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99" w:type="dxa"/>
        <w:tblInd w:w="-318" w:type="dxa"/>
        <w:tblLook w:val="01E0" w:firstRow="1" w:lastRow="1" w:firstColumn="1" w:lastColumn="1" w:noHBand="0" w:noVBand="0"/>
      </w:tblPr>
      <w:tblGrid>
        <w:gridCol w:w="3579"/>
        <w:gridCol w:w="6520"/>
      </w:tblGrid>
      <w:tr w:rsidR="00DD34FB" w:rsidRPr="008B50E3" w14:paraId="162FA9CC" w14:textId="77777777" w:rsidTr="00DB52EC">
        <w:trPr>
          <w:trHeight w:val="643"/>
        </w:trPr>
        <w:tc>
          <w:tcPr>
            <w:tcW w:w="3579" w:type="dxa"/>
          </w:tcPr>
          <w:bookmarkStart w:id="0" w:name="_GoBack"/>
          <w:bookmarkEnd w:id="0"/>
          <w:p w14:paraId="08F4BA6F" w14:textId="77777777" w:rsidR="00DD34FB" w:rsidRPr="008B50E3" w:rsidRDefault="00DD34FB" w:rsidP="00DB52EC">
            <w:pPr>
              <w:jc w:val="center"/>
              <w:rPr>
                <w:rFonts w:ascii="Times New Roman" w:hAnsi="Times New Roman"/>
                <w:b/>
                <w:sz w:val="28"/>
                <w:szCs w:val="28"/>
                <w:lang w:val="nl-NL"/>
              </w:rPr>
            </w:pPr>
            <w:r w:rsidRPr="008B50E3">
              <w:rPr>
                <w:rFonts w:ascii="Times New Roman" w:hAnsi="Times New Roman"/>
                <w:b/>
                <w:noProof/>
                <w:sz w:val="28"/>
                <w:szCs w:val="28"/>
              </w:rPr>
              <mc:AlternateContent>
                <mc:Choice Requires="wps">
                  <w:drawing>
                    <wp:anchor distT="4294967295" distB="4294967295" distL="114300" distR="114300" simplePos="0" relativeHeight="251660288" behindDoc="0" locked="0" layoutInCell="1" allowOverlap="1" wp14:anchorId="221EDA85" wp14:editId="14B1DECF">
                      <wp:simplePos x="0" y="0"/>
                      <wp:positionH relativeFrom="column">
                        <wp:posOffset>512445</wp:posOffset>
                      </wp:positionH>
                      <wp:positionV relativeFrom="paragraph">
                        <wp:posOffset>248920</wp:posOffset>
                      </wp:positionV>
                      <wp:extent cx="1095375"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DB20CE5" id="Line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35pt,19.6pt" to="126.6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dSEw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"/>
                  </w:pict>
                </mc:Fallback>
              </mc:AlternateContent>
            </w:r>
            <w:r w:rsidRPr="008B50E3">
              <w:rPr>
                <w:rFonts w:ascii="Times New Roman" w:hAnsi="Times New Roman"/>
                <w:b/>
                <w:sz w:val="28"/>
                <w:szCs w:val="28"/>
                <w:lang w:val="nl-NL"/>
              </w:rPr>
              <w:t>BỘ TÀI CHÍNH</w:t>
            </w:r>
          </w:p>
        </w:tc>
        <w:tc>
          <w:tcPr>
            <w:tcW w:w="6520" w:type="dxa"/>
          </w:tcPr>
          <w:p w14:paraId="2FA0E780" w14:textId="77777777" w:rsidR="00DD34FB" w:rsidRPr="008B50E3" w:rsidRDefault="00DD34FB" w:rsidP="00DB52EC">
            <w:pPr>
              <w:spacing w:after="0" w:line="240" w:lineRule="auto"/>
              <w:jc w:val="center"/>
              <w:rPr>
                <w:rFonts w:ascii="Times New Roman" w:hAnsi="Times New Roman"/>
                <w:b/>
                <w:sz w:val="28"/>
                <w:szCs w:val="28"/>
                <w:lang w:val="nl-NL"/>
              </w:rPr>
            </w:pPr>
            <w:r w:rsidRPr="008B50E3">
              <w:rPr>
                <w:rFonts w:ascii="Times New Roman" w:hAnsi="Times New Roman"/>
                <w:b/>
                <w:sz w:val="28"/>
                <w:szCs w:val="28"/>
                <w:lang w:val="nl-NL"/>
              </w:rPr>
              <w:t>CỘNG HÒA XÃ HỘI CHỦ NGHĨA VIỆT NAM</w:t>
            </w:r>
          </w:p>
          <w:p w14:paraId="4ADDF5A9" w14:textId="77777777" w:rsidR="00DD34FB" w:rsidRPr="008B50E3" w:rsidRDefault="00DD34FB" w:rsidP="00DB52EC">
            <w:pPr>
              <w:spacing w:after="0" w:line="240" w:lineRule="auto"/>
              <w:jc w:val="center"/>
              <w:rPr>
                <w:rFonts w:ascii="Times New Roman" w:hAnsi="Times New Roman"/>
                <w:b/>
                <w:sz w:val="28"/>
                <w:szCs w:val="28"/>
                <w:lang w:val="nl-NL"/>
              </w:rPr>
            </w:pPr>
            <w:r w:rsidRPr="008B50E3">
              <w:rPr>
                <w:rFonts w:ascii="Times New Roman" w:hAnsi="Times New Roman"/>
                <w:b/>
                <w:sz w:val="28"/>
                <w:szCs w:val="28"/>
                <w:lang w:val="nl-NL"/>
              </w:rPr>
              <w:t>Độc lập – Tự do – Hạnh phúc</w:t>
            </w:r>
          </w:p>
          <w:p w14:paraId="40263E45" w14:textId="77777777" w:rsidR="00DD34FB" w:rsidRPr="008B50E3" w:rsidRDefault="00DD34FB" w:rsidP="00DB52EC">
            <w:pPr>
              <w:spacing w:after="0" w:line="240" w:lineRule="auto"/>
              <w:jc w:val="center"/>
              <w:rPr>
                <w:rFonts w:ascii="Times New Roman" w:hAnsi="Times New Roman"/>
                <w:b/>
                <w:sz w:val="28"/>
                <w:szCs w:val="28"/>
                <w:lang w:val="nl-NL"/>
              </w:rPr>
            </w:pPr>
            <w:r w:rsidRPr="008B50E3">
              <w:rPr>
                <w:rFonts w:ascii="Times New Roman" w:hAnsi="Times New Roman"/>
                <w:b/>
                <w:noProof/>
                <w:sz w:val="28"/>
                <w:szCs w:val="28"/>
              </w:rPr>
              <mc:AlternateContent>
                <mc:Choice Requires="wps">
                  <w:drawing>
                    <wp:anchor distT="4294967295" distB="4294967295" distL="114300" distR="114300" simplePos="0" relativeHeight="251659264" behindDoc="0" locked="0" layoutInCell="1" allowOverlap="1" wp14:anchorId="06BD7169" wp14:editId="2CB48431">
                      <wp:simplePos x="0" y="0"/>
                      <wp:positionH relativeFrom="column">
                        <wp:posOffset>868680</wp:posOffset>
                      </wp:positionH>
                      <wp:positionV relativeFrom="paragraph">
                        <wp:posOffset>30480</wp:posOffset>
                      </wp:positionV>
                      <wp:extent cx="2242820"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2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453DB53"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4pt,2.4pt" to="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8D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"/>
                  </w:pict>
                </mc:Fallback>
              </mc:AlternateContent>
            </w:r>
          </w:p>
        </w:tc>
      </w:tr>
      <w:tr w:rsidR="00DD34FB" w:rsidRPr="008B50E3" w14:paraId="6C0E3AA5" w14:textId="77777777" w:rsidTr="00DB52EC">
        <w:trPr>
          <w:trHeight w:val="53"/>
        </w:trPr>
        <w:tc>
          <w:tcPr>
            <w:tcW w:w="3579" w:type="dxa"/>
          </w:tcPr>
          <w:p w14:paraId="3D91AA96" w14:textId="77777777" w:rsidR="00DD34FB" w:rsidRPr="008B50E3" w:rsidRDefault="00DD34FB" w:rsidP="00DB52EC">
            <w:pPr>
              <w:jc w:val="center"/>
              <w:rPr>
                <w:rFonts w:ascii="Times New Roman" w:hAnsi="Times New Roman"/>
                <w:sz w:val="28"/>
                <w:szCs w:val="28"/>
                <w:lang w:val="nl-NL"/>
              </w:rPr>
            </w:pPr>
            <w:r w:rsidRPr="008B50E3">
              <w:rPr>
                <w:rFonts w:ascii="Times New Roman" w:hAnsi="Times New Roman"/>
                <w:sz w:val="28"/>
                <w:szCs w:val="28"/>
                <w:lang w:val="nl-NL"/>
              </w:rPr>
              <w:t xml:space="preserve">Số:   </w:t>
            </w:r>
            <w:r>
              <w:rPr>
                <w:rFonts w:ascii="Times New Roman" w:hAnsi="Times New Roman"/>
                <w:sz w:val="28"/>
                <w:szCs w:val="28"/>
                <w:lang w:val="nl-NL"/>
              </w:rPr>
              <w:t xml:space="preserve">       </w:t>
            </w:r>
            <w:r w:rsidRPr="008B50E3">
              <w:rPr>
                <w:rFonts w:ascii="Times New Roman" w:hAnsi="Times New Roman"/>
                <w:sz w:val="28"/>
                <w:szCs w:val="28"/>
                <w:lang w:val="nl-NL"/>
              </w:rPr>
              <w:t xml:space="preserve">   /BC-BTC</w:t>
            </w:r>
          </w:p>
        </w:tc>
        <w:tc>
          <w:tcPr>
            <w:tcW w:w="6520" w:type="dxa"/>
          </w:tcPr>
          <w:p w14:paraId="184A0E2B" w14:textId="77777777" w:rsidR="00DD34FB" w:rsidRPr="008B50E3" w:rsidRDefault="00DD34FB" w:rsidP="00DB52EC">
            <w:pPr>
              <w:spacing w:after="0" w:line="240" w:lineRule="auto"/>
              <w:jc w:val="center"/>
              <w:rPr>
                <w:rFonts w:ascii="Times New Roman" w:hAnsi="Times New Roman"/>
                <w:i/>
                <w:sz w:val="28"/>
                <w:szCs w:val="28"/>
                <w:lang w:val="nl-NL"/>
              </w:rPr>
            </w:pPr>
            <w:r w:rsidRPr="008B50E3">
              <w:rPr>
                <w:rFonts w:ascii="Times New Roman" w:hAnsi="Times New Roman"/>
                <w:i/>
                <w:sz w:val="28"/>
                <w:szCs w:val="28"/>
                <w:lang w:val="nl-NL"/>
              </w:rPr>
              <w:t xml:space="preserve">Hà Nội, ngày </w:t>
            </w:r>
            <w:r>
              <w:rPr>
                <w:rFonts w:ascii="Times New Roman" w:hAnsi="Times New Roman"/>
                <w:i/>
                <w:sz w:val="28"/>
                <w:szCs w:val="28"/>
                <w:lang w:val="nl-NL"/>
              </w:rPr>
              <w:t xml:space="preserve">   </w:t>
            </w:r>
            <w:r w:rsidRPr="008B50E3">
              <w:rPr>
                <w:rFonts w:ascii="Times New Roman" w:hAnsi="Times New Roman"/>
                <w:i/>
                <w:sz w:val="28"/>
                <w:szCs w:val="28"/>
                <w:lang w:val="nl-NL"/>
              </w:rPr>
              <w:t xml:space="preserve">     tháng  </w:t>
            </w:r>
            <w:r>
              <w:rPr>
                <w:rFonts w:ascii="Times New Roman" w:hAnsi="Times New Roman"/>
                <w:i/>
                <w:sz w:val="28"/>
                <w:szCs w:val="28"/>
                <w:lang w:val="nl-NL"/>
              </w:rPr>
              <w:t xml:space="preserve">   </w:t>
            </w:r>
            <w:r w:rsidRPr="008B50E3">
              <w:rPr>
                <w:rFonts w:ascii="Times New Roman" w:hAnsi="Times New Roman"/>
                <w:i/>
                <w:sz w:val="28"/>
                <w:szCs w:val="28"/>
                <w:lang w:val="nl-NL"/>
              </w:rPr>
              <w:t xml:space="preserve">  năm 2025</w:t>
            </w:r>
          </w:p>
        </w:tc>
      </w:tr>
    </w:tbl>
    <w:p w14:paraId="78ECC087" w14:textId="77777777" w:rsidR="00DD34FB" w:rsidRPr="008B50E3" w:rsidRDefault="00DD34FB" w:rsidP="00DD34FB">
      <w:pPr>
        <w:spacing w:before="120"/>
        <w:jc w:val="center"/>
        <w:rPr>
          <w:rFonts w:ascii="Times New Roman" w:hAnsi="Times New Roman" w:cs="Times New Roman"/>
          <w:b/>
          <w:bCs/>
          <w:sz w:val="28"/>
          <w:szCs w:val="28"/>
        </w:rPr>
      </w:pPr>
      <w:r w:rsidRPr="008B50E3">
        <w:rPr>
          <w:rFonts w:ascii="Times New Roman" w:hAnsi="Times New Roman" w:cs="Times New Roman"/>
          <w:b/>
          <w:bCs/>
          <w:sz w:val="28"/>
          <w:szCs w:val="28"/>
        </w:rPr>
        <w:t>BÁO CÁO</w:t>
      </w:r>
    </w:p>
    <w:p w14:paraId="2DA2ED29" w14:textId="77777777" w:rsidR="00DD34FB" w:rsidRPr="008B50E3" w:rsidRDefault="00DD34FB" w:rsidP="00DD34FB">
      <w:pPr>
        <w:spacing w:before="120"/>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24400460" wp14:editId="46F48FAC">
                <wp:simplePos x="0" y="0"/>
                <wp:positionH relativeFrom="column">
                  <wp:posOffset>2028825</wp:posOffset>
                </wp:positionH>
                <wp:positionV relativeFrom="paragraph">
                  <wp:posOffset>537210</wp:posOffset>
                </wp:positionV>
                <wp:extent cx="2026920" cy="0"/>
                <wp:effectExtent l="0" t="0" r="0" b="0"/>
                <wp:wrapNone/>
                <wp:docPr id="520742822" name="Straight Connector 1"/>
                <wp:cNvGraphicFramePr/>
                <a:graphic xmlns:a="http://schemas.openxmlformats.org/drawingml/2006/main">
                  <a:graphicData uri="http://schemas.microsoft.com/office/word/2010/wordprocessingShape">
                    <wps:wsp>
                      <wps:cNvCnPr/>
                      <wps:spPr>
                        <a:xfrm>
                          <a:off x="0" y="0"/>
                          <a:ext cx="202692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5B82C31"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9.75pt,42.3pt" to="319.3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" strokecolor="windowText" strokeweight=".5pt">
                <v:stroke joinstyle="miter"/>
              </v:line>
            </w:pict>
          </mc:Fallback>
        </mc:AlternateContent>
      </w:r>
      <w:r w:rsidRPr="008B50E3">
        <w:rPr>
          <w:rFonts w:ascii="Times New Roman" w:hAnsi="Times New Roman" w:cs="Times New Roman"/>
          <w:b/>
          <w:bCs/>
          <w:sz w:val="28"/>
          <w:szCs w:val="28"/>
        </w:rPr>
        <w:t xml:space="preserve">Về rà soát các chủ trương, đường lối của Đảng, văn bản quy phạm pháp luật, điều ước quốc tế có liên quan đến </w:t>
      </w:r>
      <w:r w:rsidR="00F506F3">
        <w:rPr>
          <w:rFonts w:ascii="Times New Roman" w:hAnsi="Times New Roman" w:cs="Times New Roman"/>
          <w:b/>
          <w:bCs/>
          <w:sz w:val="28"/>
          <w:szCs w:val="28"/>
        </w:rPr>
        <w:t>dự thảo</w:t>
      </w:r>
      <w:r>
        <w:rPr>
          <w:rFonts w:ascii="Times New Roman" w:hAnsi="Times New Roman" w:cs="Times New Roman"/>
          <w:b/>
          <w:bCs/>
          <w:sz w:val="28"/>
          <w:szCs w:val="28"/>
        </w:rPr>
        <w:t xml:space="preserve"> Luật Đầu tư kinh doanh </w:t>
      </w:r>
    </w:p>
    <w:p w14:paraId="5E7109F2" w14:textId="77777777" w:rsidR="00DD34FB" w:rsidRDefault="00DD34FB" w:rsidP="00DD34FB">
      <w:pPr>
        <w:spacing w:before="120"/>
        <w:jc w:val="center"/>
        <w:rPr>
          <w:rFonts w:ascii="Times New Roman" w:hAnsi="Times New Roman" w:cs="Times New Roman"/>
          <w:sz w:val="28"/>
          <w:szCs w:val="28"/>
        </w:rPr>
      </w:pPr>
    </w:p>
    <w:p w14:paraId="319770C4" w14:textId="77777777" w:rsidR="00DD34FB" w:rsidRDefault="00DD34FB" w:rsidP="00DD34FB">
      <w:pPr>
        <w:spacing w:before="120"/>
        <w:jc w:val="center"/>
        <w:rPr>
          <w:rFonts w:ascii="Times New Roman" w:hAnsi="Times New Roman" w:cs="Times New Roman"/>
          <w:sz w:val="28"/>
          <w:szCs w:val="28"/>
        </w:rPr>
      </w:pPr>
      <w:r>
        <w:rPr>
          <w:rFonts w:ascii="Times New Roman" w:hAnsi="Times New Roman" w:cs="Times New Roman"/>
          <w:sz w:val="28"/>
          <w:szCs w:val="28"/>
        </w:rPr>
        <w:t>Kính gửi: Chính phủ</w:t>
      </w:r>
    </w:p>
    <w:p w14:paraId="19CDDF9B" w14:textId="77777777" w:rsidR="00DD34FB" w:rsidRPr="008B50E3" w:rsidRDefault="00DD34FB" w:rsidP="00DD34FB">
      <w:pPr>
        <w:spacing w:before="120" w:after="0" w:line="240" w:lineRule="auto"/>
        <w:ind w:firstLine="720"/>
        <w:jc w:val="both"/>
        <w:rPr>
          <w:rFonts w:ascii="Times New Roman" w:hAnsi="Times New Roman" w:cs="Times New Roman"/>
          <w:b/>
          <w:bCs/>
          <w:sz w:val="28"/>
          <w:szCs w:val="28"/>
        </w:rPr>
      </w:pPr>
      <w:r w:rsidRPr="008B50E3">
        <w:rPr>
          <w:rFonts w:ascii="Times New Roman" w:hAnsi="Times New Roman" w:cs="Times New Roman"/>
          <w:sz w:val="28"/>
          <w:szCs w:val="28"/>
        </w:rPr>
        <w:t>Thực hiện quy định của Luật Ban hành văn bản quy phạm pháp luật</w:t>
      </w:r>
      <w:r>
        <w:rPr>
          <w:rFonts w:ascii="Times New Roman" w:hAnsi="Times New Roman" w:cs="Times New Roman"/>
          <w:sz w:val="28"/>
          <w:szCs w:val="28"/>
        </w:rPr>
        <w:t xml:space="preserve"> năm 2025, Bộ Tài chính </w:t>
      </w:r>
      <w:r w:rsidRPr="008B50E3">
        <w:rPr>
          <w:rFonts w:ascii="Times New Roman" w:hAnsi="Times New Roman" w:cs="Times New Roman"/>
          <w:sz w:val="28"/>
          <w:szCs w:val="28"/>
        </w:rPr>
        <w:t xml:space="preserve">đã tiến hành rà soát các chủ trương, đường lối của Đảng, văn bản quy phạm pháp luật, điều ước quốc tế có liên quan đến </w:t>
      </w:r>
      <w:r w:rsidR="00546DF8">
        <w:rPr>
          <w:rFonts w:ascii="Times New Roman" w:hAnsi="Times New Roman" w:cs="Times New Roman"/>
          <w:sz w:val="28"/>
          <w:szCs w:val="28"/>
        </w:rPr>
        <w:t>dự thảo</w:t>
      </w:r>
      <w:r>
        <w:rPr>
          <w:rFonts w:ascii="Times New Roman" w:hAnsi="Times New Roman" w:cs="Times New Roman"/>
          <w:sz w:val="28"/>
          <w:szCs w:val="28"/>
        </w:rPr>
        <w:t xml:space="preserve"> Luật Đầu tư kinh doanh. </w:t>
      </w:r>
      <w:r w:rsidRPr="008B50E3">
        <w:rPr>
          <w:rFonts w:ascii="Times New Roman" w:hAnsi="Times New Roman" w:cs="Times New Roman"/>
          <w:sz w:val="28"/>
          <w:szCs w:val="28"/>
        </w:rPr>
        <w:t>Kết quả rà soát như sau:</w:t>
      </w:r>
    </w:p>
    <w:p w14:paraId="0A07ECF7" w14:textId="77777777" w:rsidR="00DD34FB" w:rsidRPr="00511CD0" w:rsidRDefault="00DD34FB" w:rsidP="00DD34FB">
      <w:pPr>
        <w:spacing w:before="120" w:after="0" w:line="240" w:lineRule="auto"/>
        <w:jc w:val="both"/>
        <w:rPr>
          <w:rFonts w:ascii="Times New Roman" w:hAnsi="Times New Roman" w:cs="Times New Roman"/>
          <w:b/>
          <w:sz w:val="28"/>
          <w:szCs w:val="28"/>
        </w:rPr>
      </w:pPr>
      <w:r>
        <w:rPr>
          <w:rFonts w:ascii="Times New Roman" w:hAnsi="Times New Roman" w:cs="Times New Roman"/>
          <w:b/>
          <w:sz w:val="28"/>
          <w:szCs w:val="28"/>
        </w:rPr>
        <w:tab/>
      </w:r>
      <w:r w:rsidRPr="00511CD0">
        <w:rPr>
          <w:rFonts w:ascii="Times New Roman" w:hAnsi="Times New Roman" w:cs="Times New Roman"/>
          <w:b/>
          <w:sz w:val="28"/>
          <w:szCs w:val="28"/>
        </w:rPr>
        <w:t>I. TỔ CHỨC THỰC HIỆN RÀ SOÁT</w:t>
      </w:r>
    </w:p>
    <w:p w14:paraId="6D1A8749" w14:textId="77777777" w:rsidR="00DD34FB" w:rsidRPr="000E4F86" w:rsidRDefault="00DD34FB" w:rsidP="00DD34FB">
      <w:pPr>
        <w:spacing w:before="120" w:after="0" w:line="240" w:lineRule="auto"/>
        <w:ind w:firstLine="720"/>
        <w:jc w:val="both"/>
        <w:rPr>
          <w:rFonts w:ascii="Times New Roman" w:hAnsi="Times New Roman" w:cs="Times New Roman"/>
          <w:b/>
          <w:sz w:val="28"/>
          <w:szCs w:val="28"/>
        </w:rPr>
      </w:pPr>
      <w:r w:rsidRPr="000E4F86">
        <w:rPr>
          <w:rFonts w:ascii="Times New Roman" w:hAnsi="Times New Roman" w:cs="Times New Roman"/>
          <w:b/>
          <w:sz w:val="28"/>
          <w:szCs w:val="28"/>
        </w:rPr>
        <w:t>1. Mục đích, yêu cầu rà soát</w:t>
      </w:r>
    </w:p>
    <w:p w14:paraId="2DC4E745" w14:textId="77777777" w:rsidR="00DD34FB" w:rsidRPr="006E7DD6" w:rsidRDefault="00DD34FB" w:rsidP="00DD34FB">
      <w:pPr>
        <w:spacing w:before="120" w:after="0" w:line="240" w:lineRule="auto"/>
        <w:ind w:firstLine="720"/>
        <w:jc w:val="both"/>
        <w:rPr>
          <w:rFonts w:ascii="Times New Roman" w:hAnsi="Times New Roman" w:cs="Times New Roman"/>
          <w:bCs/>
          <w:sz w:val="28"/>
          <w:szCs w:val="28"/>
        </w:rPr>
      </w:pPr>
      <w:r w:rsidRPr="006E7DD6">
        <w:rPr>
          <w:rFonts w:ascii="Times New Roman" w:hAnsi="Times New Roman" w:cs="Times New Roman"/>
          <w:bCs/>
          <w:sz w:val="28"/>
          <w:szCs w:val="28"/>
        </w:rPr>
        <w:t>- Việc xây dựng, ban hành Luật này là nhằm thể chế hóa các Nghị quyết của Đảng về hoàn thiện thể chế kinh tế thị trường định hướng xã hội chủ nghĩa, phát triển kinh tế tư nhân; kịp thời tháo gỡ những khó khăn, vướng mắc về thể chế, pháp luật, khơi thông và phát huy nguồn lực cho phát triển kinh tế - xã hội; cắt giảm và đơn giản hóa thủ tục trong đầu tư, kinh doanh, tạo thuận lợi cho người dân, doanh nghiệp.</w:t>
      </w:r>
    </w:p>
    <w:p w14:paraId="75E8FD55" w14:textId="77777777" w:rsidR="00DD34FB" w:rsidRPr="006E7DD6" w:rsidRDefault="00DD34FB" w:rsidP="00DD34FB">
      <w:pPr>
        <w:spacing w:before="120" w:after="0" w:line="240" w:lineRule="auto"/>
        <w:ind w:firstLine="720"/>
        <w:jc w:val="both"/>
        <w:rPr>
          <w:rFonts w:ascii="Times New Roman" w:hAnsi="Times New Roman" w:cs="Times New Roman"/>
          <w:bCs/>
          <w:sz w:val="28"/>
          <w:szCs w:val="28"/>
        </w:rPr>
      </w:pPr>
      <w:r w:rsidRPr="006E7DD6">
        <w:rPr>
          <w:rFonts w:ascii="Times New Roman" w:hAnsi="Times New Roman" w:cs="Times New Roman"/>
          <w:bCs/>
          <w:sz w:val="28"/>
          <w:szCs w:val="28"/>
        </w:rPr>
        <w:t xml:space="preserve">- Hoàn thiện các quy định về ngành, nghề đầu tư kinh doanh có điều kiện và điều kiện đầu tư kinh doanh, đồng thời cắt giảm một số ngành, nghề không cần thiết, bất hợp lý nhằm tiếp tục bảo đảm thực hiện đầy đủ, nhất quán quyền tự do kinh doanh của người dân, doanh nghiệp trong những ngành, nghề mà Luật không cấm hoặc quy định phải có điều kiện. </w:t>
      </w:r>
    </w:p>
    <w:p w14:paraId="064B99B9" w14:textId="77777777" w:rsidR="00DD34FB" w:rsidRDefault="00DD34FB" w:rsidP="00DD34FB">
      <w:pPr>
        <w:spacing w:before="120" w:after="0" w:line="240" w:lineRule="auto"/>
        <w:ind w:firstLine="720"/>
        <w:jc w:val="both"/>
        <w:rPr>
          <w:rFonts w:ascii="Times New Roman" w:hAnsi="Times New Roman" w:cs="Times New Roman"/>
          <w:bCs/>
          <w:sz w:val="28"/>
          <w:szCs w:val="28"/>
        </w:rPr>
      </w:pPr>
      <w:r w:rsidRPr="006E7DD6">
        <w:rPr>
          <w:rFonts w:ascii="Times New Roman" w:hAnsi="Times New Roman" w:cs="Times New Roman"/>
          <w:bCs/>
          <w:sz w:val="28"/>
          <w:szCs w:val="28"/>
        </w:rPr>
        <w:t>- Hoàn thiện cơ chế phân cấp quản lý giữa các cơ quan trung ương và cơ quan địa phương trên cơ sở đảm bảo hiệu lực, hiệu quả công tác quản lý nhà nước đối với hoạt động đầu tư, kinh doanh, tạo hành lang pháp lý, kịp thời xử lý những vấn đề thực tiễn, tháo gỡ “điểm nghẽn” về thể chế.</w:t>
      </w:r>
    </w:p>
    <w:p w14:paraId="1D54FACB" w14:textId="77777777" w:rsidR="00DD34FB" w:rsidRPr="000E4F86" w:rsidRDefault="00DD34FB" w:rsidP="00DD34FB">
      <w:pPr>
        <w:spacing w:before="120" w:after="0" w:line="240" w:lineRule="auto"/>
        <w:ind w:firstLine="720"/>
        <w:jc w:val="both"/>
        <w:rPr>
          <w:rFonts w:ascii="Times New Roman" w:hAnsi="Times New Roman" w:cs="Times New Roman"/>
          <w:b/>
          <w:sz w:val="28"/>
          <w:szCs w:val="28"/>
        </w:rPr>
      </w:pPr>
      <w:r w:rsidRPr="000E4F86">
        <w:rPr>
          <w:rFonts w:ascii="Times New Roman" w:hAnsi="Times New Roman" w:cs="Times New Roman"/>
          <w:b/>
          <w:sz w:val="28"/>
          <w:szCs w:val="28"/>
        </w:rPr>
        <w:t>2. Phạm vi, nội dung, đối tượng rà soát</w:t>
      </w:r>
    </w:p>
    <w:p w14:paraId="6025F424" w14:textId="77777777" w:rsidR="00DD34FB" w:rsidRPr="006E7DD6" w:rsidRDefault="00DD34FB" w:rsidP="00DD34FB">
      <w:pPr>
        <w:spacing w:before="120" w:after="0" w:line="240" w:lineRule="auto"/>
        <w:ind w:firstLine="720"/>
        <w:jc w:val="both"/>
        <w:rPr>
          <w:rFonts w:ascii="Times New Roman" w:hAnsi="Times New Roman" w:cs="Times New Roman"/>
          <w:bCs/>
          <w:sz w:val="28"/>
          <w:szCs w:val="28"/>
        </w:rPr>
      </w:pPr>
      <w:r>
        <w:rPr>
          <w:rFonts w:ascii="Times New Roman" w:hAnsi="Times New Roman" w:cs="Times New Roman"/>
          <w:bCs/>
          <w:sz w:val="28"/>
          <w:szCs w:val="28"/>
        </w:rPr>
        <w:t>-</w:t>
      </w:r>
      <w:r w:rsidRPr="006E7DD6">
        <w:rPr>
          <w:rFonts w:ascii="Times New Roman" w:hAnsi="Times New Roman" w:cs="Times New Roman"/>
          <w:bCs/>
          <w:sz w:val="28"/>
          <w:szCs w:val="28"/>
        </w:rPr>
        <w:t xml:space="preserve"> Phạm vi điều chỉnh: Luật này quy định về hoạt động đầu tư kinh doanh tại Việt Nam.</w:t>
      </w:r>
    </w:p>
    <w:p w14:paraId="2B140456" w14:textId="77777777" w:rsidR="00DD34FB" w:rsidRPr="004A7CD0" w:rsidRDefault="00DD34FB" w:rsidP="00DD34FB">
      <w:pPr>
        <w:spacing w:before="120" w:after="0" w:line="240" w:lineRule="auto"/>
        <w:ind w:firstLine="720"/>
        <w:jc w:val="both"/>
        <w:rPr>
          <w:rFonts w:ascii="Times New Roman" w:hAnsi="Times New Roman" w:cs="Times New Roman"/>
          <w:bCs/>
          <w:sz w:val="28"/>
          <w:szCs w:val="28"/>
        </w:rPr>
      </w:pPr>
      <w:r>
        <w:rPr>
          <w:rFonts w:ascii="Times New Roman" w:hAnsi="Times New Roman" w:cs="Times New Roman"/>
          <w:bCs/>
          <w:sz w:val="28"/>
          <w:szCs w:val="28"/>
        </w:rPr>
        <w:t>-</w:t>
      </w:r>
      <w:r w:rsidRPr="006E7DD6">
        <w:rPr>
          <w:rFonts w:ascii="Times New Roman" w:hAnsi="Times New Roman" w:cs="Times New Roman"/>
          <w:bCs/>
          <w:sz w:val="28"/>
          <w:szCs w:val="28"/>
        </w:rPr>
        <w:t xml:space="preserve"> Đối tượng áp dụng: Luật này áp dụng đối với nhà đầu tư và cơ quan, tổ chức, cá nhân liên quan đến hoạt động đầu tư kinh doanh.</w:t>
      </w:r>
    </w:p>
    <w:p w14:paraId="39F7295D" w14:textId="77777777" w:rsidR="00DD34FB" w:rsidRPr="006E7DD6" w:rsidRDefault="00DD34FB" w:rsidP="00DD34FB">
      <w:pPr>
        <w:spacing w:before="120" w:after="0" w:line="240" w:lineRule="auto"/>
        <w:ind w:firstLine="720"/>
        <w:jc w:val="both"/>
        <w:rPr>
          <w:rFonts w:ascii="Times New Roman" w:hAnsi="Times New Roman" w:cs="Times New Roman"/>
          <w:b/>
          <w:sz w:val="28"/>
          <w:szCs w:val="28"/>
        </w:rPr>
      </w:pPr>
      <w:r w:rsidRPr="006E7DD6">
        <w:rPr>
          <w:rFonts w:ascii="Times New Roman" w:hAnsi="Times New Roman" w:cs="Times New Roman"/>
          <w:b/>
          <w:sz w:val="28"/>
          <w:szCs w:val="28"/>
        </w:rPr>
        <w:lastRenderedPageBreak/>
        <w:t>II. KẾT QUẢ RÀ SOÁT</w:t>
      </w:r>
    </w:p>
    <w:p w14:paraId="59FAB19F" w14:textId="77777777" w:rsidR="00DD34FB" w:rsidRPr="000E4F86" w:rsidRDefault="00DD34FB" w:rsidP="00DD34FB">
      <w:pPr>
        <w:spacing w:before="120" w:after="0" w:line="240" w:lineRule="auto"/>
        <w:ind w:firstLine="720"/>
        <w:jc w:val="both"/>
        <w:rPr>
          <w:rFonts w:ascii="Times New Roman" w:hAnsi="Times New Roman" w:cs="Times New Roman"/>
          <w:b/>
          <w:sz w:val="28"/>
          <w:szCs w:val="28"/>
        </w:rPr>
      </w:pPr>
      <w:r w:rsidRPr="000E4F86">
        <w:rPr>
          <w:rFonts w:ascii="Times New Roman" w:hAnsi="Times New Roman" w:cs="Times New Roman"/>
          <w:b/>
          <w:sz w:val="28"/>
          <w:szCs w:val="28"/>
        </w:rPr>
        <w:t xml:space="preserve">1. Chủ trương, đường lối của Đảng có liên quan đến </w:t>
      </w:r>
      <w:r w:rsidR="00BC6541">
        <w:rPr>
          <w:rFonts w:ascii="Times New Roman" w:hAnsi="Times New Roman" w:cs="Times New Roman"/>
          <w:b/>
          <w:sz w:val="28"/>
          <w:szCs w:val="28"/>
        </w:rPr>
        <w:t>dự thảo</w:t>
      </w:r>
    </w:p>
    <w:p w14:paraId="017CFCA1" w14:textId="77777777" w:rsidR="00DD34FB" w:rsidRPr="00CC6016" w:rsidRDefault="00DD34FB" w:rsidP="00DD34FB">
      <w:pPr>
        <w:spacing w:before="120" w:after="0" w:line="240" w:lineRule="auto"/>
        <w:ind w:firstLine="720"/>
        <w:jc w:val="both"/>
        <w:rPr>
          <w:rFonts w:ascii="Times New Roman" w:hAnsi="Times New Roman" w:cs="Times New Roman"/>
          <w:bCs/>
          <w:spacing w:val="-4"/>
          <w:sz w:val="28"/>
          <w:szCs w:val="28"/>
        </w:rPr>
      </w:pPr>
      <w:r w:rsidRPr="00CC6016">
        <w:rPr>
          <w:rFonts w:ascii="Times New Roman" w:hAnsi="Times New Roman" w:cs="Times New Roman"/>
          <w:bCs/>
          <w:spacing w:val="-4"/>
          <w:sz w:val="28"/>
          <w:szCs w:val="28"/>
        </w:rPr>
        <w:t xml:space="preserve">Trong thời gian qua, Đảng đã ban hành nhiều văn bản có nội dung liên quan đến chính sách về đầu tư, cải thiện môi trương đầu tư kinh doanh, đẩy mạnh hoàn thiện thể chế, pháp luật, nâng cao hiệu quả công tác tổ chức thi hành pháp luật, hoàn thiện pháp luật và cơ chế, chính sách đột phá để khuyến khích kinh tế tư nhân phát triển trong những lĩnh vực ưu tiên, đầu tư nghiên cứu phát triển, ứng dụng khoa học công nghệ, đổi mới sáng tạo, chuyển đổi số... Bộ Tài chính đã thực hiện rà soát 10 văn bản chỉ đạo quan trọng của Đảng có nội dung liên quan đến đầu tư. Dự kiến </w:t>
      </w:r>
      <w:r>
        <w:rPr>
          <w:rFonts w:ascii="Times New Roman" w:hAnsi="Times New Roman" w:cs="Times New Roman"/>
          <w:bCs/>
          <w:spacing w:val="-4"/>
          <w:sz w:val="28"/>
          <w:szCs w:val="28"/>
        </w:rPr>
        <w:t>Luật Đầu tư kinh doanh</w:t>
      </w:r>
      <w:r w:rsidRPr="00CC6016">
        <w:rPr>
          <w:rFonts w:ascii="Times New Roman" w:hAnsi="Times New Roman" w:cs="Times New Roman"/>
          <w:bCs/>
          <w:spacing w:val="-4"/>
          <w:sz w:val="28"/>
          <w:szCs w:val="28"/>
        </w:rPr>
        <w:t xml:space="preserve"> sẽ thể chế hoá đầy đủ các chỉ đạo tại các văn bản trên.</w:t>
      </w:r>
    </w:p>
    <w:p w14:paraId="32F45420" w14:textId="77777777" w:rsidR="00DD34FB" w:rsidRPr="00950EC3" w:rsidRDefault="00DD34FB" w:rsidP="00DD34FB">
      <w:pPr>
        <w:spacing w:before="120" w:after="0" w:line="240" w:lineRule="auto"/>
        <w:ind w:firstLine="720"/>
        <w:jc w:val="both"/>
        <w:rPr>
          <w:rFonts w:ascii="Times New Roman" w:hAnsi="Times New Roman" w:cs="Times New Roman"/>
          <w:b/>
          <w:sz w:val="28"/>
          <w:szCs w:val="28"/>
        </w:rPr>
      </w:pPr>
      <w:r w:rsidRPr="005F24D0">
        <w:rPr>
          <w:rFonts w:ascii="Times New Roman" w:hAnsi="Times New Roman" w:cs="Times New Roman"/>
          <w:b/>
          <w:sz w:val="28"/>
          <w:szCs w:val="28"/>
        </w:rPr>
        <w:t xml:space="preserve">2. Văn bản quy phạm pháp luật có </w:t>
      </w:r>
      <w:r w:rsidRPr="00950EC3">
        <w:rPr>
          <w:rFonts w:ascii="Times New Roman" w:hAnsi="Times New Roman" w:cs="Times New Roman"/>
          <w:b/>
          <w:sz w:val="28"/>
          <w:szCs w:val="28"/>
        </w:rPr>
        <w:t xml:space="preserve">liên quan đến </w:t>
      </w:r>
      <w:r w:rsidR="00BC6541">
        <w:rPr>
          <w:rFonts w:ascii="Times New Roman" w:hAnsi="Times New Roman" w:cs="Times New Roman"/>
          <w:b/>
          <w:sz w:val="28"/>
          <w:szCs w:val="28"/>
        </w:rPr>
        <w:t>dự thảo</w:t>
      </w:r>
    </w:p>
    <w:p w14:paraId="624C2CD6" w14:textId="77777777" w:rsidR="00DD34FB" w:rsidRPr="00950EC3" w:rsidRDefault="00DD34FB" w:rsidP="00DD34FB">
      <w:pPr>
        <w:spacing w:before="120" w:after="0" w:line="240" w:lineRule="auto"/>
        <w:ind w:firstLine="720"/>
        <w:jc w:val="both"/>
        <w:rPr>
          <w:rFonts w:ascii="Times New Roman" w:hAnsi="Times New Roman" w:cs="Times New Roman"/>
          <w:bCs/>
          <w:sz w:val="28"/>
          <w:szCs w:val="28"/>
        </w:rPr>
      </w:pPr>
      <w:r w:rsidRPr="00950EC3">
        <w:rPr>
          <w:rFonts w:ascii="Times New Roman" w:hAnsi="Times New Roman" w:cs="Times New Roman"/>
          <w:bCs/>
          <w:sz w:val="28"/>
          <w:szCs w:val="28"/>
        </w:rPr>
        <w:t xml:space="preserve">Tổng số văn bản quy phạm pháp luật được rà soát liên quan đến </w:t>
      </w:r>
      <w:r w:rsidR="00B76015">
        <w:rPr>
          <w:rFonts w:ascii="Times New Roman" w:hAnsi="Times New Roman" w:cs="Times New Roman"/>
          <w:bCs/>
          <w:sz w:val="28"/>
          <w:szCs w:val="28"/>
        </w:rPr>
        <w:t xml:space="preserve">dự thảo </w:t>
      </w:r>
      <w:r w:rsidR="001D3C75">
        <w:rPr>
          <w:rFonts w:ascii="Times New Roman" w:hAnsi="Times New Roman" w:cs="Times New Roman"/>
          <w:bCs/>
          <w:sz w:val="28"/>
          <w:szCs w:val="28"/>
        </w:rPr>
        <w:t>Luật Đầu tư kinh doanh</w:t>
      </w:r>
      <w:r w:rsidRPr="00950EC3">
        <w:rPr>
          <w:rFonts w:ascii="Times New Roman" w:hAnsi="Times New Roman" w:cs="Times New Roman"/>
          <w:bCs/>
          <w:sz w:val="28"/>
          <w:szCs w:val="28"/>
        </w:rPr>
        <w:t>: 3</w:t>
      </w:r>
      <w:r w:rsidR="00A119D0">
        <w:rPr>
          <w:rFonts w:ascii="Times New Roman" w:hAnsi="Times New Roman" w:cs="Times New Roman"/>
          <w:bCs/>
          <w:sz w:val="28"/>
          <w:szCs w:val="28"/>
          <w:lang w:val="vi-VN"/>
        </w:rPr>
        <w:t xml:space="preserve">5 </w:t>
      </w:r>
      <w:r w:rsidRPr="00950EC3">
        <w:rPr>
          <w:rFonts w:ascii="Times New Roman" w:hAnsi="Times New Roman" w:cs="Times New Roman"/>
          <w:bCs/>
          <w:sz w:val="28"/>
          <w:szCs w:val="28"/>
        </w:rPr>
        <w:t>văn bản, bao gồm: 01 Hiế</w:t>
      </w:r>
      <w:r w:rsidR="00A119D0">
        <w:rPr>
          <w:rFonts w:ascii="Times New Roman" w:hAnsi="Times New Roman" w:cs="Times New Roman"/>
          <w:bCs/>
          <w:sz w:val="28"/>
          <w:szCs w:val="28"/>
        </w:rPr>
        <w:t xml:space="preserve">n pháp, </w:t>
      </w:r>
      <w:r w:rsidR="00A119D0">
        <w:rPr>
          <w:rFonts w:ascii="Times New Roman" w:hAnsi="Times New Roman" w:cs="Times New Roman"/>
          <w:bCs/>
          <w:sz w:val="28"/>
          <w:szCs w:val="28"/>
          <w:lang w:val="vi-VN"/>
        </w:rPr>
        <w:t xml:space="preserve">20 </w:t>
      </w:r>
      <w:r w:rsidRPr="00950EC3">
        <w:rPr>
          <w:rFonts w:ascii="Times New Roman" w:hAnsi="Times New Roman" w:cs="Times New Roman"/>
          <w:bCs/>
          <w:sz w:val="28"/>
          <w:szCs w:val="28"/>
        </w:rPr>
        <w:t xml:space="preserve">luật, </w:t>
      </w:r>
      <w:r w:rsidR="00FD2FDA">
        <w:rPr>
          <w:rFonts w:ascii="Times New Roman" w:hAnsi="Times New Roman" w:cs="Times New Roman"/>
          <w:bCs/>
          <w:sz w:val="28"/>
          <w:szCs w:val="28"/>
        </w:rPr>
        <w:t>14</w:t>
      </w:r>
      <w:r w:rsidRPr="00950EC3">
        <w:rPr>
          <w:rFonts w:ascii="Times New Roman" w:hAnsi="Times New Roman" w:cs="Times New Roman"/>
          <w:bCs/>
          <w:sz w:val="28"/>
          <w:szCs w:val="28"/>
        </w:rPr>
        <w:t xml:space="preserve"> Nghị định. Các </w:t>
      </w:r>
      <w:r w:rsidR="001D3C75">
        <w:rPr>
          <w:rFonts w:ascii="Times New Roman" w:hAnsi="Times New Roman" w:cs="Times New Roman"/>
          <w:bCs/>
          <w:sz w:val="28"/>
          <w:szCs w:val="28"/>
        </w:rPr>
        <w:t>quy định</w:t>
      </w:r>
      <w:r w:rsidRPr="00950EC3">
        <w:rPr>
          <w:rFonts w:ascii="Times New Roman" w:hAnsi="Times New Roman" w:cs="Times New Roman"/>
          <w:bCs/>
          <w:sz w:val="28"/>
          <w:szCs w:val="28"/>
        </w:rPr>
        <w:t xml:space="preserve"> của </w:t>
      </w:r>
      <w:r>
        <w:rPr>
          <w:rFonts w:ascii="Times New Roman" w:hAnsi="Times New Roman" w:cs="Times New Roman"/>
          <w:bCs/>
          <w:sz w:val="28"/>
          <w:szCs w:val="28"/>
        </w:rPr>
        <w:t>Luật Đầu tư kinh doanh</w:t>
      </w:r>
      <w:r w:rsidRPr="00950EC3">
        <w:rPr>
          <w:rFonts w:ascii="Times New Roman" w:hAnsi="Times New Roman" w:cs="Times New Roman"/>
          <w:bCs/>
          <w:sz w:val="28"/>
          <w:szCs w:val="28"/>
        </w:rPr>
        <w:t xml:space="preserve"> đảm bảo hợp hiến, hợp pháp, phù hợp, thống nhất với các quy định pháp luật hiện hành.</w:t>
      </w:r>
    </w:p>
    <w:p w14:paraId="1F60F196" w14:textId="77777777" w:rsidR="00DD34FB" w:rsidRPr="00950EC3" w:rsidRDefault="00DD34FB" w:rsidP="00DD34FB">
      <w:pPr>
        <w:spacing w:before="120" w:after="0" w:line="240" w:lineRule="auto"/>
        <w:ind w:firstLine="720"/>
        <w:jc w:val="both"/>
        <w:rPr>
          <w:rFonts w:ascii="Times New Roman" w:hAnsi="Times New Roman" w:cs="Times New Roman"/>
          <w:b/>
          <w:sz w:val="28"/>
          <w:szCs w:val="28"/>
        </w:rPr>
      </w:pPr>
      <w:r w:rsidRPr="00950EC3">
        <w:rPr>
          <w:rFonts w:ascii="Times New Roman" w:hAnsi="Times New Roman" w:cs="Times New Roman"/>
          <w:b/>
          <w:sz w:val="28"/>
          <w:szCs w:val="28"/>
        </w:rPr>
        <w:t xml:space="preserve">3. Điều ước quốc tế có liên quan đến </w:t>
      </w:r>
      <w:r w:rsidR="00BC6541">
        <w:rPr>
          <w:rFonts w:ascii="Times New Roman" w:hAnsi="Times New Roman" w:cs="Times New Roman"/>
          <w:b/>
          <w:sz w:val="28"/>
          <w:szCs w:val="28"/>
        </w:rPr>
        <w:t>dự thảo</w:t>
      </w:r>
    </w:p>
    <w:p w14:paraId="6520CF92" w14:textId="77777777" w:rsidR="00DD34FB" w:rsidRDefault="00DD34FB" w:rsidP="00DD34FB">
      <w:pPr>
        <w:spacing w:before="120" w:after="0" w:line="240" w:lineRule="auto"/>
        <w:ind w:firstLine="720"/>
        <w:jc w:val="both"/>
        <w:rPr>
          <w:ins w:id="1" w:author="Le Thi Van Anh" w:date="2025-09-05T10:55:00Z"/>
          <w:rFonts w:ascii="Times New Roman" w:hAnsi="Times New Roman" w:cs="Times New Roman"/>
          <w:bCs/>
          <w:sz w:val="28"/>
          <w:szCs w:val="28"/>
        </w:rPr>
      </w:pPr>
      <w:r w:rsidRPr="00950EC3">
        <w:rPr>
          <w:rFonts w:ascii="Times New Roman" w:hAnsi="Times New Roman" w:cs="Times New Roman"/>
          <w:bCs/>
          <w:sz w:val="28"/>
          <w:szCs w:val="28"/>
        </w:rPr>
        <w:t xml:space="preserve">- Tổng số điều ước quốc tế được rà soát liên quan đến </w:t>
      </w:r>
      <w:r w:rsidR="00C66373">
        <w:rPr>
          <w:rFonts w:ascii="Times New Roman" w:hAnsi="Times New Roman" w:cs="Times New Roman"/>
          <w:bCs/>
          <w:sz w:val="28"/>
          <w:szCs w:val="28"/>
        </w:rPr>
        <w:t>dự thảo Luật Đầu tư kinh doanh</w:t>
      </w:r>
      <w:r w:rsidRPr="00950EC3">
        <w:rPr>
          <w:rFonts w:ascii="Times New Roman" w:hAnsi="Times New Roman" w:cs="Times New Roman"/>
          <w:bCs/>
          <w:sz w:val="28"/>
          <w:szCs w:val="28"/>
        </w:rPr>
        <w:t>: 81 điều ước quốc tế liên quan, trong đó bao gồm 64 điều ước quốc tế song phương và 17 điều ước quốc tế đa phương.</w:t>
      </w:r>
    </w:p>
    <w:p w14:paraId="56213A09" w14:textId="77777777" w:rsidR="00524C76" w:rsidRPr="00524C76" w:rsidRDefault="00524C76" w:rsidP="00524C76">
      <w:pPr>
        <w:spacing w:before="120" w:after="0" w:line="240" w:lineRule="auto"/>
        <w:ind w:firstLine="720"/>
        <w:jc w:val="both"/>
        <w:rPr>
          <w:ins w:id="2" w:author="Le Thi Van Anh" w:date="2025-09-05T10:55:00Z"/>
          <w:rFonts w:ascii="Times New Roman" w:hAnsi="Times New Roman" w:cs="Times New Roman"/>
          <w:bCs/>
          <w:sz w:val="28"/>
          <w:szCs w:val="28"/>
        </w:rPr>
      </w:pPr>
      <w:ins w:id="3" w:author="Le Thi Van Anh" w:date="2025-09-05T10:55:00Z">
        <w:r w:rsidRPr="00524C76">
          <w:rPr>
            <w:rFonts w:ascii="Times New Roman" w:hAnsi="Times New Roman" w:cs="Times New Roman"/>
            <w:bCs/>
            <w:sz w:val="28"/>
            <w:szCs w:val="28"/>
          </w:rPr>
          <w:t>Bộ Tài chính đã rà soát các cam kết quốc tế mà Việt Nam đã ký kết để đảm bảo tính thống nhất về các nội dung:</w:t>
        </w:r>
      </w:ins>
    </w:p>
    <w:p w14:paraId="53BC4FE6" w14:textId="77777777" w:rsidR="00524C76" w:rsidRPr="00524C76" w:rsidRDefault="00524C76" w:rsidP="00524C76">
      <w:pPr>
        <w:spacing w:before="120" w:after="0" w:line="240" w:lineRule="auto"/>
        <w:ind w:firstLine="720"/>
        <w:jc w:val="both"/>
        <w:rPr>
          <w:ins w:id="4" w:author="Le Thi Van Anh" w:date="2025-09-05T10:55:00Z"/>
          <w:rFonts w:ascii="Times New Roman" w:hAnsi="Times New Roman" w:cs="Times New Roman"/>
          <w:bCs/>
          <w:iCs/>
          <w:sz w:val="28"/>
          <w:szCs w:val="28"/>
        </w:rPr>
      </w:pPr>
      <w:ins w:id="5" w:author="Le Thi Van Anh" w:date="2025-09-05T10:55:00Z">
        <w:r w:rsidRPr="00524C76">
          <w:rPr>
            <w:rFonts w:ascii="Times New Roman" w:hAnsi="Times New Roman" w:cs="Times New Roman"/>
            <w:bCs/>
            <w:iCs/>
            <w:sz w:val="28"/>
            <w:szCs w:val="28"/>
          </w:rPr>
          <w:t>- Các nguyên tắc về cam kết bảo hộ đầu tư: đối xử quốc gia (NT), tối huệ quốc (MFN);</w:t>
        </w:r>
        <w:r w:rsidRPr="00524C76">
          <w:rPr>
            <w:rFonts w:ascii="Times New Roman" w:hAnsi="Times New Roman" w:cs="Times New Roman"/>
            <w:bCs/>
            <w:sz w:val="28"/>
            <w:szCs w:val="28"/>
          </w:rPr>
          <w:t xml:space="preserve"> </w:t>
        </w:r>
        <w:r w:rsidRPr="00524C76">
          <w:rPr>
            <w:rFonts w:ascii="Times New Roman" w:hAnsi="Times New Roman" w:cs="Times New Roman"/>
            <w:bCs/>
            <w:iCs/>
            <w:sz w:val="28"/>
            <w:szCs w:val="28"/>
          </w:rPr>
          <w:t>tiêu chuẩn đối xử tối thiểu (MST);</w:t>
        </w:r>
      </w:ins>
    </w:p>
    <w:p w14:paraId="7A520238" w14:textId="77777777" w:rsidR="00524C76" w:rsidRPr="00524C76" w:rsidRDefault="00524C76" w:rsidP="00524C76">
      <w:pPr>
        <w:spacing w:before="120" w:after="0" w:line="240" w:lineRule="auto"/>
        <w:ind w:firstLine="720"/>
        <w:jc w:val="both"/>
        <w:rPr>
          <w:ins w:id="6" w:author="Le Thi Van Anh" w:date="2025-09-05T10:55:00Z"/>
          <w:rFonts w:ascii="Times New Roman" w:hAnsi="Times New Roman" w:cs="Times New Roman"/>
          <w:bCs/>
          <w:iCs/>
          <w:sz w:val="28"/>
          <w:szCs w:val="28"/>
        </w:rPr>
      </w:pPr>
      <w:ins w:id="7" w:author="Le Thi Van Anh" w:date="2025-09-05T10:55:00Z">
        <w:r w:rsidRPr="00524C76">
          <w:rPr>
            <w:rFonts w:ascii="Times New Roman" w:hAnsi="Times New Roman" w:cs="Times New Roman"/>
            <w:bCs/>
            <w:iCs/>
            <w:sz w:val="28"/>
            <w:szCs w:val="28"/>
          </w:rPr>
          <w:t>- Bồi thường khi tước quyền sở hữu;</w:t>
        </w:r>
      </w:ins>
    </w:p>
    <w:p w14:paraId="372C0C1D" w14:textId="77777777" w:rsidR="00524C76" w:rsidRPr="00524C76" w:rsidRDefault="00524C76" w:rsidP="00524C76">
      <w:pPr>
        <w:spacing w:before="120" w:after="0" w:line="240" w:lineRule="auto"/>
        <w:ind w:firstLine="720"/>
        <w:jc w:val="both"/>
        <w:rPr>
          <w:ins w:id="8" w:author="Le Thi Van Anh" w:date="2025-09-05T10:55:00Z"/>
          <w:rFonts w:ascii="Times New Roman" w:hAnsi="Times New Roman" w:cs="Times New Roman"/>
          <w:bCs/>
          <w:iCs/>
          <w:sz w:val="28"/>
          <w:szCs w:val="28"/>
        </w:rPr>
      </w:pPr>
      <w:ins w:id="9" w:author="Le Thi Van Anh" w:date="2025-09-05T10:55:00Z">
        <w:r w:rsidRPr="00524C76">
          <w:rPr>
            <w:rFonts w:ascii="Times New Roman" w:hAnsi="Times New Roman" w:cs="Times New Roman"/>
            <w:bCs/>
            <w:iCs/>
            <w:sz w:val="28"/>
            <w:szCs w:val="28"/>
          </w:rPr>
          <w:t>- Cam kết khác như đối xử khi có chiến tranh, bạo động; đảm bảo tự do chuyển vốn, lợi nhuận;</w:t>
        </w:r>
      </w:ins>
    </w:p>
    <w:p w14:paraId="2FD9926C" w14:textId="77777777" w:rsidR="00524C76" w:rsidRPr="00524C76" w:rsidRDefault="00524C76" w:rsidP="00524C76">
      <w:pPr>
        <w:spacing w:before="120" w:after="0" w:line="240" w:lineRule="auto"/>
        <w:ind w:firstLine="720"/>
        <w:jc w:val="both"/>
        <w:rPr>
          <w:ins w:id="10" w:author="Le Thi Van Anh" w:date="2025-09-05T10:55:00Z"/>
          <w:rFonts w:ascii="Times New Roman" w:hAnsi="Times New Roman" w:cs="Times New Roman"/>
          <w:bCs/>
          <w:iCs/>
          <w:sz w:val="28"/>
          <w:szCs w:val="28"/>
        </w:rPr>
      </w:pPr>
      <w:ins w:id="11" w:author="Le Thi Van Anh" w:date="2025-09-05T10:55:00Z">
        <w:r w:rsidRPr="00524C76">
          <w:rPr>
            <w:rFonts w:ascii="Times New Roman" w:hAnsi="Times New Roman" w:cs="Times New Roman"/>
            <w:bCs/>
            <w:iCs/>
            <w:sz w:val="28"/>
            <w:szCs w:val="28"/>
          </w:rPr>
          <w:t>- Cam kết mở cửa thị trường;</w:t>
        </w:r>
      </w:ins>
    </w:p>
    <w:p w14:paraId="48D30390" w14:textId="77777777" w:rsidR="00524C76" w:rsidRPr="00524C76" w:rsidRDefault="00524C76" w:rsidP="00524C76">
      <w:pPr>
        <w:spacing w:before="120" w:after="0" w:line="240" w:lineRule="auto"/>
        <w:ind w:firstLine="720"/>
        <w:jc w:val="both"/>
        <w:rPr>
          <w:ins w:id="12" w:author="Le Thi Van Anh" w:date="2025-09-05T10:55:00Z"/>
          <w:rFonts w:ascii="Times New Roman" w:hAnsi="Times New Roman" w:cs="Times New Roman"/>
          <w:bCs/>
          <w:iCs/>
          <w:sz w:val="28"/>
          <w:szCs w:val="28"/>
        </w:rPr>
      </w:pPr>
      <w:ins w:id="13" w:author="Le Thi Van Anh" w:date="2025-09-05T10:55:00Z">
        <w:r w:rsidRPr="00524C76">
          <w:rPr>
            <w:rFonts w:ascii="Times New Roman" w:hAnsi="Times New Roman" w:cs="Times New Roman"/>
            <w:bCs/>
            <w:iCs/>
            <w:sz w:val="28"/>
            <w:szCs w:val="28"/>
          </w:rPr>
          <w:t>- Cơ chế giải quyết tranh chấp;</w:t>
        </w:r>
      </w:ins>
    </w:p>
    <w:p w14:paraId="188887AB" w14:textId="623C8C58" w:rsidR="00524C76" w:rsidRPr="00950EC3" w:rsidRDefault="00524C76" w:rsidP="00524C76">
      <w:pPr>
        <w:spacing w:before="120" w:after="0" w:line="240" w:lineRule="auto"/>
        <w:ind w:firstLine="720"/>
        <w:jc w:val="both"/>
        <w:rPr>
          <w:rFonts w:ascii="Times New Roman" w:hAnsi="Times New Roman" w:cs="Times New Roman"/>
          <w:bCs/>
          <w:sz w:val="28"/>
          <w:szCs w:val="28"/>
        </w:rPr>
      </w:pPr>
      <w:ins w:id="14" w:author="Le Thi Van Anh" w:date="2025-09-05T10:55:00Z">
        <w:r w:rsidRPr="00524C76">
          <w:rPr>
            <w:rFonts w:ascii="Times New Roman" w:hAnsi="Times New Roman" w:cs="Times New Roman"/>
            <w:bCs/>
            <w:iCs/>
            <w:sz w:val="28"/>
            <w:szCs w:val="28"/>
          </w:rPr>
          <w:t>- Các điều khoản chung và ngoại lệ…</w:t>
        </w:r>
      </w:ins>
    </w:p>
    <w:p w14:paraId="6208BB86" w14:textId="35B7C5B1" w:rsidR="00524C76" w:rsidRPr="00950EC3" w:rsidDel="00524C76" w:rsidRDefault="00DD34FB" w:rsidP="00524C76">
      <w:pPr>
        <w:spacing w:before="120" w:after="0" w:line="240" w:lineRule="auto"/>
        <w:ind w:firstLine="720"/>
        <w:jc w:val="both"/>
        <w:rPr>
          <w:del w:id="15" w:author="Le Thi Van Anh" w:date="2025-09-05T10:56:00Z"/>
          <w:rFonts w:ascii="Times New Roman" w:hAnsi="Times New Roman" w:cs="Times New Roman"/>
          <w:bCs/>
          <w:sz w:val="28"/>
          <w:szCs w:val="28"/>
        </w:rPr>
      </w:pPr>
      <w:del w:id="16" w:author="Le Thi Van Anh" w:date="2025-09-05T10:55:00Z">
        <w:r w:rsidRPr="00950EC3" w:rsidDel="00524C76">
          <w:rPr>
            <w:rFonts w:ascii="Times New Roman" w:hAnsi="Times New Roman" w:cs="Times New Roman"/>
            <w:bCs/>
            <w:sz w:val="28"/>
            <w:szCs w:val="28"/>
          </w:rPr>
          <w:delText xml:space="preserve">- </w:delText>
        </w:r>
      </w:del>
      <w:r w:rsidRPr="00950EC3">
        <w:rPr>
          <w:rFonts w:ascii="Times New Roman" w:hAnsi="Times New Roman" w:cs="Times New Roman"/>
          <w:bCs/>
          <w:sz w:val="28"/>
          <w:szCs w:val="28"/>
        </w:rPr>
        <w:t xml:space="preserve">Đánh giá chung về tính tương thích của </w:t>
      </w:r>
      <w:r w:rsidR="00C66373">
        <w:rPr>
          <w:rFonts w:ascii="Times New Roman" w:hAnsi="Times New Roman" w:cs="Times New Roman"/>
          <w:bCs/>
          <w:sz w:val="28"/>
          <w:szCs w:val="28"/>
        </w:rPr>
        <w:t>dự thảo</w:t>
      </w:r>
      <w:r w:rsidRPr="00950EC3">
        <w:rPr>
          <w:rFonts w:ascii="Times New Roman" w:hAnsi="Times New Roman" w:cs="Times New Roman"/>
          <w:bCs/>
          <w:sz w:val="28"/>
          <w:szCs w:val="28"/>
        </w:rPr>
        <w:t xml:space="preserve"> </w:t>
      </w:r>
      <w:r>
        <w:rPr>
          <w:rFonts w:ascii="Times New Roman" w:hAnsi="Times New Roman" w:cs="Times New Roman"/>
          <w:bCs/>
          <w:sz w:val="28"/>
          <w:szCs w:val="28"/>
        </w:rPr>
        <w:t>Luật Đầu tư kinh doanh</w:t>
      </w:r>
      <w:r w:rsidRPr="00950EC3">
        <w:rPr>
          <w:rFonts w:ascii="Times New Roman" w:hAnsi="Times New Roman" w:cs="Times New Roman"/>
          <w:bCs/>
          <w:sz w:val="28"/>
          <w:szCs w:val="28"/>
        </w:rPr>
        <w:t xml:space="preserve"> với điều ước quốc tế có liên quan mà Việt Nam là thành viên: Qua rà soát, các </w:t>
      </w:r>
      <w:r w:rsidR="00A23DE4">
        <w:rPr>
          <w:rFonts w:ascii="Times New Roman" w:hAnsi="Times New Roman" w:cs="Times New Roman"/>
          <w:bCs/>
          <w:sz w:val="28"/>
          <w:szCs w:val="28"/>
        </w:rPr>
        <w:t>quy định</w:t>
      </w:r>
      <w:r w:rsidRPr="00950EC3">
        <w:rPr>
          <w:rFonts w:ascii="Times New Roman" w:hAnsi="Times New Roman" w:cs="Times New Roman"/>
          <w:bCs/>
          <w:sz w:val="28"/>
          <w:szCs w:val="28"/>
        </w:rPr>
        <w:t xml:space="preserve"> của </w:t>
      </w:r>
      <w:r>
        <w:rPr>
          <w:rFonts w:ascii="Times New Roman" w:hAnsi="Times New Roman" w:cs="Times New Roman"/>
          <w:bCs/>
          <w:sz w:val="28"/>
          <w:szCs w:val="28"/>
        </w:rPr>
        <w:t>Luật Đầu tư kinh doanh</w:t>
      </w:r>
      <w:r w:rsidRPr="00950EC3">
        <w:rPr>
          <w:rFonts w:ascii="Times New Roman" w:hAnsi="Times New Roman" w:cs="Times New Roman"/>
          <w:bCs/>
          <w:sz w:val="28"/>
          <w:szCs w:val="28"/>
        </w:rPr>
        <w:t xml:space="preserve"> quy định một số nội dung về </w:t>
      </w:r>
      <w:del w:id="17" w:author="Le Thi Van Anh" w:date="2025-09-05T10:56:00Z">
        <w:r w:rsidRPr="00950EC3" w:rsidDel="00524C76">
          <w:rPr>
            <w:rFonts w:ascii="Times New Roman" w:hAnsi="Times New Roman" w:cs="Times New Roman"/>
            <w:bCs/>
            <w:sz w:val="28"/>
            <w:szCs w:val="28"/>
          </w:rPr>
          <w:delText>thủ tục</w:delText>
        </w:r>
      </w:del>
      <w:ins w:id="18" w:author="Le Thi Van Anh" w:date="2025-09-05T10:56:00Z">
        <w:r w:rsidR="00524C76">
          <w:rPr>
            <w:rFonts w:ascii="Times New Roman" w:hAnsi="Times New Roman" w:cs="Times New Roman"/>
            <w:bCs/>
            <w:sz w:val="28"/>
            <w:szCs w:val="28"/>
          </w:rPr>
          <w:t>bảo đảm</w:t>
        </w:r>
      </w:ins>
      <w:r w:rsidRPr="00950EC3">
        <w:rPr>
          <w:rFonts w:ascii="Times New Roman" w:hAnsi="Times New Roman" w:cs="Times New Roman"/>
          <w:bCs/>
          <w:sz w:val="28"/>
          <w:szCs w:val="28"/>
        </w:rPr>
        <w:t xml:space="preserve"> đầu tư, ngành nghề kinh doanh có điều kiện, ưu đãi, hỗ trợ đầu tư và </w:t>
      </w:r>
      <w:del w:id="19" w:author="Le Thi Van Anh" w:date="2025-09-05T10:56:00Z">
        <w:r w:rsidRPr="00950EC3" w:rsidDel="00524C76">
          <w:rPr>
            <w:rFonts w:ascii="Times New Roman" w:hAnsi="Times New Roman" w:cs="Times New Roman"/>
            <w:bCs/>
            <w:sz w:val="28"/>
            <w:szCs w:val="28"/>
          </w:rPr>
          <w:delText>hoạt động đầu tư ra nước ngoài</w:delText>
        </w:r>
      </w:del>
      <w:ins w:id="20" w:author="Le Thi Van Anh" w:date="2025-09-05T10:56:00Z">
        <w:r w:rsidR="00524C76">
          <w:rPr>
            <w:rFonts w:ascii="Times New Roman" w:hAnsi="Times New Roman" w:cs="Times New Roman"/>
            <w:bCs/>
            <w:sz w:val="28"/>
            <w:szCs w:val="28"/>
          </w:rPr>
          <w:t>xúc tiến đầu tư…</w:t>
        </w:r>
      </w:ins>
      <w:r w:rsidRPr="00950EC3">
        <w:rPr>
          <w:rFonts w:ascii="Times New Roman" w:hAnsi="Times New Roman" w:cs="Times New Roman"/>
          <w:bCs/>
          <w:sz w:val="28"/>
          <w:szCs w:val="28"/>
        </w:rPr>
        <w:t xml:space="preserve">. Về cơ bản, các </w:t>
      </w:r>
      <w:r w:rsidR="000D01CE">
        <w:rPr>
          <w:rFonts w:ascii="Times New Roman" w:hAnsi="Times New Roman" w:cs="Times New Roman"/>
          <w:bCs/>
          <w:sz w:val="28"/>
          <w:szCs w:val="28"/>
        </w:rPr>
        <w:t>quy định</w:t>
      </w:r>
      <w:r w:rsidRPr="00950EC3">
        <w:rPr>
          <w:rFonts w:ascii="Times New Roman" w:hAnsi="Times New Roman" w:cs="Times New Roman"/>
          <w:bCs/>
          <w:sz w:val="28"/>
          <w:szCs w:val="28"/>
        </w:rPr>
        <w:t xml:space="preserve"> này đảm bảo tính tương thích với các điều ước quốc tế có liên quan.</w:t>
      </w:r>
    </w:p>
    <w:p w14:paraId="333C3187" w14:textId="77777777" w:rsidR="00DD34FB" w:rsidRDefault="00DD34FB" w:rsidP="00DD34FB">
      <w:pPr>
        <w:spacing w:before="120" w:after="0" w:line="240" w:lineRule="auto"/>
        <w:ind w:firstLine="720"/>
        <w:jc w:val="both"/>
        <w:rPr>
          <w:rFonts w:ascii="Times New Roman" w:hAnsi="Times New Roman" w:cs="Times New Roman"/>
          <w:bCs/>
          <w:sz w:val="28"/>
          <w:szCs w:val="28"/>
        </w:rPr>
      </w:pPr>
      <w:r w:rsidRPr="000E4F86">
        <w:rPr>
          <w:rFonts w:ascii="Times New Roman" w:hAnsi="Times New Roman" w:cs="Times New Roman"/>
          <w:b/>
          <w:sz w:val="28"/>
          <w:szCs w:val="28"/>
        </w:rPr>
        <w:lastRenderedPageBreak/>
        <w:t>4. Phụ lục kết quả rà soát</w:t>
      </w:r>
      <w:r>
        <w:rPr>
          <w:rFonts w:ascii="Times New Roman" w:hAnsi="Times New Roman" w:cs="Times New Roman"/>
          <w:b/>
          <w:sz w:val="28"/>
          <w:szCs w:val="28"/>
        </w:rPr>
        <w:t>:</w:t>
      </w:r>
      <w:r>
        <w:rPr>
          <w:rFonts w:ascii="Times New Roman" w:hAnsi="Times New Roman" w:cs="Times New Roman"/>
          <w:bCs/>
          <w:sz w:val="28"/>
          <w:szCs w:val="28"/>
        </w:rPr>
        <w:t xml:space="preserve"> </w:t>
      </w:r>
      <w:r w:rsidRPr="000E4F86">
        <w:rPr>
          <w:rFonts w:ascii="Times New Roman" w:hAnsi="Times New Roman" w:cs="Times New Roman"/>
          <w:bCs/>
          <w:sz w:val="28"/>
          <w:szCs w:val="28"/>
        </w:rPr>
        <w:t>Kèm theo.</w:t>
      </w:r>
    </w:p>
    <w:p w14:paraId="2744CA35" w14:textId="77777777" w:rsidR="00DD34FB" w:rsidRDefault="00DD34FB" w:rsidP="00DD34FB">
      <w:pPr>
        <w:spacing w:before="120" w:after="0" w:line="240" w:lineRule="auto"/>
        <w:ind w:firstLine="720"/>
        <w:jc w:val="both"/>
        <w:rPr>
          <w:rFonts w:ascii="Times New Roman" w:hAnsi="Times New Roman" w:cs="Times New Roman"/>
          <w:bCs/>
          <w:sz w:val="28"/>
          <w:szCs w:val="28"/>
        </w:rPr>
      </w:pPr>
      <w:r>
        <w:rPr>
          <w:rFonts w:ascii="Times New Roman" w:hAnsi="Times New Roman" w:cs="Times New Roman"/>
          <w:bCs/>
          <w:sz w:val="28"/>
          <w:szCs w:val="28"/>
        </w:rPr>
        <w:t>Bộ Tài chính kính trình Chính phủ./.</w:t>
      </w:r>
    </w:p>
    <w:p w14:paraId="150E15A5" w14:textId="77777777" w:rsidR="00DD34FB" w:rsidRDefault="00DD34FB" w:rsidP="00DD34FB">
      <w:pPr>
        <w:spacing w:before="120" w:after="0" w:line="240" w:lineRule="auto"/>
        <w:ind w:firstLine="720"/>
        <w:jc w:val="both"/>
        <w:rPr>
          <w:rFonts w:ascii="Times New Roman" w:hAnsi="Times New Roman" w:cs="Times New Roman"/>
          <w:bCs/>
          <w:sz w:val="28"/>
          <w:szCs w:val="28"/>
        </w:rPr>
      </w:pPr>
    </w:p>
    <w:tbl>
      <w:tblPr>
        <w:tblW w:w="9356" w:type="dxa"/>
        <w:tblLayout w:type="fixed"/>
        <w:tblLook w:val="0000" w:firstRow="0" w:lastRow="0" w:firstColumn="0" w:lastColumn="0" w:noHBand="0" w:noVBand="0"/>
      </w:tblPr>
      <w:tblGrid>
        <w:gridCol w:w="5637"/>
        <w:gridCol w:w="3719"/>
      </w:tblGrid>
      <w:tr w:rsidR="00DD34FB" w:rsidRPr="002B012C" w14:paraId="686989EC" w14:textId="77777777" w:rsidTr="00DB52EC">
        <w:tc>
          <w:tcPr>
            <w:tcW w:w="5637" w:type="dxa"/>
          </w:tcPr>
          <w:p w14:paraId="58610BDE" w14:textId="77777777" w:rsidR="00DD34FB" w:rsidRPr="002B012C" w:rsidRDefault="00DD34FB" w:rsidP="00DB52EC">
            <w:pPr>
              <w:widowControl w:val="0"/>
              <w:pBdr>
                <w:top w:val="dotted" w:sz="4" w:space="0" w:color="FFFFFF"/>
                <w:left w:val="dotted" w:sz="4" w:space="0" w:color="FFFFFF"/>
                <w:bottom w:val="dotted" w:sz="4" w:space="31" w:color="FFFFFF"/>
                <w:right w:val="dotted" w:sz="4" w:space="0" w:color="FFFFFF"/>
              </w:pBdr>
              <w:shd w:val="clear" w:color="auto" w:fill="FFFFFF"/>
              <w:spacing w:after="0" w:line="240" w:lineRule="auto"/>
              <w:jc w:val="both"/>
              <w:rPr>
                <w:rFonts w:ascii="Times New Roman" w:hAnsi="Times New Roman" w:cs="Times New Roman"/>
                <w:b/>
                <w:bCs/>
                <w:i/>
                <w:iCs/>
                <w:color w:val="000000"/>
                <w:sz w:val="26"/>
                <w:szCs w:val="26"/>
                <w:lang w:val="vi-VN"/>
              </w:rPr>
            </w:pPr>
            <w:r w:rsidRPr="002B012C">
              <w:rPr>
                <w:rFonts w:ascii="Times New Roman" w:hAnsi="Times New Roman" w:cs="Times New Roman"/>
                <w:b/>
                <w:bCs/>
                <w:i/>
                <w:iCs/>
                <w:color w:val="000000"/>
                <w:sz w:val="26"/>
                <w:szCs w:val="26"/>
                <w:lang w:val="vi-VN"/>
              </w:rPr>
              <w:t xml:space="preserve">Nơi nhận: </w:t>
            </w:r>
          </w:p>
          <w:p w14:paraId="1E1134F1" w14:textId="77777777" w:rsidR="00DD34FB" w:rsidRDefault="00DD34FB" w:rsidP="00DB52EC">
            <w:pPr>
              <w:widowControl w:val="0"/>
              <w:pBdr>
                <w:top w:val="dotted" w:sz="4" w:space="0" w:color="FFFFFF"/>
                <w:left w:val="dotted" w:sz="4" w:space="0" w:color="FFFFFF"/>
                <w:bottom w:val="dotted" w:sz="4" w:space="31" w:color="FFFFFF"/>
                <w:right w:val="dotted" w:sz="4" w:space="0" w:color="FFFFFF"/>
              </w:pBdr>
              <w:shd w:val="clear" w:color="auto" w:fill="FFFFFF"/>
              <w:spacing w:after="0" w:line="240" w:lineRule="auto"/>
              <w:jc w:val="both"/>
              <w:rPr>
                <w:rFonts w:ascii="Times New Roman" w:hAnsi="Times New Roman" w:cs="Times New Roman"/>
                <w:bCs/>
                <w:iCs/>
                <w:color w:val="000000"/>
                <w:sz w:val="24"/>
                <w:szCs w:val="24"/>
                <w:lang w:val="nl-NL"/>
              </w:rPr>
            </w:pPr>
            <w:r>
              <w:rPr>
                <w:rFonts w:ascii="Times New Roman" w:hAnsi="Times New Roman" w:cs="Times New Roman"/>
                <w:bCs/>
                <w:iCs/>
                <w:color w:val="000000"/>
                <w:sz w:val="24"/>
                <w:szCs w:val="24"/>
                <w:lang w:val="nl-NL"/>
              </w:rPr>
              <w:t>- Như trên;</w:t>
            </w:r>
          </w:p>
          <w:p w14:paraId="1528CD9B" w14:textId="77777777" w:rsidR="00DD34FB" w:rsidRDefault="00DD34FB" w:rsidP="00DB52EC">
            <w:pPr>
              <w:widowControl w:val="0"/>
              <w:pBdr>
                <w:top w:val="dotted" w:sz="4" w:space="0" w:color="FFFFFF"/>
                <w:left w:val="dotted" w:sz="4" w:space="0" w:color="FFFFFF"/>
                <w:bottom w:val="dotted" w:sz="4" w:space="31" w:color="FFFFFF"/>
                <w:right w:val="dotted" w:sz="4" w:space="0" w:color="FFFFFF"/>
              </w:pBdr>
              <w:shd w:val="clear" w:color="auto" w:fill="FFFFFF"/>
              <w:spacing w:after="0" w:line="240" w:lineRule="auto"/>
              <w:jc w:val="both"/>
              <w:rPr>
                <w:rFonts w:ascii="Times New Roman" w:hAnsi="Times New Roman" w:cs="Times New Roman"/>
                <w:bCs/>
                <w:iCs/>
                <w:color w:val="000000"/>
                <w:sz w:val="24"/>
                <w:szCs w:val="24"/>
                <w:lang w:val="nl-NL"/>
              </w:rPr>
            </w:pPr>
            <w:r>
              <w:rPr>
                <w:rFonts w:ascii="Times New Roman" w:hAnsi="Times New Roman" w:cs="Times New Roman"/>
                <w:bCs/>
                <w:iCs/>
                <w:color w:val="000000"/>
                <w:sz w:val="24"/>
                <w:szCs w:val="24"/>
                <w:lang w:val="nl-NL"/>
              </w:rPr>
              <w:t>- Bộ trưởng (để b/c);</w:t>
            </w:r>
          </w:p>
          <w:p w14:paraId="596474CB" w14:textId="77777777" w:rsidR="00DD34FB" w:rsidRDefault="00DD34FB" w:rsidP="00DB52EC">
            <w:pPr>
              <w:widowControl w:val="0"/>
              <w:pBdr>
                <w:top w:val="dotted" w:sz="4" w:space="0" w:color="FFFFFF"/>
                <w:left w:val="dotted" w:sz="4" w:space="0" w:color="FFFFFF"/>
                <w:bottom w:val="dotted" w:sz="4" w:space="31" w:color="FFFFFF"/>
                <w:right w:val="dotted" w:sz="4" w:space="0" w:color="FFFFFF"/>
              </w:pBdr>
              <w:shd w:val="clear" w:color="auto" w:fill="FFFFFF"/>
              <w:spacing w:after="0" w:line="240" w:lineRule="auto"/>
              <w:jc w:val="both"/>
              <w:rPr>
                <w:rFonts w:ascii="Times New Roman" w:hAnsi="Times New Roman" w:cs="Times New Roman"/>
                <w:bCs/>
                <w:iCs/>
                <w:color w:val="000000"/>
                <w:sz w:val="24"/>
                <w:szCs w:val="24"/>
                <w:lang w:val="nl-NL"/>
              </w:rPr>
            </w:pPr>
            <w:r w:rsidRPr="002B012C">
              <w:rPr>
                <w:rFonts w:ascii="Times New Roman" w:hAnsi="Times New Roman" w:cs="Times New Roman"/>
                <w:bCs/>
                <w:iCs/>
                <w:color w:val="000000"/>
                <w:sz w:val="24"/>
                <w:szCs w:val="24"/>
                <w:lang w:val="nl-NL"/>
              </w:rPr>
              <w:t>- Văn phòng Chính phủ;</w:t>
            </w:r>
          </w:p>
          <w:p w14:paraId="7DE18681" w14:textId="77777777" w:rsidR="00DD34FB" w:rsidRDefault="00DD34FB" w:rsidP="00DB52EC">
            <w:pPr>
              <w:widowControl w:val="0"/>
              <w:pBdr>
                <w:top w:val="dotted" w:sz="4" w:space="0" w:color="FFFFFF"/>
                <w:left w:val="dotted" w:sz="4" w:space="0" w:color="FFFFFF"/>
                <w:bottom w:val="dotted" w:sz="4" w:space="31" w:color="FFFFFF"/>
                <w:right w:val="dotted" w:sz="4" w:space="0" w:color="FFFFFF"/>
              </w:pBdr>
              <w:shd w:val="clear" w:color="auto" w:fill="FFFFFF"/>
              <w:spacing w:after="0" w:line="240" w:lineRule="auto"/>
              <w:jc w:val="both"/>
              <w:rPr>
                <w:rFonts w:ascii="Times New Roman" w:hAnsi="Times New Roman" w:cs="Times New Roman"/>
                <w:bCs/>
                <w:iCs/>
                <w:color w:val="000000"/>
                <w:sz w:val="24"/>
                <w:szCs w:val="24"/>
                <w:lang w:val="nl-NL"/>
              </w:rPr>
            </w:pPr>
            <w:r>
              <w:rPr>
                <w:rFonts w:ascii="Times New Roman" w:hAnsi="Times New Roman" w:cs="Times New Roman"/>
                <w:bCs/>
                <w:iCs/>
                <w:color w:val="000000"/>
                <w:sz w:val="24"/>
                <w:szCs w:val="24"/>
                <w:lang w:val="nl-NL"/>
              </w:rPr>
              <w:t>- Bộ Tư pháp;</w:t>
            </w:r>
          </w:p>
          <w:p w14:paraId="4FF1FF3E" w14:textId="77777777" w:rsidR="00DD34FB" w:rsidRPr="002B012C" w:rsidRDefault="00DD34FB" w:rsidP="00DB52EC">
            <w:pPr>
              <w:widowControl w:val="0"/>
              <w:pBdr>
                <w:top w:val="dotted" w:sz="4" w:space="0" w:color="FFFFFF"/>
                <w:left w:val="dotted" w:sz="4" w:space="0" w:color="FFFFFF"/>
                <w:bottom w:val="dotted" w:sz="4" w:space="31" w:color="FFFFFF"/>
                <w:right w:val="dotted" w:sz="4" w:space="0" w:color="FFFFFF"/>
              </w:pBdr>
              <w:shd w:val="clear" w:color="auto" w:fill="FFFFFF"/>
              <w:spacing w:after="0" w:line="240" w:lineRule="auto"/>
              <w:jc w:val="both"/>
              <w:rPr>
                <w:rFonts w:ascii="Times New Roman" w:hAnsi="Times New Roman" w:cs="Times New Roman"/>
                <w:bCs/>
                <w:color w:val="000000"/>
                <w:szCs w:val="28"/>
                <w:lang w:val="vi-VN"/>
              </w:rPr>
            </w:pPr>
            <w:r w:rsidRPr="002B012C">
              <w:rPr>
                <w:rFonts w:ascii="Times New Roman" w:hAnsi="Times New Roman" w:cs="Times New Roman"/>
                <w:bCs/>
                <w:iCs/>
                <w:color w:val="000000"/>
                <w:sz w:val="24"/>
                <w:szCs w:val="24"/>
                <w:lang w:val="nl-NL"/>
              </w:rPr>
              <w:t>- Lưu: VT, PC</w:t>
            </w:r>
            <w:r>
              <w:rPr>
                <w:rFonts w:ascii="Times New Roman" w:hAnsi="Times New Roman" w:cs="Times New Roman"/>
                <w:bCs/>
                <w:iCs/>
                <w:color w:val="000000"/>
                <w:sz w:val="24"/>
                <w:szCs w:val="24"/>
                <w:lang w:val="nl-NL"/>
              </w:rPr>
              <w:t xml:space="preserve"> (         )</w:t>
            </w:r>
            <w:r w:rsidRPr="002B012C">
              <w:rPr>
                <w:rFonts w:ascii="Times New Roman" w:hAnsi="Times New Roman" w:cs="Times New Roman"/>
                <w:bCs/>
                <w:iCs/>
                <w:color w:val="000000"/>
                <w:sz w:val="24"/>
                <w:szCs w:val="24"/>
                <w:lang w:val="nl-NL"/>
              </w:rPr>
              <w:t>.</w:t>
            </w:r>
          </w:p>
        </w:tc>
        <w:tc>
          <w:tcPr>
            <w:tcW w:w="3719" w:type="dxa"/>
          </w:tcPr>
          <w:p w14:paraId="11D9DB72" w14:textId="77777777" w:rsidR="00DD34FB" w:rsidRPr="00CC6016" w:rsidRDefault="00DD34FB" w:rsidP="00DB52EC">
            <w:pPr>
              <w:widowControl w:val="0"/>
              <w:pBdr>
                <w:top w:val="dotted" w:sz="4" w:space="0" w:color="FFFFFF"/>
                <w:left w:val="dotted" w:sz="4" w:space="0" w:color="FFFFFF"/>
                <w:bottom w:val="dotted" w:sz="4" w:space="31" w:color="FFFFFF"/>
                <w:right w:val="dotted" w:sz="4" w:space="0" w:color="FFFFFF"/>
              </w:pBdr>
              <w:shd w:val="clear" w:color="auto" w:fill="FFFFFF"/>
              <w:spacing w:after="0" w:line="240" w:lineRule="auto"/>
              <w:jc w:val="center"/>
              <w:rPr>
                <w:rFonts w:ascii="Times New Roman" w:hAnsi="Times New Roman" w:cs="Times New Roman"/>
                <w:b/>
                <w:bCs/>
                <w:color w:val="000000"/>
                <w:sz w:val="28"/>
                <w:szCs w:val="28"/>
                <w:lang w:val="pt-BR"/>
              </w:rPr>
            </w:pPr>
            <w:r w:rsidRPr="00CC6016">
              <w:rPr>
                <w:rFonts w:ascii="Times New Roman" w:hAnsi="Times New Roman" w:cs="Times New Roman"/>
                <w:b/>
                <w:bCs/>
                <w:color w:val="000000"/>
                <w:sz w:val="28"/>
                <w:szCs w:val="28"/>
                <w:lang w:val="pt-BR"/>
              </w:rPr>
              <w:t>KT. BỘ TRƯỞNG</w:t>
            </w:r>
          </w:p>
          <w:p w14:paraId="6DC469CC" w14:textId="77777777" w:rsidR="00DD34FB" w:rsidRPr="00CC6016" w:rsidRDefault="00DD34FB" w:rsidP="00DB52EC">
            <w:pPr>
              <w:widowControl w:val="0"/>
              <w:pBdr>
                <w:top w:val="dotted" w:sz="4" w:space="0" w:color="FFFFFF"/>
                <w:left w:val="dotted" w:sz="4" w:space="0" w:color="FFFFFF"/>
                <w:bottom w:val="dotted" w:sz="4" w:space="31" w:color="FFFFFF"/>
                <w:right w:val="dotted" w:sz="4" w:space="0" w:color="FFFFFF"/>
              </w:pBdr>
              <w:shd w:val="clear" w:color="auto" w:fill="FFFFFF"/>
              <w:spacing w:after="0" w:line="240" w:lineRule="auto"/>
              <w:jc w:val="center"/>
              <w:rPr>
                <w:rFonts w:ascii="Times New Roman" w:hAnsi="Times New Roman" w:cs="Times New Roman"/>
                <w:b/>
                <w:bCs/>
                <w:color w:val="000000"/>
                <w:sz w:val="28"/>
                <w:szCs w:val="28"/>
              </w:rPr>
            </w:pPr>
            <w:r w:rsidRPr="00CC6016">
              <w:rPr>
                <w:rFonts w:ascii="Times New Roman" w:hAnsi="Times New Roman" w:cs="Times New Roman"/>
                <w:b/>
                <w:bCs/>
                <w:color w:val="000000"/>
                <w:sz w:val="28"/>
                <w:szCs w:val="28"/>
              </w:rPr>
              <w:t>THỨ TRƯỞNG</w:t>
            </w:r>
          </w:p>
          <w:p w14:paraId="231B9898" w14:textId="77777777" w:rsidR="00DD34FB" w:rsidRPr="002B012C" w:rsidRDefault="00DD34FB" w:rsidP="00DB52EC">
            <w:pPr>
              <w:widowControl w:val="0"/>
              <w:pBdr>
                <w:top w:val="dotted" w:sz="4" w:space="0" w:color="FFFFFF"/>
                <w:left w:val="dotted" w:sz="4" w:space="0" w:color="FFFFFF"/>
                <w:bottom w:val="dotted" w:sz="4" w:space="31" w:color="FFFFFF"/>
                <w:right w:val="dotted" w:sz="4" w:space="0" w:color="FFFFFF"/>
              </w:pBdr>
              <w:shd w:val="clear" w:color="auto" w:fill="FFFFFF"/>
              <w:spacing w:after="0" w:line="240" w:lineRule="auto"/>
              <w:jc w:val="both"/>
              <w:rPr>
                <w:rFonts w:ascii="Times New Roman" w:hAnsi="Times New Roman" w:cs="Times New Roman"/>
                <w:b/>
                <w:bCs/>
                <w:color w:val="000000"/>
                <w:szCs w:val="28"/>
                <w:lang w:val="vi-VN"/>
              </w:rPr>
            </w:pPr>
          </w:p>
          <w:p w14:paraId="74B9BED4" w14:textId="77777777" w:rsidR="00DD34FB" w:rsidRPr="002B012C" w:rsidRDefault="00DD34FB" w:rsidP="00DB52EC">
            <w:pPr>
              <w:widowControl w:val="0"/>
              <w:pBdr>
                <w:top w:val="dotted" w:sz="4" w:space="0" w:color="FFFFFF"/>
                <w:left w:val="dotted" w:sz="4" w:space="0" w:color="FFFFFF"/>
                <w:bottom w:val="dotted" w:sz="4" w:space="31" w:color="FFFFFF"/>
                <w:right w:val="dotted" w:sz="4" w:space="0" w:color="FFFFFF"/>
              </w:pBdr>
              <w:shd w:val="clear" w:color="auto" w:fill="FFFFFF"/>
              <w:spacing w:after="0" w:line="240" w:lineRule="auto"/>
              <w:ind w:firstLine="567"/>
              <w:jc w:val="both"/>
              <w:rPr>
                <w:rFonts w:ascii="Times New Roman" w:hAnsi="Times New Roman" w:cs="Times New Roman"/>
                <w:b/>
                <w:bCs/>
                <w:color w:val="000000"/>
                <w:szCs w:val="28"/>
                <w:lang w:val="vi-VN"/>
              </w:rPr>
            </w:pPr>
          </w:p>
          <w:p w14:paraId="14DAD363" w14:textId="77777777" w:rsidR="00DD34FB" w:rsidRPr="002B012C" w:rsidRDefault="00DD34FB" w:rsidP="00DB52EC">
            <w:pPr>
              <w:widowControl w:val="0"/>
              <w:pBdr>
                <w:top w:val="dotted" w:sz="4" w:space="0" w:color="FFFFFF"/>
                <w:left w:val="dotted" w:sz="4" w:space="0" w:color="FFFFFF"/>
                <w:bottom w:val="dotted" w:sz="4" w:space="31" w:color="FFFFFF"/>
                <w:right w:val="dotted" w:sz="4" w:space="0" w:color="FFFFFF"/>
              </w:pBdr>
              <w:shd w:val="clear" w:color="auto" w:fill="FFFFFF"/>
              <w:spacing w:after="0" w:line="240" w:lineRule="auto"/>
              <w:ind w:firstLine="567"/>
              <w:jc w:val="both"/>
              <w:rPr>
                <w:rFonts w:ascii="Times New Roman" w:hAnsi="Times New Roman" w:cs="Times New Roman"/>
                <w:b/>
                <w:bCs/>
                <w:color w:val="000000"/>
                <w:szCs w:val="28"/>
                <w:lang w:val="vi-VN"/>
              </w:rPr>
            </w:pPr>
          </w:p>
          <w:p w14:paraId="29EC46EC" w14:textId="77777777" w:rsidR="00DD34FB" w:rsidRPr="002B012C" w:rsidRDefault="00DD34FB" w:rsidP="00DB52EC">
            <w:pPr>
              <w:widowControl w:val="0"/>
              <w:pBdr>
                <w:top w:val="dotted" w:sz="4" w:space="0" w:color="FFFFFF"/>
                <w:left w:val="dotted" w:sz="4" w:space="0" w:color="FFFFFF"/>
                <w:bottom w:val="dotted" w:sz="4" w:space="31" w:color="FFFFFF"/>
                <w:right w:val="dotted" w:sz="4" w:space="0" w:color="FFFFFF"/>
              </w:pBdr>
              <w:shd w:val="clear" w:color="auto" w:fill="FFFFFF"/>
              <w:spacing w:after="0" w:line="240" w:lineRule="auto"/>
              <w:jc w:val="both"/>
              <w:rPr>
                <w:rFonts w:ascii="Times New Roman" w:hAnsi="Times New Roman" w:cs="Times New Roman"/>
                <w:b/>
                <w:bCs/>
                <w:color w:val="000000"/>
                <w:szCs w:val="28"/>
              </w:rPr>
            </w:pPr>
          </w:p>
        </w:tc>
      </w:tr>
    </w:tbl>
    <w:p w14:paraId="33DD19CC" w14:textId="77777777" w:rsidR="00DD34FB" w:rsidRDefault="00DD34FB" w:rsidP="001A11BE">
      <w:pPr>
        <w:spacing w:before="120" w:line="240" w:lineRule="auto"/>
        <w:jc w:val="center"/>
        <w:rPr>
          <w:rFonts w:ascii="Times New Roman" w:hAnsi="Times New Roman" w:cs="Times New Roman"/>
          <w:b/>
          <w:sz w:val="28"/>
          <w:szCs w:val="28"/>
        </w:rPr>
        <w:sectPr w:rsidR="00DD34FB" w:rsidSect="00DD34FB">
          <w:pgSz w:w="12240" w:h="15840"/>
          <w:pgMar w:top="1134" w:right="1134" w:bottom="1701" w:left="1134" w:header="720" w:footer="720" w:gutter="0"/>
          <w:cols w:space="720"/>
          <w:docGrid w:linePitch="360"/>
        </w:sectPr>
      </w:pPr>
    </w:p>
    <w:p w14:paraId="443372A3" w14:textId="77777777" w:rsidR="001A11BE" w:rsidRDefault="001A11BE" w:rsidP="001A11BE">
      <w:pPr>
        <w:spacing w:before="120" w:line="240" w:lineRule="auto"/>
        <w:jc w:val="center"/>
        <w:rPr>
          <w:rFonts w:ascii="Times New Roman" w:hAnsi="Times New Roman" w:cs="Times New Roman"/>
          <w:b/>
          <w:sz w:val="28"/>
          <w:szCs w:val="28"/>
        </w:rPr>
      </w:pPr>
      <w:r w:rsidRPr="00442341">
        <w:rPr>
          <w:rFonts w:ascii="Times New Roman" w:hAnsi="Times New Roman" w:cs="Times New Roman"/>
          <w:b/>
          <w:sz w:val="28"/>
          <w:szCs w:val="28"/>
        </w:rPr>
        <w:lastRenderedPageBreak/>
        <w:t>PHỤ LỤC</w:t>
      </w:r>
      <w:r>
        <w:rPr>
          <w:rFonts w:ascii="Times New Roman" w:hAnsi="Times New Roman" w:cs="Times New Roman"/>
          <w:b/>
          <w:sz w:val="28"/>
          <w:szCs w:val="28"/>
        </w:rPr>
        <w:t xml:space="preserve"> KẾT QUẢ RÀ SOÁT</w:t>
      </w:r>
    </w:p>
    <w:p w14:paraId="04C1B4A8" w14:textId="77777777" w:rsidR="001A11BE" w:rsidRPr="004F2A68" w:rsidRDefault="001A11BE" w:rsidP="001A11BE">
      <w:pPr>
        <w:spacing w:before="120" w:line="240" w:lineRule="auto"/>
        <w:jc w:val="center"/>
        <w:rPr>
          <w:rFonts w:ascii="Times New Roman" w:hAnsi="Times New Roman" w:cs="Times New Roman"/>
          <w:bCs/>
          <w:i/>
          <w:iCs/>
          <w:sz w:val="28"/>
          <w:szCs w:val="28"/>
        </w:rPr>
      </w:pPr>
      <w:r>
        <w:rPr>
          <w:rFonts w:ascii="Times New Roman" w:hAnsi="Times New Roman" w:cs="Times New Roman"/>
          <w:bCs/>
          <w:i/>
          <w:iCs/>
          <w:sz w:val="28"/>
          <w:szCs w:val="28"/>
        </w:rPr>
        <w:t>(Ban hành kèm theo Báo cáo số        /BC-BTC ngày      tháng      năm 2025 của Bộ Tài chính)</w:t>
      </w:r>
    </w:p>
    <w:p w14:paraId="163C318E" w14:textId="77777777" w:rsidR="001A11BE" w:rsidRPr="00442341" w:rsidRDefault="001A11BE" w:rsidP="001A11BE">
      <w:pPr>
        <w:spacing w:before="120" w:line="240" w:lineRule="auto"/>
        <w:jc w:val="center"/>
        <w:rPr>
          <w:rFonts w:ascii="Times New Roman" w:hAnsi="Times New Roman" w:cs="Times New Roman"/>
          <w:b/>
          <w:sz w:val="28"/>
          <w:szCs w:val="28"/>
        </w:rPr>
      </w:pPr>
    </w:p>
    <w:p w14:paraId="1E45C19F" w14:textId="77777777" w:rsidR="001A11BE" w:rsidRPr="00442341" w:rsidRDefault="001A11BE" w:rsidP="001A11BE">
      <w:pPr>
        <w:spacing w:before="120" w:line="240" w:lineRule="auto"/>
        <w:jc w:val="both"/>
        <w:rPr>
          <w:rFonts w:ascii="Times New Roman" w:hAnsi="Times New Roman" w:cs="Times New Roman"/>
          <w:b/>
          <w:sz w:val="28"/>
          <w:szCs w:val="28"/>
        </w:rPr>
      </w:pPr>
      <w:r w:rsidRPr="00442341">
        <w:rPr>
          <w:rFonts w:ascii="Times New Roman" w:hAnsi="Times New Roman" w:cs="Times New Roman"/>
          <w:b/>
          <w:sz w:val="28"/>
          <w:szCs w:val="28"/>
        </w:rPr>
        <w:t xml:space="preserve">I. CHỦ TRƯƠNG, ĐƯỜNG LỐI CỦA ĐẢNG CÓ LIÊN QUAN ĐẾN </w:t>
      </w:r>
      <w:r>
        <w:rPr>
          <w:rFonts w:ascii="Times New Roman" w:hAnsi="Times New Roman" w:cs="Times New Roman"/>
          <w:b/>
          <w:sz w:val="28"/>
          <w:szCs w:val="28"/>
        </w:rPr>
        <w:t>DỰ THẢO</w:t>
      </w:r>
    </w:p>
    <w:tbl>
      <w:tblPr>
        <w:tblStyle w:val="TableGrid"/>
        <w:tblW w:w="0" w:type="auto"/>
        <w:tblLook w:val="04A0" w:firstRow="1" w:lastRow="0" w:firstColumn="1" w:lastColumn="0" w:noHBand="0" w:noVBand="1"/>
      </w:tblPr>
      <w:tblGrid>
        <w:gridCol w:w="746"/>
        <w:gridCol w:w="3218"/>
        <w:gridCol w:w="3402"/>
        <w:gridCol w:w="3119"/>
        <w:gridCol w:w="2510"/>
      </w:tblGrid>
      <w:tr w:rsidR="001A11BE" w:rsidRPr="005A02FB" w14:paraId="2DDA1478" w14:textId="77777777" w:rsidTr="003007F7">
        <w:tc>
          <w:tcPr>
            <w:tcW w:w="746" w:type="dxa"/>
          </w:tcPr>
          <w:p w14:paraId="7521AA9A" w14:textId="77777777" w:rsidR="001A11BE" w:rsidRPr="005A02FB" w:rsidRDefault="001A11BE" w:rsidP="003A58F7">
            <w:pPr>
              <w:spacing w:before="120"/>
              <w:jc w:val="center"/>
              <w:rPr>
                <w:rFonts w:ascii="Times New Roman" w:hAnsi="Times New Roman" w:cs="Times New Roman"/>
                <w:b/>
                <w:sz w:val="28"/>
                <w:szCs w:val="28"/>
              </w:rPr>
            </w:pPr>
            <w:r w:rsidRPr="005A02FB">
              <w:rPr>
                <w:rFonts w:ascii="Times New Roman" w:hAnsi="Times New Roman" w:cs="Times New Roman"/>
                <w:b/>
                <w:sz w:val="28"/>
                <w:szCs w:val="28"/>
              </w:rPr>
              <w:t>STT</w:t>
            </w:r>
          </w:p>
        </w:tc>
        <w:tc>
          <w:tcPr>
            <w:tcW w:w="3218" w:type="dxa"/>
          </w:tcPr>
          <w:p w14:paraId="279ADED7" w14:textId="77777777" w:rsidR="001A11BE" w:rsidRPr="005A02FB" w:rsidRDefault="001A11BE"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QUY ĐỊNH CỦA DỰ THẢO VĂN BẢN</w:t>
            </w:r>
          </w:p>
        </w:tc>
        <w:tc>
          <w:tcPr>
            <w:tcW w:w="3402" w:type="dxa"/>
          </w:tcPr>
          <w:p w14:paraId="7B63B28C" w14:textId="77777777" w:rsidR="001A11BE" w:rsidRPr="005A02FB" w:rsidRDefault="001A11BE"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CHỦ TRƯƠNG, ĐƯỜNG LỐI CỦA ĐẢNG</w:t>
            </w:r>
          </w:p>
        </w:tc>
        <w:tc>
          <w:tcPr>
            <w:tcW w:w="3119" w:type="dxa"/>
          </w:tcPr>
          <w:p w14:paraId="3AC599E6" w14:textId="77777777" w:rsidR="001A11BE" w:rsidRPr="005A02FB" w:rsidRDefault="001A11BE" w:rsidP="003A58F7">
            <w:pPr>
              <w:spacing w:before="120"/>
              <w:jc w:val="center"/>
              <w:rPr>
                <w:rFonts w:ascii="Times New Roman" w:hAnsi="Times New Roman" w:cs="Times New Roman"/>
                <w:b/>
                <w:sz w:val="28"/>
                <w:szCs w:val="28"/>
              </w:rPr>
            </w:pPr>
            <w:r w:rsidRPr="005A02FB">
              <w:rPr>
                <w:rFonts w:ascii="Times New Roman" w:hAnsi="Times New Roman" w:cs="Times New Roman"/>
                <w:b/>
                <w:sz w:val="28"/>
                <w:szCs w:val="28"/>
              </w:rPr>
              <w:t>ĐÁNH GIÁ (Đã thể chế đầy đủ hoặc một phần)</w:t>
            </w:r>
          </w:p>
        </w:tc>
        <w:tc>
          <w:tcPr>
            <w:tcW w:w="2510" w:type="dxa"/>
          </w:tcPr>
          <w:p w14:paraId="49ADDBE7" w14:textId="77777777" w:rsidR="001A11BE" w:rsidRPr="005A02FB" w:rsidRDefault="001A11BE" w:rsidP="003A58F7">
            <w:pPr>
              <w:spacing w:before="120"/>
              <w:jc w:val="center"/>
              <w:rPr>
                <w:rFonts w:ascii="Times New Roman" w:hAnsi="Times New Roman" w:cs="Times New Roman"/>
                <w:b/>
                <w:sz w:val="28"/>
                <w:szCs w:val="28"/>
              </w:rPr>
            </w:pPr>
            <w:r w:rsidRPr="005A02FB">
              <w:rPr>
                <w:rFonts w:ascii="Times New Roman" w:hAnsi="Times New Roman" w:cs="Times New Roman"/>
                <w:b/>
                <w:sz w:val="28"/>
                <w:szCs w:val="28"/>
              </w:rPr>
              <w:t>ĐỀ XUẤT XỬ LÝ</w:t>
            </w:r>
          </w:p>
        </w:tc>
      </w:tr>
      <w:tr w:rsidR="001A11BE" w:rsidRPr="005A02FB" w14:paraId="0D6C4968" w14:textId="77777777" w:rsidTr="003007F7">
        <w:tc>
          <w:tcPr>
            <w:tcW w:w="746" w:type="dxa"/>
          </w:tcPr>
          <w:p w14:paraId="22501A7C" w14:textId="77777777" w:rsidR="001A11BE" w:rsidRPr="00AD3130" w:rsidRDefault="001A11BE" w:rsidP="003A58F7">
            <w:pPr>
              <w:spacing w:before="120"/>
              <w:jc w:val="center"/>
              <w:rPr>
                <w:rFonts w:ascii="Times New Roman" w:hAnsi="Times New Roman" w:cs="Times New Roman"/>
                <w:b/>
                <w:sz w:val="28"/>
                <w:szCs w:val="28"/>
              </w:rPr>
            </w:pPr>
            <w:r w:rsidRPr="00AD3130">
              <w:rPr>
                <w:rFonts w:ascii="Times New Roman" w:hAnsi="Times New Roman" w:cs="Times New Roman"/>
                <w:b/>
                <w:sz w:val="28"/>
                <w:szCs w:val="28"/>
              </w:rPr>
              <w:t>1</w:t>
            </w:r>
          </w:p>
        </w:tc>
        <w:tc>
          <w:tcPr>
            <w:tcW w:w="3218" w:type="dxa"/>
          </w:tcPr>
          <w:p w14:paraId="7614C72F" w14:textId="77777777" w:rsidR="00AD3130" w:rsidRPr="00AD3130" w:rsidRDefault="00AD3130" w:rsidP="00AD3130">
            <w:pPr>
              <w:spacing w:before="120"/>
              <w:jc w:val="both"/>
              <w:rPr>
                <w:rFonts w:ascii="Times New Roman" w:hAnsi="Times New Roman" w:cs="Times New Roman"/>
                <w:sz w:val="28"/>
                <w:szCs w:val="28"/>
              </w:rPr>
            </w:pPr>
            <w:r w:rsidRPr="00AD3130">
              <w:rPr>
                <w:rFonts w:ascii="Times New Roman" w:hAnsi="Times New Roman" w:cs="Times New Roman"/>
                <w:sz w:val="28"/>
                <w:szCs w:val="28"/>
              </w:rPr>
              <w:t xml:space="preserve">- </w:t>
            </w:r>
            <w:r w:rsidRPr="00AD3130">
              <w:rPr>
                <w:rFonts w:ascii="Times New Roman" w:hAnsi="Times New Roman" w:cs="Times New Roman"/>
                <w:i/>
                <w:sz w:val="28"/>
                <w:szCs w:val="28"/>
              </w:rPr>
              <w:t>Điều 4</w:t>
            </w:r>
            <w:r w:rsidRPr="00AD3130">
              <w:rPr>
                <w:rFonts w:ascii="Times New Roman" w:hAnsi="Times New Roman" w:cs="Times New Roman"/>
                <w:sz w:val="28"/>
                <w:szCs w:val="28"/>
              </w:rPr>
              <w:t xml:space="preserve"> quy định áp dụng </w:t>
            </w:r>
            <w:r w:rsidR="00DD34FB">
              <w:rPr>
                <w:rFonts w:ascii="Times New Roman" w:hAnsi="Times New Roman" w:cs="Times New Roman"/>
                <w:sz w:val="28"/>
                <w:szCs w:val="28"/>
              </w:rPr>
              <w:t>Luật Đầu tư kinh doanh</w:t>
            </w:r>
            <w:r w:rsidRPr="00AD3130">
              <w:rPr>
                <w:rFonts w:ascii="Times New Roman" w:hAnsi="Times New Roman" w:cs="Times New Roman"/>
                <w:sz w:val="28"/>
                <w:szCs w:val="28"/>
              </w:rPr>
              <w:t xml:space="preserve"> và các luật có liên quan.</w:t>
            </w:r>
          </w:p>
          <w:p w14:paraId="162A4280" w14:textId="77777777" w:rsidR="001A11BE" w:rsidRPr="00AD3130" w:rsidRDefault="00AD3130" w:rsidP="003A58F7">
            <w:pPr>
              <w:spacing w:before="120"/>
              <w:jc w:val="both"/>
              <w:rPr>
                <w:rFonts w:ascii="Times New Roman" w:hAnsi="Times New Roman" w:cs="Times New Roman"/>
                <w:bCs/>
                <w:sz w:val="28"/>
                <w:szCs w:val="28"/>
              </w:rPr>
            </w:pPr>
            <w:r w:rsidRPr="00AD3130">
              <w:rPr>
                <w:rFonts w:ascii="Times New Roman" w:hAnsi="Times New Roman" w:cs="Times New Roman"/>
                <w:bCs/>
                <w:sz w:val="28"/>
                <w:szCs w:val="28"/>
              </w:rPr>
              <w:t xml:space="preserve">- </w:t>
            </w:r>
            <w:r w:rsidRPr="00AD3130">
              <w:rPr>
                <w:rFonts w:ascii="Times New Roman" w:hAnsi="Times New Roman" w:cs="Times New Roman"/>
                <w:bCs/>
                <w:i/>
                <w:sz w:val="28"/>
                <w:szCs w:val="28"/>
              </w:rPr>
              <w:t>Điều 11</w:t>
            </w:r>
            <w:r w:rsidRPr="00AD3130">
              <w:rPr>
                <w:rFonts w:ascii="Times New Roman" w:hAnsi="Times New Roman" w:cs="Times New Roman"/>
                <w:bCs/>
                <w:sz w:val="28"/>
                <w:szCs w:val="28"/>
              </w:rPr>
              <w:t xml:space="preserve"> quy định bảo đảm hoạt động đầu tư kinh doanh</w:t>
            </w:r>
            <w:r>
              <w:rPr>
                <w:rFonts w:ascii="Times New Roman" w:hAnsi="Times New Roman" w:cs="Times New Roman"/>
                <w:bCs/>
                <w:sz w:val="28"/>
                <w:szCs w:val="28"/>
              </w:rPr>
              <w:t>.</w:t>
            </w:r>
          </w:p>
          <w:p w14:paraId="6E45D5AE" w14:textId="77777777" w:rsidR="00AD3130" w:rsidRPr="00AD3130" w:rsidRDefault="00AD3130" w:rsidP="00AD3130">
            <w:pPr>
              <w:spacing w:before="120"/>
              <w:jc w:val="both"/>
              <w:rPr>
                <w:rFonts w:ascii="Times New Roman" w:hAnsi="Times New Roman" w:cs="Times New Roman"/>
                <w:sz w:val="28"/>
                <w:szCs w:val="28"/>
              </w:rPr>
            </w:pPr>
            <w:r w:rsidRPr="00AD3130">
              <w:rPr>
                <w:rFonts w:ascii="Times New Roman" w:hAnsi="Times New Roman" w:cs="Times New Roman"/>
                <w:bCs/>
                <w:sz w:val="28"/>
                <w:szCs w:val="28"/>
              </w:rPr>
              <w:t xml:space="preserve">- </w:t>
            </w:r>
            <w:r w:rsidRPr="00AD3130">
              <w:rPr>
                <w:rFonts w:ascii="Times New Roman" w:hAnsi="Times New Roman" w:cs="Times New Roman"/>
                <w:bCs/>
                <w:i/>
                <w:sz w:val="28"/>
                <w:szCs w:val="28"/>
              </w:rPr>
              <w:t>Điều 13</w:t>
            </w:r>
            <w:r w:rsidRPr="00AD3130">
              <w:rPr>
                <w:rFonts w:ascii="Times New Roman" w:hAnsi="Times New Roman" w:cs="Times New Roman"/>
                <w:bCs/>
                <w:sz w:val="28"/>
                <w:szCs w:val="28"/>
              </w:rPr>
              <w:t xml:space="preserve"> quy định bảo đảm đầu tư kinh doanh trong trường hợp thay đổi pháp luật</w:t>
            </w:r>
            <w:r>
              <w:rPr>
                <w:rFonts w:ascii="Times New Roman" w:hAnsi="Times New Roman" w:cs="Times New Roman"/>
                <w:bCs/>
                <w:sz w:val="28"/>
                <w:szCs w:val="28"/>
              </w:rPr>
              <w:t>.</w:t>
            </w:r>
          </w:p>
          <w:p w14:paraId="0823625C" w14:textId="77777777" w:rsidR="00AD3130" w:rsidRPr="00AD3130" w:rsidRDefault="00AD3130" w:rsidP="00AD3130">
            <w:pPr>
              <w:spacing w:before="120"/>
              <w:jc w:val="both"/>
              <w:rPr>
                <w:rFonts w:ascii="Times New Roman" w:hAnsi="Times New Roman" w:cs="Times New Roman"/>
                <w:sz w:val="28"/>
                <w:szCs w:val="28"/>
              </w:rPr>
            </w:pPr>
            <w:r w:rsidRPr="00AD3130">
              <w:rPr>
                <w:rFonts w:ascii="Times New Roman" w:hAnsi="Times New Roman" w:cs="Times New Roman"/>
                <w:bCs/>
                <w:sz w:val="28"/>
                <w:szCs w:val="28"/>
              </w:rPr>
              <w:t xml:space="preserve">- </w:t>
            </w:r>
            <w:r w:rsidRPr="00AD3130">
              <w:rPr>
                <w:rFonts w:ascii="Times New Roman" w:hAnsi="Times New Roman" w:cs="Times New Roman"/>
                <w:bCs/>
                <w:i/>
                <w:sz w:val="28"/>
                <w:szCs w:val="28"/>
              </w:rPr>
              <w:t>Điều 35</w:t>
            </w:r>
            <w:r w:rsidRPr="00AD3130">
              <w:rPr>
                <w:rFonts w:ascii="Times New Roman" w:hAnsi="Times New Roman" w:cs="Times New Roman"/>
                <w:bCs/>
                <w:sz w:val="28"/>
                <w:szCs w:val="28"/>
              </w:rPr>
              <w:t xml:space="preserve"> quy định bảo đảm thực hiện dự án đầu tư</w:t>
            </w:r>
            <w:r>
              <w:rPr>
                <w:rFonts w:ascii="Times New Roman" w:hAnsi="Times New Roman" w:cs="Times New Roman"/>
                <w:bCs/>
                <w:sz w:val="28"/>
                <w:szCs w:val="28"/>
              </w:rPr>
              <w:t>.</w:t>
            </w:r>
          </w:p>
          <w:p w14:paraId="5081177F" w14:textId="77777777" w:rsidR="00AD3130" w:rsidRPr="005A02FB" w:rsidRDefault="00AD3130" w:rsidP="003A58F7">
            <w:pPr>
              <w:spacing w:before="120"/>
              <w:jc w:val="both"/>
              <w:rPr>
                <w:rFonts w:ascii="Times New Roman" w:hAnsi="Times New Roman" w:cs="Times New Roman"/>
                <w:sz w:val="28"/>
                <w:szCs w:val="28"/>
              </w:rPr>
            </w:pPr>
          </w:p>
        </w:tc>
        <w:tc>
          <w:tcPr>
            <w:tcW w:w="3402" w:type="dxa"/>
          </w:tcPr>
          <w:p w14:paraId="036F4632" w14:textId="77777777" w:rsidR="001A11BE" w:rsidRPr="001A11BE" w:rsidRDefault="001A11BE" w:rsidP="001A11BE">
            <w:pPr>
              <w:spacing w:before="120"/>
              <w:jc w:val="both"/>
              <w:rPr>
                <w:rFonts w:ascii="Times New Roman" w:hAnsi="Times New Roman" w:cs="Times New Roman"/>
                <w:sz w:val="28"/>
                <w:szCs w:val="28"/>
              </w:rPr>
            </w:pPr>
            <w:r w:rsidRPr="001A11BE">
              <w:rPr>
                <w:rFonts w:ascii="Times New Roman" w:hAnsi="Times New Roman" w:cs="Times New Roman"/>
                <w:sz w:val="28"/>
                <w:szCs w:val="28"/>
              </w:rPr>
              <w:t>Nghị quyết Đại hội đại biểu toàn quốc lần thứ XIII của Đảng:</w:t>
            </w:r>
          </w:p>
          <w:p w14:paraId="5EE4A495" w14:textId="77777777" w:rsidR="001A11BE" w:rsidRPr="001A11BE" w:rsidRDefault="001A11BE" w:rsidP="001A11BE">
            <w:pPr>
              <w:spacing w:before="120"/>
              <w:jc w:val="both"/>
              <w:rPr>
                <w:rFonts w:ascii="Times New Roman" w:hAnsi="Times New Roman" w:cs="Times New Roman"/>
                <w:sz w:val="28"/>
                <w:szCs w:val="28"/>
              </w:rPr>
            </w:pPr>
            <w:r w:rsidRPr="001A11BE">
              <w:rPr>
                <w:rFonts w:ascii="Times New Roman" w:hAnsi="Times New Roman" w:cs="Times New Roman"/>
                <w:sz w:val="28"/>
                <w:szCs w:val="28"/>
              </w:rPr>
              <w:t xml:space="preserve">- Tiếp tục đổi mới mạnh mẽ tư duy, xây dựng, hoàn thiện </w:t>
            </w:r>
            <w:r w:rsidRPr="001A11BE">
              <w:rPr>
                <w:rFonts w:ascii="Times New Roman" w:hAnsi="Times New Roman" w:cs="Times New Roman"/>
                <w:sz w:val="28"/>
                <w:szCs w:val="28"/>
                <w:u w:val="single"/>
              </w:rPr>
              <w:t>đồng bộ thể chế phát triển bền vững về kinh tế</w:t>
            </w:r>
            <w:r w:rsidRPr="001A11BE">
              <w:rPr>
                <w:rFonts w:ascii="Times New Roman" w:hAnsi="Times New Roman" w:cs="Times New Roman"/>
                <w:sz w:val="28"/>
                <w:szCs w:val="28"/>
              </w:rPr>
              <w:t>, chính trị, văn hóa, xã hội, môi trường..., tháo gỡ kịp thời những khó khăn, vướng mắc; khơi dậy mọi tiềm năng và nguồn lực, tạo động lực mới cho sự phát triển nhanh và bền vững đất nước.</w:t>
            </w:r>
          </w:p>
          <w:p w14:paraId="048ADFB8" w14:textId="77777777" w:rsidR="001A11BE" w:rsidRPr="001A11BE" w:rsidRDefault="001A11BE" w:rsidP="001A11BE">
            <w:pPr>
              <w:spacing w:before="120"/>
              <w:jc w:val="both"/>
              <w:rPr>
                <w:rFonts w:ascii="Times New Roman" w:hAnsi="Times New Roman" w:cs="Times New Roman"/>
                <w:sz w:val="28"/>
                <w:szCs w:val="28"/>
              </w:rPr>
            </w:pPr>
            <w:r w:rsidRPr="001A11BE">
              <w:rPr>
                <w:rFonts w:ascii="Times New Roman" w:hAnsi="Times New Roman" w:cs="Times New Roman"/>
                <w:sz w:val="28"/>
                <w:szCs w:val="28"/>
              </w:rPr>
              <w:t xml:space="preserve">- Hoàn thiện toàn diện, đồng bộ thể chế phát triển nền kinh tế thị trường định hướng xã hội chủ nghĩa, tạo môi trường thuận lợi để huy động, phân bổ và sử dụng có hiệu quả các nguồn lực, </w:t>
            </w:r>
            <w:r w:rsidRPr="001A11BE">
              <w:rPr>
                <w:rFonts w:ascii="Times New Roman" w:hAnsi="Times New Roman" w:cs="Times New Roman"/>
                <w:sz w:val="28"/>
                <w:szCs w:val="28"/>
                <w:u w:val="single"/>
              </w:rPr>
              <w:t xml:space="preserve">thúc </w:t>
            </w:r>
            <w:r w:rsidRPr="001A11BE">
              <w:rPr>
                <w:rFonts w:ascii="Times New Roman" w:hAnsi="Times New Roman" w:cs="Times New Roman"/>
                <w:sz w:val="28"/>
                <w:szCs w:val="28"/>
                <w:u w:val="single"/>
              </w:rPr>
              <w:lastRenderedPageBreak/>
              <w:t>đẩy đầu tư</w:t>
            </w:r>
            <w:r w:rsidRPr="001A11BE">
              <w:rPr>
                <w:rFonts w:ascii="Times New Roman" w:hAnsi="Times New Roman" w:cs="Times New Roman"/>
                <w:sz w:val="28"/>
                <w:szCs w:val="28"/>
              </w:rPr>
              <w:t>, sản xuất kinh doanh. </w:t>
            </w:r>
          </w:p>
          <w:p w14:paraId="5EB5456C" w14:textId="77777777" w:rsidR="001A11BE" w:rsidRPr="005A02FB" w:rsidRDefault="001A11BE" w:rsidP="001A11BE">
            <w:pPr>
              <w:spacing w:before="120"/>
              <w:jc w:val="both"/>
              <w:rPr>
                <w:rFonts w:ascii="Times New Roman" w:hAnsi="Times New Roman" w:cs="Times New Roman"/>
                <w:sz w:val="28"/>
                <w:szCs w:val="28"/>
              </w:rPr>
            </w:pPr>
            <w:r w:rsidRPr="001A11BE">
              <w:rPr>
                <w:rFonts w:ascii="Times New Roman" w:hAnsi="Times New Roman" w:cs="Times New Roman"/>
                <w:sz w:val="28"/>
                <w:szCs w:val="28"/>
              </w:rPr>
              <w:t xml:space="preserve">- Tập trung ưu tiên hoàn thiện đồng bộ, có chất lượng và tổ chức thực hiện tốt hệ thống luật pháp, cơ chế, chính sách, </w:t>
            </w:r>
            <w:r w:rsidRPr="001A11BE">
              <w:rPr>
                <w:rFonts w:ascii="Times New Roman" w:hAnsi="Times New Roman" w:cs="Times New Roman"/>
                <w:sz w:val="28"/>
                <w:szCs w:val="28"/>
                <w:u w:val="single"/>
              </w:rPr>
              <w:t>tạo lập môi trường đầu tư</w:t>
            </w:r>
            <w:r w:rsidRPr="001A11BE">
              <w:rPr>
                <w:rFonts w:ascii="Times New Roman" w:hAnsi="Times New Roman" w:cs="Times New Roman"/>
                <w:sz w:val="28"/>
                <w:szCs w:val="28"/>
              </w:rPr>
              <w:t xml:space="preserve"> kinh doanh thuận lợi, lành mạnh, công bằng cho mọi thành phần kinh tế, thúc đẩy đổi mới sáng tạo</w:t>
            </w:r>
            <w:r>
              <w:rPr>
                <w:rFonts w:ascii="Times New Roman" w:hAnsi="Times New Roman" w:cs="Times New Roman"/>
                <w:sz w:val="28"/>
                <w:szCs w:val="28"/>
              </w:rPr>
              <w:t>.</w:t>
            </w:r>
          </w:p>
        </w:tc>
        <w:tc>
          <w:tcPr>
            <w:tcW w:w="3119" w:type="dxa"/>
          </w:tcPr>
          <w:p w14:paraId="6B35272F" w14:textId="77777777" w:rsidR="001A11BE" w:rsidRPr="005A02FB" w:rsidRDefault="001A11BE"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lastRenderedPageBreak/>
              <w:t>Đã thể chế đầy đủ.</w:t>
            </w:r>
          </w:p>
          <w:p w14:paraId="712D25F1" w14:textId="77777777" w:rsidR="001A11BE" w:rsidRPr="005A02FB" w:rsidRDefault="00403707" w:rsidP="003A58F7">
            <w:pPr>
              <w:spacing w:before="120"/>
              <w:jc w:val="both"/>
              <w:rPr>
                <w:rFonts w:ascii="Times New Roman" w:hAnsi="Times New Roman" w:cs="Times New Roman"/>
                <w:sz w:val="28"/>
                <w:szCs w:val="28"/>
              </w:rPr>
            </w:pPr>
            <w:r>
              <w:rPr>
                <w:rFonts w:ascii="Times New Roman" w:hAnsi="Times New Roman" w:cs="Times New Roman"/>
                <w:sz w:val="28"/>
                <w:szCs w:val="28"/>
              </w:rPr>
              <w:t xml:space="preserve">Các điều, khoản trong </w:t>
            </w:r>
            <w:r w:rsidR="008C037D">
              <w:rPr>
                <w:rFonts w:ascii="Times New Roman" w:hAnsi="Times New Roman" w:cs="Times New Roman"/>
                <w:sz w:val="28"/>
                <w:szCs w:val="28"/>
              </w:rPr>
              <w:t>Luật Đầu tư kinh doanh</w:t>
            </w:r>
            <w:r w:rsidR="001A11BE" w:rsidRPr="005A02FB">
              <w:rPr>
                <w:rFonts w:ascii="Times New Roman" w:hAnsi="Times New Roman" w:cs="Times New Roman"/>
                <w:sz w:val="28"/>
                <w:szCs w:val="28"/>
              </w:rPr>
              <w:t xml:space="preserve"> đưa ra giải pháp tổng thể đối với các quy định về ký quỹ, điều chỉnh, chuyển nhượng, chuyển tiếp, tạm ngừng, chấm dứt dự án đầu tư… theo hướng đơn giản hoá việc thực hiện các thủ tục này, xử lý khó khăn, vướng mắc, “điểm nghẽn” trong thời gian vừa qua.</w:t>
            </w:r>
          </w:p>
        </w:tc>
        <w:tc>
          <w:tcPr>
            <w:tcW w:w="2510" w:type="dxa"/>
          </w:tcPr>
          <w:p w14:paraId="6C156FBB" w14:textId="77777777" w:rsidR="001A11BE" w:rsidRPr="005A02FB" w:rsidRDefault="001A11BE" w:rsidP="003A58F7">
            <w:pPr>
              <w:spacing w:before="120"/>
              <w:jc w:val="both"/>
              <w:rPr>
                <w:rFonts w:ascii="Times New Roman" w:hAnsi="Times New Roman" w:cs="Times New Roman"/>
                <w:sz w:val="28"/>
                <w:szCs w:val="28"/>
              </w:rPr>
            </w:pPr>
          </w:p>
        </w:tc>
      </w:tr>
      <w:tr w:rsidR="001A11BE" w:rsidRPr="005A02FB" w14:paraId="77841691" w14:textId="77777777" w:rsidTr="003007F7">
        <w:tc>
          <w:tcPr>
            <w:tcW w:w="746" w:type="dxa"/>
          </w:tcPr>
          <w:p w14:paraId="0E48C0A0" w14:textId="77777777" w:rsidR="001A11BE" w:rsidRPr="00E31A96" w:rsidRDefault="001A11BE" w:rsidP="003A58F7">
            <w:pPr>
              <w:spacing w:before="120"/>
              <w:jc w:val="center"/>
              <w:rPr>
                <w:rFonts w:ascii="Times New Roman" w:hAnsi="Times New Roman" w:cs="Times New Roman"/>
                <w:b/>
                <w:sz w:val="28"/>
                <w:szCs w:val="28"/>
              </w:rPr>
            </w:pPr>
            <w:r w:rsidRPr="00E31A96">
              <w:rPr>
                <w:rFonts w:ascii="Times New Roman" w:hAnsi="Times New Roman" w:cs="Times New Roman"/>
                <w:b/>
                <w:sz w:val="28"/>
                <w:szCs w:val="28"/>
              </w:rPr>
              <w:t>2</w:t>
            </w:r>
          </w:p>
        </w:tc>
        <w:tc>
          <w:tcPr>
            <w:tcW w:w="3218" w:type="dxa"/>
          </w:tcPr>
          <w:p w14:paraId="18126330" w14:textId="77777777" w:rsidR="002F1D34" w:rsidRPr="002F1D34" w:rsidRDefault="002F1D34" w:rsidP="002F1D34">
            <w:pPr>
              <w:spacing w:before="120"/>
              <w:jc w:val="both"/>
              <w:rPr>
                <w:rFonts w:ascii="Times New Roman" w:hAnsi="Times New Roman" w:cs="Times New Roman"/>
                <w:sz w:val="28"/>
                <w:szCs w:val="28"/>
              </w:rPr>
            </w:pPr>
            <w:r w:rsidRPr="002F1D34">
              <w:rPr>
                <w:rFonts w:ascii="Times New Roman" w:hAnsi="Times New Roman" w:cs="Times New Roman"/>
                <w:sz w:val="28"/>
                <w:szCs w:val="28"/>
              </w:rPr>
              <w:t xml:space="preserve">- </w:t>
            </w:r>
            <w:r w:rsidRPr="002F1D34">
              <w:rPr>
                <w:rFonts w:ascii="Times New Roman" w:hAnsi="Times New Roman" w:cs="Times New Roman"/>
                <w:i/>
                <w:sz w:val="28"/>
                <w:szCs w:val="28"/>
              </w:rPr>
              <w:t>Điều 4</w:t>
            </w:r>
            <w:r w:rsidRPr="002F1D34">
              <w:rPr>
                <w:rFonts w:ascii="Times New Roman" w:hAnsi="Times New Roman" w:cs="Times New Roman"/>
                <w:sz w:val="28"/>
                <w:szCs w:val="28"/>
              </w:rPr>
              <w:t xml:space="preserve"> quy định áp dụng </w:t>
            </w:r>
            <w:r w:rsidR="00DD34FB">
              <w:rPr>
                <w:rFonts w:ascii="Times New Roman" w:hAnsi="Times New Roman" w:cs="Times New Roman"/>
                <w:sz w:val="28"/>
                <w:szCs w:val="28"/>
              </w:rPr>
              <w:t>Luật Đầu tư kinh doanh</w:t>
            </w:r>
            <w:r w:rsidRPr="002F1D34">
              <w:rPr>
                <w:rFonts w:ascii="Times New Roman" w:hAnsi="Times New Roman" w:cs="Times New Roman"/>
                <w:sz w:val="28"/>
                <w:szCs w:val="28"/>
              </w:rPr>
              <w:t xml:space="preserve"> và các luật có liên quan.</w:t>
            </w:r>
          </w:p>
          <w:p w14:paraId="1473F099" w14:textId="77777777" w:rsidR="002F1D34" w:rsidRPr="002F1D34" w:rsidRDefault="002F1D34" w:rsidP="002F1D34">
            <w:pPr>
              <w:spacing w:before="120"/>
              <w:jc w:val="both"/>
              <w:rPr>
                <w:rFonts w:ascii="Times New Roman" w:hAnsi="Times New Roman" w:cs="Times New Roman"/>
                <w:bCs/>
                <w:sz w:val="28"/>
                <w:szCs w:val="28"/>
              </w:rPr>
            </w:pPr>
            <w:r w:rsidRPr="002F1D34">
              <w:rPr>
                <w:rFonts w:ascii="Times New Roman" w:hAnsi="Times New Roman" w:cs="Times New Roman"/>
                <w:bCs/>
                <w:sz w:val="28"/>
                <w:szCs w:val="28"/>
              </w:rPr>
              <w:t xml:space="preserve">- </w:t>
            </w:r>
            <w:r w:rsidRPr="002F1D34">
              <w:rPr>
                <w:rFonts w:ascii="Times New Roman" w:hAnsi="Times New Roman" w:cs="Times New Roman"/>
                <w:bCs/>
                <w:i/>
                <w:sz w:val="28"/>
                <w:szCs w:val="28"/>
              </w:rPr>
              <w:t>Điều 11</w:t>
            </w:r>
            <w:r w:rsidRPr="002F1D34">
              <w:rPr>
                <w:rFonts w:ascii="Times New Roman" w:hAnsi="Times New Roman" w:cs="Times New Roman"/>
                <w:bCs/>
                <w:sz w:val="28"/>
                <w:szCs w:val="28"/>
              </w:rPr>
              <w:t xml:space="preserve"> quy định bảo đảm hoạt động đầu tư kinh doanh.</w:t>
            </w:r>
          </w:p>
          <w:p w14:paraId="3EE1CDFC" w14:textId="77777777" w:rsidR="002F1D34" w:rsidRPr="002F1D34" w:rsidRDefault="002F1D34" w:rsidP="002F1D34">
            <w:pPr>
              <w:spacing w:before="120"/>
              <w:jc w:val="both"/>
              <w:rPr>
                <w:rFonts w:ascii="Times New Roman" w:hAnsi="Times New Roman" w:cs="Times New Roman"/>
                <w:sz w:val="28"/>
                <w:szCs w:val="28"/>
              </w:rPr>
            </w:pPr>
            <w:r w:rsidRPr="002F1D34">
              <w:rPr>
                <w:rFonts w:ascii="Times New Roman" w:hAnsi="Times New Roman" w:cs="Times New Roman"/>
                <w:bCs/>
                <w:sz w:val="28"/>
                <w:szCs w:val="28"/>
              </w:rPr>
              <w:t xml:space="preserve">- </w:t>
            </w:r>
            <w:r w:rsidRPr="002F1D34">
              <w:rPr>
                <w:rFonts w:ascii="Times New Roman" w:hAnsi="Times New Roman" w:cs="Times New Roman"/>
                <w:bCs/>
                <w:i/>
                <w:sz w:val="28"/>
                <w:szCs w:val="28"/>
              </w:rPr>
              <w:t>Điều 13</w:t>
            </w:r>
            <w:r w:rsidRPr="002F1D34">
              <w:rPr>
                <w:rFonts w:ascii="Times New Roman" w:hAnsi="Times New Roman" w:cs="Times New Roman"/>
                <w:bCs/>
                <w:sz w:val="28"/>
                <w:szCs w:val="28"/>
              </w:rPr>
              <w:t xml:space="preserve"> quy định bảo đảm đầu tư kinh doanh trong trường hợp thay đổi pháp luật.</w:t>
            </w:r>
          </w:p>
          <w:p w14:paraId="77A8236C" w14:textId="77777777" w:rsidR="002F1D34" w:rsidRPr="002F1D34" w:rsidRDefault="002F1D34" w:rsidP="002F1D34">
            <w:pPr>
              <w:spacing w:before="120"/>
              <w:jc w:val="both"/>
              <w:rPr>
                <w:rFonts w:ascii="Times New Roman" w:hAnsi="Times New Roman" w:cs="Times New Roman"/>
                <w:sz w:val="28"/>
                <w:szCs w:val="28"/>
              </w:rPr>
            </w:pPr>
            <w:r w:rsidRPr="002F1D34">
              <w:rPr>
                <w:rFonts w:ascii="Times New Roman" w:hAnsi="Times New Roman" w:cs="Times New Roman"/>
                <w:bCs/>
                <w:sz w:val="28"/>
                <w:szCs w:val="28"/>
              </w:rPr>
              <w:t xml:space="preserve">- </w:t>
            </w:r>
            <w:r w:rsidRPr="002F1D34">
              <w:rPr>
                <w:rFonts w:ascii="Times New Roman" w:hAnsi="Times New Roman" w:cs="Times New Roman"/>
                <w:bCs/>
                <w:i/>
                <w:sz w:val="28"/>
                <w:szCs w:val="28"/>
              </w:rPr>
              <w:t>Điều 35</w:t>
            </w:r>
            <w:r w:rsidRPr="002F1D34">
              <w:rPr>
                <w:rFonts w:ascii="Times New Roman" w:hAnsi="Times New Roman" w:cs="Times New Roman"/>
                <w:bCs/>
                <w:sz w:val="28"/>
                <w:szCs w:val="28"/>
              </w:rPr>
              <w:t xml:space="preserve"> quy định bảo đảm thực hiện dự án đầu tư.</w:t>
            </w:r>
          </w:p>
          <w:p w14:paraId="0863CF23" w14:textId="77777777" w:rsidR="001A11BE" w:rsidRPr="005A02FB" w:rsidRDefault="001A11BE" w:rsidP="003A58F7">
            <w:pPr>
              <w:spacing w:before="120"/>
              <w:jc w:val="both"/>
              <w:rPr>
                <w:rFonts w:ascii="Times New Roman" w:hAnsi="Times New Roman" w:cs="Times New Roman"/>
                <w:sz w:val="28"/>
                <w:szCs w:val="28"/>
              </w:rPr>
            </w:pPr>
          </w:p>
        </w:tc>
        <w:tc>
          <w:tcPr>
            <w:tcW w:w="3402" w:type="dxa"/>
          </w:tcPr>
          <w:p w14:paraId="780E3094" w14:textId="77777777" w:rsidR="001A11BE" w:rsidRPr="005A02FB" w:rsidRDefault="001A11BE" w:rsidP="003A58F7">
            <w:pPr>
              <w:spacing w:before="120"/>
              <w:jc w:val="both"/>
              <w:rPr>
                <w:rFonts w:ascii="Times New Roman" w:hAnsi="Times New Roman" w:cs="Times New Roman"/>
                <w:sz w:val="28"/>
                <w:szCs w:val="28"/>
              </w:rPr>
            </w:pPr>
            <w:r w:rsidRPr="001A11BE">
              <w:rPr>
                <w:rFonts w:ascii="Times New Roman" w:hAnsi="Times New Roman" w:cs="Times New Roman"/>
                <w:sz w:val="28"/>
                <w:szCs w:val="28"/>
              </w:rPr>
              <w:t xml:space="preserve">Hội nghị lần thứ ba Ban Chấp hành Trung ương Đảng khóa XIII: “Tiếp tục xây dựng, hoàn thiện đồng bộ thể chế phát triển, trước hết là thể chế kinh tế thị trường định hướng XHCN; khẩn trương rà soát, bổ sung, hoàn thiện các quy định pháp luật không còn phù hợp, trùng chéo, hoặc chưa đầy đủ, nhất là về </w:t>
            </w:r>
            <w:r w:rsidRPr="001A11BE">
              <w:rPr>
                <w:rFonts w:ascii="Times New Roman" w:hAnsi="Times New Roman" w:cs="Times New Roman"/>
                <w:sz w:val="28"/>
                <w:szCs w:val="28"/>
                <w:u w:val="single"/>
              </w:rPr>
              <w:t>đầu tư</w:t>
            </w:r>
            <w:r w:rsidRPr="001A11BE">
              <w:rPr>
                <w:rFonts w:ascii="Times New Roman" w:hAnsi="Times New Roman" w:cs="Times New Roman"/>
                <w:sz w:val="28"/>
                <w:szCs w:val="28"/>
              </w:rPr>
              <w:t>, kinh doanh, đất đai, quy hoạch, ngân sách, tài sản công, thuế… theo hướng vướng mắc ở cấp nào thì cấp đó chủ động tích cực sửa đổi, hoàn thiện;”.</w:t>
            </w:r>
          </w:p>
        </w:tc>
        <w:tc>
          <w:tcPr>
            <w:tcW w:w="3119" w:type="dxa"/>
          </w:tcPr>
          <w:p w14:paraId="536A86D0" w14:textId="77777777" w:rsidR="001A11BE" w:rsidRPr="005A02FB" w:rsidRDefault="001A11BE"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Đã thể chế đầy đủ.</w:t>
            </w:r>
          </w:p>
          <w:p w14:paraId="38C2CCE1" w14:textId="77777777" w:rsidR="001A11BE" w:rsidRPr="005A02FB" w:rsidRDefault="00E31A96" w:rsidP="003A58F7">
            <w:pPr>
              <w:spacing w:before="120"/>
              <w:jc w:val="both"/>
              <w:rPr>
                <w:rFonts w:ascii="Times New Roman" w:hAnsi="Times New Roman" w:cs="Times New Roman"/>
                <w:sz w:val="28"/>
                <w:szCs w:val="28"/>
              </w:rPr>
            </w:pPr>
            <w:r>
              <w:rPr>
                <w:rFonts w:ascii="Times New Roman" w:hAnsi="Times New Roman" w:cs="Times New Roman"/>
                <w:sz w:val="28"/>
                <w:szCs w:val="28"/>
              </w:rPr>
              <w:t xml:space="preserve">Các điều, khoản trong </w:t>
            </w:r>
            <w:r w:rsidR="008C037D">
              <w:rPr>
                <w:rFonts w:ascii="Times New Roman" w:hAnsi="Times New Roman" w:cs="Times New Roman"/>
                <w:sz w:val="28"/>
                <w:szCs w:val="28"/>
              </w:rPr>
              <w:t>Luật Đầu tư kinh doanh</w:t>
            </w:r>
            <w:r w:rsidRPr="005A02FB">
              <w:rPr>
                <w:rFonts w:ascii="Times New Roman" w:hAnsi="Times New Roman" w:cs="Times New Roman"/>
                <w:sz w:val="28"/>
                <w:szCs w:val="28"/>
              </w:rPr>
              <w:t xml:space="preserve"> </w:t>
            </w:r>
            <w:r w:rsidR="001A11BE" w:rsidRPr="005A02FB">
              <w:rPr>
                <w:rFonts w:ascii="Times New Roman" w:hAnsi="Times New Roman" w:cs="Times New Roman"/>
                <w:sz w:val="28"/>
                <w:szCs w:val="28"/>
              </w:rPr>
              <w:t>đưa ra giải pháp tổng thể đối với các quy định về ký quỹ, điều chỉnh, chuyển nhượng, chuyển tiếp, tạm ngừng, chấm dứt dự án đầu tư… theo hướng đơn giản hoá việc thực hiện các thủ tục này, xử lý khó khăn, vướng mắc, “điểm nghẽn” trong thời gian vừa qua.</w:t>
            </w:r>
          </w:p>
        </w:tc>
        <w:tc>
          <w:tcPr>
            <w:tcW w:w="2510" w:type="dxa"/>
          </w:tcPr>
          <w:p w14:paraId="243A9C1F" w14:textId="77777777" w:rsidR="001A11BE" w:rsidRPr="005A02FB" w:rsidRDefault="001A11BE" w:rsidP="003A58F7">
            <w:pPr>
              <w:spacing w:before="120"/>
              <w:jc w:val="both"/>
              <w:rPr>
                <w:rFonts w:ascii="Times New Roman" w:hAnsi="Times New Roman" w:cs="Times New Roman"/>
                <w:sz w:val="28"/>
                <w:szCs w:val="28"/>
              </w:rPr>
            </w:pPr>
          </w:p>
        </w:tc>
      </w:tr>
      <w:tr w:rsidR="001A11BE" w:rsidRPr="005A02FB" w14:paraId="60225259" w14:textId="77777777" w:rsidTr="003007F7">
        <w:tc>
          <w:tcPr>
            <w:tcW w:w="746" w:type="dxa"/>
          </w:tcPr>
          <w:p w14:paraId="2162B98E" w14:textId="77777777" w:rsidR="001A11BE" w:rsidRPr="00E36545" w:rsidRDefault="001A11BE" w:rsidP="003A58F7">
            <w:pPr>
              <w:spacing w:before="120"/>
              <w:jc w:val="center"/>
              <w:rPr>
                <w:rFonts w:ascii="Times New Roman" w:hAnsi="Times New Roman" w:cs="Times New Roman"/>
                <w:b/>
                <w:sz w:val="28"/>
                <w:szCs w:val="28"/>
              </w:rPr>
            </w:pPr>
            <w:r w:rsidRPr="00F2490D">
              <w:rPr>
                <w:rFonts w:ascii="Times New Roman" w:hAnsi="Times New Roman" w:cs="Times New Roman"/>
                <w:b/>
                <w:sz w:val="28"/>
                <w:szCs w:val="28"/>
              </w:rPr>
              <w:lastRenderedPageBreak/>
              <w:t>3</w:t>
            </w:r>
          </w:p>
        </w:tc>
        <w:tc>
          <w:tcPr>
            <w:tcW w:w="3218" w:type="dxa"/>
          </w:tcPr>
          <w:p w14:paraId="6375403F" w14:textId="77777777" w:rsidR="002F1D34" w:rsidRPr="002F1D34" w:rsidRDefault="002F1D34" w:rsidP="002F1D34">
            <w:pPr>
              <w:spacing w:before="120"/>
              <w:jc w:val="both"/>
              <w:rPr>
                <w:rFonts w:ascii="Times New Roman" w:hAnsi="Times New Roman" w:cs="Times New Roman"/>
                <w:sz w:val="28"/>
                <w:szCs w:val="28"/>
              </w:rPr>
            </w:pPr>
            <w:r w:rsidRPr="002F1D34">
              <w:rPr>
                <w:rFonts w:ascii="Times New Roman" w:hAnsi="Times New Roman" w:cs="Times New Roman"/>
                <w:sz w:val="28"/>
                <w:szCs w:val="28"/>
              </w:rPr>
              <w:t xml:space="preserve">- </w:t>
            </w:r>
            <w:r w:rsidRPr="002F1D34">
              <w:rPr>
                <w:rFonts w:ascii="Times New Roman" w:hAnsi="Times New Roman" w:cs="Times New Roman"/>
                <w:i/>
                <w:sz w:val="28"/>
                <w:szCs w:val="28"/>
              </w:rPr>
              <w:t>Điều 4</w:t>
            </w:r>
            <w:r w:rsidRPr="002F1D34">
              <w:rPr>
                <w:rFonts w:ascii="Times New Roman" w:hAnsi="Times New Roman" w:cs="Times New Roman"/>
                <w:sz w:val="28"/>
                <w:szCs w:val="28"/>
              </w:rPr>
              <w:t xml:space="preserve"> quy định áp dụng </w:t>
            </w:r>
            <w:r w:rsidR="00DD34FB">
              <w:rPr>
                <w:rFonts w:ascii="Times New Roman" w:hAnsi="Times New Roman" w:cs="Times New Roman"/>
                <w:sz w:val="28"/>
                <w:szCs w:val="28"/>
              </w:rPr>
              <w:t>Luật Đầu tư kinh doanh</w:t>
            </w:r>
            <w:r w:rsidRPr="002F1D34">
              <w:rPr>
                <w:rFonts w:ascii="Times New Roman" w:hAnsi="Times New Roman" w:cs="Times New Roman"/>
                <w:sz w:val="28"/>
                <w:szCs w:val="28"/>
              </w:rPr>
              <w:t xml:space="preserve"> và các luật có liên quan.</w:t>
            </w:r>
          </w:p>
          <w:p w14:paraId="242E8B8D" w14:textId="77777777" w:rsidR="002F1D34" w:rsidRPr="002F1D34" w:rsidRDefault="002F1D34" w:rsidP="002F1D34">
            <w:pPr>
              <w:spacing w:before="120"/>
              <w:jc w:val="both"/>
              <w:rPr>
                <w:rFonts w:ascii="Times New Roman" w:hAnsi="Times New Roman" w:cs="Times New Roman"/>
                <w:bCs/>
                <w:sz w:val="28"/>
                <w:szCs w:val="28"/>
              </w:rPr>
            </w:pPr>
            <w:r w:rsidRPr="002F1D34">
              <w:rPr>
                <w:rFonts w:ascii="Times New Roman" w:hAnsi="Times New Roman" w:cs="Times New Roman"/>
                <w:bCs/>
                <w:sz w:val="28"/>
                <w:szCs w:val="28"/>
              </w:rPr>
              <w:t xml:space="preserve">- </w:t>
            </w:r>
            <w:r w:rsidRPr="002F1D34">
              <w:rPr>
                <w:rFonts w:ascii="Times New Roman" w:hAnsi="Times New Roman" w:cs="Times New Roman"/>
                <w:bCs/>
                <w:i/>
                <w:sz w:val="28"/>
                <w:szCs w:val="28"/>
              </w:rPr>
              <w:t>Điều 55</w:t>
            </w:r>
            <w:r w:rsidRPr="002F1D34">
              <w:rPr>
                <w:rFonts w:ascii="Times New Roman" w:hAnsi="Times New Roman" w:cs="Times New Roman"/>
                <w:bCs/>
                <w:sz w:val="28"/>
                <w:szCs w:val="28"/>
              </w:rPr>
              <w:t xml:space="preserve"> quy định trách nhiệm quản lý nhà nước về đầu tư.</w:t>
            </w:r>
          </w:p>
          <w:p w14:paraId="28AC71D2" w14:textId="77777777" w:rsidR="002F1D34" w:rsidRPr="002F1D34" w:rsidRDefault="002F1D34" w:rsidP="002F1D34">
            <w:pPr>
              <w:spacing w:before="120"/>
              <w:jc w:val="both"/>
              <w:rPr>
                <w:rFonts w:ascii="Times New Roman" w:hAnsi="Times New Roman" w:cs="Times New Roman"/>
                <w:bCs/>
                <w:sz w:val="28"/>
                <w:szCs w:val="28"/>
              </w:rPr>
            </w:pPr>
            <w:r w:rsidRPr="002F1D34">
              <w:rPr>
                <w:rFonts w:ascii="Times New Roman" w:hAnsi="Times New Roman" w:cs="Times New Roman"/>
                <w:bCs/>
                <w:sz w:val="28"/>
                <w:szCs w:val="28"/>
              </w:rPr>
              <w:t xml:space="preserve">- </w:t>
            </w:r>
            <w:r w:rsidRPr="002F1D34">
              <w:rPr>
                <w:rFonts w:ascii="Times New Roman" w:hAnsi="Times New Roman" w:cs="Times New Roman"/>
                <w:bCs/>
                <w:i/>
                <w:sz w:val="28"/>
                <w:szCs w:val="28"/>
              </w:rPr>
              <w:t>Điều 56</w:t>
            </w:r>
            <w:r w:rsidRPr="002F1D34">
              <w:rPr>
                <w:rFonts w:ascii="Times New Roman" w:hAnsi="Times New Roman" w:cs="Times New Roman"/>
                <w:bCs/>
                <w:sz w:val="28"/>
                <w:szCs w:val="28"/>
              </w:rPr>
              <w:t xml:space="preserve"> quy định kiểm tra, giám sát, đánh giá đầu tư.</w:t>
            </w:r>
          </w:p>
          <w:p w14:paraId="7A9757B5" w14:textId="77777777" w:rsidR="002F1D34" w:rsidRPr="002F1D34" w:rsidRDefault="002F1D34" w:rsidP="002F1D34">
            <w:pPr>
              <w:spacing w:before="120"/>
              <w:jc w:val="both"/>
              <w:rPr>
                <w:rFonts w:ascii="Times New Roman" w:hAnsi="Times New Roman" w:cs="Times New Roman"/>
                <w:bCs/>
                <w:sz w:val="28"/>
                <w:szCs w:val="28"/>
              </w:rPr>
            </w:pPr>
            <w:r w:rsidRPr="002F1D34">
              <w:rPr>
                <w:rFonts w:ascii="Times New Roman" w:hAnsi="Times New Roman" w:cs="Times New Roman"/>
                <w:bCs/>
                <w:sz w:val="28"/>
                <w:szCs w:val="28"/>
              </w:rPr>
              <w:t xml:space="preserve">- </w:t>
            </w:r>
            <w:r w:rsidRPr="002F1D34">
              <w:rPr>
                <w:rFonts w:ascii="Times New Roman" w:hAnsi="Times New Roman" w:cs="Times New Roman"/>
                <w:bCs/>
                <w:i/>
                <w:sz w:val="28"/>
                <w:szCs w:val="28"/>
              </w:rPr>
              <w:t>Điều 58</w:t>
            </w:r>
            <w:r w:rsidRPr="002F1D34">
              <w:rPr>
                <w:rFonts w:ascii="Times New Roman" w:hAnsi="Times New Roman" w:cs="Times New Roman"/>
                <w:bCs/>
                <w:sz w:val="28"/>
                <w:szCs w:val="28"/>
              </w:rPr>
              <w:t xml:space="preserve"> quy định chế độ báo cáo hoạt động đầu tư tại Việt Nam.</w:t>
            </w:r>
          </w:p>
          <w:p w14:paraId="1B0CB377" w14:textId="77777777" w:rsidR="002F1D34" w:rsidRPr="002F1D34" w:rsidRDefault="002F1D34" w:rsidP="002F1D34">
            <w:pPr>
              <w:spacing w:before="120"/>
              <w:jc w:val="both"/>
              <w:rPr>
                <w:rFonts w:ascii="Times New Roman" w:hAnsi="Times New Roman" w:cs="Times New Roman"/>
                <w:bCs/>
                <w:sz w:val="28"/>
                <w:szCs w:val="28"/>
              </w:rPr>
            </w:pPr>
            <w:r w:rsidRPr="002F1D34">
              <w:rPr>
                <w:rFonts w:ascii="Times New Roman" w:hAnsi="Times New Roman" w:cs="Times New Roman"/>
                <w:bCs/>
                <w:sz w:val="28"/>
                <w:szCs w:val="28"/>
              </w:rPr>
              <w:t xml:space="preserve">- </w:t>
            </w:r>
            <w:r w:rsidRPr="002F1D34">
              <w:rPr>
                <w:rFonts w:ascii="Times New Roman" w:hAnsi="Times New Roman" w:cs="Times New Roman"/>
                <w:bCs/>
                <w:i/>
                <w:sz w:val="28"/>
                <w:szCs w:val="28"/>
              </w:rPr>
              <w:t>Điều 59</w:t>
            </w:r>
            <w:r w:rsidRPr="002F1D34">
              <w:rPr>
                <w:rFonts w:ascii="Times New Roman" w:hAnsi="Times New Roman" w:cs="Times New Roman"/>
                <w:bCs/>
                <w:sz w:val="28"/>
                <w:szCs w:val="28"/>
              </w:rPr>
              <w:t xml:space="preserve"> quy định chế độ báo cáo hoạt động đầu tư ở nước ngoài.</w:t>
            </w:r>
          </w:p>
          <w:p w14:paraId="514DA7AF" w14:textId="77777777" w:rsidR="001A11BE" w:rsidRPr="005A02FB" w:rsidRDefault="001A11BE" w:rsidP="003A58F7">
            <w:pPr>
              <w:spacing w:before="120"/>
              <w:jc w:val="both"/>
              <w:rPr>
                <w:rFonts w:ascii="Times New Roman" w:hAnsi="Times New Roman" w:cs="Times New Roman"/>
                <w:sz w:val="28"/>
                <w:szCs w:val="28"/>
              </w:rPr>
            </w:pPr>
          </w:p>
        </w:tc>
        <w:tc>
          <w:tcPr>
            <w:tcW w:w="3402" w:type="dxa"/>
          </w:tcPr>
          <w:p w14:paraId="2B26BB0B" w14:textId="77777777" w:rsidR="001A11BE" w:rsidRPr="005A02FB" w:rsidRDefault="00D56667" w:rsidP="003A58F7">
            <w:pPr>
              <w:spacing w:before="120"/>
              <w:jc w:val="both"/>
              <w:rPr>
                <w:rFonts w:ascii="Times New Roman" w:hAnsi="Times New Roman" w:cs="Times New Roman"/>
                <w:sz w:val="28"/>
                <w:szCs w:val="28"/>
              </w:rPr>
            </w:pPr>
            <w:r w:rsidRPr="00D56667">
              <w:rPr>
                <w:rFonts w:ascii="Times New Roman" w:hAnsi="Times New Roman" w:cs="Times New Roman"/>
                <w:sz w:val="28"/>
                <w:szCs w:val="28"/>
              </w:rPr>
              <w:t>Kết luận số 19-KL/TW ngày 14/10/2021 của Bộ Chính trị về định hướng Chương trình xây dựng pháp luật nhiệm kỳ Quốc hội khóa XV đã xác định mục tiêu hoàn thiện đồng bộ thể chế phát triển, tạo lập khung khổ pháp lý để thực hiện thắng lợi các nhiệm vụ phát triển kinh tế - xã hội giai đoạn 2021 – 2025 trong đó lưu ý: “Chú trọng hoàn thiện hệ thống pháp luật đầy đủ, đồng bộ, thống nhất, kịp thời, khả thi, ổn định, công khai, minh bạch, có sức cạnh tranh quốc tế; lấy quyền và lợi ích hợp pháp, chính đáng của người dân, doanh nghiệp làm trọng tâm; tăng cường giám sát, kiểm soát việc thực hiện quyền lực nhà nước; thúc đẩy đổi mới sáng tạo”.</w:t>
            </w:r>
          </w:p>
        </w:tc>
        <w:tc>
          <w:tcPr>
            <w:tcW w:w="3119" w:type="dxa"/>
          </w:tcPr>
          <w:p w14:paraId="07E26001" w14:textId="77777777" w:rsidR="001A11BE" w:rsidRPr="005A02FB" w:rsidRDefault="001A11BE"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Đã thể chế đầy đủ. </w:t>
            </w:r>
          </w:p>
          <w:p w14:paraId="1289B306" w14:textId="77777777" w:rsidR="001A11BE" w:rsidRPr="005A02FB" w:rsidRDefault="00700570" w:rsidP="003A58F7">
            <w:pPr>
              <w:spacing w:before="120"/>
              <w:jc w:val="both"/>
              <w:rPr>
                <w:rFonts w:ascii="Times New Roman" w:hAnsi="Times New Roman" w:cs="Times New Roman"/>
                <w:sz w:val="28"/>
                <w:szCs w:val="28"/>
              </w:rPr>
            </w:pPr>
            <w:r>
              <w:rPr>
                <w:rFonts w:ascii="Times New Roman" w:hAnsi="Times New Roman" w:cs="Times New Roman"/>
                <w:sz w:val="28"/>
                <w:szCs w:val="28"/>
              </w:rPr>
              <w:t xml:space="preserve">Các điều, khoản trong </w:t>
            </w:r>
            <w:r w:rsidR="00DD34FB">
              <w:rPr>
                <w:rFonts w:ascii="Times New Roman" w:hAnsi="Times New Roman" w:cs="Times New Roman"/>
                <w:sz w:val="28"/>
                <w:szCs w:val="28"/>
              </w:rPr>
              <w:t>Luật Đầu tư kinh doanh</w:t>
            </w:r>
            <w:r>
              <w:rPr>
                <w:rFonts w:ascii="Times New Roman" w:hAnsi="Times New Roman" w:cs="Times New Roman"/>
                <w:sz w:val="28"/>
                <w:szCs w:val="28"/>
              </w:rPr>
              <w:t xml:space="preserve"> </w:t>
            </w:r>
            <w:r w:rsidR="001A11BE" w:rsidRPr="005A02FB">
              <w:rPr>
                <w:rFonts w:ascii="Times New Roman" w:hAnsi="Times New Roman" w:cs="Times New Roman"/>
                <w:sz w:val="28"/>
                <w:szCs w:val="28"/>
              </w:rPr>
              <w:t>được xây dựng theo hướng đơn giản hóa thủ tục đầu tư, tăng cường phân cấp, bảo đảm công khai, minh bạch, khả thi, tạo thuận lợi tối đa cho người dân, doanh nghiệp, góp phần hoàn thiện hệ thống pháp luật đồng bộ, ổn định và thúc đẩy đổi mới sáng tạo.</w:t>
            </w:r>
          </w:p>
          <w:p w14:paraId="47A5AA8C" w14:textId="77777777" w:rsidR="001A11BE" w:rsidRPr="005A02FB" w:rsidRDefault="001A11BE" w:rsidP="003A58F7">
            <w:pPr>
              <w:spacing w:before="120"/>
              <w:jc w:val="both"/>
              <w:rPr>
                <w:rFonts w:ascii="Times New Roman" w:hAnsi="Times New Roman" w:cs="Times New Roman"/>
                <w:sz w:val="28"/>
                <w:szCs w:val="28"/>
              </w:rPr>
            </w:pPr>
          </w:p>
        </w:tc>
        <w:tc>
          <w:tcPr>
            <w:tcW w:w="2510" w:type="dxa"/>
          </w:tcPr>
          <w:p w14:paraId="398C8DA2" w14:textId="77777777" w:rsidR="001A11BE" w:rsidRPr="005A02FB" w:rsidRDefault="001A11BE" w:rsidP="003A58F7">
            <w:pPr>
              <w:spacing w:before="120"/>
              <w:jc w:val="both"/>
              <w:rPr>
                <w:rFonts w:ascii="Times New Roman" w:hAnsi="Times New Roman" w:cs="Times New Roman"/>
                <w:sz w:val="28"/>
                <w:szCs w:val="28"/>
              </w:rPr>
            </w:pPr>
          </w:p>
        </w:tc>
      </w:tr>
      <w:tr w:rsidR="001A11BE" w:rsidRPr="005A02FB" w14:paraId="3B64FC02" w14:textId="77777777" w:rsidTr="003007F7">
        <w:tc>
          <w:tcPr>
            <w:tcW w:w="746" w:type="dxa"/>
          </w:tcPr>
          <w:p w14:paraId="1FBDF9A6" w14:textId="77777777" w:rsidR="001A11BE" w:rsidRPr="005A02FB" w:rsidRDefault="00763DC3" w:rsidP="003A58F7">
            <w:pPr>
              <w:spacing w:before="120"/>
              <w:jc w:val="center"/>
              <w:rPr>
                <w:rFonts w:ascii="Times New Roman" w:hAnsi="Times New Roman" w:cs="Times New Roman"/>
                <w:sz w:val="28"/>
                <w:szCs w:val="28"/>
              </w:rPr>
            </w:pPr>
            <w:r>
              <w:rPr>
                <w:rFonts w:ascii="Times New Roman" w:hAnsi="Times New Roman" w:cs="Times New Roman"/>
                <w:sz w:val="28"/>
                <w:szCs w:val="28"/>
              </w:rPr>
              <w:t>4</w:t>
            </w:r>
          </w:p>
        </w:tc>
        <w:tc>
          <w:tcPr>
            <w:tcW w:w="3218" w:type="dxa"/>
          </w:tcPr>
          <w:p w14:paraId="561F1C8F" w14:textId="77777777" w:rsidR="00763DC3" w:rsidRPr="00763DC3" w:rsidRDefault="00763DC3" w:rsidP="00763DC3">
            <w:pPr>
              <w:spacing w:before="120"/>
              <w:jc w:val="both"/>
              <w:rPr>
                <w:rFonts w:ascii="Times New Roman" w:hAnsi="Times New Roman" w:cs="Times New Roman"/>
                <w:sz w:val="28"/>
                <w:szCs w:val="28"/>
              </w:rPr>
            </w:pPr>
            <w:r w:rsidRPr="00763DC3">
              <w:rPr>
                <w:rFonts w:ascii="Times New Roman" w:hAnsi="Times New Roman" w:cs="Times New Roman"/>
                <w:sz w:val="28"/>
                <w:szCs w:val="28"/>
              </w:rPr>
              <w:t xml:space="preserve">- </w:t>
            </w:r>
            <w:r w:rsidRPr="00763DC3">
              <w:rPr>
                <w:rFonts w:ascii="Times New Roman" w:hAnsi="Times New Roman" w:cs="Times New Roman"/>
                <w:i/>
                <w:sz w:val="28"/>
                <w:szCs w:val="28"/>
              </w:rPr>
              <w:t>Điều 9</w:t>
            </w:r>
            <w:r w:rsidRPr="00763DC3">
              <w:rPr>
                <w:rFonts w:ascii="Times New Roman" w:hAnsi="Times New Roman" w:cs="Times New Roman"/>
                <w:sz w:val="28"/>
                <w:szCs w:val="28"/>
              </w:rPr>
              <w:t xml:space="preserve"> quy định ngành, nghề và điều kiện tiếp cận thị trường đối với nhà đầu tư nước ngoài.</w:t>
            </w:r>
          </w:p>
          <w:p w14:paraId="02979031" w14:textId="77777777" w:rsidR="00763DC3" w:rsidRPr="00763DC3" w:rsidRDefault="00763DC3" w:rsidP="00763DC3">
            <w:pPr>
              <w:spacing w:before="120"/>
              <w:jc w:val="both"/>
              <w:rPr>
                <w:rFonts w:ascii="Times New Roman" w:hAnsi="Times New Roman" w:cs="Times New Roman"/>
                <w:sz w:val="28"/>
                <w:szCs w:val="28"/>
              </w:rPr>
            </w:pPr>
            <w:r w:rsidRPr="00763DC3">
              <w:rPr>
                <w:rFonts w:ascii="Times New Roman" w:hAnsi="Times New Roman" w:cs="Times New Roman"/>
                <w:sz w:val="28"/>
                <w:szCs w:val="28"/>
              </w:rPr>
              <w:t xml:space="preserve">- </w:t>
            </w:r>
            <w:r w:rsidRPr="00763DC3">
              <w:rPr>
                <w:rFonts w:ascii="Times New Roman" w:hAnsi="Times New Roman" w:cs="Times New Roman"/>
                <w:i/>
                <w:sz w:val="28"/>
                <w:szCs w:val="28"/>
              </w:rPr>
              <w:t>Điều 12</w:t>
            </w:r>
            <w:r w:rsidRPr="00763DC3">
              <w:rPr>
                <w:rFonts w:ascii="Times New Roman" w:hAnsi="Times New Roman" w:cs="Times New Roman"/>
                <w:sz w:val="28"/>
                <w:szCs w:val="28"/>
              </w:rPr>
              <w:t xml:space="preserve"> quy định </w:t>
            </w:r>
            <w:r w:rsidRPr="00763DC3">
              <w:rPr>
                <w:rFonts w:ascii="Times New Roman" w:hAnsi="Times New Roman" w:cs="Times New Roman"/>
                <w:bCs/>
                <w:sz w:val="28"/>
                <w:szCs w:val="28"/>
              </w:rPr>
              <w:t>bảo đảm quyền chuyển tài sản của nhà đầu tư nước ngoài ra nước ngoài.</w:t>
            </w:r>
          </w:p>
          <w:p w14:paraId="0B834D0B" w14:textId="77777777" w:rsidR="00763DC3" w:rsidRPr="00763DC3" w:rsidRDefault="00763DC3" w:rsidP="00763DC3">
            <w:pPr>
              <w:spacing w:before="120"/>
              <w:jc w:val="both"/>
              <w:rPr>
                <w:rFonts w:ascii="Times New Roman" w:hAnsi="Times New Roman" w:cs="Times New Roman"/>
                <w:sz w:val="28"/>
                <w:szCs w:val="28"/>
              </w:rPr>
            </w:pPr>
            <w:r w:rsidRPr="00763DC3">
              <w:rPr>
                <w:rFonts w:ascii="Times New Roman" w:hAnsi="Times New Roman" w:cs="Times New Roman"/>
                <w:sz w:val="28"/>
                <w:szCs w:val="28"/>
              </w:rPr>
              <w:t xml:space="preserve">- </w:t>
            </w:r>
            <w:r w:rsidRPr="00763DC3">
              <w:rPr>
                <w:rFonts w:ascii="Times New Roman" w:hAnsi="Times New Roman" w:cs="Times New Roman"/>
                <w:i/>
                <w:sz w:val="28"/>
                <w:szCs w:val="28"/>
              </w:rPr>
              <w:t>Điểm b khoản 1 Điều 21</w:t>
            </w:r>
            <w:r w:rsidRPr="00763DC3">
              <w:rPr>
                <w:rFonts w:ascii="Times New Roman" w:hAnsi="Times New Roman" w:cs="Times New Roman"/>
                <w:sz w:val="28"/>
                <w:szCs w:val="28"/>
              </w:rPr>
              <w:t xml:space="preserve"> quy định thành lập tổ chức kinh tế đối với nhà đầu tư nước ngoài.</w:t>
            </w:r>
          </w:p>
          <w:p w14:paraId="472F5D0A" w14:textId="77777777" w:rsidR="001A11BE" w:rsidRPr="005A02FB" w:rsidRDefault="00763DC3" w:rsidP="00763DC3">
            <w:pPr>
              <w:spacing w:before="120"/>
              <w:jc w:val="both"/>
              <w:rPr>
                <w:rFonts w:ascii="Times New Roman" w:hAnsi="Times New Roman" w:cs="Times New Roman"/>
                <w:sz w:val="28"/>
                <w:szCs w:val="28"/>
              </w:rPr>
            </w:pPr>
            <w:r w:rsidRPr="00763DC3">
              <w:rPr>
                <w:rFonts w:ascii="Times New Roman" w:hAnsi="Times New Roman" w:cs="Times New Roman"/>
                <w:sz w:val="28"/>
                <w:szCs w:val="28"/>
              </w:rPr>
              <w:t xml:space="preserve">- </w:t>
            </w:r>
            <w:r w:rsidRPr="00763DC3">
              <w:rPr>
                <w:rFonts w:ascii="Times New Roman" w:hAnsi="Times New Roman" w:cs="Times New Roman"/>
                <w:i/>
                <w:sz w:val="28"/>
                <w:szCs w:val="28"/>
              </w:rPr>
              <w:t>Chương V</w:t>
            </w:r>
            <w:r w:rsidRPr="00763DC3">
              <w:rPr>
                <w:rFonts w:ascii="Times New Roman" w:hAnsi="Times New Roman" w:cs="Times New Roman"/>
                <w:sz w:val="28"/>
                <w:szCs w:val="28"/>
              </w:rPr>
              <w:t xml:space="preserve"> quy định hoạt động đầu tư ra nước ngoài.</w:t>
            </w:r>
          </w:p>
        </w:tc>
        <w:tc>
          <w:tcPr>
            <w:tcW w:w="3402" w:type="dxa"/>
          </w:tcPr>
          <w:p w14:paraId="7F112262" w14:textId="77777777" w:rsidR="001A11BE" w:rsidRPr="00FA12D4" w:rsidRDefault="00763DC3"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Nghị quyết số 50-NQ/TW ngày 20/8/2019 của Bộ Chính trị về định hướng hoàn thiện thể chế, chính sách, nâng cao chất lượng, hiệu quả </w:t>
            </w:r>
            <w:r w:rsidRPr="005A02FB">
              <w:rPr>
                <w:rFonts w:ascii="Times New Roman" w:hAnsi="Times New Roman" w:cs="Times New Roman"/>
                <w:sz w:val="28"/>
                <w:szCs w:val="28"/>
                <w:u w:val="single"/>
              </w:rPr>
              <w:t>hợp tác đầu tư nước ngoài</w:t>
            </w:r>
            <w:r w:rsidRPr="005A02FB">
              <w:rPr>
                <w:rFonts w:ascii="Times New Roman" w:hAnsi="Times New Roman" w:cs="Times New Roman"/>
                <w:sz w:val="28"/>
                <w:szCs w:val="28"/>
              </w:rPr>
              <w:t xml:space="preserve"> đến năm 2030 đã xác định mục tiêu hoàn thiện thể chế, chính sách hợp tác đầu tư nước ngoài có tính cạnh tranh cao, hội nhập quốc tế; đáp ứng yêu cầu đổi mới mô hình tăng trưởng, cơ cấu lại nền kinh tế, bảo vệ môi trường, giải quyết tốt các vấn đề xã hội, nâng cao năng suất, chất lượng, hiệu quả, sức cạnh tranh của nền kinh tế…</w:t>
            </w:r>
          </w:p>
        </w:tc>
        <w:tc>
          <w:tcPr>
            <w:tcW w:w="3119" w:type="dxa"/>
          </w:tcPr>
          <w:p w14:paraId="4F6111BF" w14:textId="77777777" w:rsidR="001A11BE" w:rsidRPr="005A02FB" w:rsidRDefault="001A11BE"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Đã thể chế đầy đủ.</w:t>
            </w:r>
          </w:p>
          <w:p w14:paraId="59F2A7DF" w14:textId="77777777" w:rsidR="001A11BE" w:rsidRPr="005A02FB" w:rsidRDefault="001A11BE" w:rsidP="003A58F7">
            <w:pPr>
              <w:spacing w:before="120"/>
              <w:jc w:val="both"/>
              <w:rPr>
                <w:rFonts w:ascii="Times New Roman" w:hAnsi="Times New Roman" w:cs="Times New Roman"/>
                <w:sz w:val="28"/>
                <w:szCs w:val="28"/>
              </w:rPr>
            </w:pPr>
            <w:r>
              <w:rPr>
                <w:rFonts w:ascii="Times New Roman" w:hAnsi="Times New Roman" w:cs="Times New Roman"/>
                <w:bCs/>
                <w:sz w:val="28"/>
                <w:szCs w:val="28"/>
              </w:rPr>
              <w:t xml:space="preserve">Các điều, khoản của </w:t>
            </w:r>
            <w:r w:rsidR="00DD34FB">
              <w:rPr>
                <w:rFonts w:ascii="Times New Roman" w:hAnsi="Times New Roman" w:cs="Times New Roman"/>
                <w:bCs/>
                <w:sz w:val="28"/>
                <w:szCs w:val="28"/>
              </w:rPr>
              <w:t>Luật Đầ</w:t>
            </w:r>
            <w:r w:rsidR="001065AD">
              <w:rPr>
                <w:rFonts w:ascii="Times New Roman" w:hAnsi="Times New Roman" w:cs="Times New Roman"/>
                <w:bCs/>
                <w:sz w:val="28"/>
                <w:szCs w:val="28"/>
              </w:rPr>
              <w:t>u tư</w:t>
            </w:r>
            <w:r>
              <w:rPr>
                <w:rFonts w:ascii="Times New Roman" w:hAnsi="Times New Roman" w:cs="Times New Roman"/>
                <w:bCs/>
                <w:sz w:val="28"/>
                <w:szCs w:val="28"/>
              </w:rPr>
              <w:t xml:space="preserve"> kinh doanh</w:t>
            </w:r>
            <w:r w:rsidRPr="005A02FB">
              <w:rPr>
                <w:rFonts w:ascii="Times New Roman" w:hAnsi="Times New Roman" w:cs="Times New Roman"/>
                <w:bCs/>
                <w:sz w:val="28"/>
                <w:szCs w:val="28"/>
              </w:rPr>
              <w:t xml:space="preserve"> </w:t>
            </w:r>
            <w:r>
              <w:rPr>
                <w:rFonts w:ascii="Times New Roman" w:hAnsi="Times New Roman" w:cs="Times New Roman"/>
                <w:bCs/>
                <w:sz w:val="28"/>
                <w:szCs w:val="28"/>
              </w:rPr>
              <w:t>vừa</w:t>
            </w:r>
            <w:r w:rsidRPr="005A02FB">
              <w:rPr>
                <w:rFonts w:ascii="Times New Roman" w:hAnsi="Times New Roman" w:cs="Times New Roman"/>
                <w:bCs/>
                <w:sz w:val="28"/>
                <w:szCs w:val="28"/>
              </w:rPr>
              <w:t xml:space="preserve"> hoàn thiện cơ chế quản lý hoạt động đầu tư ra nước ngoài theo hướng vừa đảm bảo mục tiêu quản lý, an ninh – kinh tế của Nhà nước, vừa tạo điều kiện thuận lợi cho nhà đầu tư mở rộng hoạt động, tận dụng cơ hội thị trường và nâng cao năng lực cạnh tranh quốc tế.</w:t>
            </w:r>
          </w:p>
        </w:tc>
        <w:tc>
          <w:tcPr>
            <w:tcW w:w="2510" w:type="dxa"/>
          </w:tcPr>
          <w:p w14:paraId="4D1F0DE6" w14:textId="77777777" w:rsidR="001A11BE" w:rsidRPr="005A02FB" w:rsidRDefault="001A11BE" w:rsidP="00763DC3">
            <w:pPr>
              <w:spacing w:before="120"/>
              <w:jc w:val="both"/>
              <w:rPr>
                <w:rFonts w:ascii="Times New Roman" w:hAnsi="Times New Roman" w:cs="Times New Roman"/>
                <w:sz w:val="28"/>
                <w:szCs w:val="28"/>
              </w:rPr>
            </w:pPr>
          </w:p>
        </w:tc>
      </w:tr>
      <w:tr w:rsidR="001A11BE" w:rsidRPr="005A02FB" w14:paraId="07328F46" w14:textId="77777777" w:rsidTr="003007F7">
        <w:tc>
          <w:tcPr>
            <w:tcW w:w="746" w:type="dxa"/>
          </w:tcPr>
          <w:p w14:paraId="2C24AF32" w14:textId="77777777" w:rsidR="001A11BE" w:rsidRPr="005A02FB" w:rsidRDefault="002E31F6" w:rsidP="003A58F7">
            <w:pPr>
              <w:spacing w:before="120"/>
              <w:jc w:val="center"/>
              <w:rPr>
                <w:rFonts w:ascii="Times New Roman" w:hAnsi="Times New Roman" w:cs="Times New Roman"/>
                <w:sz w:val="28"/>
                <w:szCs w:val="28"/>
              </w:rPr>
            </w:pPr>
            <w:r>
              <w:rPr>
                <w:rFonts w:ascii="Times New Roman" w:hAnsi="Times New Roman" w:cs="Times New Roman"/>
                <w:sz w:val="28"/>
                <w:szCs w:val="28"/>
              </w:rPr>
              <w:t>5</w:t>
            </w:r>
          </w:p>
        </w:tc>
        <w:tc>
          <w:tcPr>
            <w:tcW w:w="3218" w:type="dxa"/>
          </w:tcPr>
          <w:p w14:paraId="1661DC2C" w14:textId="77777777" w:rsidR="005151A0" w:rsidRDefault="005151A0" w:rsidP="005151A0">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DA3391">
              <w:rPr>
                <w:rFonts w:ascii="Times New Roman" w:hAnsi="Times New Roman" w:cs="Times New Roman"/>
                <w:i/>
                <w:sz w:val="28"/>
                <w:szCs w:val="28"/>
              </w:rPr>
              <w:t>Điều 4</w:t>
            </w:r>
            <w:r>
              <w:rPr>
                <w:rFonts w:ascii="Times New Roman" w:hAnsi="Times New Roman" w:cs="Times New Roman"/>
                <w:sz w:val="28"/>
                <w:szCs w:val="28"/>
              </w:rPr>
              <w:t xml:space="preserve"> quy định á</w:t>
            </w:r>
            <w:r w:rsidRPr="00361DA6">
              <w:rPr>
                <w:rFonts w:ascii="Times New Roman" w:hAnsi="Times New Roman" w:cs="Times New Roman"/>
                <w:sz w:val="28"/>
                <w:szCs w:val="28"/>
              </w:rPr>
              <w:t xml:space="preserve">p dụng </w:t>
            </w:r>
            <w:r w:rsidR="00DD34FB">
              <w:rPr>
                <w:rFonts w:ascii="Times New Roman" w:hAnsi="Times New Roman" w:cs="Times New Roman"/>
                <w:sz w:val="28"/>
                <w:szCs w:val="28"/>
              </w:rPr>
              <w:t xml:space="preserve">Luật Đầu tư kinh </w:t>
            </w:r>
            <w:r w:rsidR="00D5490A">
              <w:rPr>
                <w:rFonts w:ascii="Times New Roman" w:hAnsi="Times New Roman" w:cs="Times New Roman"/>
                <w:sz w:val="28"/>
                <w:szCs w:val="28"/>
              </w:rPr>
              <w:t>doanh</w:t>
            </w:r>
            <w:r w:rsidRPr="00361DA6">
              <w:rPr>
                <w:rFonts w:ascii="Times New Roman" w:hAnsi="Times New Roman" w:cs="Times New Roman"/>
                <w:sz w:val="28"/>
                <w:szCs w:val="28"/>
              </w:rPr>
              <w:t xml:space="preserve"> và các luật có liên quan</w:t>
            </w:r>
            <w:r>
              <w:rPr>
                <w:rFonts w:ascii="Times New Roman" w:hAnsi="Times New Roman" w:cs="Times New Roman"/>
                <w:sz w:val="28"/>
                <w:szCs w:val="28"/>
              </w:rPr>
              <w:t>.</w:t>
            </w:r>
          </w:p>
          <w:p w14:paraId="434830A4" w14:textId="77777777" w:rsidR="005151A0" w:rsidRDefault="005151A0" w:rsidP="005151A0">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DA3391">
              <w:rPr>
                <w:rFonts w:ascii="Times New Roman" w:hAnsi="Times New Roman" w:cs="Times New Roman"/>
                <w:i/>
                <w:sz w:val="28"/>
                <w:szCs w:val="28"/>
              </w:rPr>
              <w:t>Điều 5</w:t>
            </w:r>
            <w:r>
              <w:rPr>
                <w:rFonts w:ascii="Times New Roman" w:hAnsi="Times New Roman" w:cs="Times New Roman"/>
                <w:sz w:val="28"/>
                <w:szCs w:val="28"/>
              </w:rPr>
              <w:t xml:space="preserve"> quy định chính sách về đầu tư kinh doanh.</w:t>
            </w:r>
          </w:p>
          <w:p w14:paraId="437EE74F" w14:textId="77777777" w:rsidR="005151A0" w:rsidRDefault="005151A0" w:rsidP="005151A0">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DA3391">
              <w:rPr>
                <w:rFonts w:ascii="Times New Roman" w:hAnsi="Times New Roman" w:cs="Times New Roman"/>
                <w:i/>
                <w:sz w:val="28"/>
                <w:szCs w:val="28"/>
              </w:rPr>
              <w:t>Điều 13</w:t>
            </w:r>
            <w:r>
              <w:rPr>
                <w:rFonts w:ascii="Times New Roman" w:hAnsi="Times New Roman" w:cs="Times New Roman"/>
                <w:sz w:val="28"/>
                <w:szCs w:val="28"/>
              </w:rPr>
              <w:t xml:space="preserve"> quy định bảo đảm đầu tư </w:t>
            </w:r>
            <w:r w:rsidRPr="00D118E7">
              <w:rPr>
                <w:rFonts w:ascii="Times New Roman" w:hAnsi="Times New Roman" w:cs="Times New Roman"/>
                <w:sz w:val="28"/>
                <w:szCs w:val="28"/>
              </w:rPr>
              <w:t>kinh doanh trong trường hợp thay đổi pháp luật</w:t>
            </w:r>
            <w:r>
              <w:rPr>
                <w:rFonts w:ascii="Times New Roman" w:hAnsi="Times New Roman" w:cs="Times New Roman"/>
                <w:sz w:val="28"/>
                <w:szCs w:val="28"/>
              </w:rPr>
              <w:t>.</w:t>
            </w:r>
          </w:p>
          <w:p w14:paraId="767C9278" w14:textId="77777777" w:rsidR="005151A0" w:rsidRDefault="005151A0" w:rsidP="005151A0">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DA3391">
              <w:rPr>
                <w:rFonts w:ascii="Times New Roman" w:hAnsi="Times New Roman" w:cs="Times New Roman"/>
                <w:i/>
                <w:sz w:val="28"/>
                <w:szCs w:val="28"/>
              </w:rPr>
              <w:t>Điều 14</w:t>
            </w:r>
            <w:r>
              <w:rPr>
                <w:rFonts w:ascii="Times New Roman" w:hAnsi="Times New Roman" w:cs="Times New Roman"/>
                <w:sz w:val="28"/>
                <w:szCs w:val="28"/>
              </w:rPr>
              <w:t xml:space="preserve"> quy định giải </w:t>
            </w:r>
            <w:r w:rsidRPr="008B0993">
              <w:rPr>
                <w:rFonts w:ascii="Times New Roman" w:hAnsi="Times New Roman" w:cs="Times New Roman"/>
                <w:sz w:val="28"/>
                <w:szCs w:val="28"/>
              </w:rPr>
              <w:t>quyết tranh chấp trong hoạt động đầu tư kinh doanh</w:t>
            </w:r>
            <w:r>
              <w:rPr>
                <w:rFonts w:ascii="Times New Roman" w:hAnsi="Times New Roman" w:cs="Times New Roman"/>
                <w:sz w:val="28"/>
                <w:szCs w:val="28"/>
              </w:rPr>
              <w:t>.</w:t>
            </w:r>
          </w:p>
          <w:p w14:paraId="240BFE75" w14:textId="77777777" w:rsidR="005151A0" w:rsidRDefault="005151A0" w:rsidP="005151A0">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DA3391">
              <w:rPr>
                <w:rFonts w:ascii="Times New Roman" w:hAnsi="Times New Roman" w:cs="Times New Roman"/>
                <w:i/>
                <w:sz w:val="28"/>
                <w:szCs w:val="28"/>
              </w:rPr>
              <w:t>Điều 28</w:t>
            </w:r>
            <w:r>
              <w:rPr>
                <w:rFonts w:ascii="Times New Roman" w:hAnsi="Times New Roman" w:cs="Times New Roman"/>
                <w:sz w:val="28"/>
                <w:szCs w:val="28"/>
              </w:rPr>
              <w:t xml:space="preserve"> quy định thẩm </w:t>
            </w:r>
            <w:r w:rsidRPr="004F56EC">
              <w:rPr>
                <w:rFonts w:ascii="Times New Roman" w:hAnsi="Times New Roman" w:cs="Times New Roman"/>
                <w:bCs/>
                <w:sz w:val="28"/>
                <w:szCs w:val="28"/>
              </w:rPr>
              <w:t>quyền chấp thuận chủ trương đầu tư của Chủ tịch Ủy ban nhân dân cấp tỉnh</w:t>
            </w:r>
            <w:r>
              <w:rPr>
                <w:rFonts w:ascii="Times New Roman" w:hAnsi="Times New Roman" w:cs="Times New Roman"/>
                <w:bCs/>
                <w:sz w:val="28"/>
                <w:szCs w:val="28"/>
              </w:rPr>
              <w:t>.</w:t>
            </w:r>
          </w:p>
          <w:p w14:paraId="7B2D8187" w14:textId="77777777" w:rsidR="001A11BE" w:rsidRPr="005A02FB" w:rsidRDefault="005151A0" w:rsidP="005151A0">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DA3391">
              <w:rPr>
                <w:rFonts w:ascii="Times New Roman" w:hAnsi="Times New Roman" w:cs="Times New Roman"/>
                <w:i/>
                <w:sz w:val="28"/>
                <w:szCs w:val="28"/>
              </w:rPr>
              <w:t>Chương VI</w:t>
            </w:r>
            <w:r>
              <w:rPr>
                <w:rFonts w:ascii="Times New Roman" w:hAnsi="Times New Roman" w:cs="Times New Roman"/>
                <w:sz w:val="28"/>
                <w:szCs w:val="28"/>
              </w:rPr>
              <w:t xml:space="preserve"> quy định quản lý nhà nước về đầu tư.</w:t>
            </w:r>
          </w:p>
        </w:tc>
        <w:tc>
          <w:tcPr>
            <w:tcW w:w="3402" w:type="dxa"/>
          </w:tcPr>
          <w:p w14:paraId="1BCF0CA2" w14:textId="77777777" w:rsidR="005151A0" w:rsidRPr="005A02FB" w:rsidRDefault="005151A0" w:rsidP="005151A0">
            <w:pPr>
              <w:spacing w:before="120"/>
              <w:jc w:val="both"/>
              <w:rPr>
                <w:rFonts w:ascii="Times New Roman" w:hAnsi="Times New Roman" w:cs="Times New Roman"/>
                <w:color w:val="000000"/>
                <w:sz w:val="28"/>
                <w:szCs w:val="28"/>
              </w:rPr>
            </w:pPr>
            <w:r w:rsidRPr="005A02FB">
              <w:rPr>
                <w:rFonts w:ascii="Times New Roman" w:hAnsi="Times New Roman" w:cs="Times New Roman"/>
                <w:color w:val="000000"/>
                <w:sz w:val="28"/>
                <w:szCs w:val="28"/>
              </w:rPr>
              <w:t>Nghị quyết số 66-NQ/TW ngày 30/4/2025 của Bộ Chính trị về đổi mới công tác xây dựng và thi hành pháp luật đáp ứng yêu cầu phát triển đất nước trong kỷ nguyên mới đã chỉ đạo:</w:t>
            </w:r>
          </w:p>
          <w:p w14:paraId="71246E9A" w14:textId="77777777" w:rsidR="005151A0" w:rsidRPr="005A02FB" w:rsidRDefault="005151A0" w:rsidP="005151A0">
            <w:pPr>
              <w:spacing w:before="120"/>
              <w:jc w:val="both"/>
              <w:rPr>
                <w:rFonts w:ascii="Times New Roman" w:hAnsi="Times New Roman" w:cs="Times New Roman"/>
                <w:sz w:val="28"/>
                <w:szCs w:val="28"/>
              </w:rPr>
            </w:pPr>
            <w:r w:rsidRPr="005A02FB">
              <w:rPr>
                <w:rFonts w:ascii="Times New Roman" w:hAnsi="Times New Roman" w:cs="Times New Roman"/>
                <w:i/>
                <w:sz w:val="28"/>
                <w:szCs w:val="28"/>
              </w:rPr>
              <w:t xml:space="preserve">- </w:t>
            </w:r>
            <w:r w:rsidRPr="005A02FB">
              <w:rPr>
                <w:rFonts w:ascii="Times New Roman" w:hAnsi="Times New Roman" w:cs="Times New Roman"/>
                <w:sz w:val="28"/>
                <w:szCs w:val="28"/>
              </w:rPr>
              <w:t xml:space="preserve">Năm 2028, hoàn thiện </w:t>
            </w:r>
            <w:r w:rsidRPr="005A02FB">
              <w:rPr>
                <w:rFonts w:ascii="Times New Roman" w:hAnsi="Times New Roman" w:cs="Times New Roman"/>
                <w:sz w:val="28"/>
                <w:szCs w:val="28"/>
                <w:u w:val="single"/>
              </w:rPr>
              <w:t>hệ thống pháp luật về đầu tư</w:t>
            </w:r>
            <w:r w:rsidRPr="005A02FB">
              <w:rPr>
                <w:rFonts w:ascii="Times New Roman" w:hAnsi="Times New Roman" w:cs="Times New Roman"/>
                <w:sz w:val="28"/>
                <w:szCs w:val="28"/>
              </w:rPr>
              <w:t>, kinh doanh, góp phần đưa môi trường đầu tư của Việt Nam nằm trong nhóm 3 nước dẫn đầu ASEAN.</w:t>
            </w:r>
          </w:p>
          <w:p w14:paraId="1DB3FC4A" w14:textId="77777777" w:rsidR="005151A0" w:rsidRPr="005A02FB" w:rsidRDefault="005151A0" w:rsidP="005151A0">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 Xây dựng và hoàn thiện pháp luật về kinh tế thị trường định hướng xã hội chủ nghĩa theo hướng xây dựng môi trường pháp lý thuận lợi, thông thoáng, minh bạch, an toàn, chi phí tuân thủ thấp; triệt để cắt giảm, </w:t>
            </w:r>
            <w:r w:rsidRPr="005A02FB">
              <w:rPr>
                <w:rFonts w:ascii="Times New Roman" w:hAnsi="Times New Roman" w:cs="Times New Roman"/>
                <w:sz w:val="28"/>
                <w:szCs w:val="28"/>
                <w:u w:val="single"/>
              </w:rPr>
              <w:t>đơn giản hóa điều kiện đầu tư</w:t>
            </w:r>
            <w:r w:rsidRPr="005A02FB">
              <w:rPr>
                <w:rFonts w:ascii="Times New Roman" w:hAnsi="Times New Roman" w:cs="Times New Roman"/>
                <w:sz w:val="28"/>
                <w:szCs w:val="28"/>
              </w:rPr>
              <w:t xml:space="preserve">, kinh doanh, hành nghề, thủ tục hành chính bất hợp lý; thúc đẩy khởi nghiệp sáng tạo, </w:t>
            </w:r>
            <w:r w:rsidRPr="005A02FB">
              <w:rPr>
                <w:rFonts w:ascii="Times New Roman" w:hAnsi="Times New Roman" w:cs="Times New Roman"/>
                <w:sz w:val="28"/>
                <w:szCs w:val="28"/>
                <w:u w:val="single"/>
              </w:rPr>
              <w:t>cải thiện môi trường đầu tư</w:t>
            </w:r>
            <w:r w:rsidRPr="005A02FB">
              <w:rPr>
                <w:rFonts w:ascii="Times New Roman" w:hAnsi="Times New Roman" w:cs="Times New Roman"/>
                <w:sz w:val="28"/>
                <w:szCs w:val="28"/>
              </w:rPr>
              <w:t>, kinh doanh ổn định.</w:t>
            </w:r>
          </w:p>
          <w:p w14:paraId="1CE25D8E" w14:textId="77777777" w:rsidR="005151A0" w:rsidRPr="005A02FB" w:rsidRDefault="005151A0" w:rsidP="005151A0">
            <w:pPr>
              <w:spacing w:before="120"/>
              <w:jc w:val="both"/>
              <w:rPr>
                <w:rFonts w:ascii="Times New Roman" w:hAnsi="Times New Roman" w:cs="Times New Roman"/>
                <w:sz w:val="28"/>
                <w:szCs w:val="28"/>
                <w:u w:val="single"/>
              </w:rPr>
            </w:pPr>
            <w:r w:rsidRPr="005A02FB">
              <w:rPr>
                <w:rFonts w:ascii="Times New Roman" w:hAnsi="Times New Roman" w:cs="Times New Roman"/>
                <w:i/>
                <w:sz w:val="28"/>
                <w:szCs w:val="28"/>
              </w:rPr>
              <w:t xml:space="preserve">- </w:t>
            </w:r>
            <w:r w:rsidRPr="005A02FB">
              <w:rPr>
                <w:rFonts w:ascii="Times New Roman" w:hAnsi="Times New Roman" w:cs="Times New Roman"/>
                <w:sz w:val="28"/>
                <w:szCs w:val="28"/>
              </w:rPr>
              <w:t xml:space="preserve">Xử lý tốt các vấn đề pháp lý quốc tế phát sinh, nhất là </w:t>
            </w:r>
            <w:r w:rsidRPr="005A02FB">
              <w:rPr>
                <w:rFonts w:ascii="Times New Roman" w:hAnsi="Times New Roman" w:cs="Times New Roman"/>
                <w:sz w:val="28"/>
                <w:szCs w:val="28"/>
                <w:u w:val="single"/>
              </w:rPr>
              <w:t>tranh chấp đầu tư,…</w:t>
            </w:r>
          </w:p>
          <w:p w14:paraId="332BCCAE" w14:textId="77777777" w:rsidR="001A11BE" w:rsidRPr="005A02FB" w:rsidRDefault="005151A0" w:rsidP="005151A0">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 </w:t>
            </w:r>
            <w:r w:rsidRPr="005A02FB">
              <w:rPr>
                <w:rFonts w:ascii="Times New Roman" w:hAnsi="Times New Roman" w:cs="Times New Roman"/>
                <w:iCs/>
                <w:sz w:val="28"/>
                <w:szCs w:val="28"/>
              </w:rPr>
              <w:t>Khẩn trương sửa đổi, bổ sung các văn bản pháp luật đáp ứng yêu cầu thực hiện chủ trương tinh gọn tổ chức bộ máy của hệ thống chính trị, sắp xếp đơn vị hành chính, gắn với phân cấp, phân quyền tối đa theo phương châm “địa phương quyết, địa phương làm, địa phương chịu trách nhiệm” và việc cơ cấu lại không gian phát triển mới ở từng địa bàn.</w:t>
            </w:r>
          </w:p>
        </w:tc>
        <w:tc>
          <w:tcPr>
            <w:tcW w:w="3119" w:type="dxa"/>
          </w:tcPr>
          <w:p w14:paraId="3257FC9D" w14:textId="77777777" w:rsidR="001A11BE" w:rsidRPr="005A02FB" w:rsidRDefault="001A11BE"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Đã thể chế đầy đủ.</w:t>
            </w:r>
          </w:p>
          <w:p w14:paraId="7482DEDC" w14:textId="77777777" w:rsidR="001A11BE" w:rsidRPr="005A02FB" w:rsidRDefault="001A11BE"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Các </w:t>
            </w:r>
            <w:r>
              <w:rPr>
                <w:rFonts w:ascii="Times New Roman" w:hAnsi="Times New Roman" w:cs="Times New Roman"/>
                <w:sz w:val="28"/>
                <w:szCs w:val="28"/>
              </w:rPr>
              <w:t>điều, khoản</w:t>
            </w:r>
            <w:r w:rsidRPr="005A02FB">
              <w:rPr>
                <w:rFonts w:ascii="Times New Roman" w:hAnsi="Times New Roman" w:cs="Times New Roman"/>
                <w:sz w:val="28"/>
                <w:szCs w:val="28"/>
              </w:rPr>
              <w:t xml:space="preserve"> của </w:t>
            </w:r>
            <w:r w:rsidR="00DD34FB">
              <w:rPr>
                <w:rFonts w:ascii="Times New Roman" w:hAnsi="Times New Roman" w:cs="Times New Roman"/>
                <w:sz w:val="28"/>
                <w:szCs w:val="28"/>
              </w:rPr>
              <w:t>Luật Đầ</w:t>
            </w:r>
            <w:r w:rsidR="001065AD">
              <w:rPr>
                <w:rFonts w:ascii="Times New Roman" w:hAnsi="Times New Roman" w:cs="Times New Roman"/>
                <w:sz w:val="28"/>
                <w:szCs w:val="28"/>
              </w:rPr>
              <w:t xml:space="preserve">u tư </w:t>
            </w:r>
            <w:r>
              <w:rPr>
                <w:rFonts w:ascii="Times New Roman" w:hAnsi="Times New Roman" w:cs="Times New Roman"/>
                <w:sz w:val="28"/>
                <w:szCs w:val="28"/>
              </w:rPr>
              <w:t>kinh doanh</w:t>
            </w:r>
            <w:r w:rsidRPr="005A02FB">
              <w:rPr>
                <w:rFonts w:ascii="Times New Roman" w:hAnsi="Times New Roman" w:cs="Times New Roman"/>
                <w:sz w:val="28"/>
                <w:szCs w:val="28"/>
              </w:rPr>
              <w:t xml:space="preserve"> được xây dựng theo hướng đơn giản hóa thủ tục, tăng cường phân cấp, đồng thời hoàn thiện cơ chế quản lý hoạt động đầu tư ra nước ngoài, vừa đảm bảo yêu cầu quản lý của Nhà nước, vừa tạo thuận lợi cho nhà đầu tư mở rộng hoạt động và nâng cao năng lực cạnh tranh.</w:t>
            </w:r>
          </w:p>
        </w:tc>
        <w:tc>
          <w:tcPr>
            <w:tcW w:w="2510" w:type="dxa"/>
          </w:tcPr>
          <w:p w14:paraId="5BAC973B" w14:textId="77777777" w:rsidR="001A11BE" w:rsidRPr="005A02FB" w:rsidRDefault="001A11BE" w:rsidP="005151A0">
            <w:pPr>
              <w:spacing w:before="120"/>
              <w:jc w:val="both"/>
              <w:rPr>
                <w:rFonts w:ascii="Times New Roman" w:hAnsi="Times New Roman" w:cs="Times New Roman"/>
                <w:sz w:val="28"/>
                <w:szCs w:val="28"/>
              </w:rPr>
            </w:pPr>
          </w:p>
        </w:tc>
      </w:tr>
      <w:tr w:rsidR="001A11BE" w:rsidRPr="005A02FB" w14:paraId="689218C9" w14:textId="77777777" w:rsidTr="003007F7">
        <w:tc>
          <w:tcPr>
            <w:tcW w:w="746" w:type="dxa"/>
          </w:tcPr>
          <w:p w14:paraId="39AF25EE" w14:textId="77777777" w:rsidR="001A11BE" w:rsidRPr="005A02FB" w:rsidRDefault="00917E97" w:rsidP="003A58F7">
            <w:pPr>
              <w:spacing w:before="120"/>
              <w:jc w:val="center"/>
              <w:rPr>
                <w:rFonts w:ascii="Times New Roman" w:hAnsi="Times New Roman" w:cs="Times New Roman"/>
                <w:sz w:val="28"/>
                <w:szCs w:val="28"/>
              </w:rPr>
            </w:pPr>
            <w:r>
              <w:rPr>
                <w:rFonts w:ascii="Times New Roman" w:hAnsi="Times New Roman" w:cs="Times New Roman"/>
                <w:sz w:val="28"/>
                <w:szCs w:val="28"/>
              </w:rPr>
              <w:t>6</w:t>
            </w:r>
          </w:p>
        </w:tc>
        <w:tc>
          <w:tcPr>
            <w:tcW w:w="3218" w:type="dxa"/>
          </w:tcPr>
          <w:p w14:paraId="0F4EE977" w14:textId="77777777" w:rsidR="00917E97" w:rsidRDefault="00917E97" w:rsidP="00917E97">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047322">
              <w:rPr>
                <w:rFonts w:ascii="Times New Roman" w:hAnsi="Times New Roman" w:cs="Times New Roman"/>
                <w:i/>
                <w:sz w:val="28"/>
                <w:szCs w:val="28"/>
              </w:rPr>
              <w:t>Điều 4</w:t>
            </w:r>
            <w:r w:rsidRPr="00047322">
              <w:rPr>
                <w:rFonts w:ascii="Times New Roman" w:hAnsi="Times New Roman" w:cs="Times New Roman"/>
                <w:sz w:val="28"/>
                <w:szCs w:val="28"/>
              </w:rPr>
              <w:t xml:space="preserve"> quy định áp dụng </w:t>
            </w:r>
            <w:r w:rsidR="00DD34FB">
              <w:rPr>
                <w:rFonts w:ascii="Times New Roman" w:hAnsi="Times New Roman" w:cs="Times New Roman"/>
                <w:sz w:val="28"/>
                <w:szCs w:val="28"/>
              </w:rPr>
              <w:t>Luật Đầ</w:t>
            </w:r>
            <w:r w:rsidR="005302B5">
              <w:rPr>
                <w:rFonts w:ascii="Times New Roman" w:hAnsi="Times New Roman" w:cs="Times New Roman"/>
                <w:sz w:val="28"/>
                <w:szCs w:val="28"/>
              </w:rPr>
              <w:t>u tư kinh doanh</w:t>
            </w:r>
            <w:r w:rsidRPr="00047322">
              <w:rPr>
                <w:rFonts w:ascii="Times New Roman" w:hAnsi="Times New Roman" w:cs="Times New Roman"/>
                <w:sz w:val="28"/>
                <w:szCs w:val="28"/>
              </w:rPr>
              <w:t xml:space="preserve"> và các luật có liên quan.</w:t>
            </w:r>
          </w:p>
          <w:p w14:paraId="615F3114" w14:textId="77777777" w:rsidR="00917E97" w:rsidRDefault="00917E97" w:rsidP="00917E97">
            <w:pPr>
              <w:spacing w:before="120"/>
              <w:jc w:val="both"/>
              <w:rPr>
                <w:rFonts w:ascii="Times New Roman" w:hAnsi="Times New Roman" w:cs="Times New Roman"/>
                <w:bCs/>
                <w:sz w:val="28"/>
                <w:szCs w:val="28"/>
              </w:rPr>
            </w:pPr>
            <w:r>
              <w:rPr>
                <w:rFonts w:ascii="Times New Roman" w:hAnsi="Times New Roman" w:cs="Times New Roman"/>
                <w:sz w:val="28"/>
                <w:szCs w:val="28"/>
              </w:rPr>
              <w:t xml:space="preserve">- </w:t>
            </w:r>
            <w:r w:rsidRPr="00DA3391">
              <w:rPr>
                <w:rFonts w:ascii="Times New Roman" w:hAnsi="Times New Roman" w:cs="Times New Roman"/>
                <w:i/>
                <w:sz w:val="28"/>
                <w:szCs w:val="28"/>
              </w:rPr>
              <w:t>Điều</w:t>
            </w:r>
            <w:r>
              <w:rPr>
                <w:rFonts w:ascii="Times New Roman" w:hAnsi="Times New Roman" w:cs="Times New Roman"/>
                <w:sz w:val="28"/>
                <w:szCs w:val="28"/>
              </w:rPr>
              <w:t xml:space="preserve"> 5</w:t>
            </w:r>
            <w:r>
              <w:rPr>
                <w:rFonts w:ascii="Times New Roman" w:hAnsi="Times New Roman" w:cs="Times New Roman"/>
                <w:bCs/>
                <w:sz w:val="28"/>
                <w:szCs w:val="28"/>
              </w:rPr>
              <w:t xml:space="preserve"> quy định chính sách về đầu tư kinh doanh.</w:t>
            </w:r>
          </w:p>
          <w:p w14:paraId="1BEAA49C" w14:textId="77777777" w:rsidR="00917E97" w:rsidRPr="003D7875" w:rsidRDefault="00917E97" w:rsidP="00917E97">
            <w:pPr>
              <w:spacing w:before="120"/>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DA3391">
              <w:rPr>
                <w:rFonts w:ascii="Times New Roman" w:hAnsi="Times New Roman" w:cs="Times New Roman"/>
                <w:bCs/>
                <w:i/>
                <w:sz w:val="28"/>
                <w:szCs w:val="28"/>
              </w:rPr>
              <w:t>Khoản 4 Điều 15</w:t>
            </w:r>
            <w:r>
              <w:rPr>
                <w:rFonts w:ascii="Times New Roman" w:hAnsi="Times New Roman" w:cs="Times New Roman"/>
                <w:bCs/>
                <w:sz w:val="28"/>
                <w:szCs w:val="28"/>
              </w:rPr>
              <w:t xml:space="preserve"> quy định về hình </w:t>
            </w:r>
            <w:r w:rsidRPr="003D7875">
              <w:rPr>
                <w:rFonts w:ascii="Times New Roman" w:hAnsi="Times New Roman" w:cs="Times New Roman"/>
                <w:bCs/>
                <w:sz w:val="28"/>
                <w:szCs w:val="28"/>
              </w:rPr>
              <w:t>thức hỗ trợ đầu tư đối với doanh nghiệp công nghệ cao, doanh nghiệp khoa học và công nghệ, tổ chức khoa học và công nghệ, doanh nghiệp đầu tư vào nông nghiệp, nông thôn, doanh nghiệp đầu tư vào giáo dục, phổ biến pháp luật và các đối tượng khác.</w:t>
            </w:r>
          </w:p>
          <w:p w14:paraId="13B9AE12" w14:textId="77777777" w:rsidR="001A11BE" w:rsidRPr="005A02FB" w:rsidRDefault="00917E97" w:rsidP="00917E97">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B83382">
              <w:rPr>
                <w:rFonts w:ascii="Times New Roman" w:hAnsi="Times New Roman" w:cs="Times New Roman"/>
                <w:i/>
                <w:sz w:val="28"/>
                <w:szCs w:val="28"/>
              </w:rPr>
              <w:t>Chương II</w:t>
            </w:r>
            <w:r>
              <w:rPr>
                <w:rFonts w:ascii="Times New Roman" w:hAnsi="Times New Roman" w:cs="Times New Roman"/>
                <w:sz w:val="28"/>
                <w:szCs w:val="28"/>
              </w:rPr>
              <w:t xml:space="preserve"> quy định bảo đảm đầu tư.</w:t>
            </w:r>
          </w:p>
        </w:tc>
        <w:tc>
          <w:tcPr>
            <w:tcW w:w="3402" w:type="dxa"/>
          </w:tcPr>
          <w:p w14:paraId="5557A142" w14:textId="77777777" w:rsidR="00917E97" w:rsidRPr="005A02FB" w:rsidRDefault="00917E97" w:rsidP="00917E97">
            <w:pPr>
              <w:spacing w:before="120"/>
              <w:jc w:val="both"/>
              <w:rPr>
                <w:rFonts w:ascii="Times New Roman" w:hAnsi="Times New Roman" w:cs="Times New Roman"/>
                <w:sz w:val="28"/>
                <w:szCs w:val="28"/>
              </w:rPr>
            </w:pPr>
            <w:r w:rsidRPr="005A02FB">
              <w:rPr>
                <w:rFonts w:ascii="Times New Roman" w:hAnsi="Times New Roman" w:cs="Times New Roman"/>
                <w:sz w:val="28"/>
                <w:szCs w:val="28"/>
              </w:rPr>
              <w:t>Nghị quyết số 68-NQ/TW ngày 04/5/2025 của Bộ Chính trị về phát triển kinh tế tư nhân đã thể hiện quan điểm:</w:t>
            </w:r>
          </w:p>
          <w:p w14:paraId="1DD24E13" w14:textId="77777777" w:rsidR="00917E97" w:rsidRPr="005A02FB" w:rsidRDefault="00917E97" w:rsidP="00917E97">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 </w:t>
            </w:r>
            <w:r w:rsidRPr="005A02FB">
              <w:rPr>
                <w:rFonts w:ascii="Times New Roman" w:hAnsi="Times New Roman" w:cs="Times New Roman"/>
                <w:sz w:val="28"/>
                <w:szCs w:val="28"/>
                <w:u w:val="single"/>
              </w:rPr>
              <w:t>Tạo môi trường kinh doanh thông thoáng</w:t>
            </w:r>
            <w:r w:rsidRPr="005A02FB">
              <w:rPr>
                <w:rFonts w:ascii="Times New Roman" w:hAnsi="Times New Roman" w:cs="Times New Roman"/>
                <w:sz w:val="28"/>
                <w:szCs w:val="28"/>
              </w:rPr>
              <w:t xml:space="preserve">, minh bạch, ổn định, an toàn, dễ thực thi, chi phí thấp, đạt chuẩn quốc tế, bảo đảm khả năng cạnh tranh khu vực, toàn cầu. </w:t>
            </w:r>
            <w:r w:rsidRPr="005A02FB">
              <w:rPr>
                <w:rFonts w:ascii="Times New Roman" w:hAnsi="Times New Roman" w:cs="Times New Roman"/>
                <w:sz w:val="28"/>
                <w:szCs w:val="28"/>
                <w:u w:val="single"/>
              </w:rPr>
              <w:t xml:space="preserve">Kịp thời xây dựng, hoàn thiện pháp luật và cơ chế, chính sách đột phá </w:t>
            </w:r>
            <w:r w:rsidRPr="005A02FB">
              <w:rPr>
                <w:rFonts w:ascii="Times New Roman" w:hAnsi="Times New Roman" w:cs="Times New Roman"/>
                <w:sz w:val="28"/>
                <w:szCs w:val="28"/>
              </w:rPr>
              <w:t>để khuyến khích kinh tế tư nhân phát triển trong những lĩnh vực ưu tiên, đầu tư nghiên cứu phát triển, ứng dụng khoa học công nghệ, đổi mới sáng tạo, chuyển đổi số,…</w:t>
            </w:r>
          </w:p>
          <w:p w14:paraId="2809F45D" w14:textId="77777777" w:rsidR="00917E97" w:rsidRPr="005A02FB" w:rsidRDefault="00917E97" w:rsidP="00917E97">
            <w:pPr>
              <w:spacing w:before="120"/>
              <w:jc w:val="both"/>
              <w:rPr>
                <w:rFonts w:ascii="Times New Roman" w:hAnsi="Times New Roman" w:cs="Times New Roman"/>
                <w:sz w:val="28"/>
                <w:szCs w:val="28"/>
              </w:rPr>
            </w:pPr>
            <w:r w:rsidRPr="005A02FB">
              <w:rPr>
                <w:rFonts w:ascii="Times New Roman" w:hAnsi="Times New Roman" w:cs="Times New Roman"/>
                <w:sz w:val="28"/>
                <w:szCs w:val="28"/>
              </w:rPr>
              <w:t>- Phấn đấu đến năm 2028, môi trường đầu tư kinh doanh của Việt Nam thuộc nhóm 3 quốc gia hàng đầu ASEAN và nhóm 30 quốc gia hàng đầu thế giới.</w:t>
            </w:r>
          </w:p>
          <w:p w14:paraId="20F055E0" w14:textId="77777777" w:rsidR="00917E97" w:rsidRPr="005A02FB" w:rsidRDefault="00917E97" w:rsidP="00917E97">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 Đổi mới tư duy xây dựng và tổ chức thực thi pháp luật …; giảm thiểu sự can thiệp và xoá bỏ các rào cản hành chính, cơ chế “xin – cho”, tư duy “không quản được thì cấm. Người dân, doanh nghiệp được tự do kinh doanh trong </w:t>
            </w:r>
            <w:r w:rsidRPr="005A02FB">
              <w:rPr>
                <w:rFonts w:ascii="Times New Roman" w:hAnsi="Times New Roman" w:cs="Times New Roman"/>
                <w:sz w:val="28"/>
                <w:szCs w:val="28"/>
                <w:u w:val="single"/>
              </w:rPr>
              <w:t>những ngành nghề pháp luật không cấm</w:t>
            </w:r>
            <w:r w:rsidRPr="005A02FB">
              <w:rPr>
                <w:rFonts w:ascii="Times New Roman" w:hAnsi="Times New Roman" w:cs="Times New Roman"/>
                <w:sz w:val="28"/>
                <w:szCs w:val="28"/>
              </w:rPr>
              <w:t xml:space="preserve">. Quyền kinh doanh chỉ có thể bị hạn chế vì lý do quốc phòng, an ninh quốc gia, trật tự, an toàn xã hội, đạo đức xã hội, môi trường và sức khoẻ của cộng đồng và phải được quy định trong luật. </w:t>
            </w:r>
          </w:p>
          <w:p w14:paraId="3F1B2DCB" w14:textId="77777777" w:rsidR="001A11BE" w:rsidRPr="005A02FB" w:rsidRDefault="00917E97" w:rsidP="00917E97">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 Hoàn thiện hệ thống pháp luật, xoá bỏ các rào cản tiếp cận thị trường đảm bảo </w:t>
            </w:r>
            <w:r w:rsidRPr="005A02FB">
              <w:rPr>
                <w:rFonts w:ascii="Times New Roman" w:hAnsi="Times New Roman" w:cs="Times New Roman"/>
                <w:sz w:val="28"/>
                <w:szCs w:val="28"/>
                <w:u w:val="single"/>
              </w:rPr>
              <w:t>môi trường kinh doanh thông thoáng</w:t>
            </w:r>
            <w:r w:rsidRPr="005A02FB">
              <w:rPr>
                <w:rFonts w:ascii="Times New Roman" w:hAnsi="Times New Roman" w:cs="Times New Roman"/>
                <w:sz w:val="28"/>
                <w:szCs w:val="28"/>
              </w:rPr>
              <w:t>, minh bạch, rõ ràng, nhất quán, ổn định lâu dài, dễ tuân thủ, chi phí thấp.</w:t>
            </w:r>
          </w:p>
        </w:tc>
        <w:tc>
          <w:tcPr>
            <w:tcW w:w="3119" w:type="dxa"/>
          </w:tcPr>
          <w:p w14:paraId="10B8A029" w14:textId="77777777" w:rsidR="001A11BE" w:rsidRPr="005A02FB" w:rsidRDefault="001A11BE"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Đã thể chế đầy đủ.</w:t>
            </w:r>
          </w:p>
          <w:p w14:paraId="15E50F73" w14:textId="77777777" w:rsidR="001A11BE" w:rsidRPr="005A02FB" w:rsidRDefault="001A11BE"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Thực hiện đúng tinh thần, chủ trương trong công tác hoàn thiện thể chế, chính sách các nội dung cải cách đã được cụ thể hoá trong </w:t>
            </w:r>
            <w:r w:rsidR="00DD34FB">
              <w:rPr>
                <w:rFonts w:ascii="Times New Roman" w:hAnsi="Times New Roman" w:cs="Times New Roman"/>
                <w:sz w:val="28"/>
                <w:szCs w:val="28"/>
              </w:rPr>
              <w:t>Luật Đầu tư kinh doanh</w:t>
            </w:r>
            <w:r w:rsidR="00A24F76">
              <w:rPr>
                <w:rFonts w:ascii="Times New Roman" w:hAnsi="Times New Roman" w:cs="Times New Roman"/>
                <w:sz w:val="28"/>
                <w:szCs w:val="28"/>
              </w:rPr>
              <w:t xml:space="preserve"> </w:t>
            </w:r>
            <w:r w:rsidRPr="005A02FB">
              <w:rPr>
                <w:rFonts w:ascii="Times New Roman" w:hAnsi="Times New Roman" w:cs="Times New Roman"/>
                <w:sz w:val="28"/>
                <w:szCs w:val="28"/>
              </w:rPr>
              <w:t>và các văn bản hướng dẫn, đặc biệt tập trung vào việc đơn giản hoá thủ tục đầu tư kinh doanh, tăng cường phân cấp, loại bỏ các rào cản không cần thiết, bảo đảm quyền tự do kinh doanh theo pháp luật. Bên cạnh đó, cơ chế ưu đãi và hỗ trợ đầu tư được thiết kế theo hướng có trọng tâm, trọng điểm, gắn với định hướng phát triển bền vững, khuyến khích đổi mới sáng tạo, chuyển đổi số và thu hút khu vực kinh tế tư nhân đầu tư vào các lĩnh vực ưu tiên.</w:t>
            </w:r>
          </w:p>
        </w:tc>
        <w:tc>
          <w:tcPr>
            <w:tcW w:w="2510" w:type="dxa"/>
          </w:tcPr>
          <w:p w14:paraId="0F8E7E5B" w14:textId="77777777" w:rsidR="001A11BE" w:rsidRPr="005A02FB" w:rsidRDefault="001A11BE" w:rsidP="00917E97">
            <w:pPr>
              <w:spacing w:before="120"/>
              <w:jc w:val="both"/>
              <w:rPr>
                <w:rFonts w:ascii="Times New Roman" w:hAnsi="Times New Roman" w:cs="Times New Roman"/>
                <w:sz w:val="28"/>
                <w:szCs w:val="28"/>
              </w:rPr>
            </w:pPr>
          </w:p>
        </w:tc>
      </w:tr>
      <w:tr w:rsidR="001A11BE" w:rsidRPr="005A02FB" w14:paraId="29F7A7B9" w14:textId="77777777" w:rsidTr="003007F7">
        <w:tc>
          <w:tcPr>
            <w:tcW w:w="746" w:type="dxa"/>
          </w:tcPr>
          <w:p w14:paraId="47CDCBE8" w14:textId="77777777" w:rsidR="001A11BE" w:rsidRPr="006B41B7" w:rsidRDefault="00CA02EB" w:rsidP="003A58F7">
            <w:pPr>
              <w:spacing w:before="120"/>
              <w:jc w:val="center"/>
              <w:rPr>
                <w:rFonts w:ascii="Times New Roman" w:hAnsi="Times New Roman" w:cs="Times New Roman"/>
                <w:b/>
                <w:sz w:val="28"/>
                <w:szCs w:val="28"/>
              </w:rPr>
            </w:pPr>
            <w:r w:rsidRPr="006B41B7">
              <w:rPr>
                <w:rFonts w:ascii="Times New Roman" w:hAnsi="Times New Roman" w:cs="Times New Roman"/>
                <w:b/>
                <w:sz w:val="28"/>
                <w:szCs w:val="28"/>
              </w:rPr>
              <w:t>7</w:t>
            </w:r>
          </w:p>
        </w:tc>
        <w:tc>
          <w:tcPr>
            <w:tcW w:w="3218" w:type="dxa"/>
          </w:tcPr>
          <w:p w14:paraId="3D146AE8" w14:textId="77777777" w:rsidR="00CA02EB" w:rsidRDefault="00CA02EB" w:rsidP="00CA02EB">
            <w:pPr>
              <w:spacing w:before="120"/>
              <w:jc w:val="both"/>
              <w:rPr>
                <w:rFonts w:ascii="Times New Roman" w:hAnsi="Times New Roman" w:cs="Times New Roman"/>
                <w:bCs/>
                <w:sz w:val="28"/>
                <w:szCs w:val="28"/>
              </w:rPr>
            </w:pPr>
            <w:r>
              <w:rPr>
                <w:rFonts w:ascii="Times New Roman" w:hAnsi="Times New Roman" w:cs="Times New Roman"/>
                <w:bCs/>
                <w:i/>
                <w:sz w:val="28"/>
                <w:szCs w:val="28"/>
              </w:rPr>
              <w:t xml:space="preserve">- </w:t>
            </w:r>
            <w:r w:rsidRPr="00333B8F">
              <w:rPr>
                <w:rFonts w:ascii="Times New Roman" w:hAnsi="Times New Roman" w:cs="Times New Roman"/>
                <w:bCs/>
                <w:i/>
                <w:sz w:val="28"/>
                <w:szCs w:val="28"/>
              </w:rPr>
              <w:t>Điều 4</w:t>
            </w:r>
            <w:r w:rsidRPr="00333B8F">
              <w:rPr>
                <w:rFonts w:ascii="Times New Roman" w:hAnsi="Times New Roman" w:cs="Times New Roman"/>
                <w:bCs/>
                <w:sz w:val="28"/>
                <w:szCs w:val="28"/>
              </w:rPr>
              <w:t xml:space="preserve"> quy định áp dụng </w:t>
            </w:r>
            <w:r w:rsidR="00DD34FB">
              <w:rPr>
                <w:rFonts w:ascii="Times New Roman" w:hAnsi="Times New Roman" w:cs="Times New Roman"/>
                <w:bCs/>
                <w:sz w:val="28"/>
                <w:szCs w:val="28"/>
              </w:rPr>
              <w:t>Luật Đầu tư kinh doanh</w:t>
            </w:r>
            <w:r w:rsidRPr="00333B8F">
              <w:rPr>
                <w:rFonts w:ascii="Times New Roman" w:hAnsi="Times New Roman" w:cs="Times New Roman"/>
                <w:bCs/>
                <w:sz w:val="28"/>
                <w:szCs w:val="28"/>
              </w:rPr>
              <w:t xml:space="preserve"> và các luật có liên quan.</w:t>
            </w:r>
          </w:p>
          <w:p w14:paraId="53562823" w14:textId="77777777" w:rsidR="001A11BE" w:rsidRPr="005A02FB" w:rsidRDefault="00CA02EB" w:rsidP="00CA02EB">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333B8F">
              <w:rPr>
                <w:rFonts w:ascii="Times New Roman" w:hAnsi="Times New Roman" w:cs="Times New Roman"/>
                <w:i/>
                <w:sz w:val="28"/>
                <w:szCs w:val="28"/>
              </w:rPr>
              <w:t>Chương IV</w:t>
            </w:r>
            <w:r>
              <w:rPr>
                <w:rFonts w:ascii="Times New Roman" w:hAnsi="Times New Roman" w:cs="Times New Roman"/>
                <w:sz w:val="28"/>
                <w:szCs w:val="28"/>
              </w:rPr>
              <w:t xml:space="preserve"> quy định chấp thuận chủ trương đầu tư và nhà đầu tư.</w:t>
            </w:r>
          </w:p>
        </w:tc>
        <w:tc>
          <w:tcPr>
            <w:tcW w:w="3402" w:type="dxa"/>
          </w:tcPr>
          <w:p w14:paraId="2B4EA919" w14:textId="77777777" w:rsidR="00CA02EB" w:rsidRPr="005A02FB" w:rsidRDefault="00CA02EB" w:rsidP="00CA02EB">
            <w:pPr>
              <w:spacing w:before="120"/>
              <w:jc w:val="both"/>
              <w:rPr>
                <w:rFonts w:ascii="Times New Roman" w:hAnsi="Times New Roman" w:cs="Times New Roman"/>
                <w:sz w:val="28"/>
                <w:szCs w:val="28"/>
              </w:rPr>
            </w:pPr>
            <w:r w:rsidRPr="005A02FB">
              <w:rPr>
                <w:rFonts w:ascii="Times New Roman" w:hAnsi="Times New Roman" w:cs="Times New Roman"/>
                <w:sz w:val="28"/>
                <w:szCs w:val="28"/>
              </w:rPr>
              <w:t>Kết luận số 119-KL/TW ngày 20/1/2025 của Bộ Chính trị về định hướng đổi mới, hoàn thiện quy trình xây dựng pháp luật đã nêu rõ:</w:t>
            </w:r>
          </w:p>
          <w:p w14:paraId="03B9EA85" w14:textId="77777777" w:rsidR="00CA02EB" w:rsidRPr="005A02FB" w:rsidRDefault="00CA02EB" w:rsidP="00CA02EB">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 Bên cạnh một số bộ luật, luật quy định về quyền con người, quyền công dân, tố tụng tư pháp cần cụ thể, về cơ bản các luật khác, nhất là luật điều chỉnh các nội dung về kiến tạo phát triển chỉ quy định những vấn đề khung, những vấn đề có tính nguyên tắc thuộc thẩm quyền của Quốc hội, còn những vấn đề thực tiễn thường xuyên biến động thì </w:t>
            </w:r>
            <w:r w:rsidRPr="005A02FB">
              <w:rPr>
                <w:rFonts w:ascii="Times New Roman" w:hAnsi="Times New Roman" w:cs="Times New Roman"/>
                <w:sz w:val="28"/>
                <w:szCs w:val="28"/>
                <w:u w:val="single"/>
              </w:rPr>
              <w:t>giao Chính phủ, bộ, ngành, địa phương quy định để bảo đảm linh hoạt, phù hợp với thực tiễn</w:t>
            </w:r>
            <w:r w:rsidRPr="005A02FB">
              <w:rPr>
                <w:rFonts w:ascii="Times New Roman" w:hAnsi="Times New Roman" w:cs="Times New Roman"/>
                <w:sz w:val="28"/>
                <w:szCs w:val="28"/>
              </w:rPr>
              <w:t>. Bảo đảm tính kịp thời của việc ban hành văn bản quy định chi tiết, hướng dẫn thi hành luật, nghị quyết của Quốc hội.</w:t>
            </w:r>
          </w:p>
          <w:p w14:paraId="0E6699E8" w14:textId="77777777" w:rsidR="001A11BE" w:rsidRPr="005A02FB" w:rsidRDefault="00CA02EB" w:rsidP="00CA02EB">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 Phân định rõ thẩm quyền lập pháp và thẩm quyền lập quy, luật chỉ quy định những vấn đề thuộc thẩm quyền Quốc hội, không luật hóa các nội dung thuộc phạm vi điều chỉnh của văn bản dưới luật; cơ bản không quy định thủ tục hành chính, trình tự, hồ sơ trong luật mà </w:t>
            </w:r>
            <w:r w:rsidRPr="005A02FB">
              <w:rPr>
                <w:rFonts w:ascii="Times New Roman" w:hAnsi="Times New Roman" w:cs="Times New Roman"/>
                <w:sz w:val="28"/>
                <w:szCs w:val="28"/>
                <w:u w:val="single"/>
              </w:rPr>
              <w:t>giao Chính phủ, các bộ quy định theo thẩm quyền nhưng không được đặt thêm thủ tục hành chính, phát sinh thêm giấy phép con so với hiện hành</w:t>
            </w:r>
            <w:r w:rsidRPr="005A02FB">
              <w:rPr>
                <w:rFonts w:ascii="Times New Roman" w:hAnsi="Times New Roman" w:cs="Times New Roman"/>
                <w:sz w:val="28"/>
                <w:szCs w:val="28"/>
              </w:rPr>
              <w:t>.</w:t>
            </w:r>
          </w:p>
        </w:tc>
        <w:tc>
          <w:tcPr>
            <w:tcW w:w="3119" w:type="dxa"/>
          </w:tcPr>
          <w:p w14:paraId="112B057E" w14:textId="77777777" w:rsidR="001A11BE" w:rsidRPr="005A02FB" w:rsidRDefault="001A11BE"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Đã thể chế đầy đủ.</w:t>
            </w:r>
          </w:p>
          <w:p w14:paraId="3A7E6CB2" w14:textId="77777777" w:rsidR="001A11BE" w:rsidRPr="005A02FB" w:rsidRDefault="001A11BE"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Một trong các giải pháp nêu tại </w:t>
            </w:r>
            <w:r>
              <w:rPr>
                <w:rFonts w:ascii="Times New Roman" w:hAnsi="Times New Roman" w:cs="Times New Roman"/>
                <w:sz w:val="28"/>
                <w:szCs w:val="28"/>
              </w:rPr>
              <w:t xml:space="preserve">các điều, khoản của </w:t>
            </w:r>
            <w:r w:rsidR="00DD34FB">
              <w:rPr>
                <w:rFonts w:ascii="Times New Roman" w:hAnsi="Times New Roman" w:cs="Times New Roman"/>
                <w:sz w:val="28"/>
                <w:szCs w:val="28"/>
              </w:rPr>
              <w:t>Luật Đầu tư kinh doanh</w:t>
            </w:r>
            <w:r w:rsidR="00A24F76">
              <w:rPr>
                <w:rFonts w:ascii="Times New Roman" w:hAnsi="Times New Roman" w:cs="Times New Roman"/>
                <w:sz w:val="28"/>
                <w:szCs w:val="28"/>
              </w:rPr>
              <w:t xml:space="preserve"> </w:t>
            </w:r>
            <w:r>
              <w:rPr>
                <w:rFonts w:ascii="Times New Roman" w:hAnsi="Times New Roman" w:cs="Times New Roman"/>
                <w:sz w:val="28"/>
                <w:szCs w:val="28"/>
              </w:rPr>
              <w:t>là</w:t>
            </w:r>
            <w:r w:rsidRPr="005A02FB">
              <w:rPr>
                <w:rFonts w:ascii="Times New Roman" w:hAnsi="Times New Roman" w:cs="Times New Roman"/>
                <w:sz w:val="28"/>
                <w:szCs w:val="28"/>
              </w:rPr>
              <w:t xml:space="preserve"> phân cấp, phân quyền về quản lý nhà nước trong lĩnh vực đầu tư</w:t>
            </w:r>
          </w:p>
        </w:tc>
        <w:tc>
          <w:tcPr>
            <w:tcW w:w="2510" w:type="dxa"/>
          </w:tcPr>
          <w:p w14:paraId="1F1CABCD" w14:textId="77777777" w:rsidR="001A11BE" w:rsidRPr="005A02FB" w:rsidRDefault="001A11BE" w:rsidP="00CA02EB">
            <w:pPr>
              <w:spacing w:before="120"/>
              <w:jc w:val="both"/>
              <w:rPr>
                <w:rFonts w:ascii="Times New Roman" w:hAnsi="Times New Roman" w:cs="Times New Roman"/>
                <w:sz w:val="28"/>
                <w:szCs w:val="28"/>
              </w:rPr>
            </w:pPr>
          </w:p>
        </w:tc>
      </w:tr>
      <w:tr w:rsidR="001A11BE" w:rsidRPr="005A02FB" w14:paraId="7E38C4FA" w14:textId="77777777" w:rsidTr="003007F7">
        <w:tc>
          <w:tcPr>
            <w:tcW w:w="746" w:type="dxa"/>
          </w:tcPr>
          <w:p w14:paraId="1CEA2C4A" w14:textId="77777777" w:rsidR="001A11BE" w:rsidRPr="006B41B7" w:rsidRDefault="00660290" w:rsidP="003A58F7">
            <w:pPr>
              <w:spacing w:before="120"/>
              <w:jc w:val="center"/>
              <w:rPr>
                <w:rFonts w:ascii="Times New Roman" w:hAnsi="Times New Roman" w:cs="Times New Roman"/>
                <w:b/>
                <w:sz w:val="28"/>
                <w:szCs w:val="28"/>
              </w:rPr>
            </w:pPr>
            <w:r w:rsidRPr="006B41B7">
              <w:rPr>
                <w:rFonts w:ascii="Times New Roman" w:hAnsi="Times New Roman" w:cs="Times New Roman"/>
                <w:b/>
                <w:sz w:val="28"/>
                <w:szCs w:val="28"/>
              </w:rPr>
              <w:t>8</w:t>
            </w:r>
          </w:p>
        </w:tc>
        <w:tc>
          <w:tcPr>
            <w:tcW w:w="3218" w:type="dxa"/>
          </w:tcPr>
          <w:p w14:paraId="5EB1E2AE" w14:textId="77777777" w:rsidR="00660290" w:rsidRDefault="00660290" w:rsidP="00660290">
            <w:pPr>
              <w:spacing w:before="120"/>
              <w:jc w:val="both"/>
              <w:rPr>
                <w:rFonts w:ascii="Times New Roman" w:hAnsi="Times New Roman" w:cs="Times New Roman"/>
                <w:bCs/>
                <w:sz w:val="28"/>
                <w:szCs w:val="28"/>
              </w:rPr>
            </w:pPr>
            <w:r>
              <w:rPr>
                <w:rFonts w:ascii="Times New Roman" w:hAnsi="Times New Roman" w:cs="Times New Roman"/>
                <w:bCs/>
                <w:i/>
                <w:sz w:val="28"/>
                <w:szCs w:val="28"/>
              </w:rPr>
              <w:t xml:space="preserve">- </w:t>
            </w:r>
            <w:r w:rsidRPr="0086570F">
              <w:rPr>
                <w:rFonts w:ascii="Times New Roman" w:hAnsi="Times New Roman" w:cs="Times New Roman"/>
                <w:bCs/>
                <w:i/>
                <w:sz w:val="28"/>
                <w:szCs w:val="28"/>
              </w:rPr>
              <w:t>Điều 4</w:t>
            </w:r>
            <w:r w:rsidRPr="0086570F">
              <w:rPr>
                <w:rFonts w:ascii="Times New Roman" w:hAnsi="Times New Roman" w:cs="Times New Roman"/>
                <w:bCs/>
                <w:sz w:val="28"/>
                <w:szCs w:val="28"/>
              </w:rPr>
              <w:t xml:space="preserve"> quy định áp dụng </w:t>
            </w:r>
            <w:r w:rsidR="00DD34FB">
              <w:rPr>
                <w:rFonts w:ascii="Times New Roman" w:hAnsi="Times New Roman" w:cs="Times New Roman"/>
                <w:bCs/>
                <w:sz w:val="28"/>
                <w:szCs w:val="28"/>
              </w:rPr>
              <w:t>Luật Đầu tư kinh doanh</w:t>
            </w:r>
            <w:r w:rsidR="00AC5D8E">
              <w:rPr>
                <w:rFonts w:ascii="Times New Roman" w:hAnsi="Times New Roman" w:cs="Times New Roman"/>
                <w:bCs/>
                <w:sz w:val="28"/>
                <w:szCs w:val="28"/>
              </w:rPr>
              <w:t xml:space="preserve"> </w:t>
            </w:r>
            <w:r w:rsidRPr="0086570F">
              <w:rPr>
                <w:rFonts w:ascii="Times New Roman" w:hAnsi="Times New Roman" w:cs="Times New Roman"/>
                <w:bCs/>
                <w:sz w:val="28"/>
                <w:szCs w:val="28"/>
              </w:rPr>
              <w:t>và các luật có liên quan.</w:t>
            </w:r>
          </w:p>
          <w:p w14:paraId="69521835" w14:textId="77777777" w:rsidR="00660290" w:rsidRPr="0086570F" w:rsidRDefault="00660290" w:rsidP="00660290">
            <w:pPr>
              <w:spacing w:before="120"/>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9F5E61">
              <w:rPr>
                <w:rFonts w:ascii="Times New Roman" w:hAnsi="Times New Roman" w:cs="Times New Roman"/>
                <w:bCs/>
                <w:i/>
                <w:sz w:val="28"/>
                <w:szCs w:val="28"/>
              </w:rPr>
              <w:t>Điều 15</w:t>
            </w:r>
            <w:r>
              <w:rPr>
                <w:rFonts w:ascii="Times New Roman" w:hAnsi="Times New Roman" w:cs="Times New Roman"/>
                <w:bCs/>
                <w:sz w:val="28"/>
                <w:szCs w:val="28"/>
              </w:rPr>
              <w:t xml:space="preserve"> quy định ưu đãi đầu tư và hỗ trợ đầu tư đối với lĩnh vực công nghệ</w:t>
            </w:r>
            <w:r w:rsidRPr="00015D68">
              <w:rPr>
                <w:rFonts w:ascii="Times New Roman" w:hAnsi="Times New Roman" w:cs="Times New Roman"/>
                <w:bCs/>
                <w:sz w:val="28"/>
                <w:szCs w:val="28"/>
              </w:rPr>
              <w:t xml:space="preserve"> cao, khoa học và công nghệ, tổ chức khoa học và công nghệ,</w:t>
            </w:r>
          </w:p>
          <w:p w14:paraId="0D7791C8" w14:textId="77777777" w:rsidR="00660290" w:rsidRDefault="00660290" w:rsidP="00660290">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86570F">
              <w:rPr>
                <w:rFonts w:ascii="Times New Roman" w:hAnsi="Times New Roman" w:cs="Times New Roman"/>
                <w:i/>
                <w:sz w:val="28"/>
                <w:szCs w:val="28"/>
              </w:rPr>
              <w:t xml:space="preserve">Chương </w:t>
            </w:r>
            <w:r>
              <w:rPr>
                <w:rFonts w:ascii="Times New Roman" w:hAnsi="Times New Roman" w:cs="Times New Roman"/>
                <w:i/>
                <w:sz w:val="28"/>
                <w:szCs w:val="28"/>
              </w:rPr>
              <w:t>VI</w:t>
            </w:r>
            <w:r>
              <w:rPr>
                <w:rFonts w:ascii="Times New Roman" w:hAnsi="Times New Roman" w:cs="Times New Roman"/>
                <w:sz w:val="28"/>
                <w:szCs w:val="28"/>
              </w:rPr>
              <w:t xml:space="preserve"> quy định quản lý nhà nước về đầu tư.</w:t>
            </w:r>
          </w:p>
          <w:p w14:paraId="3F20680B" w14:textId="77777777" w:rsidR="001A11BE" w:rsidRPr="005A02FB" w:rsidRDefault="001A11BE" w:rsidP="003A58F7">
            <w:pPr>
              <w:spacing w:before="120"/>
              <w:jc w:val="both"/>
              <w:rPr>
                <w:rFonts w:ascii="Times New Roman" w:hAnsi="Times New Roman" w:cs="Times New Roman"/>
                <w:sz w:val="28"/>
                <w:szCs w:val="28"/>
              </w:rPr>
            </w:pPr>
          </w:p>
        </w:tc>
        <w:tc>
          <w:tcPr>
            <w:tcW w:w="3402" w:type="dxa"/>
          </w:tcPr>
          <w:p w14:paraId="59444549" w14:textId="77777777" w:rsidR="00660290" w:rsidRPr="005A02FB" w:rsidRDefault="00660290" w:rsidP="00660290">
            <w:pPr>
              <w:spacing w:before="120"/>
              <w:jc w:val="both"/>
              <w:rPr>
                <w:rFonts w:ascii="Times New Roman" w:hAnsi="Times New Roman" w:cs="Times New Roman"/>
                <w:sz w:val="28"/>
                <w:szCs w:val="28"/>
              </w:rPr>
            </w:pPr>
            <w:r w:rsidRPr="005A02FB">
              <w:rPr>
                <w:rFonts w:ascii="Times New Roman" w:hAnsi="Times New Roman" w:cs="Times New Roman"/>
                <w:sz w:val="28"/>
                <w:szCs w:val="28"/>
              </w:rPr>
              <w:t>Tại điểm 2 Nghị quyết số 192/2025/QH15 ngày 19/2/2025 về bổ sung Kế hoạch phát triển kinh tế - xã hội năm 2025 với mục tiêu tăng trưởng đạt 8% trở lên đã nêu:</w:t>
            </w:r>
          </w:p>
          <w:p w14:paraId="2B22F2D0" w14:textId="77777777" w:rsidR="00660290" w:rsidRPr="005A02FB" w:rsidRDefault="00660290" w:rsidP="00660290">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 </w:t>
            </w:r>
            <w:r w:rsidRPr="005A02FB">
              <w:rPr>
                <w:rFonts w:ascii="Times New Roman" w:hAnsi="Times New Roman" w:cs="Times New Roman"/>
                <w:sz w:val="28"/>
                <w:szCs w:val="28"/>
                <w:u w:val="single"/>
              </w:rPr>
              <w:t>Đẩy mạnh hoàn thiện thể chế, pháp luật</w:t>
            </w:r>
            <w:r w:rsidRPr="005A02FB">
              <w:rPr>
                <w:rFonts w:ascii="Times New Roman" w:hAnsi="Times New Roman" w:cs="Times New Roman"/>
                <w:sz w:val="28"/>
                <w:szCs w:val="28"/>
              </w:rPr>
              <w:t xml:space="preserve"> và nâng cao hiệu quả công tác tổ chức thi hành pháp luật. Đổi mới tư duy xây dựng pháp luật theo hướng “vừa quản lý chặt chẽ, vừa kiến tạo phát triển”, từ bỏ tư duy “không quản được thì cấm”.</w:t>
            </w:r>
          </w:p>
          <w:p w14:paraId="76C9E19D" w14:textId="77777777" w:rsidR="00660290" w:rsidRPr="005A02FB" w:rsidRDefault="00660290" w:rsidP="00660290">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 Đề cao phương pháp </w:t>
            </w:r>
            <w:r w:rsidRPr="005A02FB">
              <w:rPr>
                <w:rFonts w:ascii="Times New Roman" w:hAnsi="Times New Roman" w:cs="Times New Roman"/>
                <w:sz w:val="28"/>
                <w:szCs w:val="28"/>
                <w:u w:val="single"/>
              </w:rPr>
              <w:t>“quản lý theo kết quả”, chuyển mạnh từ “tiền kiểm” sang “hậu kiểm” gắn với tăng cường kiểm tra, giám sát”</w:t>
            </w:r>
            <w:r w:rsidRPr="005A02FB">
              <w:rPr>
                <w:rFonts w:ascii="Times New Roman" w:hAnsi="Times New Roman" w:cs="Times New Roman"/>
                <w:sz w:val="28"/>
                <w:szCs w:val="28"/>
              </w:rPr>
              <w:t>.</w:t>
            </w:r>
          </w:p>
          <w:p w14:paraId="39E12BE3" w14:textId="77777777" w:rsidR="001A11BE" w:rsidRPr="005A02FB" w:rsidRDefault="00660290" w:rsidP="00660290">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 </w:t>
            </w:r>
            <w:r w:rsidRPr="005A02FB">
              <w:rPr>
                <w:rFonts w:ascii="Times New Roman" w:hAnsi="Times New Roman" w:cs="Times New Roman"/>
                <w:sz w:val="28"/>
                <w:szCs w:val="28"/>
                <w:u w:val="single"/>
              </w:rPr>
              <w:t>Tạo môi trường thuận lợi cho đầu tư</w:t>
            </w:r>
            <w:r w:rsidRPr="005A02FB">
              <w:rPr>
                <w:rFonts w:ascii="Times New Roman" w:hAnsi="Times New Roman" w:cs="Times New Roman"/>
                <w:sz w:val="28"/>
                <w:szCs w:val="28"/>
              </w:rPr>
              <w:t xml:space="preserve">, sản xuất kinh doanh, phát triển khoa học, công nghệ, đổi mới sáng tạo, thúc đẩy chuyển đổi số, trong đó, tập trung rà soát, sớm sửa đổi Luật Doanh nghiệp, </w:t>
            </w:r>
            <w:r w:rsidR="008C037D">
              <w:rPr>
                <w:rFonts w:ascii="Times New Roman" w:hAnsi="Times New Roman" w:cs="Times New Roman"/>
                <w:sz w:val="28"/>
                <w:szCs w:val="28"/>
              </w:rPr>
              <w:t>Luật Đầu tư kinh doanh</w:t>
            </w:r>
            <w:r w:rsidRPr="005A02FB">
              <w:rPr>
                <w:rFonts w:ascii="Times New Roman" w:hAnsi="Times New Roman" w:cs="Times New Roman"/>
                <w:sz w:val="28"/>
                <w:szCs w:val="28"/>
              </w:rPr>
              <w:t>…</w:t>
            </w:r>
          </w:p>
        </w:tc>
        <w:tc>
          <w:tcPr>
            <w:tcW w:w="3119" w:type="dxa"/>
          </w:tcPr>
          <w:p w14:paraId="0E5D7404" w14:textId="77777777" w:rsidR="001A11BE" w:rsidRPr="005A02FB" w:rsidRDefault="001A11BE"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Đã thể chế đầy đủ. </w:t>
            </w:r>
          </w:p>
          <w:p w14:paraId="32387B0C" w14:textId="77777777" w:rsidR="001A11BE" w:rsidRPr="005A02FB" w:rsidRDefault="001A11BE" w:rsidP="003A58F7">
            <w:pPr>
              <w:spacing w:before="120"/>
              <w:jc w:val="both"/>
              <w:rPr>
                <w:rFonts w:ascii="Times New Roman" w:hAnsi="Times New Roman" w:cs="Times New Roman"/>
                <w:sz w:val="28"/>
                <w:szCs w:val="28"/>
              </w:rPr>
            </w:pPr>
            <w:r>
              <w:rPr>
                <w:rFonts w:ascii="Times New Roman" w:hAnsi="Times New Roman" w:cs="Times New Roman"/>
                <w:sz w:val="28"/>
                <w:szCs w:val="28"/>
              </w:rPr>
              <w:t xml:space="preserve">Các điều, khoản của </w:t>
            </w:r>
            <w:r w:rsidR="00DD34FB">
              <w:rPr>
                <w:rFonts w:ascii="Times New Roman" w:hAnsi="Times New Roman" w:cs="Times New Roman"/>
                <w:sz w:val="28"/>
                <w:szCs w:val="28"/>
              </w:rPr>
              <w:t>Luật Đầu tư kinh doanh</w:t>
            </w:r>
            <w:r w:rsidR="00016B92">
              <w:rPr>
                <w:rFonts w:ascii="Times New Roman" w:hAnsi="Times New Roman" w:cs="Times New Roman"/>
                <w:sz w:val="28"/>
                <w:szCs w:val="28"/>
              </w:rPr>
              <w:t xml:space="preserve"> </w:t>
            </w:r>
            <w:r w:rsidRPr="005A02FB">
              <w:rPr>
                <w:rFonts w:ascii="Times New Roman" w:hAnsi="Times New Roman" w:cs="Times New Roman"/>
                <w:sz w:val="28"/>
                <w:szCs w:val="28"/>
              </w:rPr>
              <w:t>được xây dựng theo hướng đơn giản hóa thủ tục đầu tư, tăng cường phân cấp, chuyển từ tiền kiểm sang hậu kiểm, nhằm tạo lập môi trường đầu tư thuận lợi, minh bạch và nâng cao hiệu quả quản lý nhà nước.</w:t>
            </w:r>
          </w:p>
        </w:tc>
        <w:tc>
          <w:tcPr>
            <w:tcW w:w="2510" w:type="dxa"/>
          </w:tcPr>
          <w:p w14:paraId="3BD53AAD" w14:textId="77777777" w:rsidR="001A11BE" w:rsidRPr="005A02FB" w:rsidRDefault="001A11BE" w:rsidP="00660290">
            <w:pPr>
              <w:spacing w:before="120"/>
              <w:jc w:val="both"/>
              <w:rPr>
                <w:rFonts w:ascii="Times New Roman" w:hAnsi="Times New Roman" w:cs="Times New Roman"/>
                <w:sz w:val="28"/>
                <w:szCs w:val="28"/>
              </w:rPr>
            </w:pPr>
          </w:p>
        </w:tc>
      </w:tr>
      <w:tr w:rsidR="001A11BE" w:rsidRPr="005A02FB" w14:paraId="5D1E20B6" w14:textId="77777777" w:rsidTr="003007F7">
        <w:tc>
          <w:tcPr>
            <w:tcW w:w="746" w:type="dxa"/>
          </w:tcPr>
          <w:p w14:paraId="62E9AB9F" w14:textId="77777777" w:rsidR="001A11BE" w:rsidRPr="006B41B7" w:rsidRDefault="00E46D44" w:rsidP="003A58F7">
            <w:pPr>
              <w:spacing w:before="120"/>
              <w:jc w:val="center"/>
              <w:rPr>
                <w:rFonts w:ascii="Times New Roman" w:hAnsi="Times New Roman" w:cs="Times New Roman"/>
                <w:b/>
                <w:sz w:val="28"/>
                <w:szCs w:val="28"/>
              </w:rPr>
            </w:pPr>
            <w:r w:rsidRPr="006B41B7">
              <w:rPr>
                <w:rFonts w:ascii="Times New Roman" w:hAnsi="Times New Roman" w:cs="Times New Roman"/>
                <w:b/>
                <w:sz w:val="28"/>
                <w:szCs w:val="28"/>
              </w:rPr>
              <w:t>9</w:t>
            </w:r>
          </w:p>
        </w:tc>
        <w:tc>
          <w:tcPr>
            <w:tcW w:w="3218" w:type="dxa"/>
          </w:tcPr>
          <w:p w14:paraId="3969D5E4" w14:textId="77777777" w:rsidR="00E46D44" w:rsidRDefault="00E46D44" w:rsidP="00E46D44">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9F5E61">
              <w:rPr>
                <w:rFonts w:ascii="Times New Roman" w:hAnsi="Times New Roman" w:cs="Times New Roman"/>
                <w:i/>
                <w:sz w:val="28"/>
                <w:szCs w:val="28"/>
              </w:rPr>
              <w:t>Điều 5</w:t>
            </w:r>
            <w:r>
              <w:rPr>
                <w:rFonts w:ascii="Times New Roman" w:hAnsi="Times New Roman" w:cs="Times New Roman"/>
                <w:sz w:val="28"/>
                <w:szCs w:val="28"/>
              </w:rPr>
              <w:t xml:space="preserve"> quy định chính sách về đầu tư kinh doanh. </w:t>
            </w:r>
          </w:p>
          <w:p w14:paraId="2C3F7195" w14:textId="77777777" w:rsidR="00E46D44" w:rsidRPr="00AF1BBF" w:rsidRDefault="00E46D44" w:rsidP="00E46D44">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4B018C">
              <w:rPr>
                <w:rFonts w:ascii="Times New Roman" w:hAnsi="Times New Roman" w:cs="Times New Roman"/>
                <w:i/>
                <w:sz w:val="28"/>
                <w:szCs w:val="28"/>
              </w:rPr>
              <w:t>Điều 7</w:t>
            </w:r>
            <w:r>
              <w:rPr>
                <w:rFonts w:ascii="Times New Roman" w:hAnsi="Times New Roman" w:cs="Times New Roman"/>
                <w:sz w:val="28"/>
                <w:szCs w:val="28"/>
              </w:rPr>
              <w:t xml:space="preserve"> quy định </w:t>
            </w:r>
            <w:r w:rsidRPr="009F5E61">
              <w:rPr>
                <w:rFonts w:ascii="Times New Roman" w:hAnsi="Times New Roman" w:cs="Times New Roman"/>
                <w:bCs/>
                <w:sz w:val="28"/>
                <w:szCs w:val="28"/>
              </w:rPr>
              <w:t>ngành, nghề đầu tư kinh doanh có điều kiện</w:t>
            </w:r>
            <w:r>
              <w:rPr>
                <w:rFonts w:ascii="Times New Roman" w:hAnsi="Times New Roman" w:cs="Times New Roman"/>
                <w:bCs/>
                <w:sz w:val="28"/>
                <w:szCs w:val="28"/>
              </w:rPr>
              <w:t>.</w:t>
            </w:r>
          </w:p>
          <w:p w14:paraId="18F52E3C" w14:textId="77777777" w:rsidR="001A11BE" w:rsidRPr="005A02FB" w:rsidRDefault="001A11BE" w:rsidP="003A58F7">
            <w:pPr>
              <w:spacing w:before="120"/>
              <w:jc w:val="both"/>
              <w:rPr>
                <w:rFonts w:ascii="Times New Roman" w:hAnsi="Times New Roman" w:cs="Times New Roman"/>
                <w:sz w:val="28"/>
                <w:szCs w:val="28"/>
              </w:rPr>
            </w:pPr>
          </w:p>
        </w:tc>
        <w:tc>
          <w:tcPr>
            <w:tcW w:w="3402" w:type="dxa"/>
          </w:tcPr>
          <w:p w14:paraId="10FB63C1" w14:textId="77777777" w:rsidR="00E46D44" w:rsidRPr="005A02FB" w:rsidRDefault="00E46D44" w:rsidP="00E46D44">
            <w:pPr>
              <w:spacing w:before="120"/>
              <w:jc w:val="both"/>
              <w:rPr>
                <w:rFonts w:ascii="Times New Roman" w:hAnsi="Times New Roman" w:cs="Times New Roman"/>
                <w:sz w:val="28"/>
                <w:szCs w:val="28"/>
              </w:rPr>
            </w:pPr>
            <w:r w:rsidRPr="005A02FB">
              <w:rPr>
                <w:rFonts w:ascii="Times New Roman" w:hAnsi="Times New Roman" w:cs="Times New Roman"/>
                <w:sz w:val="28"/>
                <w:szCs w:val="28"/>
              </w:rPr>
              <w:t>Nghị quyết số 66/NQ-CP ngày 26/3/2025 của Chính phủ về Chương trình cắt giảm, đơn giản hóa thủ tục hành chính liên quan đến hoạt động sản xuất, kinh doanh năm 2025 và 2026 đề ra mục tiêu:</w:t>
            </w:r>
          </w:p>
          <w:p w14:paraId="172EA02F" w14:textId="77777777" w:rsidR="00E46D44" w:rsidRPr="005A02FB" w:rsidRDefault="00E46D44" w:rsidP="00E46D44">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 Mục tiêu năm 2025: Cắt giảm, đơn giản hoá ngay thủ tục hành chính liên quan đến hoạt động sản xuất, kinh doanh bảo đảm bãi bỏ </w:t>
            </w:r>
            <w:r w:rsidRPr="005A02FB">
              <w:rPr>
                <w:rFonts w:ascii="Times New Roman" w:hAnsi="Times New Roman" w:cs="Times New Roman"/>
                <w:sz w:val="28"/>
                <w:szCs w:val="28"/>
                <w:u w:val="single"/>
              </w:rPr>
              <w:t>ít nhất 30% điều kiện đầu tư kinh doanh không cần thiết</w:t>
            </w:r>
            <w:r w:rsidRPr="005A02FB">
              <w:rPr>
                <w:rFonts w:ascii="Times New Roman" w:hAnsi="Times New Roman" w:cs="Times New Roman"/>
                <w:sz w:val="28"/>
                <w:szCs w:val="28"/>
              </w:rPr>
              <w:t xml:space="preserve">; giảm </w:t>
            </w:r>
            <w:r w:rsidRPr="005A02FB">
              <w:rPr>
                <w:rFonts w:ascii="Times New Roman" w:hAnsi="Times New Roman" w:cs="Times New Roman"/>
                <w:sz w:val="28"/>
                <w:szCs w:val="28"/>
                <w:u w:val="single"/>
              </w:rPr>
              <w:t>ít nhất 30% thời gian giải quyết của các thủ tục hành chính, 30% chi phí tuân thủ thủ tục hành chính</w:t>
            </w:r>
            <w:r w:rsidRPr="005A02FB">
              <w:rPr>
                <w:rFonts w:ascii="Times New Roman" w:hAnsi="Times New Roman" w:cs="Times New Roman"/>
                <w:sz w:val="28"/>
                <w:szCs w:val="28"/>
              </w:rPr>
              <w:t>.</w:t>
            </w:r>
          </w:p>
          <w:p w14:paraId="72C3DFF9" w14:textId="77777777" w:rsidR="001A11BE" w:rsidRPr="005A02FB" w:rsidRDefault="00E46D44"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 Mục tiêu năm 2026: Cắt giảm, đơn giản hoá </w:t>
            </w:r>
            <w:r w:rsidRPr="005A02FB">
              <w:rPr>
                <w:rFonts w:ascii="Times New Roman" w:hAnsi="Times New Roman" w:cs="Times New Roman"/>
                <w:sz w:val="28"/>
                <w:szCs w:val="28"/>
                <w:u w:val="single"/>
              </w:rPr>
              <w:t>100% điều kiện đầu tư kinh doanh không cần thiết hoặc mâu thuẫn</w:t>
            </w:r>
            <w:r w:rsidRPr="005A02FB">
              <w:rPr>
                <w:rFonts w:ascii="Times New Roman" w:hAnsi="Times New Roman" w:cs="Times New Roman"/>
                <w:sz w:val="28"/>
                <w:szCs w:val="28"/>
              </w:rPr>
              <w:t xml:space="preserve">, chồng chéo hoặc quy định chung chung, không cụ thể, không rõ ràng; bãi bỏ </w:t>
            </w:r>
            <w:r w:rsidRPr="005A02FB">
              <w:rPr>
                <w:rFonts w:ascii="Times New Roman" w:hAnsi="Times New Roman" w:cs="Times New Roman"/>
                <w:sz w:val="28"/>
                <w:szCs w:val="28"/>
                <w:u w:val="single"/>
              </w:rPr>
              <w:t>100% điều kiện đầu tư kinh doanh</w:t>
            </w:r>
            <w:r w:rsidRPr="005A02FB">
              <w:rPr>
                <w:rFonts w:ascii="Times New Roman" w:hAnsi="Times New Roman" w:cs="Times New Roman"/>
                <w:sz w:val="28"/>
                <w:szCs w:val="28"/>
              </w:rPr>
              <w:t xml:space="preserve"> của các ngành, nghề không thuộc danh mục ngành, nghề đầu tư kinh doanh có điều kiện của </w:t>
            </w:r>
            <w:r w:rsidR="008C037D">
              <w:rPr>
                <w:rFonts w:ascii="Times New Roman" w:hAnsi="Times New Roman" w:cs="Times New Roman"/>
                <w:sz w:val="28"/>
                <w:szCs w:val="28"/>
              </w:rPr>
              <w:t>Luật Đầu tư kinh doanh</w:t>
            </w:r>
            <w:r w:rsidRPr="005A02FB">
              <w:rPr>
                <w:rFonts w:ascii="Times New Roman" w:hAnsi="Times New Roman" w:cs="Times New Roman"/>
                <w:sz w:val="28"/>
                <w:szCs w:val="28"/>
              </w:rPr>
              <w:t>.</w:t>
            </w:r>
          </w:p>
        </w:tc>
        <w:tc>
          <w:tcPr>
            <w:tcW w:w="3119" w:type="dxa"/>
          </w:tcPr>
          <w:p w14:paraId="5F743670" w14:textId="77777777" w:rsidR="001A11BE" w:rsidRPr="005A02FB" w:rsidRDefault="001A11BE"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Đã thể chế đầy đủ. </w:t>
            </w:r>
          </w:p>
          <w:p w14:paraId="08593E95" w14:textId="77777777" w:rsidR="001A11BE" w:rsidRPr="005A02FB" w:rsidRDefault="001A11BE"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Các </w:t>
            </w:r>
            <w:r>
              <w:rPr>
                <w:rFonts w:ascii="Times New Roman" w:hAnsi="Times New Roman" w:cs="Times New Roman"/>
                <w:sz w:val="28"/>
                <w:szCs w:val="28"/>
              </w:rPr>
              <w:t>điều, khoản</w:t>
            </w:r>
            <w:r w:rsidRPr="005A02FB">
              <w:rPr>
                <w:rFonts w:ascii="Times New Roman" w:hAnsi="Times New Roman" w:cs="Times New Roman"/>
                <w:sz w:val="28"/>
                <w:szCs w:val="28"/>
              </w:rPr>
              <w:t xml:space="preserve"> của Luật được xây dựng theo hướng rõ ràng, minh bạch, bám sát thực tiễn, nhằm hoàn thiện quy định về ngành, nghề đầu tư, ưu đãi đầu tư, đơn giản hóa thủ tục, tăng phân cấp và tháo gỡ vướng mắc trong triển khai dự án.</w:t>
            </w:r>
          </w:p>
        </w:tc>
        <w:tc>
          <w:tcPr>
            <w:tcW w:w="2510" w:type="dxa"/>
          </w:tcPr>
          <w:p w14:paraId="62C29013" w14:textId="77777777" w:rsidR="001A11BE" w:rsidRPr="005A02FB" w:rsidRDefault="001A11BE" w:rsidP="00E46D44">
            <w:pPr>
              <w:spacing w:before="120"/>
              <w:jc w:val="both"/>
              <w:rPr>
                <w:rFonts w:ascii="Times New Roman" w:hAnsi="Times New Roman" w:cs="Times New Roman"/>
                <w:sz w:val="28"/>
                <w:szCs w:val="28"/>
              </w:rPr>
            </w:pPr>
          </w:p>
        </w:tc>
      </w:tr>
      <w:tr w:rsidR="001A11BE" w:rsidRPr="005A02FB" w14:paraId="003D41E1" w14:textId="77777777" w:rsidTr="003007F7">
        <w:tc>
          <w:tcPr>
            <w:tcW w:w="746" w:type="dxa"/>
          </w:tcPr>
          <w:p w14:paraId="67D9D0F6" w14:textId="77777777" w:rsidR="001A11BE" w:rsidRPr="006B41B7" w:rsidRDefault="002F7225" w:rsidP="003A58F7">
            <w:pPr>
              <w:spacing w:before="120"/>
              <w:jc w:val="center"/>
              <w:rPr>
                <w:rFonts w:ascii="Times New Roman" w:hAnsi="Times New Roman" w:cs="Times New Roman"/>
                <w:b/>
                <w:sz w:val="28"/>
                <w:szCs w:val="28"/>
              </w:rPr>
            </w:pPr>
            <w:r w:rsidRPr="006B41B7">
              <w:rPr>
                <w:rFonts w:ascii="Times New Roman" w:hAnsi="Times New Roman" w:cs="Times New Roman"/>
                <w:b/>
                <w:sz w:val="28"/>
                <w:szCs w:val="28"/>
              </w:rPr>
              <w:t>10</w:t>
            </w:r>
          </w:p>
        </w:tc>
        <w:tc>
          <w:tcPr>
            <w:tcW w:w="3218" w:type="dxa"/>
          </w:tcPr>
          <w:p w14:paraId="2A326E52" w14:textId="77777777" w:rsidR="00FE475C" w:rsidRDefault="00FE475C" w:rsidP="00FE475C">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4B5554">
              <w:rPr>
                <w:rFonts w:ascii="Times New Roman" w:hAnsi="Times New Roman" w:cs="Times New Roman"/>
                <w:i/>
                <w:sz w:val="28"/>
                <w:szCs w:val="28"/>
              </w:rPr>
              <w:t>Điều 4</w:t>
            </w:r>
            <w:r>
              <w:rPr>
                <w:rFonts w:ascii="Times New Roman" w:hAnsi="Times New Roman" w:cs="Times New Roman"/>
                <w:sz w:val="28"/>
                <w:szCs w:val="28"/>
              </w:rPr>
              <w:t xml:space="preserve"> quy định á</w:t>
            </w:r>
            <w:r w:rsidRPr="004B5554">
              <w:rPr>
                <w:rFonts w:ascii="Times New Roman" w:hAnsi="Times New Roman" w:cs="Times New Roman"/>
                <w:sz w:val="28"/>
                <w:szCs w:val="28"/>
              </w:rPr>
              <w:t xml:space="preserve">p dụng </w:t>
            </w:r>
            <w:r w:rsidR="00DD34FB">
              <w:rPr>
                <w:rFonts w:ascii="Times New Roman" w:hAnsi="Times New Roman" w:cs="Times New Roman"/>
                <w:sz w:val="28"/>
                <w:szCs w:val="28"/>
              </w:rPr>
              <w:t>Luật Đầu tư kinh doanh</w:t>
            </w:r>
            <w:r w:rsidR="001D6211">
              <w:rPr>
                <w:rFonts w:ascii="Times New Roman" w:hAnsi="Times New Roman" w:cs="Times New Roman"/>
                <w:sz w:val="28"/>
                <w:szCs w:val="28"/>
              </w:rPr>
              <w:t xml:space="preserve"> </w:t>
            </w:r>
            <w:r w:rsidRPr="004B5554">
              <w:rPr>
                <w:rFonts w:ascii="Times New Roman" w:hAnsi="Times New Roman" w:cs="Times New Roman"/>
                <w:sz w:val="28"/>
                <w:szCs w:val="28"/>
              </w:rPr>
              <w:t>và các luật có liên quan</w:t>
            </w:r>
            <w:r>
              <w:rPr>
                <w:rFonts w:ascii="Times New Roman" w:hAnsi="Times New Roman" w:cs="Times New Roman"/>
                <w:sz w:val="28"/>
                <w:szCs w:val="28"/>
              </w:rPr>
              <w:t>.</w:t>
            </w:r>
          </w:p>
          <w:p w14:paraId="6BBF0A6A" w14:textId="77777777" w:rsidR="001A11BE" w:rsidRPr="005A02FB" w:rsidRDefault="00FE475C" w:rsidP="00FE475C">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4B5554">
              <w:rPr>
                <w:rFonts w:ascii="Times New Roman" w:hAnsi="Times New Roman" w:cs="Times New Roman"/>
                <w:i/>
                <w:sz w:val="28"/>
                <w:szCs w:val="28"/>
              </w:rPr>
              <w:t>Chương V</w:t>
            </w:r>
            <w:r>
              <w:rPr>
                <w:rFonts w:ascii="Times New Roman" w:hAnsi="Times New Roman" w:cs="Times New Roman"/>
                <w:sz w:val="28"/>
                <w:szCs w:val="28"/>
              </w:rPr>
              <w:t xml:space="preserve"> quy định quản lý nhà nước về đầu tư.</w:t>
            </w:r>
          </w:p>
        </w:tc>
        <w:tc>
          <w:tcPr>
            <w:tcW w:w="3402" w:type="dxa"/>
          </w:tcPr>
          <w:p w14:paraId="1AFF816A" w14:textId="77777777" w:rsidR="00FE475C" w:rsidRPr="005A02FB" w:rsidRDefault="00FE475C" w:rsidP="00FE475C">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Kết luận số 121-KL/TW ngày 24/01/2025 của Ban Chấp hành Trung ương Đảng khóa XIII về tổng kết Nghị quyết số 18-NQ/TW nêu rõ: </w:t>
            </w:r>
          </w:p>
          <w:p w14:paraId="5714918E" w14:textId="77777777" w:rsidR="00FE475C" w:rsidRPr="005A02FB" w:rsidRDefault="00FE475C" w:rsidP="00FE475C">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 Đẩy mạnh </w:t>
            </w:r>
            <w:r w:rsidRPr="005A02FB">
              <w:rPr>
                <w:rFonts w:ascii="Times New Roman" w:hAnsi="Times New Roman" w:cs="Times New Roman"/>
                <w:sz w:val="28"/>
                <w:szCs w:val="28"/>
                <w:u w:val="single"/>
              </w:rPr>
              <w:t>phân cấp, phân quyền</w:t>
            </w:r>
            <w:r w:rsidRPr="005A02FB">
              <w:rPr>
                <w:rFonts w:ascii="Times New Roman" w:hAnsi="Times New Roman" w:cs="Times New Roman"/>
                <w:sz w:val="28"/>
                <w:szCs w:val="28"/>
              </w:rPr>
              <w:t>, bảo đảm Trung ương tăng cường quản lý vĩ mô, xây dựng thể chế, chiến lược, quy hoạch, kế hoạch đồng bộ, thống nhất, giữ vai trò kiến tạo và tăng cường kiểm tra, giám sát, "địa phương quyết, địa phương làm, địa phương chịu trách nhiệm".</w:t>
            </w:r>
          </w:p>
          <w:p w14:paraId="4B20CA74" w14:textId="77777777" w:rsidR="001A11BE" w:rsidRPr="005A02FB" w:rsidRDefault="00FE475C" w:rsidP="00FE475C">
            <w:pPr>
              <w:spacing w:before="120"/>
              <w:jc w:val="both"/>
              <w:rPr>
                <w:rFonts w:ascii="Times New Roman" w:hAnsi="Times New Roman" w:cs="Times New Roman"/>
                <w:sz w:val="28"/>
                <w:szCs w:val="28"/>
              </w:rPr>
            </w:pPr>
            <w:r w:rsidRPr="005A02FB">
              <w:rPr>
                <w:rFonts w:ascii="Times New Roman" w:hAnsi="Times New Roman" w:cs="Times New Roman"/>
                <w:sz w:val="28"/>
                <w:szCs w:val="28"/>
              </w:rPr>
              <w:t>- Rà soát, sửa đổi, bổ sung các văn bản còn chồng chéo, bất cập cản trở sự phát triển, khơi thông các điểm nghẽn, tạo ra động lực mới cho phát triển,…</w:t>
            </w:r>
          </w:p>
        </w:tc>
        <w:tc>
          <w:tcPr>
            <w:tcW w:w="3119" w:type="dxa"/>
          </w:tcPr>
          <w:p w14:paraId="4403A420" w14:textId="77777777" w:rsidR="001A11BE" w:rsidRPr="00E70432" w:rsidRDefault="001A11BE" w:rsidP="003A58F7">
            <w:pPr>
              <w:spacing w:before="120"/>
              <w:jc w:val="both"/>
              <w:rPr>
                <w:rFonts w:ascii="Times New Roman" w:hAnsi="Times New Roman" w:cs="Times New Roman"/>
                <w:sz w:val="28"/>
                <w:szCs w:val="28"/>
              </w:rPr>
            </w:pPr>
            <w:r w:rsidRPr="00E70432">
              <w:rPr>
                <w:rFonts w:ascii="Times New Roman" w:hAnsi="Times New Roman" w:cs="Times New Roman"/>
                <w:sz w:val="28"/>
                <w:szCs w:val="28"/>
              </w:rPr>
              <w:t>Đã thể chế đầy đủ.</w:t>
            </w:r>
          </w:p>
          <w:p w14:paraId="5ABC2D40" w14:textId="77777777" w:rsidR="001A11BE" w:rsidRPr="00692A41" w:rsidRDefault="001A11BE" w:rsidP="003A58F7">
            <w:pPr>
              <w:spacing w:before="120"/>
              <w:jc w:val="both"/>
              <w:rPr>
                <w:rFonts w:ascii="Times New Roman" w:hAnsi="Times New Roman" w:cs="Times New Roman"/>
                <w:sz w:val="28"/>
                <w:szCs w:val="28"/>
              </w:rPr>
            </w:pPr>
            <w:r w:rsidRPr="005A02FB">
              <w:rPr>
                <w:rFonts w:ascii="Times New Roman" w:hAnsi="Times New Roman" w:cs="Times New Roman"/>
                <w:sz w:val="28"/>
                <w:szCs w:val="28"/>
              </w:rPr>
              <w:t xml:space="preserve">Các </w:t>
            </w:r>
            <w:r>
              <w:rPr>
                <w:rFonts w:ascii="Times New Roman" w:hAnsi="Times New Roman" w:cs="Times New Roman"/>
                <w:sz w:val="28"/>
                <w:szCs w:val="28"/>
              </w:rPr>
              <w:t>điều, khoản</w:t>
            </w:r>
            <w:r w:rsidRPr="005A02FB">
              <w:rPr>
                <w:rFonts w:ascii="Times New Roman" w:hAnsi="Times New Roman" w:cs="Times New Roman"/>
                <w:sz w:val="28"/>
                <w:szCs w:val="28"/>
              </w:rPr>
              <w:t xml:space="preserve"> của Luật </w:t>
            </w:r>
            <w:r w:rsidRPr="00692A41">
              <w:rPr>
                <w:rFonts w:ascii="Times New Roman" w:hAnsi="Times New Roman" w:cs="Times New Roman"/>
                <w:sz w:val="28"/>
                <w:szCs w:val="28"/>
              </w:rPr>
              <w:t>được xây dựng để đáp ứng đơn giản hoá thủ tục đầu tư kinh doanh, tiếp tục tăng cường phân cấp, phân quyền cho địa phương, góp phần nâng cao tính chủ động, rút ngắn quy trình và tạo thuận lợi trong thu hút, triển khai dự án đầu tư.</w:t>
            </w:r>
          </w:p>
        </w:tc>
        <w:tc>
          <w:tcPr>
            <w:tcW w:w="2510" w:type="dxa"/>
          </w:tcPr>
          <w:p w14:paraId="0020D0FD" w14:textId="77777777" w:rsidR="008F69F3" w:rsidRPr="005A02FB" w:rsidRDefault="008F69F3" w:rsidP="008F69F3">
            <w:pPr>
              <w:spacing w:before="120"/>
              <w:jc w:val="both"/>
              <w:rPr>
                <w:rFonts w:ascii="Times New Roman" w:hAnsi="Times New Roman" w:cs="Times New Roman"/>
                <w:sz w:val="28"/>
                <w:szCs w:val="28"/>
              </w:rPr>
            </w:pPr>
          </w:p>
          <w:p w14:paraId="05FE1A22" w14:textId="77777777" w:rsidR="001A11BE" w:rsidRPr="005A02FB" w:rsidRDefault="001A11BE" w:rsidP="00FE475C">
            <w:pPr>
              <w:spacing w:before="120"/>
              <w:jc w:val="both"/>
              <w:rPr>
                <w:rFonts w:ascii="Times New Roman" w:hAnsi="Times New Roman" w:cs="Times New Roman"/>
                <w:sz w:val="28"/>
                <w:szCs w:val="28"/>
              </w:rPr>
            </w:pPr>
          </w:p>
        </w:tc>
      </w:tr>
    </w:tbl>
    <w:p w14:paraId="49150713" w14:textId="77777777" w:rsidR="001A11BE" w:rsidRPr="00442341" w:rsidRDefault="001A11BE" w:rsidP="001A11BE">
      <w:pPr>
        <w:spacing w:before="120" w:line="240" w:lineRule="auto"/>
        <w:jc w:val="both"/>
        <w:rPr>
          <w:rFonts w:ascii="Times New Roman" w:hAnsi="Times New Roman" w:cs="Times New Roman"/>
          <w:b/>
          <w:sz w:val="28"/>
          <w:szCs w:val="28"/>
        </w:rPr>
      </w:pPr>
    </w:p>
    <w:p w14:paraId="46BD4F9E" w14:textId="77777777" w:rsidR="001A11BE" w:rsidRDefault="001A11BE" w:rsidP="001A11BE">
      <w:pPr>
        <w:rPr>
          <w:rFonts w:ascii="Times New Roman" w:hAnsi="Times New Roman" w:cs="Times New Roman"/>
          <w:b/>
          <w:sz w:val="28"/>
          <w:szCs w:val="28"/>
        </w:rPr>
      </w:pPr>
      <w:r>
        <w:rPr>
          <w:rFonts w:ascii="Times New Roman" w:hAnsi="Times New Roman" w:cs="Times New Roman"/>
          <w:b/>
          <w:sz w:val="28"/>
          <w:szCs w:val="28"/>
        </w:rPr>
        <w:br w:type="page"/>
      </w:r>
    </w:p>
    <w:p w14:paraId="67A44134" w14:textId="77777777" w:rsidR="001905E9" w:rsidRPr="00442341" w:rsidRDefault="001905E9" w:rsidP="001905E9">
      <w:pPr>
        <w:spacing w:before="120" w:line="240" w:lineRule="auto"/>
        <w:jc w:val="both"/>
        <w:rPr>
          <w:rFonts w:ascii="Times New Roman" w:hAnsi="Times New Roman" w:cs="Times New Roman"/>
          <w:b/>
          <w:sz w:val="28"/>
          <w:szCs w:val="28"/>
        </w:rPr>
      </w:pPr>
      <w:r w:rsidRPr="00442341">
        <w:rPr>
          <w:rFonts w:ascii="Times New Roman" w:hAnsi="Times New Roman" w:cs="Times New Roman"/>
          <w:b/>
          <w:sz w:val="28"/>
          <w:szCs w:val="28"/>
        </w:rPr>
        <w:t>I</w:t>
      </w:r>
      <w:r>
        <w:rPr>
          <w:rFonts w:ascii="Times New Roman" w:hAnsi="Times New Roman" w:cs="Times New Roman"/>
          <w:b/>
          <w:sz w:val="28"/>
          <w:szCs w:val="28"/>
        </w:rPr>
        <w:t>I</w:t>
      </w:r>
      <w:r w:rsidRPr="00442341">
        <w:rPr>
          <w:rFonts w:ascii="Times New Roman" w:hAnsi="Times New Roman" w:cs="Times New Roman"/>
          <w:b/>
          <w:sz w:val="28"/>
          <w:szCs w:val="28"/>
        </w:rPr>
        <w:t xml:space="preserve">. </w:t>
      </w:r>
      <w:r>
        <w:rPr>
          <w:rFonts w:ascii="Times New Roman" w:hAnsi="Times New Roman" w:cs="Times New Roman"/>
          <w:b/>
          <w:sz w:val="28"/>
          <w:szCs w:val="28"/>
        </w:rPr>
        <w:t>VĂN BẢN QUY PHẠM PHÁP LUẬT CÓ LIÊN QUAN ĐẾN DỰ THẢO</w:t>
      </w:r>
    </w:p>
    <w:tbl>
      <w:tblPr>
        <w:tblStyle w:val="TableGrid"/>
        <w:tblW w:w="0" w:type="auto"/>
        <w:tblLook w:val="04A0" w:firstRow="1" w:lastRow="0" w:firstColumn="1" w:lastColumn="0" w:noHBand="0" w:noVBand="1"/>
      </w:tblPr>
      <w:tblGrid>
        <w:gridCol w:w="746"/>
        <w:gridCol w:w="3077"/>
        <w:gridCol w:w="3685"/>
        <w:gridCol w:w="3402"/>
        <w:gridCol w:w="2085"/>
      </w:tblGrid>
      <w:tr w:rsidR="001905E9" w:rsidRPr="005A02FB" w14:paraId="4E691691" w14:textId="77777777" w:rsidTr="003007F7">
        <w:tc>
          <w:tcPr>
            <w:tcW w:w="746" w:type="dxa"/>
          </w:tcPr>
          <w:p w14:paraId="23665BCF" w14:textId="77777777" w:rsidR="001905E9" w:rsidRPr="005A02FB" w:rsidRDefault="001905E9" w:rsidP="003A58F7">
            <w:pPr>
              <w:spacing w:before="120"/>
              <w:jc w:val="center"/>
              <w:rPr>
                <w:rFonts w:ascii="Times New Roman" w:hAnsi="Times New Roman" w:cs="Times New Roman"/>
                <w:b/>
                <w:sz w:val="28"/>
                <w:szCs w:val="28"/>
              </w:rPr>
            </w:pPr>
            <w:r w:rsidRPr="005A02FB">
              <w:rPr>
                <w:rFonts w:ascii="Times New Roman" w:hAnsi="Times New Roman" w:cs="Times New Roman"/>
                <w:b/>
                <w:sz w:val="28"/>
                <w:szCs w:val="28"/>
              </w:rPr>
              <w:t>STT</w:t>
            </w:r>
          </w:p>
        </w:tc>
        <w:tc>
          <w:tcPr>
            <w:tcW w:w="3077" w:type="dxa"/>
          </w:tcPr>
          <w:p w14:paraId="28DCC79A" w14:textId="77777777" w:rsidR="001905E9" w:rsidRPr="005A02FB" w:rsidRDefault="001905E9"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QUY ĐỊNH CỦA DỰ THẢO VĂN BẢN</w:t>
            </w:r>
          </w:p>
        </w:tc>
        <w:tc>
          <w:tcPr>
            <w:tcW w:w="3685" w:type="dxa"/>
          </w:tcPr>
          <w:p w14:paraId="38E229A6" w14:textId="77777777" w:rsidR="001905E9" w:rsidRPr="005A02FB" w:rsidRDefault="001905E9"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QUY ĐỊNH CỦA PHÁP LUẬT HIỆN HÀNH CÓ LIÊN QUAN</w:t>
            </w:r>
          </w:p>
        </w:tc>
        <w:tc>
          <w:tcPr>
            <w:tcW w:w="3402" w:type="dxa"/>
          </w:tcPr>
          <w:p w14:paraId="5764A2D0" w14:textId="77777777" w:rsidR="001905E9" w:rsidRPr="005A02FB" w:rsidRDefault="001905E9" w:rsidP="003A58F7">
            <w:pPr>
              <w:spacing w:before="120"/>
              <w:jc w:val="center"/>
              <w:rPr>
                <w:rFonts w:ascii="Times New Roman" w:hAnsi="Times New Roman" w:cs="Times New Roman"/>
                <w:b/>
                <w:sz w:val="28"/>
                <w:szCs w:val="28"/>
              </w:rPr>
            </w:pPr>
            <w:r w:rsidRPr="005A02FB">
              <w:rPr>
                <w:rFonts w:ascii="Times New Roman" w:hAnsi="Times New Roman" w:cs="Times New Roman"/>
                <w:b/>
                <w:sz w:val="28"/>
                <w:szCs w:val="28"/>
              </w:rPr>
              <w:t>ĐÁNH GIÁ (Đã thể chế đầy đủ hoặc một phần)</w:t>
            </w:r>
          </w:p>
        </w:tc>
        <w:tc>
          <w:tcPr>
            <w:tcW w:w="2085" w:type="dxa"/>
          </w:tcPr>
          <w:p w14:paraId="4AC6F9C7" w14:textId="77777777" w:rsidR="001905E9" w:rsidRPr="005A02FB" w:rsidRDefault="001905E9" w:rsidP="003A58F7">
            <w:pPr>
              <w:spacing w:before="120"/>
              <w:jc w:val="center"/>
              <w:rPr>
                <w:rFonts w:ascii="Times New Roman" w:hAnsi="Times New Roman" w:cs="Times New Roman"/>
                <w:b/>
                <w:sz w:val="28"/>
                <w:szCs w:val="28"/>
              </w:rPr>
            </w:pPr>
            <w:r w:rsidRPr="005A02FB">
              <w:rPr>
                <w:rFonts w:ascii="Times New Roman" w:hAnsi="Times New Roman" w:cs="Times New Roman"/>
                <w:b/>
                <w:sz w:val="28"/>
                <w:szCs w:val="28"/>
              </w:rPr>
              <w:t>ĐỀ XUẤT XỬ LÝ</w:t>
            </w:r>
          </w:p>
        </w:tc>
      </w:tr>
      <w:tr w:rsidR="00630970" w:rsidRPr="005A02FB" w14:paraId="161B44AD" w14:textId="77777777" w:rsidTr="003A58F7">
        <w:tc>
          <w:tcPr>
            <w:tcW w:w="746" w:type="dxa"/>
          </w:tcPr>
          <w:p w14:paraId="30939942" w14:textId="77777777" w:rsidR="00630970" w:rsidRPr="005A02FB" w:rsidRDefault="00630970"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I</w:t>
            </w:r>
          </w:p>
        </w:tc>
        <w:tc>
          <w:tcPr>
            <w:tcW w:w="12249" w:type="dxa"/>
            <w:gridSpan w:val="4"/>
          </w:tcPr>
          <w:p w14:paraId="296B57FD" w14:textId="77777777" w:rsidR="00630970" w:rsidRPr="00630970" w:rsidRDefault="00630970" w:rsidP="00630970">
            <w:pPr>
              <w:spacing w:before="120"/>
              <w:jc w:val="both"/>
              <w:rPr>
                <w:rFonts w:ascii="Times New Roman" w:hAnsi="Times New Roman" w:cs="Times New Roman"/>
                <w:b/>
                <w:sz w:val="28"/>
                <w:szCs w:val="28"/>
              </w:rPr>
            </w:pPr>
            <w:r w:rsidRPr="00630970">
              <w:rPr>
                <w:rFonts w:ascii="Times New Roman" w:hAnsi="Times New Roman" w:cs="Times New Roman"/>
                <w:b/>
                <w:sz w:val="28"/>
                <w:szCs w:val="28"/>
              </w:rPr>
              <w:t>CHƯƠNG I: NHỮNG QUY ĐỊNH CHUNG</w:t>
            </w:r>
          </w:p>
        </w:tc>
      </w:tr>
      <w:tr w:rsidR="00176EFB" w:rsidRPr="005A02FB" w14:paraId="331D21EB" w14:textId="77777777" w:rsidTr="003007F7">
        <w:tc>
          <w:tcPr>
            <w:tcW w:w="746" w:type="dxa"/>
          </w:tcPr>
          <w:p w14:paraId="2F266A6E" w14:textId="77777777" w:rsidR="00176EFB" w:rsidRPr="00CB6535" w:rsidRDefault="00176EFB"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w:t>
            </w:r>
          </w:p>
        </w:tc>
        <w:tc>
          <w:tcPr>
            <w:tcW w:w="3077" w:type="dxa"/>
          </w:tcPr>
          <w:p w14:paraId="6FCDBFAC" w14:textId="77777777" w:rsidR="00176EFB" w:rsidRPr="00176EFB" w:rsidRDefault="00176EFB" w:rsidP="00176EFB">
            <w:pPr>
              <w:spacing w:before="120"/>
              <w:jc w:val="both"/>
              <w:rPr>
                <w:rFonts w:ascii="Times New Roman" w:hAnsi="Times New Roman" w:cs="Times New Roman"/>
                <w:b/>
                <w:bCs/>
                <w:sz w:val="28"/>
                <w:szCs w:val="28"/>
              </w:rPr>
            </w:pPr>
            <w:bookmarkStart w:id="21" w:name="bookmark2"/>
            <w:r w:rsidRPr="00176EFB">
              <w:rPr>
                <w:rFonts w:ascii="Times New Roman" w:hAnsi="Times New Roman" w:cs="Times New Roman"/>
                <w:b/>
                <w:bCs/>
                <w:sz w:val="28"/>
                <w:szCs w:val="28"/>
              </w:rPr>
              <w:t>Điều 1. Phạm vi điều chỉnh</w:t>
            </w:r>
            <w:bookmarkEnd w:id="21"/>
          </w:p>
          <w:p w14:paraId="433F0ECA" w14:textId="77777777" w:rsidR="00176EFB" w:rsidRPr="00CB6535" w:rsidRDefault="00176EFB" w:rsidP="00176EFB">
            <w:pPr>
              <w:spacing w:before="120"/>
              <w:jc w:val="both"/>
              <w:rPr>
                <w:rFonts w:ascii="Times New Roman" w:hAnsi="Times New Roman" w:cs="Times New Roman"/>
                <w:b/>
                <w:bCs/>
                <w:sz w:val="28"/>
                <w:szCs w:val="28"/>
              </w:rPr>
            </w:pPr>
          </w:p>
        </w:tc>
        <w:tc>
          <w:tcPr>
            <w:tcW w:w="3685" w:type="dxa"/>
          </w:tcPr>
          <w:p w14:paraId="65272509" w14:textId="77777777" w:rsidR="00176EFB" w:rsidRPr="008F68A0" w:rsidRDefault="006B41B7" w:rsidP="008F68A0">
            <w:pPr>
              <w:spacing w:before="120"/>
              <w:jc w:val="both"/>
              <w:rPr>
                <w:rFonts w:ascii="Times New Roman" w:hAnsi="Times New Roman" w:cs="Times New Roman"/>
                <w:iCs/>
                <w:sz w:val="28"/>
                <w:szCs w:val="28"/>
              </w:rPr>
            </w:pPr>
            <w:r w:rsidRPr="006B41B7">
              <w:rPr>
                <w:rFonts w:ascii="Times New Roman" w:hAnsi="Times New Roman" w:cs="Times New Roman"/>
                <w:iCs/>
                <w:sz w:val="28"/>
                <w:szCs w:val="28"/>
              </w:rPr>
              <w:t xml:space="preserve">- </w:t>
            </w:r>
            <w:r w:rsidRPr="006B41B7">
              <w:rPr>
                <w:rFonts w:ascii="Times New Roman" w:hAnsi="Times New Roman" w:cs="Times New Roman"/>
                <w:i/>
                <w:iCs/>
                <w:sz w:val="28"/>
                <w:szCs w:val="28"/>
              </w:rPr>
              <w:t>Hiến pháp năm 2023</w:t>
            </w:r>
            <w:r w:rsidRPr="006B41B7">
              <w:rPr>
                <w:rFonts w:ascii="Times New Roman" w:hAnsi="Times New Roman" w:cs="Times New Roman"/>
                <w:iCs/>
                <w:sz w:val="28"/>
                <w:szCs w:val="28"/>
              </w:rPr>
              <w:t xml:space="preserve"> quy định: </w:t>
            </w:r>
            <w:r w:rsidRPr="006B41B7">
              <w:rPr>
                <w:rFonts w:ascii="Times New Roman" w:hAnsi="Times New Roman" w:cs="Times New Roman"/>
                <w:i/>
                <w:iCs/>
                <w:sz w:val="28"/>
                <w:szCs w:val="28"/>
              </w:rPr>
              <w:t>“Mọi người có quyền tự do kinh doanh trong những ngành nghề mà pháp luật không cấm.”</w:t>
            </w:r>
            <w:r w:rsidRPr="006B41B7">
              <w:rPr>
                <w:rFonts w:ascii="Times New Roman" w:hAnsi="Times New Roman" w:cs="Times New Roman"/>
                <w:iCs/>
                <w:sz w:val="28"/>
                <w:szCs w:val="28"/>
              </w:rPr>
              <w:t xml:space="preserve"> (Điều 33) và </w:t>
            </w:r>
            <w:r w:rsidRPr="006B41B7">
              <w:rPr>
                <w:rFonts w:ascii="Times New Roman" w:hAnsi="Times New Roman" w:cs="Times New Roman"/>
                <w:i/>
                <w:iCs/>
                <w:sz w:val="28"/>
                <w:szCs w:val="28"/>
              </w:rPr>
              <w:t>“Nước Cộng hòa xã hội chủ nghĩa Việt Nam xây dựng nền kinh tế độc lập, tự chủ, phát huy nội lực, hội nhập, hợp tác quốc tế, gắn kết chặt chẽ với phát triển văn hóa, thực hiện tiến bộ và công bằng xã hội, bảo vệ môi trường, thực hiện công nghiệp hóa, hiện đại hóa đất nước.”</w:t>
            </w:r>
            <w:r w:rsidRPr="006B41B7">
              <w:rPr>
                <w:rFonts w:ascii="Times New Roman" w:hAnsi="Times New Roman" w:cs="Times New Roman"/>
                <w:iCs/>
                <w:sz w:val="28"/>
                <w:szCs w:val="28"/>
              </w:rPr>
              <w:t xml:space="preserve"> (Điều 50).</w:t>
            </w:r>
          </w:p>
        </w:tc>
        <w:tc>
          <w:tcPr>
            <w:tcW w:w="3402" w:type="dxa"/>
          </w:tcPr>
          <w:p w14:paraId="29C4B951" w14:textId="77777777" w:rsidR="00176EFB" w:rsidRDefault="001B7E77" w:rsidP="0064205E">
            <w:pPr>
              <w:spacing w:before="120"/>
              <w:jc w:val="both"/>
              <w:rPr>
                <w:rFonts w:ascii="Times New Roman" w:hAnsi="Times New Roman" w:cs="Times New Roman"/>
                <w:sz w:val="28"/>
                <w:szCs w:val="28"/>
              </w:rPr>
            </w:pPr>
            <w:r>
              <w:rPr>
                <w:rFonts w:ascii="Times New Roman" w:hAnsi="Times New Roman" w:cs="Times New Roman"/>
                <w:sz w:val="28"/>
                <w:szCs w:val="28"/>
              </w:rPr>
              <w:t>Điều 1 phù hợp với tính hợp hiến.</w:t>
            </w:r>
          </w:p>
        </w:tc>
        <w:tc>
          <w:tcPr>
            <w:tcW w:w="2085" w:type="dxa"/>
          </w:tcPr>
          <w:p w14:paraId="7B06133E" w14:textId="77777777" w:rsidR="00176EFB" w:rsidRPr="005A02FB" w:rsidRDefault="00176EFB" w:rsidP="003A58F7">
            <w:pPr>
              <w:spacing w:before="120"/>
              <w:jc w:val="both"/>
              <w:rPr>
                <w:rFonts w:ascii="Times New Roman" w:hAnsi="Times New Roman" w:cs="Times New Roman"/>
                <w:sz w:val="28"/>
                <w:szCs w:val="28"/>
              </w:rPr>
            </w:pPr>
          </w:p>
        </w:tc>
      </w:tr>
      <w:tr w:rsidR="00176EFB" w:rsidRPr="005A02FB" w14:paraId="6403CFA0" w14:textId="77777777" w:rsidTr="003007F7">
        <w:tc>
          <w:tcPr>
            <w:tcW w:w="746" w:type="dxa"/>
          </w:tcPr>
          <w:p w14:paraId="7FAAF987" w14:textId="77777777" w:rsidR="00176EFB" w:rsidRDefault="00176EFB"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2</w:t>
            </w:r>
          </w:p>
        </w:tc>
        <w:tc>
          <w:tcPr>
            <w:tcW w:w="3077" w:type="dxa"/>
          </w:tcPr>
          <w:p w14:paraId="5D33A2FB" w14:textId="77777777" w:rsidR="00176EFB" w:rsidRPr="00176EFB" w:rsidRDefault="00176EFB" w:rsidP="00176EFB">
            <w:pPr>
              <w:spacing w:before="120"/>
              <w:jc w:val="both"/>
              <w:rPr>
                <w:rFonts w:ascii="Times New Roman" w:hAnsi="Times New Roman" w:cs="Times New Roman"/>
                <w:b/>
                <w:bCs/>
                <w:sz w:val="28"/>
                <w:szCs w:val="28"/>
              </w:rPr>
            </w:pPr>
            <w:bookmarkStart w:id="22" w:name="bookmark3"/>
            <w:r w:rsidRPr="00176EFB">
              <w:rPr>
                <w:rFonts w:ascii="Times New Roman" w:hAnsi="Times New Roman" w:cs="Times New Roman"/>
                <w:b/>
                <w:bCs/>
                <w:sz w:val="28"/>
                <w:szCs w:val="28"/>
              </w:rPr>
              <w:t>Điều 2. Đối tượng áp dụng</w:t>
            </w:r>
            <w:bookmarkEnd w:id="22"/>
          </w:p>
          <w:p w14:paraId="2100699A" w14:textId="77777777" w:rsidR="00176EFB" w:rsidRPr="00176EFB" w:rsidRDefault="00176EFB" w:rsidP="00176EFB">
            <w:pPr>
              <w:spacing w:before="120"/>
              <w:jc w:val="both"/>
              <w:rPr>
                <w:rFonts w:ascii="Times New Roman" w:hAnsi="Times New Roman" w:cs="Times New Roman"/>
                <w:b/>
                <w:bCs/>
                <w:sz w:val="28"/>
                <w:szCs w:val="28"/>
              </w:rPr>
            </w:pPr>
          </w:p>
        </w:tc>
        <w:tc>
          <w:tcPr>
            <w:tcW w:w="3685" w:type="dxa"/>
          </w:tcPr>
          <w:p w14:paraId="27DFFA6F" w14:textId="77777777" w:rsidR="00176EFB" w:rsidRPr="008F68A0" w:rsidRDefault="00685D63" w:rsidP="008F68A0">
            <w:pPr>
              <w:spacing w:before="120"/>
              <w:jc w:val="both"/>
              <w:rPr>
                <w:rFonts w:ascii="Times New Roman" w:hAnsi="Times New Roman" w:cs="Times New Roman"/>
                <w:iCs/>
                <w:sz w:val="28"/>
                <w:szCs w:val="28"/>
              </w:rPr>
            </w:pPr>
            <w:r w:rsidRPr="006B41B7">
              <w:rPr>
                <w:rFonts w:ascii="Times New Roman" w:hAnsi="Times New Roman" w:cs="Times New Roman"/>
                <w:iCs/>
                <w:sz w:val="28"/>
                <w:szCs w:val="28"/>
              </w:rPr>
              <w:t xml:space="preserve">- </w:t>
            </w:r>
            <w:r w:rsidRPr="006B41B7">
              <w:rPr>
                <w:rFonts w:ascii="Times New Roman" w:hAnsi="Times New Roman" w:cs="Times New Roman"/>
                <w:i/>
                <w:iCs/>
                <w:sz w:val="28"/>
                <w:szCs w:val="28"/>
              </w:rPr>
              <w:t>Hiến pháp năm 2023</w:t>
            </w:r>
            <w:r w:rsidRPr="006B41B7">
              <w:rPr>
                <w:rFonts w:ascii="Times New Roman" w:hAnsi="Times New Roman" w:cs="Times New Roman"/>
                <w:iCs/>
                <w:sz w:val="28"/>
                <w:szCs w:val="28"/>
              </w:rPr>
              <w:t xml:space="preserve"> quy định: </w:t>
            </w:r>
            <w:r w:rsidRPr="006B41B7">
              <w:rPr>
                <w:rFonts w:ascii="Times New Roman" w:hAnsi="Times New Roman" w:cs="Times New Roman"/>
                <w:i/>
                <w:iCs/>
                <w:sz w:val="28"/>
                <w:szCs w:val="28"/>
              </w:rPr>
              <w:t>“Mọi người có quyền tự do kinh doanh trong những ngành nghề mà pháp luật không cấm.”</w:t>
            </w:r>
            <w:r w:rsidRPr="006B41B7">
              <w:rPr>
                <w:rFonts w:ascii="Times New Roman" w:hAnsi="Times New Roman" w:cs="Times New Roman"/>
                <w:iCs/>
                <w:sz w:val="28"/>
                <w:szCs w:val="28"/>
              </w:rPr>
              <w:t xml:space="preserve"> (Điều 33) và </w:t>
            </w:r>
            <w:r w:rsidRPr="006B41B7">
              <w:rPr>
                <w:rFonts w:ascii="Times New Roman" w:hAnsi="Times New Roman" w:cs="Times New Roman"/>
                <w:i/>
                <w:iCs/>
                <w:sz w:val="28"/>
                <w:szCs w:val="28"/>
              </w:rPr>
              <w:t>“Nước Cộng hòa xã hội chủ nghĩa Việt Nam xây dựng nền kinh tế độc lập, tự chủ, phát huy nội lực, hội nhập, hợp tác quốc tế, gắn kết chặt chẽ với phát triển văn hóa, thực hiện tiến bộ và công bằng xã hội, bảo vệ môi trường, thực hiện công nghiệp hóa, hiện đại hóa đất nước.”</w:t>
            </w:r>
            <w:r w:rsidRPr="006B41B7">
              <w:rPr>
                <w:rFonts w:ascii="Times New Roman" w:hAnsi="Times New Roman" w:cs="Times New Roman"/>
                <w:iCs/>
                <w:sz w:val="28"/>
                <w:szCs w:val="28"/>
              </w:rPr>
              <w:t xml:space="preserve"> (Điều 50).</w:t>
            </w:r>
          </w:p>
        </w:tc>
        <w:tc>
          <w:tcPr>
            <w:tcW w:w="3402" w:type="dxa"/>
          </w:tcPr>
          <w:p w14:paraId="569744B9" w14:textId="77777777" w:rsidR="00176EFB" w:rsidRDefault="00685D63" w:rsidP="0064205E">
            <w:pPr>
              <w:spacing w:before="120"/>
              <w:jc w:val="both"/>
              <w:rPr>
                <w:rFonts w:ascii="Times New Roman" w:hAnsi="Times New Roman" w:cs="Times New Roman"/>
                <w:sz w:val="28"/>
                <w:szCs w:val="28"/>
              </w:rPr>
            </w:pPr>
            <w:r>
              <w:rPr>
                <w:rFonts w:ascii="Times New Roman" w:hAnsi="Times New Roman" w:cs="Times New Roman"/>
                <w:sz w:val="28"/>
                <w:szCs w:val="28"/>
              </w:rPr>
              <w:t>Điều 2 phù hợp với tính hợp hiến.</w:t>
            </w:r>
          </w:p>
        </w:tc>
        <w:tc>
          <w:tcPr>
            <w:tcW w:w="2085" w:type="dxa"/>
          </w:tcPr>
          <w:p w14:paraId="0434433B" w14:textId="77777777" w:rsidR="00176EFB" w:rsidRPr="005A02FB" w:rsidRDefault="00176EFB" w:rsidP="003A58F7">
            <w:pPr>
              <w:spacing w:before="120"/>
              <w:jc w:val="both"/>
              <w:rPr>
                <w:rFonts w:ascii="Times New Roman" w:hAnsi="Times New Roman" w:cs="Times New Roman"/>
                <w:sz w:val="28"/>
                <w:szCs w:val="28"/>
              </w:rPr>
            </w:pPr>
          </w:p>
        </w:tc>
      </w:tr>
      <w:tr w:rsidR="00176EFB" w:rsidRPr="005A02FB" w14:paraId="19AF20C0" w14:textId="77777777" w:rsidTr="003007F7">
        <w:tc>
          <w:tcPr>
            <w:tcW w:w="746" w:type="dxa"/>
          </w:tcPr>
          <w:p w14:paraId="014118E0" w14:textId="77777777" w:rsidR="00176EFB" w:rsidRDefault="00176EFB"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3</w:t>
            </w:r>
          </w:p>
        </w:tc>
        <w:tc>
          <w:tcPr>
            <w:tcW w:w="3077" w:type="dxa"/>
          </w:tcPr>
          <w:p w14:paraId="3964047F" w14:textId="77777777" w:rsidR="00176EFB" w:rsidRPr="00176EFB" w:rsidRDefault="00176EFB" w:rsidP="00176EFB">
            <w:pPr>
              <w:spacing w:before="120"/>
              <w:jc w:val="both"/>
              <w:rPr>
                <w:rFonts w:ascii="Times New Roman" w:hAnsi="Times New Roman" w:cs="Times New Roman"/>
                <w:b/>
                <w:bCs/>
                <w:sz w:val="28"/>
                <w:szCs w:val="28"/>
              </w:rPr>
            </w:pPr>
            <w:r>
              <w:rPr>
                <w:rFonts w:ascii="Times New Roman" w:hAnsi="Times New Roman" w:cs="Times New Roman"/>
                <w:b/>
                <w:bCs/>
                <w:sz w:val="28"/>
                <w:szCs w:val="28"/>
              </w:rPr>
              <w:t>Điều 3. Giải thích từ ngữ</w:t>
            </w:r>
          </w:p>
        </w:tc>
        <w:tc>
          <w:tcPr>
            <w:tcW w:w="3685" w:type="dxa"/>
          </w:tcPr>
          <w:p w14:paraId="4D0D3BAD" w14:textId="77777777" w:rsidR="00176EFB" w:rsidRDefault="003E4D58" w:rsidP="003E4D58">
            <w:pPr>
              <w:spacing w:before="120"/>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3E4D58">
              <w:rPr>
                <w:rFonts w:ascii="Times New Roman" w:hAnsi="Times New Roman" w:cs="Times New Roman"/>
                <w:i/>
                <w:iCs/>
                <w:sz w:val="28"/>
                <w:szCs w:val="28"/>
              </w:rPr>
              <w:t>Luật Đất đai năm 2024</w:t>
            </w:r>
            <w:r w:rsidRPr="003E4D58">
              <w:rPr>
                <w:rFonts w:ascii="Times New Roman" w:hAnsi="Times New Roman" w:cs="Times New Roman"/>
                <w:iCs/>
                <w:sz w:val="28"/>
                <w:szCs w:val="28"/>
              </w:rPr>
              <w:t xml:space="preserve"> quy định Chủ đầu tư dự án đầu tư có sử dụng đất (sau đây gọi là chủ đầu tư) là nhà đầu tư theo quy định của pháp luật về đầu tư, pháp luật có liên quan đã được lựa chọn để thực hiện dự án đầu tư có sử dụng đất và được giao đất, cho thuê đất, chuyển mục đích sử dụng đất theo quy định của Luật này.</w:t>
            </w:r>
          </w:p>
          <w:p w14:paraId="0FB7425A" w14:textId="77777777" w:rsidR="003E4D58" w:rsidRDefault="003E4D58" w:rsidP="003E4D58">
            <w:pPr>
              <w:spacing w:before="120"/>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3E4D58">
              <w:rPr>
                <w:rFonts w:ascii="Times New Roman" w:hAnsi="Times New Roman" w:cs="Times New Roman"/>
                <w:i/>
                <w:iCs/>
                <w:sz w:val="28"/>
                <w:szCs w:val="28"/>
              </w:rPr>
              <w:t>Luật Doanh nghiệp năm 2020</w:t>
            </w:r>
            <w:r>
              <w:rPr>
                <w:rFonts w:ascii="Times New Roman" w:hAnsi="Times New Roman" w:cs="Times New Roman"/>
                <w:iCs/>
                <w:sz w:val="28"/>
                <w:szCs w:val="28"/>
              </w:rPr>
              <w:t xml:space="preserve"> quy định </w:t>
            </w:r>
            <w:r w:rsidRPr="003E4D58">
              <w:rPr>
                <w:rFonts w:ascii="Times New Roman" w:hAnsi="Times New Roman" w:cs="Times New Roman"/>
                <w:iCs/>
                <w:sz w:val="28"/>
                <w:szCs w:val="28"/>
              </w:rPr>
              <w:t>Cổng thông tin quốc gia về đăng ký doanh nghiệp là cổng thông tin điện tử được sử dụng để đăng ký doanh nghiệp qua mạng thông tin điện tử, công bố thông tin về đăng ký doanh nghiệp và truy cập thông tin về đăng ký doanh nghiệp.</w:t>
            </w:r>
          </w:p>
          <w:p w14:paraId="04793CC2" w14:textId="77777777" w:rsidR="00B15172" w:rsidRPr="003E4D58" w:rsidRDefault="00B15172" w:rsidP="003E4D58">
            <w:pPr>
              <w:spacing w:before="120"/>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B15172">
              <w:rPr>
                <w:rFonts w:ascii="Times New Roman" w:hAnsi="Times New Roman" w:cs="Times New Roman"/>
                <w:i/>
                <w:iCs/>
                <w:sz w:val="28"/>
                <w:szCs w:val="28"/>
              </w:rPr>
              <w:t>Luật Thương mại năm 2005</w:t>
            </w:r>
            <w:r>
              <w:rPr>
                <w:rFonts w:ascii="Times New Roman" w:hAnsi="Times New Roman" w:cs="Times New Roman"/>
                <w:iCs/>
                <w:sz w:val="28"/>
                <w:szCs w:val="28"/>
              </w:rPr>
              <w:t xml:space="preserve"> quy định </w:t>
            </w:r>
            <w:r w:rsidRPr="00B15172">
              <w:rPr>
                <w:rFonts w:ascii="Times New Roman" w:hAnsi="Times New Roman" w:cs="Times New Roman"/>
                <w:iCs/>
                <w:sz w:val="28"/>
                <w:szCs w:val="28"/>
              </w:rPr>
              <w:t>Hoạt động thương mại là hoạt động nhằm mục đích sinh lợi, bao gồm mua bán hàng hoá, cung ứng dịch vụ, đầu tư, xúc tiến thương mại và các hoạt động nhằm mục đích sinh lợi khác.</w:t>
            </w:r>
          </w:p>
        </w:tc>
        <w:tc>
          <w:tcPr>
            <w:tcW w:w="3402" w:type="dxa"/>
          </w:tcPr>
          <w:p w14:paraId="3A1C8B96" w14:textId="77777777" w:rsidR="00176EFB" w:rsidRDefault="003E4D58" w:rsidP="0064205E">
            <w:pPr>
              <w:spacing w:before="120"/>
              <w:jc w:val="both"/>
              <w:rPr>
                <w:rFonts w:ascii="Times New Roman" w:hAnsi="Times New Roman" w:cs="Times New Roman"/>
                <w:sz w:val="28"/>
                <w:szCs w:val="28"/>
              </w:rPr>
            </w:pPr>
            <w:r w:rsidRPr="003E4D58">
              <w:rPr>
                <w:rFonts w:ascii="Times New Roman" w:hAnsi="Times New Roman" w:cs="Times New Roman"/>
                <w:sz w:val="28"/>
                <w:szCs w:val="28"/>
              </w:rPr>
              <w:t>Điều 3 dự kiến đã quy định khá đầy đủ các khái niệm cơ bản trong hoạt động đầu tư kinh doanh, tạo cơ sở pháp lý thống nhất cho việc hiểu và áp dụng các điều khoản khác của Luật. Quy định này cũng góp phần bảo đảm sự đồng bộ giữa Luật Đầu tư</w:t>
            </w:r>
            <w:r>
              <w:rPr>
                <w:rFonts w:ascii="Times New Roman" w:hAnsi="Times New Roman" w:cs="Times New Roman"/>
                <w:sz w:val="28"/>
                <w:szCs w:val="28"/>
              </w:rPr>
              <w:t xml:space="preserve"> kinh doanh</w:t>
            </w:r>
            <w:r w:rsidRPr="003E4D58">
              <w:rPr>
                <w:rFonts w:ascii="Times New Roman" w:hAnsi="Times New Roman" w:cs="Times New Roman"/>
                <w:sz w:val="28"/>
                <w:szCs w:val="28"/>
              </w:rPr>
              <w:t xml:space="preserve"> với các luật có liên quan</w:t>
            </w:r>
            <w:r>
              <w:rPr>
                <w:rFonts w:ascii="Times New Roman" w:hAnsi="Times New Roman" w:cs="Times New Roman"/>
                <w:sz w:val="28"/>
                <w:szCs w:val="28"/>
              </w:rPr>
              <w:t>.</w:t>
            </w:r>
          </w:p>
        </w:tc>
        <w:tc>
          <w:tcPr>
            <w:tcW w:w="2085" w:type="dxa"/>
          </w:tcPr>
          <w:p w14:paraId="7423BA4D" w14:textId="77777777" w:rsidR="00176EFB" w:rsidRPr="005A02FB" w:rsidRDefault="00176EFB" w:rsidP="003A58F7">
            <w:pPr>
              <w:spacing w:before="120"/>
              <w:jc w:val="both"/>
              <w:rPr>
                <w:rFonts w:ascii="Times New Roman" w:hAnsi="Times New Roman" w:cs="Times New Roman"/>
                <w:sz w:val="28"/>
                <w:szCs w:val="28"/>
              </w:rPr>
            </w:pPr>
          </w:p>
        </w:tc>
      </w:tr>
      <w:tr w:rsidR="001905E9" w:rsidRPr="005A02FB" w14:paraId="4B764669" w14:textId="77777777" w:rsidTr="003007F7">
        <w:tc>
          <w:tcPr>
            <w:tcW w:w="746" w:type="dxa"/>
          </w:tcPr>
          <w:p w14:paraId="6E881421" w14:textId="77777777" w:rsidR="001905E9" w:rsidRPr="00CB6535" w:rsidRDefault="00176EFB"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4</w:t>
            </w:r>
          </w:p>
        </w:tc>
        <w:tc>
          <w:tcPr>
            <w:tcW w:w="3077" w:type="dxa"/>
          </w:tcPr>
          <w:p w14:paraId="75792089" w14:textId="77777777" w:rsidR="00630970" w:rsidRPr="00CB6535" w:rsidRDefault="00630970" w:rsidP="00630970">
            <w:pPr>
              <w:spacing w:before="120"/>
              <w:jc w:val="both"/>
              <w:rPr>
                <w:rFonts w:ascii="Times New Roman" w:hAnsi="Times New Roman" w:cs="Times New Roman"/>
                <w:b/>
                <w:sz w:val="28"/>
                <w:szCs w:val="28"/>
              </w:rPr>
            </w:pPr>
            <w:r w:rsidRPr="00CB6535">
              <w:rPr>
                <w:rFonts w:ascii="Times New Roman" w:hAnsi="Times New Roman" w:cs="Times New Roman"/>
                <w:b/>
                <w:bCs/>
                <w:sz w:val="28"/>
                <w:szCs w:val="28"/>
              </w:rPr>
              <w:t xml:space="preserve">Điều 4. Áp dụng </w:t>
            </w:r>
            <w:r w:rsidR="00DD34FB">
              <w:rPr>
                <w:rFonts w:ascii="Times New Roman" w:hAnsi="Times New Roman" w:cs="Times New Roman"/>
                <w:b/>
                <w:bCs/>
                <w:sz w:val="28"/>
                <w:szCs w:val="28"/>
              </w:rPr>
              <w:t>Luật Đầu tư kinh doanh</w:t>
            </w:r>
            <w:r w:rsidRPr="00CB6535">
              <w:rPr>
                <w:rFonts w:ascii="Times New Roman" w:hAnsi="Times New Roman" w:cs="Times New Roman"/>
                <w:b/>
                <w:bCs/>
                <w:sz w:val="28"/>
                <w:szCs w:val="28"/>
              </w:rPr>
              <w:t xml:space="preserve"> và các luật có liên quan </w:t>
            </w:r>
          </w:p>
          <w:p w14:paraId="42E20CFF" w14:textId="77777777" w:rsidR="001905E9" w:rsidRPr="005A02FB" w:rsidRDefault="001905E9" w:rsidP="003A58F7">
            <w:pPr>
              <w:spacing w:before="120"/>
              <w:jc w:val="both"/>
              <w:rPr>
                <w:rFonts w:ascii="Times New Roman" w:hAnsi="Times New Roman" w:cs="Times New Roman"/>
                <w:sz w:val="28"/>
                <w:szCs w:val="28"/>
              </w:rPr>
            </w:pPr>
          </w:p>
        </w:tc>
        <w:tc>
          <w:tcPr>
            <w:tcW w:w="3685" w:type="dxa"/>
          </w:tcPr>
          <w:p w14:paraId="75197BC2" w14:textId="77777777" w:rsidR="008F68A0" w:rsidRDefault="008F68A0" w:rsidP="008F68A0">
            <w:pPr>
              <w:spacing w:before="120"/>
              <w:jc w:val="both"/>
              <w:rPr>
                <w:rFonts w:ascii="Times New Roman" w:hAnsi="Times New Roman" w:cs="Times New Roman"/>
                <w:iCs/>
                <w:sz w:val="28"/>
                <w:szCs w:val="28"/>
              </w:rPr>
            </w:pPr>
            <w:r>
              <w:rPr>
                <w:rFonts w:ascii="Times New Roman" w:hAnsi="Times New Roman" w:cs="Times New Roman"/>
                <w:iCs/>
                <w:sz w:val="28"/>
                <w:szCs w:val="28"/>
              </w:rPr>
              <w:t xml:space="preserve">- </w:t>
            </w:r>
            <w:r w:rsidR="00DD34FB">
              <w:rPr>
                <w:rFonts w:ascii="Times New Roman" w:hAnsi="Times New Roman" w:cs="Times New Roman"/>
                <w:i/>
                <w:iCs/>
                <w:sz w:val="28"/>
                <w:szCs w:val="28"/>
              </w:rPr>
              <w:t xml:space="preserve">Luật Đầu tư </w:t>
            </w:r>
            <w:r w:rsidR="006E5399" w:rsidRPr="006E5399">
              <w:rPr>
                <w:rFonts w:ascii="Times New Roman" w:hAnsi="Times New Roman" w:cs="Times New Roman"/>
                <w:i/>
                <w:iCs/>
                <w:sz w:val="28"/>
                <w:szCs w:val="28"/>
              </w:rPr>
              <w:t>công năm 2024</w:t>
            </w:r>
            <w:r w:rsidR="006E5399">
              <w:rPr>
                <w:rFonts w:ascii="Times New Roman" w:hAnsi="Times New Roman" w:cs="Times New Roman"/>
                <w:iCs/>
                <w:sz w:val="28"/>
                <w:szCs w:val="28"/>
              </w:rPr>
              <w:t xml:space="preserve"> quy định v</w:t>
            </w:r>
            <w:r w:rsidR="006E5399" w:rsidRPr="006E5399">
              <w:rPr>
                <w:rFonts w:ascii="Times New Roman" w:hAnsi="Times New Roman" w:cs="Times New Roman"/>
                <w:iCs/>
                <w:sz w:val="28"/>
                <w:szCs w:val="28"/>
              </w:rPr>
              <w:t>iệc quản lý nhà nước về đầu tư công; quản lý và sử dụng vốn đầu tư công; quyền, nghĩa vụ và trách nhiệm của cơ quan, đơn vị, tổ chức, cá nhân liên quan đến hoạt động đầu tư công.</w:t>
            </w:r>
          </w:p>
          <w:p w14:paraId="6DADBB9B" w14:textId="77777777" w:rsidR="006E5399" w:rsidRDefault="006E5399" w:rsidP="008F68A0">
            <w:pPr>
              <w:spacing w:before="120"/>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6E5399">
              <w:rPr>
                <w:rFonts w:ascii="Times New Roman" w:hAnsi="Times New Roman" w:cs="Times New Roman"/>
                <w:i/>
                <w:iCs/>
                <w:sz w:val="28"/>
                <w:szCs w:val="28"/>
              </w:rPr>
              <w:t xml:space="preserve">Luật Xây dựng năm 2014 </w:t>
            </w:r>
            <w:r w:rsidRPr="006E5399">
              <w:rPr>
                <w:rFonts w:ascii="Times New Roman" w:hAnsi="Times New Roman" w:cs="Times New Roman"/>
                <w:iCs/>
                <w:sz w:val="28"/>
                <w:szCs w:val="28"/>
              </w:rPr>
              <w:t>quy định</w:t>
            </w:r>
            <w:r>
              <w:rPr>
                <w:rFonts w:ascii="Times New Roman" w:hAnsi="Times New Roman" w:cs="Times New Roman"/>
                <w:iCs/>
                <w:sz w:val="28"/>
                <w:szCs w:val="28"/>
              </w:rPr>
              <w:t xml:space="preserve"> việc quản lý nhà nước về việc triển khai dự án đầu tư xây dựng</w:t>
            </w:r>
            <w:r w:rsidR="007E13F4">
              <w:rPr>
                <w:rFonts w:ascii="Times New Roman" w:hAnsi="Times New Roman" w:cs="Times New Roman"/>
                <w:iCs/>
                <w:sz w:val="28"/>
                <w:szCs w:val="28"/>
              </w:rPr>
              <w:t>.</w:t>
            </w:r>
          </w:p>
          <w:p w14:paraId="3D032C82" w14:textId="77777777" w:rsidR="007E13F4" w:rsidRDefault="007E13F4" w:rsidP="008F68A0">
            <w:pPr>
              <w:spacing w:before="120"/>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7E13F4">
              <w:rPr>
                <w:rFonts w:ascii="Times New Roman" w:hAnsi="Times New Roman" w:cs="Times New Roman"/>
                <w:i/>
                <w:iCs/>
                <w:sz w:val="28"/>
                <w:szCs w:val="28"/>
              </w:rPr>
              <w:t>Luật Nhà ở năm 2023</w:t>
            </w:r>
            <w:r>
              <w:rPr>
                <w:rFonts w:ascii="Times New Roman" w:hAnsi="Times New Roman" w:cs="Times New Roman"/>
                <w:iCs/>
                <w:sz w:val="28"/>
                <w:szCs w:val="28"/>
              </w:rPr>
              <w:t xml:space="preserve"> quy định v</w:t>
            </w:r>
            <w:r w:rsidRPr="007E13F4">
              <w:rPr>
                <w:rFonts w:ascii="Times New Roman" w:hAnsi="Times New Roman" w:cs="Times New Roman"/>
                <w:iCs/>
                <w:sz w:val="28"/>
                <w:szCs w:val="28"/>
              </w:rPr>
              <w:t>ề sở hữu, phát triển, quản lý vận hành, sử dụng nhà ở, giao dịch về nhà ở và quản lý nhà nước về nhà ở tại Việ</w:t>
            </w:r>
            <w:r>
              <w:rPr>
                <w:rFonts w:ascii="Times New Roman" w:hAnsi="Times New Roman" w:cs="Times New Roman"/>
                <w:iCs/>
                <w:sz w:val="28"/>
                <w:szCs w:val="28"/>
              </w:rPr>
              <w:t>t Nam.</w:t>
            </w:r>
          </w:p>
          <w:p w14:paraId="3DCF532A" w14:textId="77777777" w:rsidR="007E13F4" w:rsidRDefault="007E13F4" w:rsidP="008F68A0">
            <w:pPr>
              <w:spacing w:before="120"/>
              <w:jc w:val="both"/>
              <w:rPr>
                <w:rFonts w:ascii="Times New Roman" w:hAnsi="Times New Roman" w:cs="Times New Roman"/>
                <w:iCs/>
                <w:sz w:val="28"/>
                <w:szCs w:val="28"/>
              </w:rPr>
            </w:pPr>
            <w:r>
              <w:rPr>
                <w:rFonts w:ascii="Times New Roman" w:hAnsi="Times New Roman" w:cs="Times New Roman"/>
                <w:sz w:val="28"/>
                <w:szCs w:val="28"/>
              </w:rPr>
              <w:t xml:space="preserve">- </w:t>
            </w:r>
            <w:r w:rsidR="000A0BB9" w:rsidRPr="000A0BB9">
              <w:rPr>
                <w:rFonts w:ascii="Times New Roman" w:hAnsi="Times New Roman" w:cs="Times New Roman"/>
                <w:i/>
                <w:sz w:val="28"/>
                <w:szCs w:val="28"/>
              </w:rPr>
              <w:t>Luật Kinh doanh bất động sản năm 2023</w:t>
            </w:r>
            <w:r w:rsidR="000A0BB9">
              <w:rPr>
                <w:rFonts w:ascii="Times New Roman" w:hAnsi="Times New Roman" w:cs="Times New Roman"/>
                <w:sz w:val="28"/>
                <w:szCs w:val="28"/>
              </w:rPr>
              <w:t xml:space="preserve"> quy định </w:t>
            </w:r>
            <w:r w:rsidR="000A0BB9">
              <w:rPr>
                <w:rFonts w:ascii="Times New Roman" w:hAnsi="Times New Roman" w:cs="Times New Roman"/>
                <w:iCs/>
                <w:sz w:val="28"/>
                <w:szCs w:val="28"/>
              </w:rPr>
              <w:t>việc quản lý nhà nước về các dự án bất động sản, n</w:t>
            </w:r>
            <w:r w:rsidR="000A0BB9" w:rsidRPr="000A0BB9">
              <w:rPr>
                <w:rFonts w:ascii="Times New Roman" w:hAnsi="Times New Roman" w:cs="Times New Roman"/>
                <w:iCs/>
                <w:sz w:val="28"/>
                <w:szCs w:val="28"/>
              </w:rPr>
              <w:t>hà ở, công trình xây dựng</w:t>
            </w:r>
            <w:r w:rsidR="000A0BB9">
              <w:rPr>
                <w:rFonts w:ascii="Times New Roman" w:hAnsi="Times New Roman" w:cs="Times New Roman"/>
                <w:iCs/>
                <w:sz w:val="28"/>
                <w:szCs w:val="28"/>
              </w:rPr>
              <w:t>.</w:t>
            </w:r>
          </w:p>
          <w:p w14:paraId="55B6473A" w14:textId="77777777" w:rsidR="000A0BB9" w:rsidRDefault="00423837" w:rsidP="008F68A0">
            <w:pPr>
              <w:spacing w:before="120"/>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423837">
              <w:rPr>
                <w:rFonts w:ascii="Times New Roman" w:hAnsi="Times New Roman" w:cs="Times New Roman"/>
                <w:i/>
                <w:iCs/>
                <w:sz w:val="28"/>
                <w:szCs w:val="28"/>
              </w:rPr>
              <w:t>Luật Các tổ chức tín dụng năm 2024</w:t>
            </w:r>
            <w:r>
              <w:rPr>
                <w:rFonts w:ascii="Times New Roman" w:hAnsi="Times New Roman" w:cs="Times New Roman"/>
                <w:iCs/>
                <w:sz w:val="28"/>
                <w:szCs w:val="28"/>
              </w:rPr>
              <w:t xml:space="preserve"> quy định việc quản lý nhà nước về t</w:t>
            </w:r>
            <w:r w:rsidRPr="00423837">
              <w:rPr>
                <w:rFonts w:ascii="Times New Roman" w:hAnsi="Times New Roman" w:cs="Times New Roman"/>
                <w:iCs/>
                <w:sz w:val="28"/>
                <w:szCs w:val="28"/>
              </w:rPr>
              <w:t>hẩm quyền, trình tự, thủ tục, điều kiện đầu tư kinh doanh</w:t>
            </w:r>
            <w:r>
              <w:rPr>
                <w:rFonts w:ascii="Times New Roman" w:hAnsi="Times New Roman" w:cs="Times New Roman"/>
                <w:iCs/>
                <w:sz w:val="28"/>
                <w:szCs w:val="28"/>
              </w:rPr>
              <w:t xml:space="preserve"> đối với các tổ chức tín dụng.</w:t>
            </w:r>
          </w:p>
          <w:p w14:paraId="4CD75529" w14:textId="77777777" w:rsidR="00423837" w:rsidRDefault="00423837" w:rsidP="008F68A0">
            <w:pPr>
              <w:spacing w:before="120"/>
              <w:jc w:val="both"/>
              <w:rPr>
                <w:rFonts w:ascii="Times New Roman" w:hAnsi="Times New Roman" w:cs="Times New Roman"/>
                <w:iCs/>
                <w:sz w:val="28"/>
                <w:szCs w:val="28"/>
              </w:rPr>
            </w:pPr>
            <w:r>
              <w:rPr>
                <w:rFonts w:ascii="Times New Roman" w:hAnsi="Times New Roman" w:cs="Times New Roman"/>
                <w:sz w:val="28"/>
                <w:szCs w:val="28"/>
              </w:rPr>
              <w:t xml:space="preserve">- </w:t>
            </w:r>
            <w:r w:rsidRPr="00423837">
              <w:rPr>
                <w:rFonts w:ascii="Times New Roman" w:hAnsi="Times New Roman" w:cs="Times New Roman"/>
                <w:i/>
                <w:sz w:val="28"/>
                <w:szCs w:val="28"/>
              </w:rPr>
              <w:t>Luật Kinh doanh bảo hiểm năm 2022</w:t>
            </w:r>
            <w:r>
              <w:rPr>
                <w:rFonts w:ascii="Times New Roman" w:hAnsi="Times New Roman" w:cs="Times New Roman"/>
                <w:sz w:val="28"/>
                <w:szCs w:val="28"/>
              </w:rPr>
              <w:t xml:space="preserve"> quy định </w:t>
            </w:r>
            <w:r>
              <w:rPr>
                <w:rFonts w:ascii="Times New Roman" w:hAnsi="Times New Roman" w:cs="Times New Roman"/>
                <w:iCs/>
                <w:sz w:val="28"/>
                <w:szCs w:val="28"/>
              </w:rPr>
              <w:t>việc quản lý nhà nước về t</w:t>
            </w:r>
            <w:r w:rsidRPr="00423837">
              <w:rPr>
                <w:rFonts w:ascii="Times New Roman" w:hAnsi="Times New Roman" w:cs="Times New Roman"/>
                <w:iCs/>
                <w:sz w:val="28"/>
                <w:szCs w:val="28"/>
              </w:rPr>
              <w:t>hẩm quyền, trình tự, thủ tục, điều kiện đầu tư kinh doanh</w:t>
            </w:r>
            <w:r>
              <w:rPr>
                <w:rFonts w:ascii="Times New Roman" w:hAnsi="Times New Roman" w:cs="Times New Roman"/>
                <w:iCs/>
                <w:sz w:val="28"/>
                <w:szCs w:val="28"/>
              </w:rPr>
              <w:t xml:space="preserve"> đối với các </w:t>
            </w:r>
            <w:r w:rsidRPr="00423837">
              <w:rPr>
                <w:rFonts w:ascii="Times New Roman" w:hAnsi="Times New Roman" w:cs="Times New Roman"/>
                <w:iCs/>
                <w:sz w:val="28"/>
                <w:szCs w:val="28"/>
              </w:rPr>
              <w:t>tổ chức, cá nhân tham gia bảo hiểm</w:t>
            </w:r>
            <w:r>
              <w:rPr>
                <w:rFonts w:ascii="Times New Roman" w:hAnsi="Times New Roman" w:cs="Times New Roman"/>
                <w:iCs/>
                <w:sz w:val="28"/>
                <w:szCs w:val="28"/>
              </w:rPr>
              <w:t>.</w:t>
            </w:r>
          </w:p>
          <w:p w14:paraId="7BEADE9B" w14:textId="77777777" w:rsidR="00423837" w:rsidRDefault="00423837" w:rsidP="008F68A0">
            <w:pPr>
              <w:spacing w:before="120"/>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930CF1">
              <w:rPr>
                <w:rFonts w:ascii="Times New Roman" w:hAnsi="Times New Roman" w:cs="Times New Roman"/>
                <w:i/>
                <w:iCs/>
                <w:sz w:val="28"/>
                <w:szCs w:val="28"/>
              </w:rPr>
              <w:t>Luật Dầu khí năm 2022</w:t>
            </w:r>
            <w:r>
              <w:rPr>
                <w:rFonts w:ascii="Times New Roman" w:hAnsi="Times New Roman" w:cs="Times New Roman"/>
                <w:iCs/>
                <w:sz w:val="28"/>
                <w:szCs w:val="28"/>
              </w:rPr>
              <w:t xml:space="preserve"> quy định việc quản lý nhà nước về t</w:t>
            </w:r>
            <w:r w:rsidRPr="00423837">
              <w:rPr>
                <w:rFonts w:ascii="Times New Roman" w:hAnsi="Times New Roman" w:cs="Times New Roman"/>
                <w:iCs/>
                <w:sz w:val="28"/>
                <w:szCs w:val="28"/>
              </w:rPr>
              <w:t>hẩm quyền, trình tự, thủ tục, điều kiện đầu tư kinh doanh</w:t>
            </w:r>
            <w:r>
              <w:rPr>
                <w:rFonts w:ascii="Times New Roman" w:hAnsi="Times New Roman" w:cs="Times New Roman"/>
                <w:iCs/>
                <w:sz w:val="28"/>
                <w:szCs w:val="28"/>
              </w:rPr>
              <w:t xml:space="preserve"> đối với </w:t>
            </w:r>
            <w:r w:rsidR="005D79D3">
              <w:rPr>
                <w:rFonts w:ascii="Times New Roman" w:hAnsi="Times New Roman" w:cs="Times New Roman"/>
                <w:iCs/>
                <w:sz w:val="28"/>
                <w:szCs w:val="28"/>
              </w:rPr>
              <w:t xml:space="preserve">các </w:t>
            </w:r>
            <w:r w:rsidR="005D79D3" w:rsidRPr="005D79D3">
              <w:rPr>
                <w:rFonts w:ascii="Times New Roman" w:hAnsi="Times New Roman" w:cs="Times New Roman"/>
                <w:iCs/>
                <w:sz w:val="28"/>
                <w:szCs w:val="28"/>
              </w:rPr>
              <w:t>cơ quan, tổ chức, cá nhân Việt Nam và nước ngoài có liên quan đến điều tra cơ bản về dầu khí và hoạt động dầu khí.</w:t>
            </w:r>
          </w:p>
          <w:p w14:paraId="7C6AE2E8" w14:textId="77777777" w:rsidR="003C088B" w:rsidRPr="008F68A0" w:rsidRDefault="003C088B" w:rsidP="008F68A0">
            <w:pPr>
              <w:spacing w:before="120"/>
              <w:jc w:val="both"/>
              <w:rPr>
                <w:rFonts w:ascii="Times New Roman" w:hAnsi="Times New Roman" w:cs="Times New Roman"/>
                <w:sz w:val="28"/>
                <w:szCs w:val="28"/>
              </w:rPr>
            </w:pPr>
            <w:r>
              <w:rPr>
                <w:rFonts w:ascii="Times New Roman" w:hAnsi="Times New Roman" w:cs="Times New Roman"/>
                <w:iCs/>
                <w:sz w:val="28"/>
                <w:szCs w:val="28"/>
              </w:rPr>
              <w:t xml:space="preserve">- </w:t>
            </w:r>
            <w:r w:rsidRPr="00B76E60">
              <w:rPr>
                <w:rFonts w:ascii="Times New Roman" w:hAnsi="Times New Roman" w:cs="Times New Roman"/>
                <w:i/>
                <w:iCs/>
                <w:sz w:val="28"/>
                <w:szCs w:val="28"/>
              </w:rPr>
              <w:t>Luật Chứng khoán năm 2019</w:t>
            </w:r>
            <w:r>
              <w:rPr>
                <w:rFonts w:ascii="Times New Roman" w:hAnsi="Times New Roman" w:cs="Times New Roman"/>
                <w:iCs/>
                <w:sz w:val="28"/>
                <w:szCs w:val="28"/>
              </w:rPr>
              <w:t xml:space="preserve"> quy định việc quản lý nhà nước về t</w:t>
            </w:r>
            <w:r w:rsidRPr="00423837">
              <w:rPr>
                <w:rFonts w:ascii="Times New Roman" w:hAnsi="Times New Roman" w:cs="Times New Roman"/>
                <w:iCs/>
                <w:sz w:val="28"/>
                <w:szCs w:val="28"/>
              </w:rPr>
              <w:t>hẩm quyền, trình tự, thủ tục, điều kiện đầu tư kinh doanh</w:t>
            </w:r>
            <w:r>
              <w:rPr>
                <w:rFonts w:ascii="Times New Roman" w:hAnsi="Times New Roman" w:cs="Times New Roman"/>
                <w:iCs/>
                <w:sz w:val="28"/>
                <w:szCs w:val="28"/>
              </w:rPr>
              <w:t xml:space="preserve"> đối với </w:t>
            </w:r>
            <w:r w:rsidRPr="003C088B">
              <w:rPr>
                <w:rFonts w:ascii="Times New Roman" w:hAnsi="Times New Roman" w:cs="Times New Roman"/>
                <w:iCs/>
                <w:sz w:val="28"/>
                <w:szCs w:val="28"/>
              </w:rPr>
              <w:t>tổ chức, cá nhân trong lĩnh vực chứng khoán; tổ chức thị trường chứng khoán</w:t>
            </w:r>
            <w:r>
              <w:rPr>
                <w:rFonts w:ascii="Times New Roman" w:hAnsi="Times New Roman" w:cs="Times New Roman"/>
                <w:iCs/>
                <w:sz w:val="28"/>
                <w:szCs w:val="28"/>
              </w:rPr>
              <w:t>.</w:t>
            </w:r>
          </w:p>
        </w:tc>
        <w:tc>
          <w:tcPr>
            <w:tcW w:w="3402" w:type="dxa"/>
          </w:tcPr>
          <w:p w14:paraId="2B8FCF33" w14:textId="77777777" w:rsidR="001905E9" w:rsidRPr="005A02FB" w:rsidRDefault="008C037D" w:rsidP="003A2C49">
            <w:pPr>
              <w:spacing w:before="120"/>
              <w:jc w:val="both"/>
              <w:rPr>
                <w:rFonts w:ascii="Times New Roman" w:hAnsi="Times New Roman" w:cs="Times New Roman"/>
                <w:sz w:val="28"/>
                <w:szCs w:val="28"/>
              </w:rPr>
            </w:pPr>
            <w:r>
              <w:rPr>
                <w:rFonts w:ascii="Times New Roman" w:hAnsi="Times New Roman" w:cs="Times New Roman"/>
                <w:sz w:val="28"/>
                <w:szCs w:val="28"/>
              </w:rPr>
              <w:t>Luật Đầu tư kinh doanh</w:t>
            </w:r>
            <w:r w:rsidR="0064205E">
              <w:rPr>
                <w:rFonts w:ascii="Times New Roman" w:hAnsi="Times New Roman" w:cs="Times New Roman"/>
                <w:sz w:val="28"/>
                <w:szCs w:val="28"/>
              </w:rPr>
              <w:t xml:space="preserve"> cơ bản thể chế đầy đủ, đảm bảo thống nhất với quy định tại các pháp luật hiện hành khác.</w:t>
            </w:r>
          </w:p>
        </w:tc>
        <w:tc>
          <w:tcPr>
            <w:tcW w:w="2085" w:type="dxa"/>
          </w:tcPr>
          <w:p w14:paraId="470CA72D" w14:textId="77777777" w:rsidR="001905E9" w:rsidRPr="005A02FB" w:rsidRDefault="001905E9" w:rsidP="003A58F7">
            <w:pPr>
              <w:spacing w:before="120"/>
              <w:jc w:val="both"/>
              <w:rPr>
                <w:rFonts w:ascii="Times New Roman" w:hAnsi="Times New Roman" w:cs="Times New Roman"/>
                <w:sz w:val="28"/>
                <w:szCs w:val="28"/>
              </w:rPr>
            </w:pPr>
          </w:p>
        </w:tc>
      </w:tr>
      <w:tr w:rsidR="003007F7" w:rsidRPr="005A02FB" w14:paraId="038E7FE7" w14:textId="77777777" w:rsidTr="003007F7">
        <w:tc>
          <w:tcPr>
            <w:tcW w:w="746" w:type="dxa"/>
          </w:tcPr>
          <w:p w14:paraId="1377F48D" w14:textId="77777777" w:rsidR="003007F7" w:rsidRPr="00CB6535" w:rsidRDefault="00176EFB"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5</w:t>
            </w:r>
          </w:p>
        </w:tc>
        <w:tc>
          <w:tcPr>
            <w:tcW w:w="3077" w:type="dxa"/>
          </w:tcPr>
          <w:p w14:paraId="7BED86DB" w14:textId="77777777" w:rsidR="003007F7" w:rsidRPr="00CB6535" w:rsidRDefault="003007F7" w:rsidP="00630970">
            <w:pPr>
              <w:spacing w:before="120"/>
              <w:jc w:val="both"/>
              <w:rPr>
                <w:rFonts w:ascii="Times New Roman" w:hAnsi="Times New Roman" w:cs="Times New Roman"/>
                <w:b/>
                <w:bCs/>
                <w:sz w:val="28"/>
                <w:szCs w:val="28"/>
              </w:rPr>
            </w:pPr>
            <w:r w:rsidRPr="00CB6535">
              <w:rPr>
                <w:rFonts w:ascii="Times New Roman" w:hAnsi="Times New Roman" w:cs="Times New Roman"/>
                <w:b/>
                <w:bCs/>
                <w:sz w:val="28"/>
                <w:szCs w:val="28"/>
              </w:rPr>
              <w:t>Điều 5. Chính sách về đầu tư kinh doanh</w:t>
            </w:r>
          </w:p>
        </w:tc>
        <w:tc>
          <w:tcPr>
            <w:tcW w:w="3685" w:type="dxa"/>
          </w:tcPr>
          <w:p w14:paraId="625B8441" w14:textId="77777777" w:rsidR="003007F7" w:rsidRDefault="00106624" w:rsidP="003A58F7">
            <w:pPr>
              <w:spacing w:before="120"/>
              <w:jc w:val="both"/>
              <w:rPr>
                <w:rFonts w:ascii="Times New Roman" w:hAnsi="Times New Roman" w:cs="Times New Roman"/>
                <w:sz w:val="28"/>
                <w:szCs w:val="28"/>
              </w:rPr>
            </w:pPr>
            <w:r w:rsidRPr="00CB6535">
              <w:rPr>
                <w:rFonts w:ascii="Times New Roman" w:hAnsi="Times New Roman" w:cs="Times New Roman"/>
                <w:sz w:val="28"/>
                <w:szCs w:val="28"/>
              </w:rPr>
              <w:t xml:space="preserve">- </w:t>
            </w:r>
            <w:r w:rsidRPr="00CB6535">
              <w:rPr>
                <w:rFonts w:ascii="Times New Roman" w:hAnsi="Times New Roman" w:cs="Times New Roman"/>
                <w:i/>
                <w:sz w:val="28"/>
                <w:szCs w:val="28"/>
              </w:rPr>
              <w:t>Hiến pháp năm 2023</w:t>
            </w:r>
            <w:r w:rsidRPr="00CB6535">
              <w:rPr>
                <w:rFonts w:ascii="Times New Roman" w:hAnsi="Times New Roman" w:cs="Times New Roman"/>
                <w:sz w:val="28"/>
                <w:szCs w:val="28"/>
              </w:rPr>
              <w:t xml:space="preserve"> quy định: </w:t>
            </w:r>
            <w:r w:rsidRPr="00CB6535">
              <w:rPr>
                <w:rFonts w:ascii="Times New Roman" w:hAnsi="Times New Roman" w:cs="Times New Roman"/>
                <w:i/>
                <w:sz w:val="28"/>
                <w:szCs w:val="28"/>
              </w:rPr>
              <w:t>“Mọi người có quyền tự do kinh doanh trong những ngành nghề mà pháp luật không cấm.”</w:t>
            </w:r>
            <w:r w:rsidRPr="00CB6535">
              <w:rPr>
                <w:rFonts w:ascii="Times New Roman" w:hAnsi="Times New Roman" w:cs="Times New Roman"/>
                <w:sz w:val="28"/>
                <w:szCs w:val="28"/>
              </w:rPr>
              <w:t xml:space="preserve"> (Điều 33) và </w:t>
            </w:r>
            <w:r w:rsidRPr="00CB6535">
              <w:rPr>
                <w:rFonts w:ascii="Times New Roman" w:hAnsi="Times New Roman" w:cs="Times New Roman"/>
                <w:i/>
                <w:sz w:val="28"/>
                <w:szCs w:val="28"/>
              </w:rPr>
              <w:t>“Nước Cộng hòa xã hội chủ nghĩa Việt Nam xây dựng nền kinh tế độc lập, tự chủ, phát huy nội lực, hội nhập, hợp tác quốc tế, gắn kết chặt chẽ với phát triển văn hóa, thực hiện tiến bộ và công bằng xã hội, bảo vệ môi trường, thực hiện công nghiệp hóa, hiện đại hóa đất nước.”</w:t>
            </w:r>
            <w:r w:rsidRPr="00CB6535">
              <w:rPr>
                <w:rFonts w:ascii="Times New Roman" w:hAnsi="Times New Roman" w:cs="Times New Roman"/>
                <w:sz w:val="28"/>
                <w:szCs w:val="28"/>
              </w:rPr>
              <w:t xml:space="preserve"> (Điều 50)</w:t>
            </w:r>
            <w:r>
              <w:rPr>
                <w:rFonts w:ascii="Times New Roman" w:hAnsi="Times New Roman" w:cs="Times New Roman"/>
                <w:sz w:val="28"/>
                <w:szCs w:val="28"/>
              </w:rPr>
              <w:t>.</w:t>
            </w:r>
          </w:p>
          <w:p w14:paraId="6BEDA5D3" w14:textId="77777777" w:rsidR="00106624" w:rsidRDefault="00106624" w:rsidP="003A58F7">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003867C8" w:rsidRPr="00235B9E">
              <w:rPr>
                <w:rFonts w:ascii="Times New Roman" w:hAnsi="Times New Roman" w:cs="Times New Roman"/>
                <w:i/>
                <w:sz w:val="28"/>
                <w:szCs w:val="28"/>
              </w:rPr>
              <w:t>Luật Doanh nghiệp năm 2020</w:t>
            </w:r>
            <w:r w:rsidR="003867C8">
              <w:rPr>
                <w:rFonts w:ascii="Times New Roman" w:hAnsi="Times New Roman" w:cs="Times New Roman"/>
                <w:sz w:val="28"/>
                <w:szCs w:val="28"/>
              </w:rPr>
              <w:t xml:space="preserve"> quy định </w:t>
            </w:r>
            <w:r w:rsidR="00235B9E">
              <w:rPr>
                <w:rFonts w:ascii="Times New Roman" w:hAnsi="Times New Roman" w:cs="Times New Roman"/>
                <w:sz w:val="28"/>
                <w:szCs w:val="28"/>
              </w:rPr>
              <w:t>b</w:t>
            </w:r>
            <w:r w:rsidR="00235B9E" w:rsidRPr="00235B9E">
              <w:rPr>
                <w:rFonts w:ascii="Times New Roman" w:hAnsi="Times New Roman" w:cs="Times New Roman"/>
                <w:sz w:val="28"/>
                <w:szCs w:val="28"/>
              </w:rPr>
              <w:t>ảo đảm của Nhà nước đối với doanh nghiệp và chủ sở hữu doanh nghiệp</w:t>
            </w:r>
            <w:r w:rsidR="007A711C">
              <w:rPr>
                <w:rFonts w:ascii="Times New Roman" w:hAnsi="Times New Roman" w:cs="Times New Roman"/>
                <w:sz w:val="28"/>
                <w:szCs w:val="28"/>
              </w:rPr>
              <w:t xml:space="preserve"> (Điều 5), nghĩa vụ của doanh nghiệp (Điề</w:t>
            </w:r>
            <w:r w:rsidR="001C7E41">
              <w:rPr>
                <w:rFonts w:ascii="Times New Roman" w:hAnsi="Times New Roman" w:cs="Times New Roman"/>
                <w:sz w:val="28"/>
                <w:szCs w:val="28"/>
              </w:rPr>
              <w:t>u 8).</w:t>
            </w:r>
          </w:p>
          <w:p w14:paraId="16FF854B" w14:textId="77777777" w:rsidR="001C7E41" w:rsidRDefault="001C7E41" w:rsidP="003A58F7">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1C7E41">
              <w:rPr>
                <w:rFonts w:ascii="Times New Roman" w:hAnsi="Times New Roman" w:cs="Times New Roman"/>
                <w:i/>
                <w:sz w:val="28"/>
                <w:szCs w:val="28"/>
              </w:rPr>
              <w:t>Luật Cạnh tranh năm 2018</w:t>
            </w:r>
            <w:r>
              <w:rPr>
                <w:rFonts w:ascii="Times New Roman" w:hAnsi="Times New Roman" w:cs="Times New Roman"/>
                <w:sz w:val="28"/>
                <w:szCs w:val="28"/>
              </w:rPr>
              <w:t xml:space="preserve"> quy định </w:t>
            </w:r>
            <w:r w:rsidRPr="001C7E41">
              <w:rPr>
                <w:rFonts w:ascii="Times New Roman" w:hAnsi="Times New Roman" w:cs="Times New Roman"/>
                <w:sz w:val="28"/>
                <w:szCs w:val="28"/>
              </w:rPr>
              <w:t>về hành vi hạn chế cạnh tranh, tập trung kinh tế gây tác động hoặc có khả năng gây tác động hạn chế cạnh tranh đến thị trường Việt Nam; hành vi cạnh tranh không lành mạnh; tố tụng cạnh tranh; xử lý vi phạm pháp luật về cạnh tranh; quản lý nhà nước về cạnh tranh.</w:t>
            </w:r>
          </w:p>
          <w:p w14:paraId="63A9489D" w14:textId="77777777" w:rsidR="001C7E41" w:rsidRDefault="001C7E41" w:rsidP="001C7E41">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1C7E41">
              <w:rPr>
                <w:rFonts w:ascii="Times New Roman" w:hAnsi="Times New Roman" w:cs="Times New Roman"/>
                <w:i/>
                <w:sz w:val="28"/>
                <w:szCs w:val="28"/>
              </w:rPr>
              <w:t>Luật Hỗ trợ doanh nghiệp nhỏ và vừa năm 2017</w:t>
            </w:r>
            <w:r>
              <w:rPr>
                <w:rFonts w:ascii="Times New Roman" w:hAnsi="Times New Roman" w:cs="Times New Roman"/>
                <w:sz w:val="28"/>
                <w:szCs w:val="28"/>
              </w:rPr>
              <w:t xml:space="preserve"> quy định chính sách khuyến khích, hỗ trợ cho doanh nghiệp nhỏ và vừa như hỗ trợ chung (tiếp cận tín dụng, thuế, kế toán, mặt bằng sản xuất, </w:t>
            </w:r>
            <w:r w:rsidRPr="001C7E41">
              <w:rPr>
                <w:rFonts w:ascii="Times New Roman" w:hAnsi="Times New Roman" w:cs="Times New Roman"/>
                <w:sz w:val="28"/>
                <w:szCs w:val="28"/>
              </w:rPr>
              <w:t>công nghệ</w:t>
            </w:r>
            <w:r>
              <w:rPr>
                <w:rFonts w:ascii="Times New Roman" w:hAnsi="Times New Roman" w:cs="Times New Roman"/>
                <w:sz w:val="28"/>
                <w:szCs w:val="28"/>
              </w:rPr>
              <w:t>,…), hỗ trợ doanh nghiệp nhỏ và vừa chuyển đổi từ hộ kinh doanh, khởi nghiệp sáng tạo, tham gia cụm liên kết ngành, chuỗi giá trị (chương II).</w:t>
            </w:r>
          </w:p>
          <w:p w14:paraId="70539BFA" w14:textId="77777777" w:rsidR="001C7E41" w:rsidRDefault="001C7E41" w:rsidP="001C7E41">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1C7E41">
              <w:rPr>
                <w:rFonts w:ascii="Times New Roman" w:hAnsi="Times New Roman" w:cs="Times New Roman"/>
                <w:i/>
                <w:sz w:val="28"/>
                <w:szCs w:val="28"/>
              </w:rPr>
              <w:t>Luật Bảo vệ môi trường năm 2020</w:t>
            </w:r>
            <w:r>
              <w:rPr>
                <w:rFonts w:ascii="Times New Roman" w:hAnsi="Times New Roman" w:cs="Times New Roman"/>
                <w:sz w:val="28"/>
                <w:szCs w:val="28"/>
              </w:rPr>
              <w:t xml:space="preserve"> quy định </w:t>
            </w:r>
            <w:r w:rsidR="00B80372">
              <w:rPr>
                <w:rFonts w:ascii="Times New Roman" w:hAnsi="Times New Roman" w:cs="Times New Roman"/>
                <w:sz w:val="28"/>
                <w:szCs w:val="28"/>
              </w:rPr>
              <w:t>tiêu chí về môi trường để phân loại dự án đầu tư, đánh giá sơ bộ tác động môi trường, giấy phép môi trường (chương IV).</w:t>
            </w:r>
          </w:p>
          <w:p w14:paraId="5293CA11" w14:textId="77777777" w:rsidR="00B80372" w:rsidRDefault="00B80372" w:rsidP="001C7E41">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B80372">
              <w:rPr>
                <w:rFonts w:ascii="Times New Roman" w:hAnsi="Times New Roman" w:cs="Times New Roman"/>
                <w:i/>
                <w:sz w:val="28"/>
                <w:szCs w:val="28"/>
              </w:rPr>
              <w:t>Luật Đất đai năm 2024</w:t>
            </w:r>
            <w:r>
              <w:rPr>
                <w:rFonts w:ascii="Times New Roman" w:hAnsi="Times New Roman" w:cs="Times New Roman"/>
                <w:sz w:val="28"/>
                <w:szCs w:val="28"/>
              </w:rPr>
              <w:t xml:space="preserve"> quy định </w:t>
            </w:r>
            <w:r w:rsidR="00A471DD">
              <w:rPr>
                <w:rFonts w:ascii="Times New Roman" w:hAnsi="Times New Roman" w:cs="Times New Roman"/>
                <w:sz w:val="28"/>
                <w:szCs w:val="28"/>
              </w:rPr>
              <w:t>t</w:t>
            </w:r>
            <w:r w:rsidR="00A471DD" w:rsidRPr="00A471DD">
              <w:rPr>
                <w:rFonts w:ascii="Times New Roman" w:hAnsi="Times New Roman" w:cs="Times New Roman"/>
                <w:sz w:val="28"/>
                <w:szCs w:val="28"/>
              </w:rPr>
              <w:t>rình tự, thủ tục bồi thường, hỗ trợ, tái định cư, thu hồi đất vì mục đích quốc phòng, an ninh; phát triển kinh tế - xã hội vì lợi ích quốc gia, công cộng</w:t>
            </w:r>
            <w:r w:rsidR="00A471DD">
              <w:rPr>
                <w:rFonts w:ascii="Times New Roman" w:hAnsi="Times New Roman" w:cs="Times New Roman"/>
                <w:sz w:val="28"/>
                <w:szCs w:val="28"/>
              </w:rPr>
              <w:t xml:space="preserve"> (Điều 87); Bồi thường, hỗ trợ, tái định cư khi Nhà nước thu hồi đất (Chương VII); Phát triển, quản lý và khai thác quỹ đất (Chương VIII)</w:t>
            </w:r>
            <w:r w:rsidR="0054500A">
              <w:rPr>
                <w:rFonts w:ascii="Times New Roman" w:hAnsi="Times New Roman" w:cs="Times New Roman"/>
                <w:sz w:val="28"/>
                <w:szCs w:val="28"/>
              </w:rPr>
              <w:t>.</w:t>
            </w:r>
          </w:p>
          <w:p w14:paraId="0ABBDEF2" w14:textId="77777777" w:rsidR="0054500A" w:rsidRDefault="009A7FCD" w:rsidP="009A7FCD">
            <w:pPr>
              <w:spacing w:before="120"/>
              <w:jc w:val="both"/>
              <w:rPr>
                <w:rFonts w:ascii="Times New Roman" w:hAnsi="Times New Roman" w:cs="Times New Roman"/>
                <w:sz w:val="28"/>
                <w:szCs w:val="28"/>
              </w:rPr>
            </w:pPr>
            <w:r w:rsidRPr="009A7FCD">
              <w:rPr>
                <w:rFonts w:ascii="Times New Roman" w:hAnsi="Times New Roman" w:cs="Times New Roman"/>
                <w:sz w:val="28"/>
                <w:szCs w:val="28"/>
              </w:rPr>
              <w:t xml:space="preserve">- </w:t>
            </w:r>
            <w:r w:rsidRPr="009A7FCD">
              <w:rPr>
                <w:rFonts w:ascii="Times New Roman" w:hAnsi="Times New Roman" w:cs="Times New Roman"/>
                <w:i/>
                <w:sz w:val="28"/>
                <w:szCs w:val="28"/>
              </w:rPr>
              <w:t>Luật Quốc phòng năm 2018</w:t>
            </w:r>
            <w:r w:rsidRPr="009A7FCD">
              <w:rPr>
                <w:rFonts w:ascii="Times New Roman" w:hAnsi="Times New Roman" w:cs="Times New Roman"/>
                <w:sz w:val="28"/>
                <w:szCs w:val="28"/>
              </w:rPr>
              <w:t xml:space="preserve"> quy định nhiệm vụ kết hợp quốc phòng với kinh tế - xã hội và kinh tế - xã hội với quốc phòng (Điều 15)</w:t>
            </w:r>
            <w:r>
              <w:rPr>
                <w:rFonts w:ascii="Times New Roman" w:hAnsi="Times New Roman" w:cs="Times New Roman"/>
                <w:sz w:val="28"/>
                <w:szCs w:val="28"/>
              </w:rPr>
              <w:t>.</w:t>
            </w:r>
          </w:p>
          <w:p w14:paraId="6464AB8D" w14:textId="77777777" w:rsidR="009A7FCD" w:rsidRDefault="003736F5" w:rsidP="009A7FCD">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3736F5">
              <w:rPr>
                <w:rFonts w:ascii="Times New Roman" w:hAnsi="Times New Roman" w:cs="Times New Roman"/>
                <w:i/>
                <w:sz w:val="28"/>
                <w:szCs w:val="28"/>
              </w:rPr>
              <w:t>Luật An ninh quốc gia năm 2004</w:t>
            </w:r>
            <w:r>
              <w:rPr>
                <w:rFonts w:ascii="Times New Roman" w:hAnsi="Times New Roman" w:cs="Times New Roman"/>
                <w:sz w:val="28"/>
                <w:szCs w:val="28"/>
              </w:rPr>
              <w:t xml:space="preserve"> quy định quản lý nhà nước về an ninh quốc gia (Chương IV).</w:t>
            </w:r>
          </w:p>
          <w:p w14:paraId="05161E90" w14:textId="77777777" w:rsidR="003736F5" w:rsidRDefault="003736F5" w:rsidP="009A7FCD">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5E2921">
              <w:rPr>
                <w:rFonts w:ascii="Times New Roman" w:hAnsi="Times New Roman" w:cs="Times New Roman"/>
                <w:i/>
                <w:sz w:val="28"/>
                <w:szCs w:val="28"/>
              </w:rPr>
              <w:t>Luật Quả</w:t>
            </w:r>
            <w:r w:rsidR="005E2921" w:rsidRPr="005E2921">
              <w:rPr>
                <w:rFonts w:ascii="Times New Roman" w:hAnsi="Times New Roman" w:cs="Times New Roman"/>
                <w:i/>
                <w:sz w:val="28"/>
                <w:szCs w:val="28"/>
              </w:rPr>
              <w:t>n lý ngoại thương năm 2017</w:t>
            </w:r>
            <w:r w:rsidR="005E2921">
              <w:rPr>
                <w:rFonts w:ascii="Times New Roman" w:hAnsi="Times New Roman" w:cs="Times New Roman"/>
                <w:sz w:val="28"/>
                <w:szCs w:val="28"/>
              </w:rPr>
              <w:t xml:space="preserve"> quy định các biện pháp pháp triển hoạt động ngoại thương (Chương VI).</w:t>
            </w:r>
          </w:p>
          <w:p w14:paraId="3C9F21BA" w14:textId="77777777" w:rsidR="00BA0969" w:rsidRPr="009A7FCD" w:rsidRDefault="005E2921" w:rsidP="009A7FCD">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5E2921">
              <w:rPr>
                <w:rFonts w:ascii="Times New Roman" w:hAnsi="Times New Roman" w:cs="Times New Roman"/>
                <w:i/>
                <w:sz w:val="28"/>
                <w:szCs w:val="28"/>
              </w:rPr>
              <w:t>Luật Sở hữu trí tuệ năm 2005</w:t>
            </w:r>
            <w:r>
              <w:rPr>
                <w:rFonts w:ascii="Times New Roman" w:hAnsi="Times New Roman" w:cs="Times New Roman"/>
                <w:sz w:val="28"/>
                <w:szCs w:val="28"/>
              </w:rPr>
              <w:t xml:space="preserve"> quy định chính sách của Nhà nước về sở hữu trí tuệ</w:t>
            </w:r>
            <w:r w:rsidR="00BA0969">
              <w:rPr>
                <w:rFonts w:ascii="Times New Roman" w:hAnsi="Times New Roman" w:cs="Times New Roman"/>
                <w:sz w:val="28"/>
                <w:szCs w:val="28"/>
              </w:rPr>
              <w:t xml:space="preserve"> (Điều 8).</w:t>
            </w:r>
          </w:p>
        </w:tc>
        <w:tc>
          <w:tcPr>
            <w:tcW w:w="3402" w:type="dxa"/>
          </w:tcPr>
          <w:p w14:paraId="3FDDA4E0" w14:textId="77777777" w:rsidR="003007F7" w:rsidRPr="005A02FB" w:rsidRDefault="00164975" w:rsidP="00164975">
            <w:pPr>
              <w:spacing w:before="120"/>
              <w:jc w:val="both"/>
              <w:rPr>
                <w:rFonts w:ascii="Times New Roman" w:hAnsi="Times New Roman" w:cs="Times New Roman"/>
                <w:sz w:val="28"/>
                <w:szCs w:val="28"/>
              </w:rPr>
            </w:pPr>
            <w:r>
              <w:rPr>
                <w:rFonts w:ascii="Times New Roman" w:hAnsi="Times New Roman" w:cs="Times New Roman"/>
                <w:sz w:val="28"/>
                <w:szCs w:val="28"/>
              </w:rPr>
              <w:t>Chính sách về đầu tư kinh doanh phù hợp với tính hợp hiến và thống nhất với quy định tại các luật khác có liên quan.</w:t>
            </w:r>
          </w:p>
        </w:tc>
        <w:tc>
          <w:tcPr>
            <w:tcW w:w="2085" w:type="dxa"/>
          </w:tcPr>
          <w:p w14:paraId="350B0A14" w14:textId="77777777" w:rsidR="003007F7" w:rsidRPr="005A02FB" w:rsidRDefault="003007F7" w:rsidP="003A58F7">
            <w:pPr>
              <w:spacing w:before="120"/>
              <w:jc w:val="both"/>
              <w:rPr>
                <w:rFonts w:ascii="Times New Roman" w:hAnsi="Times New Roman" w:cs="Times New Roman"/>
                <w:sz w:val="28"/>
                <w:szCs w:val="28"/>
              </w:rPr>
            </w:pPr>
          </w:p>
        </w:tc>
      </w:tr>
      <w:tr w:rsidR="003007F7" w:rsidRPr="005A02FB" w14:paraId="06FA07EC" w14:textId="77777777" w:rsidTr="003007F7">
        <w:tc>
          <w:tcPr>
            <w:tcW w:w="746" w:type="dxa"/>
          </w:tcPr>
          <w:p w14:paraId="0CCD8435" w14:textId="77777777" w:rsidR="003007F7" w:rsidRPr="00CB6535" w:rsidRDefault="00176EFB"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6</w:t>
            </w:r>
          </w:p>
        </w:tc>
        <w:tc>
          <w:tcPr>
            <w:tcW w:w="3077" w:type="dxa"/>
          </w:tcPr>
          <w:p w14:paraId="43559D13" w14:textId="77777777" w:rsidR="003007F7" w:rsidRPr="00CB6535" w:rsidRDefault="003007F7" w:rsidP="00630970">
            <w:pPr>
              <w:spacing w:before="120"/>
              <w:jc w:val="both"/>
              <w:rPr>
                <w:rFonts w:ascii="Times New Roman" w:hAnsi="Times New Roman" w:cs="Times New Roman"/>
                <w:b/>
                <w:bCs/>
                <w:sz w:val="28"/>
                <w:szCs w:val="28"/>
              </w:rPr>
            </w:pPr>
            <w:r w:rsidRPr="00CB6535">
              <w:rPr>
                <w:rFonts w:ascii="Times New Roman" w:hAnsi="Times New Roman" w:cs="Times New Roman"/>
                <w:b/>
                <w:bCs/>
                <w:sz w:val="28"/>
                <w:szCs w:val="28"/>
              </w:rPr>
              <w:t>Điều 6. Ngành, nghề cấm đầu tư kinh doanh</w:t>
            </w:r>
          </w:p>
        </w:tc>
        <w:tc>
          <w:tcPr>
            <w:tcW w:w="3685" w:type="dxa"/>
          </w:tcPr>
          <w:p w14:paraId="4677C81B" w14:textId="77777777" w:rsidR="003007F7" w:rsidRPr="005A02FB" w:rsidRDefault="00CB6535" w:rsidP="003A58F7">
            <w:pPr>
              <w:spacing w:before="120"/>
              <w:jc w:val="both"/>
              <w:rPr>
                <w:rFonts w:ascii="Times New Roman" w:hAnsi="Times New Roman" w:cs="Times New Roman"/>
                <w:sz w:val="28"/>
                <w:szCs w:val="28"/>
              </w:rPr>
            </w:pPr>
            <w:r w:rsidRPr="00CB6535">
              <w:rPr>
                <w:rFonts w:ascii="Times New Roman" w:hAnsi="Times New Roman" w:cs="Times New Roman"/>
                <w:sz w:val="28"/>
                <w:szCs w:val="28"/>
              </w:rPr>
              <w:t xml:space="preserve">- </w:t>
            </w:r>
            <w:r w:rsidRPr="00CB6535">
              <w:rPr>
                <w:rFonts w:ascii="Times New Roman" w:hAnsi="Times New Roman" w:cs="Times New Roman"/>
                <w:i/>
                <w:sz w:val="28"/>
                <w:szCs w:val="28"/>
              </w:rPr>
              <w:t>Hiến pháp năm 2023</w:t>
            </w:r>
            <w:r w:rsidRPr="00CB6535">
              <w:rPr>
                <w:rFonts w:ascii="Times New Roman" w:hAnsi="Times New Roman" w:cs="Times New Roman"/>
                <w:sz w:val="28"/>
                <w:szCs w:val="28"/>
              </w:rPr>
              <w:t xml:space="preserve"> quy định: </w:t>
            </w:r>
            <w:r w:rsidRPr="00CB6535">
              <w:rPr>
                <w:rFonts w:ascii="Times New Roman" w:hAnsi="Times New Roman" w:cs="Times New Roman"/>
                <w:i/>
                <w:sz w:val="28"/>
                <w:szCs w:val="28"/>
              </w:rPr>
              <w:t>“Mọi người có quyền tự do kinh doanh trong những ngành nghề mà pháp luật không cấm.”</w:t>
            </w:r>
            <w:r w:rsidRPr="00CB6535">
              <w:rPr>
                <w:rFonts w:ascii="Times New Roman" w:hAnsi="Times New Roman" w:cs="Times New Roman"/>
                <w:sz w:val="28"/>
                <w:szCs w:val="28"/>
              </w:rPr>
              <w:t xml:space="preserve"> (Điều 33) và </w:t>
            </w:r>
            <w:r w:rsidRPr="00CB6535">
              <w:rPr>
                <w:rFonts w:ascii="Times New Roman" w:hAnsi="Times New Roman" w:cs="Times New Roman"/>
                <w:i/>
                <w:sz w:val="28"/>
                <w:szCs w:val="28"/>
              </w:rPr>
              <w:t>“Nước Cộng hòa xã hội chủ nghĩa Việt Nam xây dựng nền kinh tế độc lập, tự chủ, phát huy nội lực, hội nhập, hợp tác quốc tế, gắn kết chặt chẽ với phát triển văn hóa, thực hiện tiến bộ và công bằng xã hội, bảo vệ môi trường, thực hiện công nghiệp hóa, hiện đại hóa đất nước.”</w:t>
            </w:r>
            <w:r w:rsidRPr="00CB6535">
              <w:rPr>
                <w:rFonts w:ascii="Times New Roman" w:hAnsi="Times New Roman" w:cs="Times New Roman"/>
                <w:sz w:val="28"/>
                <w:szCs w:val="28"/>
              </w:rPr>
              <w:t xml:space="preserve"> (Điều 50)</w:t>
            </w:r>
          </w:p>
        </w:tc>
        <w:tc>
          <w:tcPr>
            <w:tcW w:w="3402" w:type="dxa"/>
          </w:tcPr>
          <w:p w14:paraId="7C44845A" w14:textId="77777777" w:rsidR="003007F7" w:rsidRPr="005A02FB" w:rsidRDefault="00167F1B" w:rsidP="003A58F7">
            <w:pPr>
              <w:spacing w:before="120"/>
              <w:jc w:val="both"/>
              <w:rPr>
                <w:rFonts w:ascii="Times New Roman" w:hAnsi="Times New Roman" w:cs="Times New Roman"/>
                <w:sz w:val="28"/>
                <w:szCs w:val="28"/>
              </w:rPr>
            </w:pPr>
            <w:r>
              <w:rPr>
                <w:rFonts w:ascii="Times New Roman" w:hAnsi="Times New Roman" w:cs="Times New Roman"/>
                <w:sz w:val="28"/>
                <w:szCs w:val="28"/>
              </w:rPr>
              <w:t>Điều 6 phù hợp với tính hợp hiến.</w:t>
            </w:r>
          </w:p>
        </w:tc>
        <w:tc>
          <w:tcPr>
            <w:tcW w:w="2085" w:type="dxa"/>
          </w:tcPr>
          <w:p w14:paraId="6B967B03" w14:textId="77777777" w:rsidR="003007F7" w:rsidRPr="005A02FB" w:rsidRDefault="003007F7" w:rsidP="003A58F7">
            <w:pPr>
              <w:spacing w:before="120"/>
              <w:jc w:val="both"/>
              <w:rPr>
                <w:rFonts w:ascii="Times New Roman" w:hAnsi="Times New Roman" w:cs="Times New Roman"/>
                <w:sz w:val="28"/>
                <w:szCs w:val="28"/>
              </w:rPr>
            </w:pPr>
          </w:p>
        </w:tc>
      </w:tr>
      <w:tr w:rsidR="003007F7" w:rsidRPr="005A02FB" w14:paraId="4CC4DFC8" w14:textId="77777777" w:rsidTr="003007F7">
        <w:tc>
          <w:tcPr>
            <w:tcW w:w="746" w:type="dxa"/>
          </w:tcPr>
          <w:p w14:paraId="410E9684" w14:textId="77777777" w:rsidR="003007F7" w:rsidRPr="00CB6535" w:rsidRDefault="00176EFB"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7</w:t>
            </w:r>
          </w:p>
        </w:tc>
        <w:tc>
          <w:tcPr>
            <w:tcW w:w="3077" w:type="dxa"/>
          </w:tcPr>
          <w:p w14:paraId="67B11F1E" w14:textId="77777777" w:rsidR="003007F7" w:rsidRPr="00CB6535" w:rsidRDefault="003007F7" w:rsidP="003007F7">
            <w:pPr>
              <w:spacing w:before="120"/>
              <w:jc w:val="both"/>
              <w:rPr>
                <w:rFonts w:ascii="Times New Roman" w:hAnsi="Times New Roman" w:cs="Times New Roman"/>
                <w:b/>
                <w:bCs/>
                <w:sz w:val="28"/>
                <w:szCs w:val="28"/>
              </w:rPr>
            </w:pPr>
            <w:r w:rsidRPr="00CB6535">
              <w:rPr>
                <w:rFonts w:ascii="Times New Roman" w:hAnsi="Times New Roman" w:cs="Times New Roman"/>
                <w:b/>
                <w:bCs/>
                <w:sz w:val="28"/>
                <w:szCs w:val="28"/>
              </w:rPr>
              <w:t>Điều 7. Ngành, nghề đầu tư kinh doanh có điều kiện</w:t>
            </w:r>
          </w:p>
        </w:tc>
        <w:tc>
          <w:tcPr>
            <w:tcW w:w="3685" w:type="dxa"/>
          </w:tcPr>
          <w:p w14:paraId="1103A196" w14:textId="77777777" w:rsidR="003007F7" w:rsidRPr="003007F7" w:rsidRDefault="003007F7" w:rsidP="003007F7">
            <w:pPr>
              <w:spacing w:before="120"/>
              <w:jc w:val="both"/>
              <w:rPr>
                <w:rFonts w:ascii="Times New Roman" w:hAnsi="Times New Roman" w:cs="Times New Roman"/>
                <w:sz w:val="28"/>
                <w:szCs w:val="28"/>
              </w:rPr>
            </w:pPr>
            <w:r w:rsidRPr="003007F7">
              <w:rPr>
                <w:rFonts w:ascii="Times New Roman" w:hAnsi="Times New Roman" w:cs="Times New Roman"/>
                <w:sz w:val="28"/>
                <w:szCs w:val="28"/>
              </w:rPr>
              <w:t xml:space="preserve">- </w:t>
            </w:r>
            <w:r w:rsidRPr="003007F7">
              <w:rPr>
                <w:rFonts w:ascii="Times New Roman" w:hAnsi="Times New Roman" w:cs="Times New Roman"/>
                <w:i/>
                <w:sz w:val="28"/>
                <w:szCs w:val="28"/>
              </w:rPr>
              <w:t>Luật Doanh nghiệp năm 2020</w:t>
            </w:r>
            <w:r w:rsidRPr="003007F7">
              <w:rPr>
                <w:rFonts w:ascii="Times New Roman" w:hAnsi="Times New Roman" w:cs="Times New Roman"/>
                <w:sz w:val="28"/>
                <w:szCs w:val="28"/>
              </w:rPr>
              <w:t xml:space="preserve"> quy định doanh nghiệp có nghĩa vụ đáp ứng đủ điều kiện đầu tư kinh doanh khi kinh doanh ngành, nghề đầu tư kinh doanh có điều kiện; ngành, nghề tiếp cận thị trường có điều kiện đối với nhà đầu tư nước ngoài (Điều 8), (Điều 206).</w:t>
            </w:r>
          </w:p>
          <w:p w14:paraId="535AA93E" w14:textId="77777777" w:rsidR="003007F7" w:rsidRPr="003007F7" w:rsidRDefault="003007F7" w:rsidP="003007F7">
            <w:pPr>
              <w:spacing w:before="120"/>
              <w:jc w:val="both"/>
              <w:rPr>
                <w:rFonts w:ascii="Times New Roman" w:hAnsi="Times New Roman" w:cs="Times New Roman"/>
                <w:sz w:val="28"/>
                <w:szCs w:val="28"/>
              </w:rPr>
            </w:pPr>
            <w:r w:rsidRPr="003007F7">
              <w:rPr>
                <w:rFonts w:ascii="Times New Roman" w:hAnsi="Times New Roman" w:cs="Times New Roman"/>
                <w:sz w:val="28"/>
                <w:szCs w:val="28"/>
              </w:rPr>
              <w:t xml:space="preserve">- </w:t>
            </w:r>
            <w:r w:rsidRPr="003007F7">
              <w:rPr>
                <w:rFonts w:ascii="Times New Roman" w:hAnsi="Times New Roman" w:cs="Times New Roman"/>
                <w:i/>
                <w:sz w:val="28"/>
                <w:szCs w:val="28"/>
              </w:rPr>
              <w:t>Luật Hợp tác xã năm 2023</w:t>
            </w:r>
            <w:r w:rsidRPr="003007F7">
              <w:rPr>
                <w:rFonts w:ascii="Times New Roman" w:hAnsi="Times New Roman" w:cs="Times New Roman"/>
                <w:sz w:val="28"/>
                <w:szCs w:val="28"/>
              </w:rPr>
              <w:t xml:space="preserve"> quy định tổ hợp tác có quyền Kinh doanh những ngành, nghề mà pháp luật không cấm; được quyền kinh doanh ngành, nghề kinh doanh có điều kiện theo quy định của pháp luật (Điều 107). </w:t>
            </w:r>
          </w:p>
          <w:p w14:paraId="581BA0BD" w14:textId="77777777" w:rsidR="003007F7" w:rsidRPr="003007F7" w:rsidRDefault="003007F7" w:rsidP="003007F7">
            <w:pPr>
              <w:spacing w:before="120"/>
              <w:jc w:val="both"/>
              <w:rPr>
                <w:rFonts w:ascii="Times New Roman" w:hAnsi="Times New Roman" w:cs="Times New Roman"/>
                <w:sz w:val="28"/>
                <w:szCs w:val="28"/>
              </w:rPr>
            </w:pPr>
            <w:r w:rsidRPr="003007F7">
              <w:rPr>
                <w:rFonts w:ascii="Times New Roman" w:hAnsi="Times New Roman" w:cs="Times New Roman"/>
                <w:sz w:val="28"/>
                <w:szCs w:val="28"/>
              </w:rPr>
              <w:t xml:space="preserve">- </w:t>
            </w:r>
            <w:r w:rsidRPr="003007F7">
              <w:rPr>
                <w:rFonts w:ascii="Times New Roman" w:hAnsi="Times New Roman" w:cs="Times New Roman"/>
                <w:i/>
                <w:sz w:val="28"/>
                <w:szCs w:val="28"/>
              </w:rPr>
              <w:t>Luật sửa đổi, bổ sung một số điều của Luật Tiêu chuẩn và quy chuẩn kỹ thuật năm 2025</w:t>
            </w:r>
            <w:r w:rsidRPr="003007F7">
              <w:rPr>
                <w:rFonts w:ascii="Times New Roman" w:hAnsi="Times New Roman" w:cs="Times New Roman"/>
                <w:sz w:val="28"/>
                <w:szCs w:val="28"/>
              </w:rPr>
              <w:t xml:space="preserve"> quy định điều kiện hoạt động của tổ chức đánh giá sự phù hợp (Điều 20).</w:t>
            </w:r>
          </w:p>
          <w:p w14:paraId="36F25E1C" w14:textId="77777777" w:rsidR="003007F7" w:rsidRPr="003007F7" w:rsidRDefault="003007F7" w:rsidP="003007F7">
            <w:pPr>
              <w:spacing w:before="120"/>
              <w:jc w:val="both"/>
              <w:rPr>
                <w:rFonts w:ascii="Times New Roman" w:hAnsi="Times New Roman" w:cs="Times New Roman"/>
                <w:sz w:val="28"/>
                <w:szCs w:val="28"/>
              </w:rPr>
            </w:pPr>
            <w:r w:rsidRPr="003007F7">
              <w:rPr>
                <w:rFonts w:ascii="Times New Roman" w:hAnsi="Times New Roman" w:cs="Times New Roman"/>
                <w:sz w:val="28"/>
                <w:szCs w:val="28"/>
              </w:rPr>
              <w:t xml:space="preserve">- </w:t>
            </w:r>
            <w:r w:rsidRPr="003007F7">
              <w:rPr>
                <w:rFonts w:ascii="Times New Roman" w:hAnsi="Times New Roman" w:cs="Times New Roman"/>
                <w:i/>
                <w:sz w:val="28"/>
                <w:szCs w:val="28"/>
              </w:rPr>
              <w:t>Luật Cạnh tranh năm 2018</w:t>
            </w:r>
            <w:r w:rsidRPr="003007F7">
              <w:rPr>
                <w:rFonts w:ascii="Times New Roman" w:hAnsi="Times New Roman" w:cs="Times New Roman"/>
                <w:sz w:val="28"/>
                <w:szCs w:val="28"/>
              </w:rPr>
              <w:t xml:space="preserve"> quy định các hành vi cạnh tranh không lành mạnh trong kinh doanh (Điều 45), tố tụng cạnh tranh trong kinh doanh (Chương VIII).</w:t>
            </w:r>
          </w:p>
          <w:p w14:paraId="0B111DC9" w14:textId="77777777" w:rsidR="003007F7" w:rsidRPr="003007F7" w:rsidRDefault="003007F7" w:rsidP="003007F7">
            <w:pPr>
              <w:spacing w:before="120"/>
              <w:jc w:val="both"/>
              <w:rPr>
                <w:rFonts w:ascii="Times New Roman" w:hAnsi="Times New Roman" w:cs="Times New Roman"/>
                <w:sz w:val="28"/>
                <w:szCs w:val="28"/>
              </w:rPr>
            </w:pPr>
            <w:r w:rsidRPr="003007F7">
              <w:rPr>
                <w:rFonts w:ascii="Times New Roman" w:hAnsi="Times New Roman" w:cs="Times New Roman"/>
                <w:sz w:val="28"/>
                <w:szCs w:val="28"/>
              </w:rPr>
              <w:t xml:space="preserve">- </w:t>
            </w:r>
            <w:r w:rsidRPr="003007F7">
              <w:rPr>
                <w:rFonts w:ascii="Times New Roman" w:hAnsi="Times New Roman" w:cs="Times New Roman"/>
                <w:i/>
                <w:sz w:val="28"/>
                <w:szCs w:val="28"/>
              </w:rPr>
              <w:t xml:space="preserve">Luật Giao dịch điện tử năm 2023 </w:t>
            </w:r>
            <w:r w:rsidRPr="003007F7">
              <w:rPr>
                <w:rFonts w:ascii="Times New Roman" w:hAnsi="Times New Roman" w:cs="Times New Roman"/>
                <w:sz w:val="28"/>
                <w:szCs w:val="28"/>
              </w:rPr>
              <w:t>quy định điều kiện kinh doanh dịch vụ tin cậy (Điều 29).</w:t>
            </w:r>
          </w:p>
          <w:p w14:paraId="2AB051AE" w14:textId="77777777" w:rsidR="003007F7" w:rsidRPr="003007F7" w:rsidRDefault="003007F7" w:rsidP="003007F7">
            <w:pPr>
              <w:spacing w:before="120"/>
              <w:jc w:val="both"/>
              <w:rPr>
                <w:rFonts w:ascii="Times New Roman" w:hAnsi="Times New Roman" w:cs="Times New Roman"/>
                <w:sz w:val="28"/>
                <w:szCs w:val="28"/>
              </w:rPr>
            </w:pPr>
            <w:r w:rsidRPr="003007F7">
              <w:rPr>
                <w:rFonts w:ascii="Times New Roman" w:hAnsi="Times New Roman" w:cs="Times New Roman"/>
                <w:sz w:val="28"/>
                <w:szCs w:val="28"/>
              </w:rPr>
              <w:t xml:space="preserve">- </w:t>
            </w:r>
            <w:r w:rsidRPr="003007F7">
              <w:rPr>
                <w:rFonts w:ascii="Times New Roman" w:hAnsi="Times New Roman" w:cs="Times New Roman"/>
                <w:i/>
                <w:sz w:val="28"/>
                <w:szCs w:val="28"/>
              </w:rPr>
              <w:t>Nghị định số</w:t>
            </w:r>
            <w:r w:rsidRPr="003007F7">
              <w:rPr>
                <w:rFonts w:ascii="Times New Roman" w:hAnsi="Times New Roman" w:cs="Times New Roman"/>
                <w:sz w:val="28"/>
                <w:szCs w:val="28"/>
              </w:rPr>
              <w:t xml:space="preserve"> </w:t>
            </w:r>
            <w:r w:rsidRPr="003007F7">
              <w:rPr>
                <w:rFonts w:ascii="Times New Roman" w:hAnsi="Times New Roman" w:cs="Times New Roman"/>
                <w:i/>
                <w:sz w:val="28"/>
                <w:szCs w:val="28"/>
              </w:rPr>
              <w:t xml:space="preserve">96/2016/NĐ-CP ngày 01/7/2016 của Chính phủ về </w:t>
            </w:r>
            <w:r w:rsidRPr="003007F7">
              <w:rPr>
                <w:rFonts w:ascii="Times New Roman" w:hAnsi="Times New Roman" w:cs="Times New Roman"/>
                <w:i/>
                <w:iCs/>
                <w:sz w:val="28"/>
                <w:szCs w:val="28"/>
                <w:lang w:val="vi-VN"/>
              </w:rPr>
              <w:t>điều kiện về an ninh, </w:t>
            </w:r>
            <w:r w:rsidRPr="003007F7">
              <w:rPr>
                <w:rFonts w:ascii="Times New Roman" w:hAnsi="Times New Roman" w:cs="Times New Roman"/>
                <w:i/>
                <w:iCs/>
                <w:sz w:val="28"/>
                <w:szCs w:val="28"/>
              </w:rPr>
              <w:t>tr</w:t>
            </w:r>
            <w:r w:rsidRPr="003007F7">
              <w:rPr>
                <w:rFonts w:ascii="Times New Roman" w:hAnsi="Times New Roman" w:cs="Times New Roman"/>
                <w:i/>
                <w:iCs/>
                <w:sz w:val="28"/>
                <w:szCs w:val="28"/>
                <w:lang w:val="vi-VN"/>
              </w:rPr>
              <w:t>ật tự đ</w:t>
            </w:r>
            <w:r w:rsidRPr="003007F7">
              <w:rPr>
                <w:rFonts w:ascii="Times New Roman" w:hAnsi="Times New Roman" w:cs="Times New Roman"/>
                <w:i/>
                <w:iCs/>
                <w:sz w:val="28"/>
                <w:szCs w:val="28"/>
              </w:rPr>
              <w:t>ố</w:t>
            </w:r>
            <w:r w:rsidRPr="003007F7">
              <w:rPr>
                <w:rFonts w:ascii="Times New Roman" w:hAnsi="Times New Roman" w:cs="Times New Roman"/>
                <w:i/>
                <w:iCs/>
                <w:sz w:val="28"/>
                <w:szCs w:val="28"/>
                <w:lang w:val="vi-VN"/>
              </w:rPr>
              <w:t>i với một s</w:t>
            </w:r>
            <w:r w:rsidRPr="003007F7">
              <w:rPr>
                <w:rFonts w:ascii="Times New Roman" w:hAnsi="Times New Roman" w:cs="Times New Roman"/>
                <w:i/>
                <w:iCs/>
                <w:sz w:val="28"/>
                <w:szCs w:val="28"/>
              </w:rPr>
              <w:t>ố</w:t>
            </w:r>
            <w:r w:rsidRPr="003007F7">
              <w:rPr>
                <w:rFonts w:ascii="Times New Roman" w:hAnsi="Times New Roman" w:cs="Times New Roman"/>
                <w:i/>
                <w:iCs/>
                <w:sz w:val="28"/>
                <w:szCs w:val="28"/>
                <w:lang w:val="vi-VN"/>
              </w:rPr>
              <w:t> ngành, nghề đầu tư kinh doanh có điều kiện</w:t>
            </w:r>
            <w:r w:rsidRPr="003007F7">
              <w:rPr>
                <w:rFonts w:ascii="Times New Roman" w:hAnsi="Times New Roman" w:cs="Times New Roman"/>
                <w:i/>
                <w:iCs/>
                <w:sz w:val="28"/>
                <w:szCs w:val="28"/>
              </w:rPr>
              <w:t xml:space="preserve"> </w:t>
            </w:r>
            <w:r w:rsidRPr="003007F7">
              <w:rPr>
                <w:rFonts w:ascii="Times New Roman" w:hAnsi="Times New Roman" w:cs="Times New Roman"/>
                <w:sz w:val="28"/>
                <w:szCs w:val="28"/>
              </w:rPr>
              <w:t>quy định điều kiện về an ninh, trật tự đối với một số ngành, nghề đầu tư kinh doanh có điều kiện.</w:t>
            </w:r>
          </w:p>
          <w:p w14:paraId="493A59C0" w14:textId="77777777" w:rsidR="003007F7" w:rsidRPr="003007F7" w:rsidRDefault="003007F7" w:rsidP="003007F7">
            <w:pPr>
              <w:spacing w:before="120"/>
              <w:jc w:val="both"/>
              <w:rPr>
                <w:rFonts w:ascii="Times New Roman" w:hAnsi="Times New Roman" w:cs="Times New Roman"/>
                <w:sz w:val="28"/>
                <w:szCs w:val="28"/>
              </w:rPr>
            </w:pPr>
            <w:r w:rsidRPr="003007F7">
              <w:rPr>
                <w:rFonts w:ascii="Times New Roman" w:hAnsi="Times New Roman" w:cs="Times New Roman"/>
                <w:sz w:val="28"/>
                <w:szCs w:val="28"/>
              </w:rPr>
              <w:t xml:space="preserve">- </w:t>
            </w:r>
            <w:r w:rsidRPr="003007F7">
              <w:rPr>
                <w:rFonts w:ascii="Times New Roman" w:hAnsi="Times New Roman" w:cs="Times New Roman"/>
                <w:i/>
                <w:sz w:val="28"/>
                <w:szCs w:val="28"/>
              </w:rPr>
              <w:t>Nghị định số 101/2022/NĐ-CP ngày 08/12/2022 của Chính phủ</w:t>
            </w:r>
            <w:r w:rsidRPr="003007F7">
              <w:rPr>
                <w:rFonts w:ascii="Times New Roman" w:hAnsi="Times New Roman" w:cs="Times New Roman"/>
                <w:i/>
                <w:iCs/>
                <w:sz w:val="28"/>
                <w:szCs w:val="28"/>
              </w:rPr>
              <w:t xml:space="preserve"> về điều kiện đầu tư kinh doanh quân trang, quân dụng, vũ khí quân dụng, trang thiết bị kỹ thuật và công nghệ chuyên dùng phục vụ quốc phòng, an ninh</w:t>
            </w:r>
            <w:r w:rsidRPr="003007F7">
              <w:rPr>
                <w:rFonts w:ascii="Times New Roman" w:hAnsi="Times New Roman" w:cs="Times New Roman"/>
                <w:sz w:val="28"/>
                <w:szCs w:val="28"/>
              </w:rPr>
              <w:t xml:space="preserve"> quy định về điều kiện đầu tư kinh doanh quân trang, quân dụng, vũ khí quân dụng, trang thiết bị kỹ thuật và công nghệ chuyên dùng phục vụ quốc phòng, an ninh.</w:t>
            </w:r>
          </w:p>
          <w:p w14:paraId="5E91F6E9" w14:textId="77777777" w:rsidR="003007F7" w:rsidRPr="003007F7" w:rsidRDefault="003007F7" w:rsidP="003007F7">
            <w:pPr>
              <w:spacing w:before="120"/>
              <w:jc w:val="both"/>
              <w:rPr>
                <w:rFonts w:ascii="Times New Roman" w:hAnsi="Times New Roman" w:cs="Times New Roman"/>
                <w:sz w:val="28"/>
                <w:szCs w:val="28"/>
              </w:rPr>
            </w:pPr>
            <w:r w:rsidRPr="003007F7">
              <w:rPr>
                <w:rFonts w:ascii="Times New Roman" w:hAnsi="Times New Roman" w:cs="Times New Roman"/>
                <w:sz w:val="28"/>
                <w:szCs w:val="28"/>
              </w:rPr>
              <w:t xml:space="preserve">- </w:t>
            </w:r>
            <w:r w:rsidRPr="003007F7">
              <w:rPr>
                <w:rFonts w:ascii="Times New Roman" w:hAnsi="Times New Roman" w:cs="Times New Roman"/>
                <w:i/>
                <w:sz w:val="28"/>
                <w:szCs w:val="28"/>
              </w:rPr>
              <w:t>Nghị định số 168/2025/NĐ-CP ngày 30/6/2025 của Chính phủ về đăng ký doanh nghiệp</w:t>
            </w:r>
            <w:r w:rsidRPr="003007F7">
              <w:rPr>
                <w:rFonts w:ascii="Times New Roman" w:hAnsi="Times New Roman" w:cs="Times New Roman"/>
                <w:sz w:val="28"/>
                <w:szCs w:val="28"/>
              </w:rPr>
              <w:t xml:space="preserve"> quy định yêu cầu doanh nghiệp tạm ngừng hoặc chấm dứt kinh doanh ngành, nghề đầu tư kinh doanh có điều kiện, ngành nghề tiếp cận thị trường có điều kiện đối với nhà đầu tư nước ngoài khi nhận được văn bản của cơ quan nhà nước có thẩm quyền về việc doanh nghiệp không đáp ứng điều kiện theo quy định pháp luật (Điều 21), (Điều 61); Hộ kinh doanh được quyền tự do kinh doanh ngành, nghề mà luật không cấm. Đối với những ngành, nghề đầu tư kinh doanh có điều kiện, hộ kinh doanh chỉ được kinh doanh khi đáp ứng đủ các điều kiện đầu tư kinh doanh (Điều 89).</w:t>
            </w:r>
          </w:p>
          <w:p w14:paraId="20BA3285" w14:textId="77777777" w:rsidR="003007F7" w:rsidRPr="003007F7" w:rsidRDefault="003007F7" w:rsidP="003007F7">
            <w:pPr>
              <w:spacing w:before="120"/>
              <w:jc w:val="both"/>
              <w:rPr>
                <w:rFonts w:ascii="Times New Roman" w:hAnsi="Times New Roman" w:cs="Times New Roman"/>
                <w:iCs/>
                <w:sz w:val="28"/>
                <w:szCs w:val="28"/>
              </w:rPr>
            </w:pPr>
            <w:r w:rsidRPr="003007F7">
              <w:rPr>
                <w:rFonts w:ascii="Times New Roman" w:hAnsi="Times New Roman" w:cs="Times New Roman"/>
                <w:sz w:val="28"/>
                <w:szCs w:val="28"/>
              </w:rPr>
              <w:t xml:space="preserve">- </w:t>
            </w:r>
            <w:r w:rsidRPr="003007F7">
              <w:rPr>
                <w:rFonts w:ascii="Times New Roman" w:hAnsi="Times New Roman" w:cs="Times New Roman"/>
                <w:i/>
                <w:sz w:val="28"/>
                <w:szCs w:val="28"/>
              </w:rPr>
              <w:t xml:space="preserve">Nghị định số 116/2017/NĐ-CP ngày 17/10/2017 </w:t>
            </w:r>
            <w:r w:rsidRPr="003007F7">
              <w:rPr>
                <w:rFonts w:ascii="Times New Roman" w:hAnsi="Times New Roman" w:cs="Times New Roman"/>
                <w:iCs/>
                <w:sz w:val="28"/>
                <w:szCs w:val="28"/>
              </w:rPr>
              <w:t>quy định điều kiện sản xuất, lắp ráp, nhập khẩu và kinh doanh dịch vụ bảo hành, bảo dưỡng ô tô.</w:t>
            </w:r>
          </w:p>
          <w:p w14:paraId="2230E50C" w14:textId="77777777" w:rsidR="003007F7" w:rsidRPr="003007F7" w:rsidRDefault="003007F7" w:rsidP="003007F7">
            <w:pPr>
              <w:spacing w:before="120"/>
              <w:jc w:val="both"/>
              <w:rPr>
                <w:rFonts w:ascii="Times New Roman" w:hAnsi="Times New Roman" w:cs="Times New Roman"/>
                <w:bCs/>
                <w:iCs/>
                <w:sz w:val="28"/>
                <w:szCs w:val="28"/>
              </w:rPr>
            </w:pPr>
            <w:r w:rsidRPr="003007F7">
              <w:rPr>
                <w:rFonts w:ascii="Times New Roman" w:hAnsi="Times New Roman" w:cs="Times New Roman"/>
                <w:iCs/>
                <w:sz w:val="28"/>
                <w:szCs w:val="28"/>
              </w:rPr>
              <w:t xml:space="preserve">- </w:t>
            </w:r>
            <w:r w:rsidRPr="003007F7">
              <w:rPr>
                <w:rFonts w:ascii="Times New Roman" w:hAnsi="Times New Roman" w:cs="Times New Roman"/>
                <w:i/>
                <w:iCs/>
                <w:sz w:val="28"/>
                <w:szCs w:val="28"/>
              </w:rPr>
              <w:t xml:space="preserve">Nghị định số 113/2017/NĐ-CP ngày 09/10/2017 của Chính phủ quy định chi tiết và hướng dẫn thi hành một số điều của Luật hóa chất </w:t>
            </w:r>
            <w:r w:rsidRPr="003007F7">
              <w:rPr>
                <w:rFonts w:ascii="Times New Roman" w:hAnsi="Times New Roman" w:cs="Times New Roman"/>
                <w:iCs/>
                <w:sz w:val="28"/>
                <w:szCs w:val="28"/>
              </w:rPr>
              <w:t>quy định Điều kiện cấp Giấy chứng nhận đủ điều kiện sản xuất, kinh doanh hóa chất sản xuất, kinh doanh có điều kiện trong lĩnh vực công nghiệp (Điều 9);</w:t>
            </w:r>
            <w:r w:rsidRPr="003007F7">
              <w:rPr>
                <w:rFonts w:ascii="Times New Roman" w:hAnsi="Times New Roman" w:cs="Times New Roman"/>
                <w:i/>
                <w:iCs/>
                <w:sz w:val="28"/>
                <w:szCs w:val="28"/>
              </w:rPr>
              <w:t xml:space="preserve"> </w:t>
            </w:r>
            <w:r w:rsidRPr="003007F7">
              <w:rPr>
                <w:rFonts w:ascii="Times New Roman" w:hAnsi="Times New Roman" w:cs="Times New Roman"/>
                <w:bCs/>
                <w:iCs/>
                <w:sz w:val="28"/>
                <w:szCs w:val="28"/>
              </w:rPr>
              <w:t>Hồ sơ, trình tự, thủ tục cấp Giấy chứng nhận đủ điều kiện sản xuất, kinh doanh hóa chất sản xuất, kinh doanh có điều kiện trong lĩnh vực công nghiệp (Điều 10).</w:t>
            </w:r>
          </w:p>
          <w:p w14:paraId="48CFB0D6" w14:textId="77777777" w:rsidR="003007F7" w:rsidRPr="005A02FB" w:rsidRDefault="003007F7" w:rsidP="003007F7">
            <w:pPr>
              <w:spacing w:before="120"/>
              <w:jc w:val="both"/>
              <w:rPr>
                <w:rFonts w:ascii="Times New Roman" w:hAnsi="Times New Roman" w:cs="Times New Roman"/>
                <w:sz w:val="28"/>
                <w:szCs w:val="28"/>
              </w:rPr>
            </w:pPr>
            <w:r w:rsidRPr="003007F7">
              <w:rPr>
                <w:rFonts w:ascii="Times New Roman" w:hAnsi="Times New Roman" w:cs="Times New Roman"/>
                <w:bCs/>
                <w:iCs/>
                <w:sz w:val="28"/>
                <w:szCs w:val="28"/>
              </w:rPr>
              <w:t xml:space="preserve">- </w:t>
            </w:r>
            <w:r w:rsidRPr="003007F7">
              <w:rPr>
                <w:rFonts w:ascii="Times New Roman" w:hAnsi="Times New Roman" w:cs="Times New Roman"/>
                <w:bCs/>
                <w:i/>
                <w:iCs/>
                <w:sz w:val="28"/>
                <w:szCs w:val="28"/>
              </w:rPr>
              <w:t xml:space="preserve">Nghị định số 17/2020/NĐ-CP ngày 05/2/2020 của Chính phủ sửa đổi, bổ sung một số điều của các Nghị định liên quan đến điều kiện đầu tư kinh doanh thuộc lĩnh vực quản lý nhà nước của Bộ Công Thương </w:t>
            </w:r>
            <w:r w:rsidRPr="003007F7">
              <w:rPr>
                <w:rFonts w:ascii="Times New Roman" w:hAnsi="Times New Roman" w:cs="Times New Roman"/>
                <w:bCs/>
                <w:iCs/>
                <w:sz w:val="28"/>
                <w:szCs w:val="28"/>
              </w:rPr>
              <w:t>bao gồm điều kiện sản xuất, lắp ráp, nhập khẩu và kinh doanh dịch vụ bảo hành, bảo dưỡng ô tô (Chương I), lĩnh vực hóa chất (Chương III), lĩnh vực kinh doanh thực phẩm (Chương IV), lĩnh vực kinh doanh khoáng sản (Chương V), lĩnh vực kinh doanh khí (Chương IV), lĩnh vực kinh doanh khoáng sản (Chương V), lĩnh vực kinh doanh khí (Chương VI), lĩnh vực kinh doanh rượu (Chương VII), lĩnh vực kinh doanh thuốc lá (Chương VIII).</w:t>
            </w:r>
          </w:p>
        </w:tc>
        <w:tc>
          <w:tcPr>
            <w:tcW w:w="3402" w:type="dxa"/>
          </w:tcPr>
          <w:p w14:paraId="62BFD36A" w14:textId="77777777" w:rsidR="003007F7" w:rsidRPr="005A02FB" w:rsidRDefault="004A23D6" w:rsidP="003A58F7">
            <w:pPr>
              <w:spacing w:before="120"/>
              <w:jc w:val="both"/>
              <w:rPr>
                <w:rFonts w:ascii="Times New Roman" w:hAnsi="Times New Roman" w:cs="Times New Roman"/>
                <w:sz w:val="28"/>
                <w:szCs w:val="28"/>
              </w:rPr>
            </w:pPr>
            <w:r w:rsidRPr="004A23D6">
              <w:rPr>
                <w:rFonts w:ascii="Times New Roman" w:hAnsi="Times New Roman" w:cs="Times New Roman"/>
                <w:bCs/>
                <w:sz w:val="28"/>
                <w:szCs w:val="28"/>
              </w:rPr>
              <w:t xml:space="preserve">Các quy định về điều kiện của ngành, nghề đầu tư kinh doanh có điều kiện từ các văn bản quy phạm pháp luật có liên quan đảm bảo hài hòa chung với </w:t>
            </w:r>
            <w:r w:rsidR="008C037D">
              <w:rPr>
                <w:rFonts w:ascii="Times New Roman" w:hAnsi="Times New Roman" w:cs="Times New Roman"/>
                <w:bCs/>
                <w:sz w:val="28"/>
                <w:szCs w:val="28"/>
              </w:rPr>
              <w:t>Luật Đầu tư kinh doanh</w:t>
            </w:r>
            <w:r w:rsidR="00533CC8">
              <w:rPr>
                <w:rFonts w:ascii="Times New Roman" w:hAnsi="Times New Roman" w:cs="Times New Roman"/>
                <w:sz w:val="28"/>
                <w:szCs w:val="28"/>
              </w:rPr>
              <w:t>.</w:t>
            </w:r>
          </w:p>
        </w:tc>
        <w:tc>
          <w:tcPr>
            <w:tcW w:w="2085" w:type="dxa"/>
          </w:tcPr>
          <w:p w14:paraId="741E62E5" w14:textId="77777777" w:rsidR="003007F7" w:rsidRPr="005A02FB" w:rsidRDefault="003007F7" w:rsidP="003A58F7">
            <w:pPr>
              <w:spacing w:before="120"/>
              <w:jc w:val="both"/>
              <w:rPr>
                <w:rFonts w:ascii="Times New Roman" w:hAnsi="Times New Roman" w:cs="Times New Roman"/>
                <w:sz w:val="28"/>
                <w:szCs w:val="28"/>
              </w:rPr>
            </w:pPr>
          </w:p>
        </w:tc>
      </w:tr>
      <w:tr w:rsidR="003E71B9" w:rsidRPr="005A02FB" w14:paraId="57BDF49C" w14:textId="77777777" w:rsidTr="003007F7">
        <w:tc>
          <w:tcPr>
            <w:tcW w:w="746" w:type="dxa"/>
          </w:tcPr>
          <w:p w14:paraId="37C9C769" w14:textId="77777777" w:rsidR="003E71B9" w:rsidRPr="00CB6535" w:rsidRDefault="00176EFB"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8</w:t>
            </w:r>
          </w:p>
        </w:tc>
        <w:tc>
          <w:tcPr>
            <w:tcW w:w="3077" w:type="dxa"/>
          </w:tcPr>
          <w:p w14:paraId="52F3D31F" w14:textId="77777777" w:rsidR="003E71B9" w:rsidRPr="003E71B9" w:rsidRDefault="003E71B9" w:rsidP="003E71B9">
            <w:pPr>
              <w:spacing w:before="120"/>
              <w:jc w:val="both"/>
              <w:rPr>
                <w:rFonts w:ascii="Times New Roman" w:hAnsi="Times New Roman" w:cs="Times New Roman"/>
                <w:b/>
                <w:bCs/>
                <w:sz w:val="28"/>
                <w:szCs w:val="28"/>
              </w:rPr>
            </w:pPr>
            <w:r w:rsidRPr="003E71B9">
              <w:rPr>
                <w:rFonts w:ascii="Times New Roman" w:hAnsi="Times New Roman" w:cs="Times New Roman"/>
                <w:b/>
                <w:bCs/>
                <w:sz w:val="28"/>
                <w:szCs w:val="28"/>
              </w:rPr>
              <w:t>Điều 8. Sửa đổi, bổ sung ngành, nghề cấm đầu tư kinh doanh, Danh mục ngành, nghề đầu tư kinh doanh có điều kiện, điều kiện đầu tư kinh doanh</w:t>
            </w:r>
          </w:p>
          <w:p w14:paraId="6EF72D24" w14:textId="77777777" w:rsidR="003E71B9" w:rsidRPr="00CB6535" w:rsidRDefault="003E71B9" w:rsidP="003007F7">
            <w:pPr>
              <w:spacing w:before="120"/>
              <w:jc w:val="both"/>
              <w:rPr>
                <w:rFonts w:ascii="Times New Roman" w:hAnsi="Times New Roman" w:cs="Times New Roman"/>
                <w:b/>
                <w:bCs/>
                <w:sz w:val="28"/>
                <w:szCs w:val="28"/>
              </w:rPr>
            </w:pPr>
          </w:p>
        </w:tc>
        <w:tc>
          <w:tcPr>
            <w:tcW w:w="3685" w:type="dxa"/>
          </w:tcPr>
          <w:p w14:paraId="1B8BB8F7" w14:textId="77777777" w:rsidR="003E71B9" w:rsidRPr="003007F7" w:rsidRDefault="000F6810" w:rsidP="003007F7">
            <w:pPr>
              <w:spacing w:before="120"/>
              <w:jc w:val="both"/>
              <w:rPr>
                <w:rFonts w:ascii="Times New Roman" w:hAnsi="Times New Roman" w:cs="Times New Roman"/>
                <w:sz w:val="28"/>
                <w:szCs w:val="28"/>
              </w:rPr>
            </w:pPr>
            <w:r w:rsidRPr="00CB6535">
              <w:rPr>
                <w:rFonts w:ascii="Times New Roman" w:hAnsi="Times New Roman" w:cs="Times New Roman"/>
                <w:sz w:val="28"/>
                <w:szCs w:val="28"/>
              </w:rPr>
              <w:t xml:space="preserve">- </w:t>
            </w:r>
            <w:r w:rsidRPr="00CB6535">
              <w:rPr>
                <w:rFonts w:ascii="Times New Roman" w:hAnsi="Times New Roman" w:cs="Times New Roman"/>
                <w:i/>
                <w:sz w:val="28"/>
                <w:szCs w:val="28"/>
              </w:rPr>
              <w:t>Hiến pháp năm 2023</w:t>
            </w:r>
            <w:r w:rsidRPr="00CB6535">
              <w:rPr>
                <w:rFonts w:ascii="Times New Roman" w:hAnsi="Times New Roman" w:cs="Times New Roman"/>
                <w:sz w:val="28"/>
                <w:szCs w:val="28"/>
              </w:rPr>
              <w:t xml:space="preserve"> quy định: </w:t>
            </w:r>
            <w:r w:rsidRPr="00CB6535">
              <w:rPr>
                <w:rFonts w:ascii="Times New Roman" w:hAnsi="Times New Roman" w:cs="Times New Roman"/>
                <w:i/>
                <w:sz w:val="28"/>
                <w:szCs w:val="28"/>
              </w:rPr>
              <w:t>“Mọi người có quyền tự do kinh doanh trong những ngành nghề mà pháp luật không cấm.”</w:t>
            </w:r>
            <w:r w:rsidRPr="00CB6535">
              <w:rPr>
                <w:rFonts w:ascii="Times New Roman" w:hAnsi="Times New Roman" w:cs="Times New Roman"/>
                <w:sz w:val="28"/>
                <w:szCs w:val="28"/>
              </w:rPr>
              <w:t xml:space="preserve"> (Điều 33) và </w:t>
            </w:r>
            <w:r w:rsidRPr="00CB6535">
              <w:rPr>
                <w:rFonts w:ascii="Times New Roman" w:hAnsi="Times New Roman" w:cs="Times New Roman"/>
                <w:i/>
                <w:sz w:val="28"/>
                <w:szCs w:val="28"/>
              </w:rPr>
              <w:t>“Nước Cộng hòa xã hội chủ nghĩa Việt Nam xây dựng nền kinh tế độc lập, tự chủ, phát huy nội lực, hội nhập, hợp tác quốc tế, gắn kết chặt chẽ với phát triển văn hóa, thực hiện tiến bộ và công bằng xã hội, bảo vệ môi trường, thực hiện công nghiệp hóa, hiện đại hóa đất nước.”</w:t>
            </w:r>
            <w:r w:rsidRPr="00CB6535">
              <w:rPr>
                <w:rFonts w:ascii="Times New Roman" w:hAnsi="Times New Roman" w:cs="Times New Roman"/>
                <w:sz w:val="28"/>
                <w:szCs w:val="28"/>
              </w:rPr>
              <w:t xml:space="preserve"> (Điều 50)</w:t>
            </w:r>
          </w:p>
        </w:tc>
        <w:tc>
          <w:tcPr>
            <w:tcW w:w="3402" w:type="dxa"/>
          </w:tcPr>
          <w:p w14:paraId="5A438B02" w14:textId="77777777" w:rsidR="003E71B9" w:rsidRPr="005A02FB" w:rsidRDefault="00413039" w:rsidP="003A58F7">
            <w:pPr>
              <w:spacing w:before="120"/>
              <w:jc w:val="both"/>
              <w:rPr>
                <w:rFonts w:ascii="Times New Roman" w:hAnsi="Times New Roman" w:cs="Times New Roman"/>
                <w:sz w:val="28"/>
                <w:szCs w:val="28"/>
              </w:rPr>
            </w:pPr>
            <w:r>
              <w:rPr>
                <w:rFonts w:ascii="Times New Roman" w:hAnsi="Times New Roman" w:cs="Times New Roman"/>
                <w:bCs/>
                <w:sz w:val="28"/>
                <w:szCs w:val="28"/>
              </w:rPr>
              <w:t>Điều 8 phù hợp với tính hợp hiến.</w:t>
            </w:r>
          </w:p>
        </w:tc>
        <w:tc>
          <w:tcPr>
            <w:tcW w:w="2085" w:type="dxa"/>
          </w:tcPr>
          <w:p w14:paraId="6C38BD2A" w14:textId="77777777" w:rsidR="003E71B9" w:rsidRPr="005A02FB" w:rsidRDefault="003E71B9" w:rsidP="003A58F7">
            <w:pPr>
              <w:spacing w:before="120"/>
              <w:jc w:val="both"/>
              <w:rPr>
                <w:rFonts w:ascii="Times New Roman" w:hAnsi="Times New Roman" w:cs="Times New Roman"/>
                <w:sz w:val="28"/>
                <w:szCs w:val="28"/>
              </w:rPr>
            </w:pPr>
          </w:p>
        </w:tc>
      </w:tr>
      <w:tr w:rsidR="000F6810" w:rsidRPr="005A02FB" w14:paraId="2C2D2B90" w14:textId="77777777" w:rsidTr="003007F7">
        <w:tc>
          <w:tcPr>
            <w:tcW w:w="746" w:type="dxa"/>
          </w:tcPr>
          <w:p w14:paraId="2D5DE45B" w14:textId="77777777" w:rsidR="000F6810" w:rsidRDefault="00176EFB"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9</w:t>
            </w:r>
          </w:p>
        </w:tc>
        <w:tc>
          <w:tcPr>
            <w:tcW w:w="3077" w:type="dxa"/>
          </w:tcPr>
          <w:p w14:paraId="060E4F2E" w14:textId="77777777" w:rsidR="001B4448" w:rsidRPr="008D2185" w:rsidRDefault="001B4448" w:rsidP="001B4448">
            <w:pPr>
              <w:spacing w:before="120"/>
              <w:jc w:val="both"/>
              <w:rPr>
                <w:rFonts w:ascii="Times New Roman" w:hAnsi="Times New Roman" w:cs="Times New Roman"/>
                <w:b/>
                <w:bCs/>
                <w:sz w:val="28"/>
                <w:szCs w:val="28"/>
              </w:rPr>
            </w:pPr>
            <w:r w:rsidRPr="008D2185">
              <w:rPr>
                <w:rFonts w:ascii="Times New Roman" w:hAnsi="Times New Roman" w:cs="Times New Roman"/>
                <w:b/>
                <w:bCs/>
                <w:sz w:val="28"/>
                <w:szCs w:val="28"/>
              </w:rPr>
              <w:t>Điều 9. Ngành, nghề và điều kiện tiếp cận thị trường đối với nhà đầu tư nước ngoài</w:t>
            </w:r>
          </w:p>
          <w:p w14:paraId="6E003C33" w14:textId="77777777" w:rsidR="000F6810" w:rsidRPr="003E71B9" w:rsidRDefault="000F6810" w:rsidP="003E71B9">
            <w:pPr>
              <w:spacing w:before="120"/>
              <w:jc w:val="both"/>
              <w:rPr>
                <w:rFonts w:ascii="Times New Roman" w:hAnsi="Times New Roman" w:cs="Times New Roman"/>
                <w:b/>
                <w:bCs/>
                <w:sz w:val="28"/>
                <w:szCs w:val="28"/>
              </w:rPr>
            </w:pPr>
          </w:p>
        </w:tc>
        <w:tc>
          <w:tcPr>
            <w:tcW w:w="3685" w:type="dxa"/>
          </w:tcPr>
          <w:p w14:paraId="1A125BFA" w14:textId="77777777" w:rsidR="000F6810" w:rsidRPr="00CB6535" w:rsidRDefault="008D2185" w:rsidP="005368D1">
            <w:pPr>
              <w:spacing w:before="120"/>
              <w:jc w:val="both"/>
              <w:rPr>
                <w:rFonts w:ascii="Times New Roman" w:hAnsi="Times New Roman" w:cs="Times New Roman"/>
                <w:sz w:val="28"/>
                <w:szCs w:val="28"/>
              </w:rPr>
            </w:pPr>
            <w:r w:rsidRPr="008D2185">
              <w:rPr>
                <w:rFonts w:ascii="Times New Roman" w:hAnsi="Times New Roman" w:cs="Times New Roman"/>
                <w:sz w:val="28"/>
                <w:szCs w:val="28"/>
              </w:rPr>
              <w:t xml:space="preserve">- </w:t>
            </w:r>
            <w:r w:rsidRPr="008D2185">
              <w:rPr>
                <w:rFonts w:ascii="Times New Roman" w:hAnsi="Times New Roman" w:cs="Times New Roman"/>
                <w:i/>
                <w:sz w:val="28"/>
                <w:szCs w:val="28"/>
              </w:rPr>
              <w:t>Hiến pháp năm 2023</w:t>
            </w:r>
            <w:r w:rsidRPr="008D2185">
              <w:rPr>
                <w:rFonts w:ascii="Times New Roman" w:hAnsi="Times New Roman" w:cs="Times New Roman"/>
                <w:sz w:val="28"/>
                <w:szCs w:val="28"/>
              </w:rPr>
              <w:t xml:space="preserve"> quy định: </w:t>
            </w:r>
            <w:r w:rsidRPr="008D2185">
              <w:rPr>
                <w:rFonts w:ascii="Times New Roman" w:hAnsi="Times New Roman" w:cs="Times New Roman"/>
                <w:i/>
                <w:sz w:val="28"/>
                <w:szCs w:val="28"/>
              </w:rPr>
              <w:t>“Mọi người có quyền tự do kinh doanh trong những ngành nghề mà pháp luật không cấm.”</w:t>
            </w:r>
            <w:r w:rsidRPr="008D2185">
              <w:rPr>
                <w:rFonts w:ascii="Times New Roman" w:hAnsi="Times New Roman" w:cs="Times New Roman"/>
                <w:sz w:val="28"/>
                <w:szCs w:val="28"/>
              </w:rPr>
              <w:t xml:space="preserve"> (Điều 33)</w:t>
            </w:r>
            <w:r>
              <w:rPr>
                <w:rFonts w:ascii="Times New Roman" w:hAnsi="Times New Roman" w:cs="Times New Roman"/>
                <w:sz w:val="28"/>
                <w:szCs w:val="28"/>
              </w:rPr>
              <w:br/>
            </w:r>
            <w:r w:rsidRPr="008D2185">
              <w:rPr>
                <w:rFonts w:ascii="Times New Roman" w:hAnsi="Times New Roman" w:cs="Times New Roman"/>
                <w:sz w:val="28"/>
                <w:szCs w:val="28"/>
              </w:rPr>
              <w:t xml:space="preserve">- </w:t>
            </w:r>
            <w:r w:rsidRPr="008D2185">
              <w:rPr>
                <w:rFonts w:ascii="Times New Roman" w:hAnsi="Times New Roman" w:cs="Times New Roman"/>
                <w:i/>
                <w:sz w:val="28"/>
                <w:szCs w:val="28"/>
              </w:rPr>
              <w:t>Luật Doanh nghiệp năm 2020</w:t>
            </w:r>
            <w:r w:rsidRPr="008D2185">
              <w:rPr>
                <w:rFonts w:ascii="Times New Roman" w:hAnsi="Times New Roman" w:cs="Times New Roman"/>
                <w:sz w:val="28"/>
                <w:szCs w:val="28"/>
              </w:rPr>
              <w:t xml:space="preserve"> quy định doanh nghiệp có nghĩa vụ đáp ứng đủ điều kiện đầu tư kinh doanh khi kinh doanh ngành, nghề đầu tư kinh doanh có điều kiện; ngành, nghề tiếp cận thị trường có điều kiện đối với nhà đầu tư nước ngoài (Điều 8), (Điều 206).</w:t>
            </w:r>
          </w:p>
        </w:tc>
        <w:tc>
          <w:tcPr>
            <w:tcW w:w="3402" w:type="dxa"/>
          </w:tcPr>
          <w:p w14:paraId="4D5F4B94" w14:textId="77777777" w:rsidR="005368D1" w:rsidRPr="005368D1" w:rsidRDefault="005368D1" w:rsidP="005368D1">
            <w:pPr>
              <w:spacing w:before="120"/>
              <w:jc w:val="both"/>
              <w:rPr>
                <w:rFonts w:ascii="Times New Roman" w:hAnsi="Times New Roman" w:cs="Times New Roman"/>
                <w:sz w:val="28"/>
                <w:szCs w:val="28"/>
              </w:rPr>
            </w:pPr>
            <w:r w:rsidRPr="005368D1">
              <w:rPr>
                <w:rFonts w:ascii="Times New Roman" w:hAnsi="Times New Roman" w:cs="Times New Roman"/>
                <w:sz w:val="28"/>
                <w:szCs w:val="28"/>
              </w:rPr>
              <w:t>Về cơ bản, quy định về hoạt động đầu tư ra nước ngoài thống nhất, phù hợp với các quy định pháp luật liên quan.</w:t>
            </w:r>
          </w:p>
          <w:p w14:paraId="5BE34AB9" w14:textId="77777777" w:rsidR="000F6810" w:rsidRPr="005A02FB" w:rsidRDefault="005368D1" w:rsidP="005368D1">
            <w:pPr>
              <w:spacing w:before="120"/>
              <w:jc w:val="both"/>
              <w:rPr>
                <w:rFonts w:ascii="Times New Roman" w:hAnsi="Times New Roman" w:cs="Times New Roman"/>
                <w:sz w:val="28"/>
                <w:szCs w:val="28"/>
              </w:rPr>
            </w:pPr>
            <w:r w:rsidRPr="005368D1">
              <w:rPr>
                <w:rFonts w:ascii="Times New Roman" w:hAnsi="Times New Roman" w:cs="Times New Roman"/>
                <w:sz w:val="28"/>
                <w:szCs w:val="28"/>
              </w:rPr>
              <w:t>Tuy nhiên, nhằm đơn giản hoá, hướng tới quản lý hoạt động đầu tư ra nước ngoài đảm bảo phù hợp với mục tiêu, nhu cầu quản lý của nhà nước và quyền tự do đầu tư kinh doanh của nhà đầu tư, cần thiết nghiên cứu cơ chế quản lý phù hợp hơn.</w:t>
            </w:r>
          </w:p>
        </w:tc>
        <w:tc>
          <w:tcPr>
            <w:tcW w:w="2085" w:type="dxa"/>
          </w:tcPr>
          <w:p w14:paraId="39B692DE" w14:textId="77777777" w:rsidR="000F6810" w:rsidRPr="005A02FB" w:rsidRDefault="000F6810" w:rsidP="003A58F7">
            <w:pPr>
              <w:spacing w:before="120"/>
              <w:jc w:val="both"/>
              <w:rPr>
                <w:rFonts w:ascii="Times New Roman" w:hAnsi="Times New Roman" w:cs="Times New Roman"/>
                <w:sz w:val="28"/>
                <w:szCs w:val="28"/>
              </w:rPr>
            </w:pPr>
          </w:p>
        </w:tc>
      </w:tr>
      <w:tr w:rsidR="00910E48" w:rsidRPr="005A02FB" w14:paraId="3CF0865B" w14:textId="77777777" w:rsidTr="003A58F7">
        <w:tc>
          <w:tcPr>
            <w:tcW w:w="746" w:type="dxa"/>
          </w:tcPr>
          <w:p w14:paraId="5BECEFC7" w14:textId="77777777" w:rsidR="00910E48" w:rsidRDefault="00910E48"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II</w:t>
            </w:r>
          </w:p>
        </w:tc>
        <w:tc>
          <w:tcPr>
            <w:tcW w:w="12249" w:type="dxa"/>
            <w:gridSpan w:val="4"/>
          </w:tcPr>
          <w:p w14:paraId="2BB7958A" w14:textId="77777777" w:rsidR="00910E48" w:rsidRPr="003A58F7" w:rsidRDefault="00910E48" w:rsidP="003A58F7">
            <w:pPr>
              <w:spacing w:before="120"/>
              <w:jc w:val="both"/>
              <w:rPr>
                <w:rFonts w:ascii="Times New Roman" w:hAnsi="Times New Roman" w:cs="Times New Roman"/>
                <w:b/>
                <w:sz w:val="28"/>
                <w:szCs w:val="28"/>
              </w:rPr>
            </w:pPr>
            <w:r w:rsidRPr="003A58F7">
              <w:rPr>
                <w:rFonts w:ascii="Times New Roman" w:hAnsi="Times New Roman" w:cs="Times New Roman"/>
                <w:b/>
                <w:sz w:val="28"/>
                <w:szCs w:val="28"/>
              </w:rPr>
              <w:t xml:space="preserve">CHƯƠNG II. </w:t>
            </w:r>
            <w:r w:rsidR="003A58F7" w:rsidRPr="003A58F7">
              <w:rPr>
                <w:rFonts w:ascii="Times New Roman" w:hAnsi="Times New Roman" w:cs="Times New Roman"/>
                <w:b/>
                <w:sz w:val="28"/>
                <w:szCs w:val="28"/>
              </w:rPr>
              <w:t>BẢO ĐẢM ĐẦU TƯ</w:t>
            </w:r>
          </w:p>
        </w:tc>
      </w:tr>
      <w:tr w:rsidR="00910E48" w:rsidRPr="005A02FB" w14:paraId="0647AD56" w14:textId="77777777" w:rsidTr="00735520">
        <w:trPr>
          <w:trHeight w:val="6509"/>
        </w:trPr>
        <w:tc>
          <w:tcPr>
            <w:tcW w:w="746" w:type="dxa"/>
          </w:tcPr>
          <w:p w14:paraId="725F25E0" w14:textId="77777777" w:rsidR="00910E48" w:rsidRDefault="003A58F7"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w:t>
            </w:r>
          </w:p>
        </w:tc>
        <w:tc>
          <w:tcPr>
            <w:tcW w:w="3077" w:type="dxa"/>
          </w:tcPr>
          <w:p w14:paraId="473CF3E4" w14:textId="77777777" w:rsidR="00910E48" w:rsidRPr="00532411" w:rsidRDefault="00910E48" w:rsidP="001B4448">
            <w:pPr>
              <w:spacing w:before="120"/>
              <w:jc w:val="both"/>
              <w:rPr>
                <w:rFonts w:ascii="Times New Roman" w:hAnsi="Times New Roman" w:cs="Times New Roman"/>
                <w:b/>
                <w:bCs/>
                <w:color w:val="FF0000"/>
                <w:sz w:val="28"/>
                <w:szCs w:val="28"/>
              </w:rPr>
            </w:pPr>
            <w:r w:rsidRPr="00735520">
              <w:rPr>
                <w:rFonts w:ascii="Times New Roman" w:hAnsi="Times New Roman" w:cs="Times New Roman"/>
                <w:b/>
                <w:bCs/>
                <w:sz w:val="28"/>
                <w:szCs w:val="28"/>
              </w:rPr>
              <w:t>Điều 10. Bảo đảm quyền sở hữu tài sản</w:t>
            </w:r>
          </w:p>
        </w:tc>
        <w:tc>
          <w:tcPr>
            <w:tcW w:w="3685" w:type="dxa"/>
          </w:tcPr>
          <w:p w14:paraId="086552DD" w14:textId="77777777" w:rsidR="00910E48" w:rsidRDefault="0036218C" w:rsidP="00166E19">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00166E19" w:rsidRPr="0036218C">
              <w:rPr>
                <w:rFonts w:ascii="Times New Roman" w:hAnsi="Times New Roman" w:cs="Times New Roman"/>
                <w:i/>
                <w:sz w:val="28"/>
                <w:szCs w:val="28"/>
              </w:rPr>
              <w:t>Điều 32 Hiến pháp 2013</w:t>
            </w:r>
            <w:r w:rsidR="00166E19">
              <w:rPr>
                <w:rFonts w:ascii="Times New Roman" w:hAnsi="Times New Roman" w:cs="Times New Roman"/>
                <w:sz w:val="28"/>
                <w:szCs w:val="28"/>
              </w:rPr>
              <w:t xml:space="preserve"> quy định: “</w:t>
            </w:r>
            <w:r w:rsidR="00166E19" w:rsidRPr="00166E19">
              <w:rPr>
                <w:rFonts w:ascii="Times New Roman" w:hAnsi="Times New Roman" w:cs="Times New Roman"/>
                <w:sz w:val="28"/>
                <w:szCs w:val="28"/>
              </w:rPr>
              <w:t>Mọi người có quyền sở hữu về thu nhập hợp pháp, của cải để dành, nhà ở, tư liệu sinh hoạt, tư liệu sản xuất, phần vốn góp trong doanh nghiệp hoặc trong các tổ chức kinh tế khác</w:t>
            </w:r>
            <w:r w:rsidR="00166E19">
              <w:rPr>
                <w:rFonts w:ascii="Times New Roman" w:hAnsi="Times New Roman" w:cs="Times New Roman"/>
                <w:sz w:val="28"/>
                <w:szCs w:val="28"/>
              </w:rPr>
              <w:t xml:space="preserve">;  </w:t>
            </w:r>
            <w:r w:rsidR="00166E19" w:rsidRPr="00166E19">
              <w:rPr>
                <w:rFonts w:ascii="Times New Roman" w:hAnsi="Times New Roman" w:cs="Times New Roman"/>
                <w:sz w:val="28"/>
                <w:szCs w:val="28"/>
              </w:rPr>
              <w:t>Quyền sở hữu tư nhân và quyền thừa kế được pháp luật bảo hộ</w:t>
            </w:r>
            <w:r w:rsidR="00166E19">
              <w:rPr>
                <w:rFonts w:ascii="Times New Roman" w:hAnsi="Times New Roman" w:cs="Times New Roman"/>
                <w:sz w:val="28"/>
                <w:szCs w:val="28"/>
              </w:rPr>
              <w:t xml:space="preserve">; </w:t>
            </w:r>
            <w:r w:rsidR="00166E19" w:rsidRPr="00166E19">
              <w:rPr>
                <w:rFonts w:ascii="Times New Roman" w:hAnsi="Times New Roman" w:cs="Times New Roman"/>
                <w:sz w:val="28"/>
                <w:szCs w:val="28"/>
              </w:rPr>
              <w:t>Trường hợp thật cần thiết vì lý do quốc phòng, an ninh hoặc vì lợi ích quốc gia, tình trạng khẩn cấp, phòng, chống thiên tai, Nhà nước trưng mua hoặc trưng dụng có bồi thường tài sản của tổ chức, cá nhân theo giá thị trường.</w:t>
            </w:r>
            <w:r w:rsidR="00166E19">
              <w:rPr>
                <w:rFonts w:ascii="Times New Roman" w:hAnsi="Times New Roman" w:cs="Times New Roman"/>
                <w:sz w:val="28"/>
                <w:szCs w:val="28"/>
              </w:rPr>
              <w:t>”</w:t>
            </w:r>
          </w:p>
          <w:p w14:paraId="3228A461" w14:textId="77777777" w:rsidR="00FC6339" w:rsidRDefault="00FC6339" w:rsidP="00166E19">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FC6339">
              <w:rPr>
                <w:rFonts w:ascii="Times New Roman" w:hAnsi="Times New Roman" w:cs="Times New Roman"/>
                <w:i/>
                <w:sz w:val="28"/>
                <w:szCs w:val="28"/>
              </w:rPr>
              <w:t>Luật Quản lý, sử dụng tài sản công năm 2017</w:t>
            </w:r>
            <w:r>
              <w:rPr>
                <w:rFonts w:ascii="Times New Roman" w:hAnsi="Times New Roman" w:cs="Times New Roman"/>
                <w:sz w:val="28"/>
                <w:szCs w:val="28"/>
              </w:rPr>
              <w:t xml:space="preserve"> quy định quyền sở hữu tài sản đối với </w:t>
            </w:r>
            <w:r w:rsidRPr="00FC6339">
              <w:rPr>
                <w:rFonts w:ascii="Times New Roman" w:hAnsi="Times New Roman" w:cs="Times New Roman"/>
                <w:sz w:val="28"/>
                <w:szCs w:val="28"/>
              </w:rPr>
              <w:t>tài sản công tại tổ chức chính trị xã hội - nghề nghiệp</w:t>
            </w:r>
            <w:r w:rsidR="008934DF">
              <w:rPr>
                <w:rFonts w:ascii="Times New Roman" w:hAnsi="Times New Roman" w:cs="Times New Roman"/>
                <w:sz w:val="28"/>
                <w:szCs w:val="28"/>
              </w:rPr>
              <w:t>.</w:t>
            </w:r>
          </w:p>
          <w:p w14:paraId="5C36EAA3" w14:textId="77777777" w:rsidR="00735520" w:rsidRPr="00735520" w:rsidRDefault="00735520" w:rsidP="00166E19">
            <w:pPr>
              <w:spacing w:before="120"/>
              <w:jc w:val="both"/>
              <w:rPr>
                <w:rFonts w:ascii="Times New Roman" w:hAnsi="Times New Roman" w:cs="Times New Roman"/>
                <w:bCs/>
                <w:sz w:val="28"/>
                <w:szCs w:val="28"/>
              </w:rPr>
            </w:pPr>
            <w:r>
              <w:rPr>
                <w:rFonts w:ascii="Times New Roman" w:hAnsi="Times New Roman" w:cs="Times New Roman"/>
                <w:sz w:val="28"/>
                <w:szCs w:val="28"/>
              </w:rPr>
              <w:t xml:space="preserve">- </w:t>
            </w:r>
            <w:r w:rsidRPr="00735520">
              <w:rPr>
                <w:rFonts w:ascii="Times New Roman" w:hAnsi="Times New Roman" w:cs="Times New Roman"/>
                <w:i/>
                <w:sz w:val="28"/>
                <w:szCs w:val="28"/>
              </w:rPr>
              <w:t>Luật Trưng mua, trưng dụng tài sản năm 2008</w:t>
            </w:r>
            <w:r>
              <w:rPr>
                <w:rFonts w:ascii="Times New Roman" w:hAnsi="Times New Roman" w:cs="Times New Roman"/>
                <w:sz w:val="28"/>
                <w:szCs w:val="28"/>
              </w:rPr>
              <w:t xml:space="preserve"> quy định </w:t>
            </w:r>
            <w:r>
              <w:rPr>
                <w:rFonts w:ascii="Times New Roman" w:hAnsi="Times New Roman" w:cs="Times New Roman"/>
                <w:bCs/>
                <w:sz w:val="28"/>
                <w:szCs w:val="28"/>
              </w:rPr>
              <w:t>q</w:t>
            </w:r>
            <w:r w:rsidRPr="00735520">
              <w:rPr>
                <w:rFonts w:ascii="Times New Roman" w:hAnsi="Times New Roman" w:cs="Times New Roman"/>
                <w:bCs/>
                <w:sz w:val="28"/>
                <w:szCs w:val="28"/>
              </w:rPr>
              <w:t>uyền sở hữu, quyền sử dụng tài sản trưng mua, trưng dụng</w:t>
            </w:r>
            <w:r>
              <w:rPr>
                <w:rFonts w:ascii="Times New Roman" w:hAnsi="Times New Roman" w:cs="Times New Roman"/>
                <w:bCs/>
                <w:sz w:val="28"/>
                <w:szCs w:val="28"/>
              </w:rPr>
              <w:t xml:space="preserve"> (Điều 8).</w:t>
            </w:r>
            <w:r w:rsidR="00AD7CAB">
              <w:rPr>
                <w:rFonts w:ascii="Times New Roman" w:hAnsi="Times New Roman" w:cs="Times New Roman"/>
                <w:bCs/>
                <w:sz w:val="28"/>
                <w:szCs w:val="28"/>
              </w:rPr>
              <w:t xml:space="preserve"> </w:t>
            </w:r>
          </w:p>
        </w:tc>
        <w:tc>
          <w:tcPr>
            <w:tcW w:w="3402" w:type="dxa"/>
          </w:tcPr>
          <w:p w14:paraId="41D46168" w14:textId="77777777" w:rsidR="00910E48" w:rsidRPr="005368D1" w:rsidRDefault="00E35930" w:rsidP="005368D1">
            <w:pPr>
              <w:spacing w:before="120"/>
              <w:jc w:val="both"/>
              <w:rPr>
                <w:rFonts w:ascii="Times New Roman" w:hAnsi="Times New Roman" w:cs="Times New Roman"/>
                <w:sz w:val="28"/>
                <w:szCs w:val="28"/>
              </w:rPr>
            </w:pPr>
            <w:r>
              <w:rPr>
                <w:rFonts w:ascii="Times New Roman" w:hAnsi="Times New Roman" w:cs="Times New Roman"/>
                <w:sz w:val="28"/>
                <w:szCs w:val="28"/>
              </w:rPr>
              <w:t xml:space="preserve">Điều 10 </w:t>
            </w:r>
            <w:r w:rsidR="008C037D">
              <w:rPr>
                <w:rFonts w:ascii="Times New Roman" w:hAnsi="Times New Roman" w:cs="Times New Roman"/>
                <w:sz w:val="28"/>
                <w:szCs w:val="28"/>
              </w:rPr>
              <w:t>Luật Đầu tư kinh doanh</w:t>
            </w:r>
            <w:r>
              <w:rPr>
                <w:rFonts w:ascii="Times New Roman" w:hAnsi="Times New Roman" w:cs="Times New Roman"/>
                <w:sz w:val="28"/>
                <w:szCs w:val="28"/>
              </w:rPr>
              <w:t xml:space="preserve"> đ</w:t>
            </w:r>
            <w:r w:rsidRPr="00E35930">
              <w:rPr>
                <w:rFonts w:ascii="Times New Roman" w:hAnsi="Times New Roman" w:cs="Times New Roman"/>
                <w:sz w:val="28"/>
                <w:szCs w:val="28"/>
              </w:rPr>
              <w:t>ược xây dựng nhằm khẳng định nguyên tắc Nhà nước tôn trọng và bảo hộ quyền sở hữu hợp pháp của nhà đầu tư. Quy định này đồng thời đặt ra cơ chế bảo đảm khi Nhà nước thực hiện việc trưng mua, trưng dụng tài sản vì lý do quốc phòng, an ninh hoặc lợi ích công cộng, qua đó tạo sự an tâm và niềm tin cho nhà đầu tư trong quá trình đầu tư, kinh doanh tại Việt Nam.</w:t>
            </w:r>
          </w:p>
        </w:tc>
        <w:tc>
          <w:tcPr>
            <w:tcW w:w="2085" w:type="dxa"/>
          </w:tcPr>
          <w:p w14:paraId="0BA9A5BB" w14:textId="77777777" w:rsidR="00910E48" w:rsidRPr="005A02FB" w:rsidRDefault="00910E48" w:rsidP="003A58F7">
            <w:pPr>
              <w:spacing w:before="120"/>
              <w:jc w:val="both"/>
              <w:rPr>
                <w:rFonts w:ascii="Times New Roman" w:hAnsi="Times New Roman" w:cs="Times New Roman"/>
                <w:sz w:val="28"/>
                <w:szCs w:val="28"/>
              </w:rPr>
            </w:pPr>
          </w:p>
        </w:tc>
      </w:tr>
      <w:tr w:rsidR="003A58F7" w:rsidRPr="005A02FB" w14:paraId="77FE4298" w14:textId="77777777" w:rsidTr="003007F7">
        <w:tc>
          <w:tcPr>
            <w:tcW w:w="746" w:type="dxa"/>
          </w:tcPr>
          <w:p w14:paraId="06D16AC7" w14:textId="77777777" w:rsidR="003A58F7" w:rsidRDefault="003A58F7"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2</w:t>
            </w:r>
          </w:p>
        </w:tc>
        <w:tc>
          <w:tcPr>
            <w:tcW w:w="3077" w:type="dxa"/>
          </w:tcPr>
          <w:p w14:paraId="2AFA000D" w14:textId="77777777" w:rsidR="003A58F7" w:rsidRPr="00D34121" w:rsidRDefault="003A58F7" w:rsidP="00910E48">
            <w:pPr>
              <w:spacing w:before="120"/>
              <w:jc w:val="both"/>
              <w:rPr>
                <w:rFonts w:ascii="Times New Roman" w:hAnsi="Times New Roman" w:cs="Times New Roman"/>
                <w:b/>
                <w:bCs/>
                <w:color w:val="FF0000"/>
                <w:sz w:val="28"/>
                <w:szCs w:val="28"/>
              </w:rPr>
            </w:pPr>
            <w:r w:rsidRPr="00D34121">
              <w:rPr>
                <w:rFonts w:ascii="Times New Roman" w:hAnsi="Times New Roman" w:cs="Times New Roman"/>
                <w:b/>
                <w:bCs/>
                <w:sz w:val="28"/>
                <w:szCs w:val="28"/>
              </w:rPr>
              <w:t>Điều 11. Bảo đảm hoạt động đầu tư kinh doanh</w:t>
            </w:r>
          </w:p>
        </w:tc>
        <w:tc>
          <w:tcPr>
            <w:tcW w:w="3685" w:type="dxa"/>
          </w:tcPr>
          <w:p w14:paraId="53E0CF8F" w14:textId="77777777" w:rsidR="00D34121" w:rsidRPr="00CB6535" w:rsidRDefault="00B81374" w:rsidP="005368D1">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B81374">
              <w:rPr>
                <w:rFonts w:ascii="Times New Roman" w:hAnsi="Times New Roman" w:cs="Times New Roman"/>
                <w:i/>
                <w:sz w:val="28"/>
                <w:szCs w:val="28"/>
              </w:rPr>
              <w:t>Điều 51 Hiến pháp</w:t>
            </w:r>
            <w:r>
              <w:rPr>
                <w:rFonts w:ascii="Times New Roman" w:hAnsi="Times New Roman" w:cs="Times New Roman"/>
                <w:i/>
                <w:sz w:val="28"/>
                <w:szCs w:val="28"/>
              </w:rPr>
              <w:t xml:space="preserve"> năm</w:t>
            </w:r>
            <w:r w:rsidRPr="00B81374">
              <w:rPr>
                <w:rFonts w:ascii="Times New Roman" w:hAnsi="Times New Roman" w:cs="Times New Roman"/>
                <w:i/>
                <w:sz w:val="28"/>
                <w:szCs w:val="28"/>
              </w:rPr>
              <w:t xml:space="preserve"> 2013</w:t>
            </w:r>
            <w:r>
              <w:rPr>
                <w:rFonts w:ascii="Times New Roman" w:hAnsi="Times New Roman" w:cs="Times New Roman"/>
                <w:sz w:val="28"/>
                <w:szCs w:val="28"/>
              </w:rPr>
              <w:t xml:space="preserve"> quy định: “</w:t>
            </w:r>
            <w:r w:rsidRPr="00B81374">
              <w:rPr>
                <w:rFonts w:ascii="Times New Roman" w:hAnsi="Times New Roman" w:cs="Times New Roman"/>
                <w:sz w:val="28"/>
                <w:szCs w:val="28"/>
              </w:rPr>
              <w:t>Nhà nước khuyến khích, tạo điều kiện để doanh nhân, doanh nghiệp và cá nhân, tổ chức khác đầu tư, sản xuất, kinh doanh; phát triển bền vững các ngành kinh tế, góp phần xây dựng đất nước. Tài sản hợp pháp của cá nhân, tổ chức đầu tư, sản xuất, kinh doanh được pháp luật bảo hộ và không bị quốc hữ</w:t>
            </w:r>
            <w:r>
              <w:rPr>
                <w:rFonts w:ascii="Times New Roman" w:hAnsi="Times New Roman" w:cs="Times New Roman"/>
                <w:sz w:val="28"/>
                <w:szCs w:val="28"/>
              </w:rPr>
              <w:t>u hóa”.</w:t>
            </w:r>
          </w:p>
        </w:tc>
        <w:tc>
          <w:tcPr>
            <w:tcW w:w="3402" w:type="dxa"/>
          </w:tcPr>
          <w:p w14:paraId="72877CCF" w14:textId="77777777" w:rsidR="003A58F7" w:rsidRPr="005368D1" w:rsidRDefault="00D34121" w:rsidP="00D34121">
            <w:pPr>
              <w:spacing w:before="120"/>
              <w:jc w:val="both"/>
              <w:rPr>
                <w:rFonts w:ascii="Times New Roman" w:hAnsi="Times New Roman" w:cs="Times New Roman"/>
                <w:sz w:val="28"/>
                <w:szCs w:val="28"/>
              </w:rPr>
            </w:pPr>
            <w:r w:rsidRPr="00D34121">
              <w:rPr>
                <w:rFonts w:ascii="Times New Roman" w:hAnsi="Times New Roman" w:cs="Times New Roman"/>
                <w:sz w:val="28"/>
                <w:szCs w:val="28"/>
              </w:rPr>
              <w:t>Điều 11 được xây dựng nhằm khẳng định nguyên tắc Nhà nước tôn trọng quyền tự do đầu tư, kinh doanh và không áp đặt các yêu cầu bắt buộc về tỷ lệ xuất khẩu, tỷ lệ nội địa hóa, cân đối ngoại tệ hay địa điểm đặt trụ sở. Quy định này vừa thể hiện sự cam kết bảo hộ nhà đầu tư, vừa bảo đảm phù hợp với thông lệ quốc tế và cam kết trong các hiệp định thương mại tự do, qua đó tạo môi trường đầu tư minh bạch, công bằng và cạnh tranh.</w:t>
            </w:r>
          </w:p>
        </w:tc>
        <w:tc>
          <w:tcPr>
            <w:tcW w:w="2085" w:type="dxa"/>
          </w:tcPr>
          <w:p w14:paraId="52CC0590" w14:textId="77777777" w:rsidR="003A58F7" w:rsidRPr="005A02FB" w:rsidRDefault="003A58F7" w:rsidP="003A58F7">
            <w:pPr>
              <w:spacing w:before="120"/>
              <w:jc w:val="both"/>
              <w:rPr>
                <w:rFonts w:ascii="Times New Roman" w:hAnsi="Times New Roman" w:cs="Times New Roman"/>
                <w:sz w:val="28"/>
                <w:szCs w:val="28"/>
              </w:rPr>
            </w:pPr>
          </w:p>
        </w:tc>
      </w:tr>
      <w:tr w:rsidR="003A58F7" w:rsidRPr="005A02FB" w14:paraId="00869EB8" w14:textId="77777777" w:rsidTr="003007F7">
        <w:tc>
          <w:tcPr>
            <w:tcW w:w="746" w:type="dxa"/>
          </w:tcPr>
          <w:p w14:paraId="704DC6E3" w14:textId="77777777" w:rsidR="003A58F7" w:rsidRDefault="003A58F7"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3</w:t>
            </w:r>
          </w:p>
        </w:tc>
        <w:tc>
          <w:tcPr>
            <w:tcW w:w="3077" w:type="dxa"/>
          </w:tcPr>
          <w:p w14:paraId="72D3F476" w14:textId="77777777" w:rsidR="003A58F7" w:rsidRPr="00532411" w:rsidRDefault="003A58F7" w:rsidP="00910E48">
            <w:pPr>
              <w:spacing w:before="120"/>
              <w:jc w:val="both"/>
              <w:rPr>
                <w:rFonts w:ascii="Times New Roman" w:hAnsi="Times New Roman" w:cs="Times New Roman"/>
                <w:b/>
                <w:bCs/>
                <w:color w:val="FF0000"/>
                <w:sz w:val="28"/>
                <w:szCs w:val="28"/>
              </w:rPr>
            </w:pPr>
            <w:r w:rsidRPr="00F2778E">
              <w:rPr>
                <w:rFonts w:ascii="Times New Roman" w:hAnsi="Times New Roman" w:cs="Times New Roman"/>
                <w:b/>
                <w:bCs/>
                <w:sz w:val="28"/>
                <w:szCs w:val="28"/>
              </w:rPr>
              <w:t>Điều 12. Bảo đảm quyền chuyển tài sản của nhà đầu tư nước ngoài ra nước ngoài</w:t>
            </w:r>
          </w:p>
        </w:tc>
        <w:tc>
          <w:tcPr>
            <w:tcW w:w="3685" w:type="dxa"/>
          </w:tcPr>
          <w:p w14:paraId="485658C4" w14:textId="77777777" w:rsidR="003A58F7" w:rsidRPr="00CB6535" w:rsidRDefault="003152DF" w:rsidP="005368D1">
            <w:pPr>
              <w:spacing w:before="120"/>
              <w:jc w:val="both"/>
              <w:rPr>
                <w:rFonts w:ascii="Times New Roman" w:hAnsi="Times New Roman" w:cs="Times New Roman"/>
                <w:sz w:val="28"/>
                <w:szCs w:val="28"/>
              </w:rPr>
            </w:pPr>
            <w:r w:rsidRPr="003152DF">
              <w:rPr>
                <w:rFonts w:ascii="Times New Roman" w:hAnsi="Times New Roman" w:cs="Times New Roman"/>
                <w:i/>
                <w:sz w:val="28"/>
                <w:szCs w:val="28"/>
              </w:rPr>
              <w:t xml:space="preserve">- Pháp lệnh ngoại hối năm 2005 </w:t>
            </w:r>
            <w:r w:rsidRPr="003152DF">
              <w:rPr>
                <w:rFonts w:ascii="Times New Roman" w:hAnsi="Times New Roman" w:cs="Times New Roman"/>
                <w:iCs/>
                <w:sz w:val="28"/>
                <w:szCs w:val="28"/>
              </w:rPr>
              <w:t>quy định về hoạt động ngoại hối tại Việt Nam.</w:t>
            </w:r>
          </w:p>
        </w:tc>
        <w:tc>
          <w:tcPr>
            <w:tcW w:w="3402" w:type="dxa"/>
          </w:tcPr>
          <w:p w14:paraId="33982175" w14:textId="77777777" w:rsidR="009B68E3" w:rsidRPr="009B68E3" w:rsidRDefault="009B68E3" w:rsidP="009B68E3">
            <w:pPr>
              <w:spacing w:before="120"/>
              <w:jc w:val="both"/>
              <w:rPr>
                <w:rFonts w:ascii="Times New Roman" w:hAnsi="Times New Roman" w:cs="Times New Roman"/>
                <w:sz w:val="28"/>
                <w:szCs w:val="28"/>
              </w:rPr>
            </w:pPr>
            <w:r w:rsidRPr="009B68E3">
              <w:rPr>
                <w:rFonts w:ascii="Times New Roman" w:hAnsi="Times New Roman" w:cs="Times New Roman"/>
                <w:sz w:val="28"/>
                <w:szCs w:val="28"/>
              </w:rPr>
              <w:t>Về cơ bản, quy định về hoạt động đầu tư ra nước ngoài thống nhất, phù hợp với các quy định pháp luật liên quan.</w:t>
            </w:r>
          </w:p>
          <w:p w14:paraId="6E485F91" w14:textId="77777777" w:rsidR="003A58F7" w:rsidRPr="005368D1" w:rsidRDefault="009B68E3" w:rsidP="009B68E3">
            <w:pPr>
              <w:spacing w:before="120"/>
              <w:jc w:val="both"/>
              <w:rPr>
                <w:rFonts w:ascii="Times New Roman" w:hAnsi="Times New Roman" w:cs="Times New Roman"/>
                <w:sz w:val="28"/>
                <w:szCs w:val="28"/>
              </w:rPr>
            </w:pPr>
            <w:r w:rsidRPr="009B68E3">
              <w:rPr>
                <w:rFonts w:ascii="Times New Roman" w:hAnsi="Times New Roman" w:cs="Times New Roman"/>
                <w:sz w:val="28"/>
                <w:szCs w:val="28"/>
              </w:rPr>
              <w:t>Tuy nhiên, nhằm đơn giản hoá, hướng tới quản lý hoạt động đầu tư ra nước ngoài đảm bảo phù hợp với mục tiêu, nhu cầu quản lý của nhà nước và quyền tự do đầu tư kinh doanh của nhà đầu tư, cần thiết nghiên cứu cơ chế quản lý phù hợp hơn.</w:t>
            </w:r>
          </w:p>
        </w:tc>
        <w:tc>
          <w:tcPr>
            <w:tcW w:w="2085" w:type="dxa"/>
          </w:tcPr>
          <w:p w14:paraId="69872440" w14:textId="77777777" w:rsidR="003A58F7" w:rsidRPr="005A02FB" w:rsidRDefault="003A58F7" w:rsidP="003A58F7">
            <w:pPr>
              <w:spacing w:before="120"/>
              <w:jc w:val="both"/>
              <w:rPr>
                <w:rFonts w:ascii="Times New Roman" w:hAnsi="Times New Roman" w:cs="Times New Roman"/>
                <w:sz w:val="28"/>
                <w:szCs w:val="28"/>
              </w:rPr>
            </w:pPr>
          </w:p>
        </w:tc>
      </w:tr>
      <w:tr w:rsidR="003A58F7" w:rsidRPr="005A02FB" w14:paraId="64605B56" w14:textId="77777777" w:rsidTr="003007F7">
        <w:tc>
          <w:tcPr>
            <w:tcW w:w="746" w:type="dxa"/>
          </w:tcPr>
          <w:p w14:paraId="4783A8CC" w14:textId="77777777" w:rsidR="003A58F7" w:rsidRDefault="003A58F7"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4</w:t>
            </w:r>
          </w:p>
        </w:tc>
        <w:tc>
          <w:tcPr>
            <w:tcW w:w="3077" w:type="dxa"/>
          </w:tcPr>
          <w:p w14:paraId="20EF7D8B" w14:textId="77777777" w:rsidR="003A58F7" w:rsidRPr="00532411" w:rsidRDefault="003A58F7" w:rsidP="00910E48">
            <w:pPr>
              <w:spacing w:before="120"/>
              <w:jc w:val="both"/>
              <w:rPr>
                <w:rFonts w:ascii="Times New Roman" w:hAnsi="Times New Roman" w:cs="Times New Roman"/>
                <w:b/>
                <w:bCs/>
                <w:color w:val="FF0000"/>
                <w:sz w:val="28"/>
                <w:szCs w:val="28"/>
              </w:rPr>
            </w:pPr>
            <w:r w:rsidRPr="009A4746">
              <w:rPr>
                <w:rFonts w:ascii="Times New Roman" w:hAnsi="Times New Roman" w:cs="Times New Roman"/>
                <w:b/>
                <w:bCs/>
                <w:sz w:val="28"/>
                <w:szCs w:val="28"/>
              </w:rPr>
              <w:t>Điều 13. Bảo đảm đầu tư kinh doanh trong trường hợp thay đổi pháp luật</w:t>
            </w:r>
          </w:p>
        </w:tc>
        <w:tc>
          <w:tcPr>
            <w:tcW w:w="3685" w:type="dxa"/>
          </w:tcPr>
          <w:p w14:paraId="1EAFFDDD" w14:textId="77777777" w:rsidR="00AB7A9C" w:rsidRPr="00AB7A9C" w:rsidRDefault="00AB7A9C" w:rsidP="00AB7A9C">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AB7A9C">
              <w:rPr>
                <w:rFonts w:ascii="Times New Roman" w:hAnsi="Times New Roman" w:cs="Times New Roman"/>
                <w:i/>
                <w:sz w:val="28"/>
                <w:szCs w:val="28"/>
              </w:rPr>
              <w:t>Luật Ban hành văn bản quy phạm pháp luật năm 2025</w:t>
            </w:r>
            <w:r>
              <w:rPr>
                <w:rFonts w:ascii="Times New Roman" w:hAnsi="Times New Roman" w:cs="Times New Roman"/>
                <w:sz w:val="28"/>
                <w:szCs w:val="28"/>
              </w:rPr>
              <w:t xml:space="preserve"> quy định hiệu lực và nguyên tắc áp dụng văn bản quy phạm pháp luật (Chương VI).</w:t>
            </w:r>
          </w:p>
        </w:tc>
        <w:tc>
          <w:tcPr>
            <w:tcW w:w="3402" w:type="dxa"/>
          </w:tcPr>
          <w:p w14:paraId="60AABBE2" w14:textId="77777777" w:rsidR="003A58F7" w:rsidRPr="005368D1" w:rsidRDefault="009A4746" w:rsidP="009A4746">
            <w:pPr>
              <w:spacing w:before="120"/>
              <w:jc w:val="both"/>
              <w:rPr>
                <w:rFonts w:ascii="Times New Roman" w:hAnsi="Times New Roman" w:cs="Times New Roman"/>
                <w:sz w:val="28"/>
                <w:szCs w:val="28"/>
              </w:rPr>
            </w:pPr>
            <w:r w:rsidRPr="009A4746">
              <w:rPr>
                <w:rFonts w:ascii="Times New Roman" w:hAnsi="Times New Roman" w:cs="Times New Roman"/>
                <w:sz w:val="28"/>
                <w:szCs w:val="28"/>
              </w:rPr>
              <w:t>Điề</w:t>
            </w:r>
            <w:r>
              <w:rPr>
                <w:rFonts w:ascii="Times New Roman" w:hAnsi="Times New Roman" w:cs="Times New Roman"/>
                <w:sz w:val="28"/>
                <w:szCs w:val="28"/>
              </w:rPr>
              <w:t>u 13</w:t>
            </w:r>
            <w:r w:rsidRPr="009A4746">
              <w:rPr>
                <w:rFonts w:ascii="Times New Roman" w:hAnsi="Times New Roman" w:cs="Times New Roman"/>
                <w:sz w:val="28"/>
                <w:szCs w:val="28"/>
              </w:rPr>
              <w:t xml:space="preserve"> bảo đảm sự ổn định và tính dự đoán trong môi trường đầu tư, giúp nhà đầu tư yên tâm trước rủi ro thay đổi pháp luật.</w:t>
            </w:r>
          </w:p>
        </w:tc>
        <w:tc>
          <w:tcPr>
            <w:tcW w:w="2085" w:type="dxa"/>
          </w:tcPr>
          <w:p w14:paraId="10F6BA93" w14:textId="77777777" w:rsidR="003A58F7" w:rsidRPr="005A02FB" w:rsidRDefault="003A58F7" w:rsidP="003A58F7">
            <w:pPr>
              <w:spacing w:before="120"/>
              <w:jc w:val="both"/>
              <w:rPr>
                <w:rFonts w:ascii="Times New Roman" w:hAnsi="Times New Roman" w:cs="Times New Roman"/>
                <w:sz w:val="28"/>
                <w:szCs w:val="28"/>
              </w:rPr>
            </w:pPr>
          </w:p>
        </w:tc>
      </w:tr>
      <w:tr w:rsidR="003A58F7" w:rsidRPr="005A02FB" w14:paraId="15047EAC" w14:textId="77777777" w:rsidTr="003007F7">
        <w:tc>
          <w:tcPr>
            <w:tcW w:w="746" w:type="dxa"/>
          </w:tcPr>
          <w:p w14:paraId="5F9CEC73" w14:textId="77777777" w:rsidR="003A58F7" w:rsidRDefault="003A58F7"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5</w:t>
            </w:r>
          </w:p>
        </w:tc>
        <w:tc>
          <w:tcPr>
            <w:tcW w:w="3077" w:type="dxa"/>
          </w:tcPr>
          <w:p w14:paraId="2227DB6F" w14:textId="77777777" w:rsidR="003A58F7" w:rsidRPr="00532411" w:rsidRDefault="003A58F7" w:rsidP="00910E48">
            <w:pPr>
              <w:spacing w:before="120"/>
              <w:jc w:val="both"/>
              <w:rPr>
                <w:rFonts w:ascii="Times New Roman" w:hAnsi="Times New Roman" w:cs="Times New Roman"/>
                <w:b/>
                <w:bCs/>
                <w:color w:val="FF0000"/>
                <w:sz w:val="28"/>
                <w:szCs w:val="28"/>
              </w:rPr>
            </w:pPr>
            <w:r w:rsidRPr="00182CAA">
              <w:rPr>
                <w:rFonts w:ascii="Times New Roman" w:hAnsi="Times New Roman" w:cs="Times New Roman"/>
                <w:b/>
                <w:bCs/>
                <w:sz w:val="28"/>
                <w:szCs w:val="28"/>
              </w:rPr>
              <w:t>Điều 14. Giải quyết tranh chấp trong hoạt động đầu tư kinh doanh</w:t>
            </w:r>
          </w:p>
        </w:tc>
        <w:tc>
          <w:tcPr>
            <w:tcW w:w="3685" w:type="dxa"/>
          </w:tcPr>
          <w:p w14:paraId="6E19FB20" w14:textId="77777777" w:rsidR="00182CAA" w:rsidRDefault="00182CAA" w:rsidP="004151CC">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182CAA">
              <w:rPr>
                <w:rFonts w:ascii="Times New Roman" w:hAnsi="Times New Roman" w:cs="Times New Roman"/>
                <w:i/>
                <w:sz w:val="28"/>
                <w:szCs w:val="28"/>
              </w:rPr>
              <w:t>Bộ Luật Tố tụng dân sự năm 2015</w:t>
            </w:r>
            <w:r>
              <w:rPr>
                <w:rFonts w:ascii="Times New Roman" w:hAnsi="Times New Roman" w:cs="Times New Roman"/>
                <w:sz w:val="28"/>
                <w:szCs w:val="28"/>
              </w:rPr>
              <w:t xml:space="preserve"> quy định những tranh chấp </w:t>
            </w:r>
            <w:r w:rsidRPr="00182CAA">
              <w:rPr>
                <w:rFonts w:ascii="Times New Roman" w:hAnsi="Times New Roman" w:cs="Times New Roman"/>
                <w:sz w:val="28"/>
                <w:szCs w:val="28"/>
              </w:rPr>
              <w:t>về kinh doanh, thương mại thuộc thẩm quyền giải quyết của Tòa án</w:t>
            </w:r>
            <w:r>
              <w:rPr>
                <w:rFonts w:ascii="Times New Roman" w:hAnsi="Times New Roman" w:cs="Times New Roman"/>
                <w:sz w:val="28"/>
                <w:szCs w:val="28"/>
              </w:rPr>
              <w:t>.</w:t>
            </w:r>
          </w:p>
          <w:p w14:paraId="75C3F79A" w14:textId="77777777" w:rsidR="003A58F7" w:rsidRPr="00182CAA" w:rsidRDefault="004151CC" w:rsidP="004151CC">
            <w:pPr>
              <w:spacing w:before="120"/>
              <w:jc w:val="both"/>
              <w:rPr>
                <w:rFonts w:ascii="Times New Roman" w:hAnsi="Times New Roman" w:cs="Times New Roman"/>
                <w:i/>
                <w:sz w:val="28"/>
                <w:szCs w:val="28"/>
              </w:rPr>
            </w:pPr>
            <w:r>
              <w:rPr>
                <w:rFonts w:ascii="Times New Roman" w:hAnsi="Times New Roman" w:cs="Times New Roman"/>
                <w:sz w:val="28"/>
                <w:szCs w:val="28"/>
              </w:rPr>
              <w:t xml:space="preserve">- </w:t>
            </w:r>
            <w:r w:rsidRPr="004151CC">
              <w:rPr>
                <w:rFonts w:ascii="Times New Roman" w:hAnsi="Times New Roman" w:cs="Times New Roman"/>
                <w:i/>
                <w:sz w:val="28"/>
                <w:szCs w:val="28"/>
              </w:rPr>
              <w:t xml:space="preserve">Luật Trọng tài thương mại năm 2010 </w:t>
            </w:r>
            <w:r>
              <w:rPr>
                <w:rFonts w:ascii="Times New Roman" w:hAnsi="Times New Roman" w:cs="Times New Roman"/>
                <w:sz w:val="28"/>
                <w:szCs w:val="28"/>
              </w:rPr>
              <w:t>quy định các nguyên tắc t</w:t>
            </w:r>
            <w:r w:rsidRPr="004151CC">
              <w:rPr>
                <w:rFonts w:ascii="Times New Roman" w:hAnsi="Times New Roman" w:cs="Times New Roman"/>
                <w:sz w:val="28"/>
                <w:szCs w:val="28"/>
              </w:rPr>
              <w:t>ranh chấp giữa các bên phát sinh từ hoạt động thương mại, trong đó có hoạt động đầu tư, có thể giải quyết bằng Trọng tài.</w:t>
            </w:r>
          </w:p>
          <w:p w14:paraId="79FECE3F" w14:textId="77777777" w:rsidR="004151CC" w:rsidRPr="004151CC" w:rsidRDefault="004151CC" w:rsidP="004151CC">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7C7D07">
              <w:rPr>
                <w:rFonts w:ascii="Times New Roman" w:hAnsi="Times New Roman" w:cs="Times New Roman"/>
                <w:i/>
                <w:sz w:val="28"/>
                <w:szCs w:val="28"/>
              </w:rPr>
              <w:t xml:space="preserve">Luật Thương mại </w:t>
            </w:r>
            <w:r w:rsidR="007C7D07" w:rsidRPr="007C7D07">
              <w:rPr>
                <w:rFonts w:ascii="Times New Roman" w:hAnsi="Times New Roman" w:cs="Times New Roman"/>
                <w:i/>
                <w:sz w:val="28"/>
                <w:szCs w:val="28"/>
              </w:rPr>
              <w:t xml:space="preserve">năm </w:t>
            </w:r>
            <w:r w:rsidRPr="007C7D07">
              <w:rPr>
                <w:rFonts w:ascii="Times New Roman" w:hAnsi="Times New Roman" w:cs="Times New Roman"/>
                <w:i/>
                <w:sz w:val="28"/>
                <w:szCs w:val="28"/>
              </w:rPr>
              <w:t>2005</w:t>
            </w:r>
            <w:r>
              <w:rPr>
                <w:rFonts w:ascii="Times New Roman" w:hAnsi="Times New Roman" w:cs="Times New Roman"/>
                <w:sz w:val="28"/>
                <w:szCs w:val="28"/>
              </w:rPr>
              <w:t xml:space="preserve"> quy định chế tài trong thương mại và giải quyết tranh chấp trong thương mại</w:t>
            </w:r>
            <w:r w:rsidR="007C7D07">
              <w:rPr>
                <w:rFonts w:ascii="Times New Roman" w:hAnsi="Times New Roman" w:cs="Times New Roman"/>
                <w:sz w:val="28"/>
                <w:szCs w:val="28"/>
              </w:rPr>
              <w:t>.</w:t>
            </w:r>
          </w:p>
        </w:tc>
        <w:tc>
          <w:tcPr>
            <w:tcW w:w="3402" w:type="dxa"/>
          </w:tcPr>
          <w:p w14:paraId="3F3B381B" w14:textId="77777777" w:rsidR="003A58F7" w:rsidRPr="005368D1" w:rsidRDefault="00FA09B9" w:rsidP="005368D1">
            <w:pPr>
              <w:spacing w:before="120"/>
              <w:jc w:val="both"/>
              <w:rPr>
                <w:rFonts w:ascii="Times New Roman" w:hAnsi="Times New Roman" w:cs="Times New Roman"/>
                <w:sz w:val="28"/>
                <w:szCs w:val="28"/>
              </w:rPr>
            </w:pPr>
            <w:r w:rsidRPr="00FA09B9">
              <w:rPr>
                <w:rFonts w:ascii="Times New Roman" w:hAnsi="Times New Roman" w:cs="Times New Roman"/>
                <w:sz w:val="28"/>
                <w:szCs w:val="28"/>
              </w:rPr>
              <w:t>Điều 14 khẳng định tranh chấp trong hoạt động đầu tư kinh doanh có thể được giải quyết bằng Tòa án hoặc Trọng tài theo quy định của pháp luật chuyên ngành, nhằm bảo đảm tính minh bạch và quyền tự do lựa chọn phương thức giải quyết của các bên.</w:t>
            </w:r>
          </w:p>
        </w:tc>
        <w:tc>
          <w:tcPr>
            <w:tcW w:w="2085" w:type="dxa"/>
          </w:tcPr>
          <w:p w14:paraId="5DE428F7" w14:textId="77777777" w:rsidR="003A58F7" w:rsidRPr="005A02FB" w:rsidRDefault="003A58F7" w:rsidP="003A58F7">
            <w:pPr>
              <w:spacing w:before="120"/>
              <w:jc w:val="both"/>
              <w:rPr>
                <w:rFonts w:ascii="Times New Roman" w:hAnsi="Times New Roman" w:cs="Times New Roman"/>
                <w:sz w:val="28"/>
                <w:szCs w:val="28"/>
              </w:rPr>
            </w:pPr>
          </w:p>
        </w:tc>
      </w:tr>
      <w:tr w:rsidR="003A58F7" w:rsidRPr="005A02FB" w14:paraId="0ED03B62" w14:textId="77777777" w:rsidTr="003A58F7">
        <w:tc>
          <w:tcPr>
            <w:tcW w:w="746" w:type="dxa"/>
          </w:tcPr>
          <w:p w14:paraId="687C5862" w14:textId="77777777" w:rsidR="003A58F7" w:rsidRDefault="003A58F7"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III</w:t>
            </w:r>
          </w:p>
        </w:tc>
        <w:tc>
          <w:tcPr>
            <w:tcW w:w="12249" w:type="dxa"/>
            <w:gridSpan w:val="4"/>
          </w:tcPr>
          <w:p w14:paraId="0557A7E2" w14:textId="77777777" w:rsidR="003A58F7" w:rsidRPr="003A58F7" w:rsidRDefault="003A58F7" w:rsidP="003A58F7">
            <w:pPr>
              <w:spacing w:before="120"/>
              <w:jc w:val="both"/>
              <w:rPr>
                <w:rFonts w:ascii="Times New Roman" w:hAnsi="Times New Roman" w:cs="Times New Roman"/>
                <w:b/>
                <w:sz w:val="28"/>
                <w:szCs w:val="28"/>
              </w:rPr>
            </w:pPr>
            <w:r w:rsidRPr="003A58F7">
              <w:rPr>
                <w:rFonts w:ascii="Times New Roman" w:hAnsi="Times New Roman" w:cs="Times New Roman"/>
                <w:b/>
                <w:sz w:val="28"/>
                <w:szCs w:val="28"/>
              </w:rPr>
              <w:t>CHƯƠNG III. ƯU ĐÃI VÀ HỖ TRỢ ĐẦU TƯ</w:t>
            </w:r>
          </w:p>
        </w:tc>
      </w:tr>
      <w:tr w:rsidR="003A58F7" w:rsidRPr="005A02FB" w14:paraId="6C47D84E" w14:textId="77777777" w:rsidTr="003007F7">
        <w:tc>
          <w:tcPr>
            <w:tcW w:w="746" w:type="dxa"/>
          </w:tcPr>
          <w:p w14:paraId="6582CD81" w14:textId="77777777" w:rsidR="003A58F7" w:rsidRDefault="003A58F7"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w:t>
            </w:r>
          </w:p>
        </w:tc>
        <w:tc>
          <w:tcPr>
            <w:tcW w:w="3077" w:type="dxa"/>
          </w:tcPr>
          <w:p w14:paraId="6612C2D3" w14:textId="77777777" w:rsidR="003A58F7" w:rsidRPr="003A58F7" w:rsidRDefault="003A58F7" w:rsidP="00910E48">
            <w:pPr>
              <w:spacing w:before="120"/>
              <w:jc w:val="both"/>
              <w:rPr>
                <w:rFonts w:ascii="Times New Roman" w:hAnsi="Times New Roman" w:cs="Times New Roman"/>
                <w:b/>
                <w:bCs/>
                <w:sz w:val="28"/>
                <w:szCs w:val="28"/>
              </w:rPr>
            </w:pPr>
            <w:r w:rsidRPr="003A58F7">
              <w:rPr>
                <w:rFonts w:ascii="Times New Roman" w:hAnsi="Times New Roman" w:cs="Times New Roman"/>
                <w:b/>
                <w:bCs/>
                <w:sz w:val="28"/>
                <w:szCs w:val="28"/>
              </w:rPr>
              <w:t>Điều 15. Ưu đãi đầu tư và hỗ trợ đầu tư</w:t>
            </w:r>
          </w:p>
        </w:tc>
        <w:tc>
          <w:tcPr>
            <w:tcW w:w="3685" w:type="dxa"/>
          </w:tcPr>
          <w:p w14:paraId="78C9073E" w14:textId="77777777" w:rsidR="004E277A" w:rsidRPr="004E277A" w:rsidRDefault="004E277A" w:rsidP="004E277A">
            <w:pPr>
              <w:spacing w:before="120" w:after="160" w:line="259" w:lineRule="auto"/>
              <w:jc w:val="both"/>
              <w:rPr>
                <w:rFonts w:ascii="Times New Roman" w:hAnsi="Times New Roman" w:cs="Times New Roman"/>
                <w:sz w:val="28"/>
                <w:szCs w:val="28"/>
              </w:rPr>
            </w:pPr>
            <w:r w:rsidRPr="004E277A">
              <w:rPr>
                <w:rFonts w:ascii="Times New Roman" w:hAnsi="Times New Roman" w:cs="Times New Roman"/>
                <w:sz w:val="28"/>
                <w:szCs w:val="28"/>
              </w:rPr>
              <w:t xml:space="preserve">- </w:t>
            </w:r>
            <w:r w:rsidRPr="004E277A">
              <w:rPr>
                <w:rFonts w:ascii="Times New Roman" w:hAnsi="Times New Roman" w:cs="Times New Roman"/>
                <w:i/>
                <w:sz w:val="28"/>
                <w:szCs w:val="28"/>
              </w:rPr>
              <w:t>Luật Đất đai năm 2024</w:t>
            </w:r>
            <w:r w:rsidRPr="004E277A">
              <w:rPr>
                <w:rFonts w:ascii="Times New Roman" w:hAnsi="Times New Roman" w:cs="Times New Roman"/>
                <w:sz w:val="28"/>
                <w:szCs w:val="28"/>
              </w:rPr>
              <w:t xml:space="preserve"> quy định miễn, giảm tiền sử dụng đất, tiền thuê đất vào mục đích sản xuất, kinh doanh thuộc lĩnh vực ưu đãi đầu tư hoặc tại địa bàn ưu đãi đầu tư.</w:t>
            </w:r>
          </w:p>
          <w:p w14:paraId="5327D99F" w14:textId="77777777" w:rsidR="004E277A" w:rsidRPr="004E277A" w:rsidRDefault="004E277A" w:rsidP="004E277A">
            <w:pPr>
              <w:spacing w:before="120" w:after="160" w:line="259" w:lineRule="auto"/>
              <w:jc w:val="both"/>
              <w:rPr>
                <w:rFonts w:ascii="Times New Roman" w:hAnsi="Times New Roman" w:cs="Times New Roman"/>
                <w:sz w:val="28"/>
                <w:szCs w:val="28"/>
              </w:rPr>
            </w:pPr>
            <w:r w:rsidRPr="004E277A">
              <w:rPr>
                <w:rFonts w:ascii="Times New Roman" w:hAnsi="Times New Roman" w:cs="Times New Roman"/>
                <w:sz w:val="28"/>
                <w:szCs w:val="28"/>
              </w:rPr>
              <w:t xml:space="preserve">- </w:t>
            </w:r>
            <w:r w:rsidRPr="004E277A">
              <w:rPr>
                <w:rFonts w:ascii="Times New Roman" w:hAnsi="Times New Roman" w:cs="Times New Roman"/>
                <w:i/>
                <w:sz w:val="28"/>
                <w:szCs w:val="28"/>
              </w:rPr>
              <w:t>Luật Thuế thu nhập doanh nghiệp năm 2025</w:t>
            </w:r>
            <w:r w:rsidRPr="004E277A">
              <w:rPr>
                <w:rFonts w:ascii="Times New Roman" w:hAnsi="Times New Roman" w:cs="Times New Roman"/>
                <w:sz w:val="28"/>
                <w:szCs w:val="28"/>
              </w:rPr>
              <w:t xml:space="preserve"> quy định ưu đãi thuế thu nhập doanh nghiệp (Chương III).</w:t>
            </w:r>
          </w:p>
          <w:p w14:paraId="3AD48B98" w14:textId="77777777" w:rsidR="004E277A" w:rsidRPr="004E277A" w:rsidRDefault="004E277A" w:rsidP="004E277A">
            <w:pPr>
              <w:spacing w:before="120" w:after="160" w:line="259" w:lineRule="auto"/>
              <w:jc w:val="both"/>
              <w:rPr>
                <w:rFonts w:ascii="Times New Roman" w:hAnsi="Times New Roman" w:cs="Times New Roman"/>
                <w:sz w:val="28"/>
                <w:szCs w:val="28"/>
              </w:rPr>
            </w:pPr>
            <w:r w:rsidRPr="004E277A">
              <w:rPr>
                <w:rFonts w:ascii="Times New Roman" w:hAnsi="Times New Roman" w:cs="Times New Roman"/>
                <w:sz w:val="28"/>
                <w:szCs w:val="28"/>
              </w:rPr>
              <w:t xml:space="preserve">- </w:t>
            </w:r>
            <w:r w:rsidRPr="004E277A">
              <w:rPr>
                <w:rFonts w:ascii="Times New Roman" w:hAnsi="Times New Roman" w:cs="Times New Roman"/>
                <w:i/>
                <w:sz w:val="28"/>
                <w:szCs w:val="28"/>
              </w:rPr>
              <w:t>Luật Thuế xuất khẩu, thuế nhập khẩu năm 2016</w:t>
            </w:r>
            <w:r w:rsidRPr="004E277A">
              <w:rPr>
                <w:rFonts w:ascii="Times New Roman" w:hAnsi="Times New Roman" w:cs="Times New Roman"/>
                <w:sz w:val="28"/>
                <w:szCs w:val="28"/>
              </w:rPr>
              <w:t xml:space="preserve"> quy định miễn thuế đối với hàng hóa nhập khẩu (Điều 16).</w:t>
            </w:r>
          </w:p>
          <w:p w14:paraId="06FC101A" w14:textId="77777777" w:rsidR="004E277A" w:rsidRPr="004E277A" w:rsidRDefault="004E277A" w:rsidP="004E277A">
            <w:pPr>
              <w:spacing w:before="120" w:after="160" w:line="259" w:lineRule="auto"/>
              <w:jc w:val="both"/>
              <w:rPr>
                <w:rFonts w:ascii="Times New Roman" w:hAnsi="Times New Roman" w:cs="Times New Roman"/>
                <w:sz w:val="28"/>
                <w:szCs w:val="28"/>
              </w:rPr>
            </w:pPr>
            <w:r w:rsidRPr="004E277A">
              <w:rPr>
                <w:rFonts w:ascii="Times New Roman" w:hAnsi="Times New Roman" w:cs="Times New Roman"/>
                <w:sz w:val="28"/>
                <w:szCs w:val="28"/>
              </w:rPr>
              <w:t xml:space="preserve">- </w:t>
            </w:r>
            <w:r w:rsidRPr="004E277A">
              <w:rPr>
                <w:rFonts w:ascii="Times New Roman" w:hAnsi="Times New Roman" w:cs="Times New Roman"/>
                <w:i/>
                <w:sz w:val="28"/>
                <w:szCs w:val="28"/>
              </w:rPr>
              <w:t>Luật Hỗ trợ doanh nghiệp nhỏ và vừa năm 2017</w:t>
            </w:r>
            <w:r w:rsidRPr="004E277A">
              <w:rPr>
                <w:rFonts w:ascii="Times New Roman" w:hAnsi="Times New Roman" w:cs="Times New Roman"/>
                <w:sz w:val="28"/>
                <w:szCs w:val="28"/>
              </w:rPr>
              <w:t xml:space="preserve"> quy định đầu tư cho doanh nghiệp nhỏ và vừa khởi nghiệp sáng tạo (Điều 18).</w:t>
            </w:r>
          </w:p>
          <w:p w14:paraId="0F026CAC" w14:textId="77777777" w:rsidR="004E277A" w:rsidRDefault="004E277A" w:rsidP="004E277A">
            <w:pPr>
              <w:spacing w:before="120" w:after="160" w:line="259" w:lineRule="auto"/>
              <w:jc w:val="both"/>
              <w:rPr>
                <w:rFonts w:ascii="Times New Roman" w:hAnsi="Times New Roman" w:cs="Times New Roman"/>
                <w:sz w:val="28"/>
                <w:szCs w:val="28"/>
              </w:rPr>
            </w:pPr>
            <w:r w:rsidRPr="004E277A">
              <w:rPr>
                <w:rFonts w:ascii="Times New Roman" w:hAnsi="Times New Roman" w:cs="Times New Roman"/>
                <w:sz w:val="28"/>
                <w:szCs w:val="28"/>
              </w:rPr>
              <w:t xml:space="preserve">- </w:t>
            </w:r>
            <w:r w:rsidRPr="004E277A">
              <w:rPr>
                <w:rFonts w:ascii="Times New Roman" w:hAnsi="Times New Roman" w:cs="Times New Roman"/>
                <w:i/>
                <w:sz w:val="28"/>
                <w:szCs w:val="28"/>
              </w:rPr>
              <w:t>Luật Sở hữu trí tuệ năm 2022</w:t>
            </w:r>
            <w:r w:rsidRPr="004E277A">
              <w:rPr>
                <w:rFonts w:ascii="Times New Roman" w:hAnsi="Times New Roman" w:cs="Times New Roman"/>
                <w:sz w:val="28"/>
                <w:szCs w:val="28"/>
              </w:rPr>
              <w:t xml:space="preserve"> quy định ưu đãi về thuế, tín dụng và hỗ trợ, ưu đãi đầu tư khác đối với hoạt động đổi mới sáng tạo, khai thác tài sản trí tuệ (Điều 1).</w:t>
            </w:r>
          </w:p>
          <w:p w14:paraId="6B0FB0F0" w14:textId="77777777" w:rsidR="00DB52EC" w:rsidRDefault="00DB52EC" w:rsidP="004E277A">
            <w:pPr>
              <w:spacing w:before="120" w:after="160" w:line="259" w:lineRule="auto"/>
              <w:jc w:val="both"/>
              <w:rPr>
                <w:rFonts w:ascii="Times New Roman" w:hAnsi="Times New Roman" w:cs="Times New Roman"/>
                <w:bCs/>
                <w:sz w:val="28"/>
                <w:szCs w:val="28"/>
              </w:rPr>
            </w:pPr>
            <w:r>
              <w:rPr>
                <w:rFonts w:ascii="Times New Roman" w:hAnsi="Times New Roman" w:cs="Times New Roman"/>
                <w:sz w:val="28"/>
                <w:szCs w:val="28"/>
              </w:rPr>
              <w:t xml:space="preserve">- </w:t>
            </w:r>
            <w:r w:rsidRPr="00DB52EC">
              <w:rPr>
                <w:rFonts w:ascii="Times New Roman" w:hAnsi="Times New Roman" w:cs="Times New Roman"/>
                <w:i/>
                <w:sz w:val="28"/>
                <w:szCs w:val="28"/>
              </w:rPr>
              <w:t>Luật Khoa học công nghệ, đổi mới sáng tạo năm 2025</w:t>
            </w:r>
            <w:r>
              <w:rPr>
                <w:rFonts w:ascii="Times New Roman" w:hAnsi="Times New Roman" w:cs="Times New Roman"/>
                <w:sz w:val="28"/>
                <w:szCs w:val="28"/>
              </w:rPr>
              <w:t xml:space="preserve"> quy định </w:t>
            </w:r>
            <w:r w:rsidRPr="00DB52EC">
              <w:rPr>
                <w:rFonts w:ascii="Times New Roman" w:hAnsi="Times New Roman" w:cs="Times New Roman"/>
                <w:sz w:val="28"/>
                <w:szCs w:val="28"/>
              </w:rPr>
              <w:t>áp dụng chính sách ưu đãi thuế và hỗ trợ lãi suất vay đối với doanh nghiệp đầu tư vào nghiên cứu khoa học, phát triển công nghệ và đổi mới sáng tạ</w:t>
            </w:r>
            <w:r>
              <w:rPr>
                <w:rFonts w:ascii="Times New Roman" w:hAnsi="Times New Roman" w:cs="Times New Roman"/>
                <w:sz w:val="28"/>
                <w:szCs w:val="28"/>
              </w:rPr>
              <w:t xml:space="preserve">o </w:t>
            </w:r>
            <w:r w:rsidRPr="00DB52EC">
              <w:rPr>
                <w:rFonts w:ascii="Times New Roman" w:hAnsi="Times New Roman" w:cs="Times New Roman"/>
                <w:sz w:val="28"/>
                <w:szCs w:val="28"/>
              </w:rPr>
              <w:t>cơ chế ưu đãi và cơ chế đặc thù để thu hút, trọng dụng nhân tài, chuyên gia, nhà khoa học trong nước, nước ngoài</w:t>
            </w:r>
            <w:r>
              <w:rPr>
                <w:rFonts w:ascii="Times New Roman" w:hAnsi="Times New Roman" w:cs="Times New Roman"/>
                <w:sz w:val="28"/>
                <w:szCs w:val="28"/>
              </w:rPr>
              <w:t xml:space="preserve"> (Điều 6); </w:t>
            </w:r>
            <w:r w:rsidRPr="00DB52EC">
              <w:rPr>
                <w:rFonts w:ascii="Times New Roman" w:hAnsi="Times New Roman" w:cs="Times New Roman"/>
                <w:sz w:val="28"/>
                <w:szCs w:val="28"/>
              </w:rPr>
              <w:t>Tổ chức, cá nhân thực hiện hoạt động khoa học, công nghệ và đổi mới sáng tạo sử dụng ngân sách nhà nước hoặc được hưởng ưu đãi, hỗ trợ, tài trợ từ Nhà nước</w:t>
            </w:r>
            <w:r>
              <w:rPr>
                <w:rFonts w:ascii="Times New Roman" w:hAnsi="Times New Roman" w:cs="Times New Roman"/>
                <w:sz w:val="28"/>
                <w:szCs w:val="28"/>
              </w:rPr>
              <w:t xml:space="preserve"> (Điều 10); C</w:t>
            </w:r>
            <w:r w:rsidRPr="00DB52EC">
              <w:rPr>
                <w:rFonts w:ascii="Times New Roman" w:hAnsi="Times New Roman" w:cs="Times New Roman"/>
                <w:sz w:val="28"/>
                <w:szCs w:val="28"/>
              </w:rPr>
              <w:t>hính sách ưu đãi về tài chính, thuế, đất đai, đấu thầu và tín dụng để tạo điều kiện thuận lợi cho doanh nghiệp thực hiện nghiên cứu khoa học, phát triển công nghệ và đổi mới sáng tạo </w:t>
            </w:r>
            <w:r>
              <w:rPr>
                <w:rFonts w:ascii="Times New Roman" w:hAnsi="Times New Roman" w:cs="Times New Roman"/>
                <w:sz w:val="28"/>
                <w:szCs w:val="28"/>
              </w:rPr>
              <w:t xml:space="preserve"> (Điều 34); </w:t>
            </w:r>
            <w:r w:rsidR="00EC6592" w:rsidRPr="00EC6592">
              <w:rPr>
                <w:rFonts w:ascii="Times New Roman" w:hAnsi="Times New Roman" w:cs="Times New Roman"/>
                <w:sz w:val="28"/>
                <w:szCs w:val="28"/>
              </w:rPr>
              <w:t>chính sách ưu đãi về thuế, tín dụng, đất đai, đầu tư mạo hiểm, tiếp cận sàn giao dịch công nghệ và ưu đãi khác như đối với tổ chức công lậ</w:t>
            </w:r>
            <w:r w:rsidR="00EC6592">
              <w:rPr>
                <w:rFonts w:ascii="Times New Roman" w:hAnsi="Times New Roman" w:cs="Times New Roman"/>
                <w:sz w:val="28"/>
                <w:szCs w:val="28"/>
              </w:rPr>
              <w:t>p (Điều 37)</w:t>
            </w:r>
            <w:r w:rsidR="000128C8">
              <w:rPr>
                <w:rFonts w:ascii="Times New Roman" w:hAnsi="Times New Roman" w:cs="Times New Roman"/>
                <w:sz w:val="28"/>
                <w:szCs w:val="28"/>
              </w:rPr>
              <w:t xml:space="preserve">; </w:t>
            </w:r>
            <w:r w:rsidR="000128C8" w:rsidRPr="000128C8">
              <w:rPr>
                <w:rFonts w:ascii="Times New Roman" w:hAnsi="Times New Roman" w:cs="Times New Roman"/>
                <w:b/>
                <w:bCs/>
                <w:sz w:val="28"/>
                <w:szCs w:val="28"/>
              </w:rPr>
              <w:t> </w:t>
            </w:r>
            <w:r w:rsidR="000128C8" w:rsidRPr="000128C8">
              <w:rPr>
                <w:rFonts w:ascii="Times New Roman" w:hAnsi="Times New Roman" w:cs="Times New Roman"/>
                <w:bCs/>
                <w:sz w:val="28"/>
                <w:szCs w:val="28"/>
              </w:rPr>
              <w:t>Ưu đãi đối với cá nhân hoạt động khoa học, công nghệ và đổi mới sáng tạo</w:t>
            </w:r>
            <w:r w:rsidR="000128C8">
              <w:rPr>
                <w:rFonts w:ascii="Times New Roman" w:hAnsi="Times New Roman" w:cs="Times New Roman"/>
                <w:bCs/>
                <w:sz w:val="28"/>
                <w:szCs w:val="28"/>
              </w:rPr>
              <w:t xml:space="preserve"> (Điều 55); </w:t>
            </w:r>
            <w:r w:rsidR="000128C8" w:rsidRPr="000128C8">
              <w:rPr>
                <w:rFonts w:ascii="Times New Roman" w:hAnsi="Times New Roman" w:cs="Times New Roman"/>
                <w:b/>
                <w:bCs/>
                <w:sz w:val="28"/>
                <w:szCs w:val="28"/>
              </w:rPr>
              <w:t> </w:t>
            </w:r>
            <w:r w:rsidR="000128C8" w:rsidRPr="000128C8">
              <w:rPr>
                <w:rFonts w:ascii="Times New Roman" w:hAnsi="Times New Roman" w:cs="Times New Roman"/>
                <w:bCs/>
                <w:sz w:val="28"/>
                <w:szCs w:val="28"/>
              </w:rPr>
              <w:t>Ưu đãi trong mua sắm sử dụng ngân sách nhà nước đối với sản phẩm, hàng hóa của tổ chức, doanh nghiệp có hoạt động trong lĩnh vực khoa học, công nghệ và đổi mới sáng tạo (Điều 67)</w:t>
            </w:r>
            <w:r w:rsidR="000128C8">
              <w:rPr>
                <w:rFonts w:ascii="Times New Roman" w:hAnsi="Times New Roman" w:cs="Times New Roman"/>
                <w:bCs/>
                <w:sz w:val="28"/>
                <w:szCs w:val="28"/>
              </w:rPr>
              <w:t>.</w:t>
            </w:r>
          </w:p>
          <w:p w14:paraId="5403D8B4" w14:textId="77777777" w:rsidR="000128C8" w:rsidRDefault="000128C8" w:rsidP="004E277A">
            <w:pPr>
              <w:spacing w:before="120" w:after="160" w:line="259"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0D1BD4">
              <w:rPr>
                <w:rFonts w:ascii="Times New Roman" w:hAnsi="Times New Roman" w:cs="Times New Roman"/>
                <w:bCs/>
                <w:i/>
                <w:sz w:val="28"/>
                <w:szCs w:val="28"/>
              </w:rPr>
              <w:t>Luật Hóa chất năm 2025</w:t>
            </w:r>
            <w:r>
              <w:rPr>
                <w:rFonts w:ascii="Times New Roman" w:hAnsi="Times New Roman" w:cs="Times New Roman"/>
                <w:bCs/>
                <w:sz w:val="28"/>
                <w:szCs w:val="28"/>
              </w:rPr>
              <w:t xml:space="preserve"> quy đị</w:t>
            </w:r>
            <w:r w:rsidR="000D1BD4">
              <w:rPr>
                <w:rFonts w:ascii="Times New Roman" w:hAnsi="Times New Roman" w:cs="Times New Roman"/>
                <w:bCs/>
                <w:sz w:val="28"/>
                <w:szCs w:val="28"/>
              </w:rPr>
              <w:t xml:space="preserve">nh đầu </w:t>
            </w:r>
            <w:r w:rsidR="000D1BD4" w:rsidRPr="000D1BD4">
              <w:rPr>
                <w:rFonts w:ascii="Times New Roman" w:hAnsi="Times New Roman" w:cs="Times New Roman"/>
                <w:bCs/>
                <w:sz w:val="28"/>
                <w:szCs w:val="28"/>
              </w:rPr>
              <w:t>tư dự án hóa chất thuộc đối tượng áp dụng ưu đãi, hỗ trợ đầu tư đặc biệt theo quy định của Luật Đầu tư</w:t>
            </w:r>
            <w:r w:rsidR="000D1BD4">
              <w:rPr>
                <w:rFonts w:ascii="Times New Roman" w:hAnsi="Times New Roman" w:cs="Times New Roman"/>
                <w:bCs/>
                <w:sz w:val="28"/>
                <w:szCs w:val="28"/>
              </w:rPr>
              <w:t xml:space="preserve"> (Điều 6).</w:t>
            </w:r>
          </w:p>
          <w:p w14:paraId="329D526D" w14:textId="77777777" w:rsidR="00D46C86" w:rsidRDefault="00D46C86" w:rsidP="004E277A">
            <w:pPr>
              <w:spacing w:before="120" w:after="160" w:line="259" w:lineRule="auto"/>
              <w:jc w:val="both"/>
              <w:rPr>
                <w:rFonts w:ascii="Times New Roman" w:hAnsi="Times New Roman" w:cs="Times New Roman"/>
                <w:bCs/>
                <w:sz w:val="28"/>
                <w:szCs w:val="28"/>
                <w:lang w:val="vi-VN"/>
              </w:rPr>
            </w:pPr>
            <w:r>
              <w:rPr>
                <w:rFonts w:ascii="Times New Roman" w:hAnsi="Times New Roman" w:cs="Times New Roman"/>
                <w:bCs/>
                <w:sz w:val="28"/>
                <w:szCs w:val="28"/>
              </w:rPr>
              <w:t xml:space="preserve">- </w:t>
            </w:r>
            <w:r w:rsidRPr="00572260">
              <w:rPr>
                <w:rFonts w:ascii="Times New Roman" w:hAnsi="Times New Roman" w:cs="Times New Roman"/>
                <w:bCs/>
                <w:i/>
                <w:sz w:val="28"/>
                <w:szCs w:val="28"/>
              </w:rPr>
              <w:t xml:space="preserve">Luật Dược năm 2016 (được sửa đổi, bổ sung </w:t>
            </w:r>
            <w:r w:rsidR="00572260" w:rsidRPr="00572260">
              <w:rPr>
                <w:rFonts w:ascii="Times New Roman" w:hAnsi="Times New Roman" w:cs="Times New Roman"/>
                <w:bCs/>
                <w:i/>
                <w:sz w:val="28"/>
                <w:szCs w:val="28"/>
              </w:rPr>
              <w:t>năm 2025)</w:t>
            </w:r>
            <w:r w:rsidR="00572260">
              <w:rPr>
                <w:rFonts w:ascii="Times New Roman" w:hAnsi="Times New Roman" w:cs="Times New Roman"/>
                <w:bCs/>
                <w:sz w:val="28"/>
                <w:szCs w:val="28"/>
              </w:rPr>
              <w:t xml:space="preserve"> quy định ư</w:t>
            </w:r>
            <w:r w:rsidR="00572260" w:rsidRPr="00572260">
              <w:rPr>
                <w:rFonts w:ascii="Times New Roman" w:hAnsi="Times New Roman" w:cs="Times New Roman"/>
                <w:bCs/>
                <w:sz w:val="28"/>
                <w:szCs w:val="28"/>
              </w:rPr>
              <w:t>u tiên đầu tư phát triển hạ tầng công nghệ thông tin, thực hiện chuyển đổi số trong các hoạt động về dượ</w:t>
            </w:r>
            <w:r w:rsidR="00572260">
              <w:rPr>
                <w:rFonts w:ascii="Times New Roman" w:hAnsi="Times New Roman" w:cs="Times New Roman"/>
                <w:bCs/>
                <w:sz w:val="28"/>
                <w:szCs w:val="28"/>
              </w:rPr>
              <w:t>c</w:t>
            </w:r>
            <w:r w:rsidR="00572260">
              <w:rPr>
                <w:rFonts w:ascii="Times New Roman" w:hAnsi="Times New Roman" w:cs="Times New Roman"/>
                <w:bCs/>
                <w:sz w:val="28"/>
                <w:szCs w:val="28"/>
                <w:lang w:val="vi-VN"/>
              </w:rPr>
              <w:t xml:space="preserve"> </w:t>
            </w:r>
            <w:r w:rsidR="00572260" w:rsidRPr="00572260">
              <w:rPr>
                <w:rFonts w:ascii="Times New Roman" w:hAnsi="Times New Roman" w:cs="Times New Roman"/>
                <w:bCs/>
                <w:sz w:val="28"/>
                <w:szCs w:val="28"/>
              </w:rPr>
              <w:t>các cơ chế ưu đãi, hỗ trợ từ Quỹ đổi mới công nghệ quốc gia, Quỹ phát triển khoa học và công nghệ quốc gia, Quỹ đầu tư mạo hiểm công nghệ cao quốc gia và các quỹ khác hỗ trợ cho hoạt động khoa học và công nghệ</w:t>
            </w:r>
            <w:r w:rsidR="00572260">
              <w:rPr>
                <w:rFonts w:ascii="Times New Roman" w:hAnsi="Times New Roman" w:cs="Times New Roman"/>
                <w:bCs/>
                <w:sz w:val="28"/>
                <w:szCs w:val="28"/>
                <w:lang w:val="vi-VN"/>
              </w:rPr>
              <w:t xml:space="preserve">; </w:t>
            </w:r>
            <w:r w:rsidR="00572260" w:rsidRPr="00572260">
              <w:rPr>
                <w:rFonts w:ascii="Times New Roman" w:hAnsi="Times New Roman" w:cs="Times New Roman"/>
                <w:bCs/>
                <w:sz w:val="28"/>
                <w:szCs w:val="28"/>
                <w:lang w:val="vi-VN"/>
              </w:rPr>
              <w:t>Chính sách ưu đãi, hỗ trợ đầu tư trong phát triển công nghiệp dược</w:t>
            </w:r>
            <w:r w:rsidR="00572260">
              <w:rPr>
                <w:rFonts w:ascii="Times New Roman" w:hAnsi="Times New Roman" w:cs="Times New Roman"/>
                <w:bCs/>
                <w:sz w:val="28"/>
                <w:szCs w:val="28"/>
                <w:lang w:val="vi-VN"/>
              </w:rPr>
              <w:t xml:space="preserve"> (Điều 1).</w:t>
            </w:r>
          </w:p>
          <w:p w14:paraId="586FDBB0" w14:textId="77777777" w:rsidR="00572260" w:rsidRPr="007A6D85" w:rsidRDefault="00572260" w:rsidP="007A6D85">
            <w:pPr>
              <w:spacing w:before="120" w:after="160"/>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w:t>
            </w:r>
            <w:r w:rsidRPr="00572260">
              <w:rPr>
                <w:rFonts w:ascii="Times New Roman" w:hAnsi="Times New Roman" w:cs="Times New Roman"/>
                <w:bCs/>
                <w:i/>
                <w:sz w:val="28"/>
                <w:szCs w:val="28"/>
              </w:rPr>
              <w:t xml:space="preserve">Luật Công nghiệp quốc phòng, an ninh và động viên công nghiệp </w:t>
            </w:r>
            <w:r w:rsidRPr="00572260">
              <w:rPr>
                <w:rFonts w:ascii="Times New Roman" w:hAnsi="Times New Roman" w:cs="Times New Roman"/>
                <w:bCs/>
                <w:i/>
                <w:sz w:val="28"/>
                <w:szCs w:val="28"/>
                <w:lang w:val="vi-VN"/>
              </w:rPr>
              <w:t>năm 2024</w:t>
            </w:r>
            <w:r>
              <w:rPr>
                <w:rFonts w:ascii="Times New Roman" w:hAnsi="Times New Roman" w:cs="Times New Roman"/>
                <w:b/>
                <w:bCs/>
                <w:sz w:val="28"/>
                <w:szCs w:val="28"/>
                <w:lang w:val="vi-VN"/>
              </w:rPr>
              <w:t xml:space="preserve"> </w:t>
            </w:r>
            <w:r w:rsidRPr="00572260">
              <w:rPr>
                <w:rFonts w:ascii="Times New Roman" w:hAnsi="Times New Roman" w:cs="Times New Roman"/>
                <w:bCs/>
                <w:sz w:val="28"/>
                <w:szCs w:val="28"/>
                <w:lang w:val="vi-VN"/>
              </w:rPr>
              <w:t xml:space="preserve">quy định </w:t>
            </w:r>
            <w:r w:rsidRPr="00572260">
              <w:rPr>
                <w:rFonts w:ascii="Times New Roman" w:hAnsi="Times New Roman" w:cs="Times New Roman"/>
                <w:bCs/>
                <w:sz w:val="28"/>
                <w:szCs w:val="28"/>
              </w:rPr>
              <w:t>ưu đãi về tín dụng, đất đai và ưu đãi khác theo quy định của pháp luật khi tham gia nghiên cứu, sản xuất, cung ứng sản phẩm, dịch vụ công nghệ mới, hiện đại, có vai trò dẫn dắt đối với công nghiệp quốc gia và nền kinh tế</w:t>
            </w:r>
            <w:r>
              <w:rPr>
                <w:rFonts w:ascii="Times New Roman" w:hAnsi="Times New Roman" w:cs="Times New Roman"/>
                <w:bCs/>
                <w:sz w:val="28"/>
                <w:szCs w:val="28"/>
                <w:lang w:val="vi-VN"/>
              </w:rPr>
              <w:t xml:space="preserve"> (Điề</w:t>
            </w:r>
            <w:r w:rsidR="007A6D85">
              <w:rPr>
                <w:rFonts w:ascii="Times New Roman" w:hAnsi="Times New Roman" w:cs="Times New Roman"/>
                <w:bCs/>
                <w:sz w:val="28"/>
                <w:szCs w:val="28"/>
                <w:lang w:val="vi-VN"/>
              </w:rPr>
              <w:t>u 32); Ư</w:t>
            </w:r>
            <w:r w:rsidR="007A6D85" w:rsidRPr="007A6D85">
              <w:rPr>
                <w:rFonts w:ascii="Times New Roman" w:hAnsi="Times New Roman" w:cs="Times New Roman"/>
                <w:bCs/>
                <w:sz w:val="28"/>
                <w:szCs w:val="28"/>
              </w:rPr>
              <w:t>u đãi thuế theo quy định của pháp luật về thuế khi thực hiện sản xuất sản phẩm động viên công nghiệp, tiếp nhận chuyển giao công nghệ trong động viên công nghiệp</w:t>
            </w:r>
            <w:r w:rsidR="007A6D85">
              <w:rPr>
                <w:rFonts w:ascii="Times New Roman" w:hAnsi="Times New Roman" w:cs="Times New Roman"/>
                <w:bCs/>
                <w:sz w:val="28"/>
                <w:szCs w:val="28"/>
                <w:lang w:val="vi-VN"/>
              </w:rPr>
              <w:t xml:space="preserve"> (Điều 64).</w:t>
            </w:r>
          </w:p>
          <w:p w14:paraId="564BE2B3" w14:textId="77777777" w:rsidR="004E277A" w:rsidRPr="004E277A" w:rsidRDefault="004E277A" w:rsidP="004E277A">
            <w:pPr>
              <w:spacing w:before="120" w:after="160" w:line="259" w:lineRule="auto"/>
              <w:jc w:val="both"/>
              <w:rPr>
                <w:rFonts w:ascii="Times New Roman" w:hAnsi="Times New Roman" w:cs="Times New Roman"/>
                <w:sz w:val="28"/>
                <w:szCs w:val="28"/>
              </w:rPr>
            </w:pPr>
            <w:r w:rsidRPr="004E277A">
              <w:rPr>
                <w:rFonts w:ascii="Times New Roman" w:hAnsi="Times New Roman" w:cs="Times New Roman"/>
                <w:sz w:val="28"/>
                <w:szCs w:val="28"/>
              </w:rPr>
              <w:t xml:space="preserve">- </w:t>
            </w:r>
            <w:r w:rsidRPr="004E277A">
              <w:rPr>
                <w:rFonts w:ascii="Times New Roman" w:hAnsi="Times New Roman" w:cs="Times New Roman"/>
                <w:i/>
                <w:sz w:val="28"/>
                <w:szCs w:val="28"/>
              </w:rPr>
              <w:t xml:space="preserve">Nghị định số 19/2025/NĐ-CP ngày 10/2/2025 của Chính phủ </w:t>
            </w:r>
            <w:r w:rsidRPr="004E277A">
              <w:rPr>
                <w:rFonts w:ascii="Times New Roman" w:hAnsi="Times New Roman" w:cs="Times New Roman"/>
                <w:sz w:val="28"/>
                <w:szCs w:val="28"/>
              </w:rPr>
              <w:t xml:space="preserve">về quy định chi tiết </w:t>
            </w:r>
            <w:r w:rsidR="00DD34FB">
              <w:rPr>
                <w:rFonts w:ascii="Times New Roman" w:hAnsi="Times New Roman" w:cs="Times New Roman"/>
                <w:sz w:val="28"/>
                <w:szCs w:val="28"/>
              </w:rPr>
              <w:t>Luật Đầu tư kinh doanh</w:t>
            </w:r>
            <w:r w:rsidRPr="004E277A">
              <w:rPr>
                <w:rFonts w:ascii="Times New Roman" w:hAnsi="Times New Roman" w:cs="Times New Roman"/>
                <w:sz w:val="28"/>
                <w:szCs w:val="28"/>
              </w:rPr>
              <w:t xml:space="preserve"> về thủ tục Đầu tư đặc biệt. </w:t>
            </w:r>
          </w:p>
          <w:p w14:paraId="3844DF38" w14:textId="77777777" w:rsidR="004E277A" w:rsidRPr="004E277A" w:rsidRDefault="004E277A" w:rsidP="004E277A">
            <w:pPr>
              <w:spacing w:before="120" w:after="160" w:line="259" w:lineRule="auto"/>
              <w:jc w:val="both"/>
              <w:rPr>
                <w:rFonts w:ascii="Times New Roman" w:hAnsi="Times New Roman" w:cs="Times New Roman"/>
                <w:sz w:val="28"/>
                <w:szCs w:val="28"/>
              </w:rPr>
            </w:pPr>
            <w:r w:rsidRPr="004E277A">
              <w:rPr>
                <w:rFonts w:ascii="Times New Roman" w:hAnsi="Times New Roman" w:cs="Times New Roman"/>
                <w:sz w:val="28"/>
                <w:szCs w:val="28"/>
              </w:rPr>
              <w:t xml:space="preserve">- </w:t>
            </w:r>
            <w:r w:rsidRPr="004E277A">
              <w:rPr>
                <w:rFonts w:ascii="Times New Roman" w:hAnsi="Times New Roman" w:cs="Times New Roman"/>
                <w:i/>
                <w:sz w:val="28"/>
                <w:szCs w:val="28"/>
              </w:rPr>
              <w:t>Nghị định số 103/2024/NĐ-CP ngày 30/7/2024 của Chính phủ</w:t>
            </w:r>
            <w:r w:rsidRPr="004E277A">
              <w:rPr>
                <w:rFonts w:ascii="Times New Roman" w:hAnsi="Times New Roman" w:cs="Times New Roman"/>
                <w:sz w:val="28"/>
                <w:szCs w:val="28"/>
              </w:rPr>
              <w:t xml:space="preserve"> quy định miễn tiền sử dụng đất, giảm tiền sử dụng đất.</w:t>
            </w:r>
          </w:p>
          <w:p w14:paraId="45343A4A" w14:textId="77777777" w:rsidR="004E277A" w:rsidRPr="004E277A" w:rsidRDefault="004E277A" w:rsidP="004E277A">
            <w:pPr>
              <w:spacing w:before="120" w:after="160" w:line="259" w:lineRule="auto"/>
              <w:jc w:val="both"/>
              <w:rPr>
                <w:rFonts w:ascii="Times New Roman" w:hAnsi="Times New Roman" w:cs="Times New Roman"/>
                <w:sz w:val="28"/>
                <w:szCs w:val="28"/>
              </w:rPr>
            </w:pPr>
            <w:r w:rsidRPr="004E277A">
              <w:rPr>
                <w:rFonts w:ascii="Times New Roman" w:hAnsi="Times New Roman" w:cs="Times New Roman"/>
                <w:sz w:val="28"/>
                <w:szCs w:val="28"/>
              </w:rPr>
              <w:t xml:space="preserve">- </w:t>
            </w:r>
            <w:r w:rsidRPr="004E277A">
              <w:rPr>
                <w:rFonts w:ascii="Times New Roman" w:hAnsi="Times New Roman" w:cs="Times New Roman"/>
                <w:i/>
                <w:sz w:val="28"/>
                <w:szCs w:val="28"/>
              </w:rPr>
              <w:t>Nghị định số 134/2016/NĐ-CP ngày 01/9/2016 của Chính phủ về</w:t>
            </w:r>
            <w:r w:rsidRPr="004E277A">
              <w:rPr>
                <w:rFonts w:ascii="Times New Roman" w:hAnsi="Times New Roman" w:cs="Times New Roman"/>
                <w:sz w:val="28"/>
                <w:szCs w:val="28"/>
              </w:rPr>
              <w:t xml:space="preserve"> </w:t>
            </w:r>
            <w:r w:rsidRPr="004E277A">
              <w:rPr>
                <w:rFonts w:ascii="Times New Roman" w:hAnsi="Times New Roman" w:cs="Times New Roman"/>
                <w:i/>
                <w:iCs/>
                <w:sz w:val="28"/>
                <w:szCs w:val="28"/>
                <w:lang w:val="vi-VN"/>
              </w:rPr>
              <w:t>quy định chi tiết một số điều và biện pháp thi hành Luật thuế xuất khẩu, thuế nhập khẩu</w:t>
            </w:r>
            <w:r w:rsidRPr="004E277A">
              <w:rPr>
                <w:rFonts w:ascii="Times New Roman" w:hAnsi="Times New Roman" w:cs="Times New Roman"/>
                <w:i/>
                <w:iCs/>
                <w:sz w:val="28"/>
                <w:szCs w:val="28"/>
              </w:rPr>
              <w:t xml:space="preserve"> </w:t>
            </w:r>
            <w:r w:rsidRPr="004E277A">
              <w:rPr>
                <w:rFonts w:ascii="Times New Roman" w:hAnsi="Times New Roman" w:cs="Times New Roman"/>
                <w:iCs/>
                <w:sz w:val="28"/>
                <w:szCs w:val="28"/>
              </w:rPr>
              <w:t>quy định</w:t>
            </w:r>
            <w:r w:rsidRPr="004E277A">
              <w:rPr>
                <w:rFonts w:ascii="Times New Roman" w:hAnsi="Times New Roman" w:cs="Times New Roman"/>
                <w:i/>
                <w:iCs/>
                <w:sz w:val="28"/>
                <w:szCs w:val="28"/>
              </w:rPr>
              <w:t xml:space="preserve"> </w:t>
            </w:r>
            <w:r w:rsidRPr="004E277A">
              <w:rPr>
                <w:rFonts w:ascii="Times New Roman" w:hAnsi="Times New Roman" w:cs="Times New Roman"/>
                <w:iCs/>
                <w:sz w:val="28"/>
                <w:szCs w:val="28"/>
              </w:rPr>
              <w:t>miễn thuế hàng hóa nhập khẩu để tạo tài sản cố định của đối tượng được hưởng ưu đãi đầu tư.</w:t>
            </w:r>
          </w:p>
          <w:p w14:paraId="7FAD05A4" w14:textId="77777777" w:rsidR="004E277A" w:rsidRPr="004E277A" w:rsidRDefault="004E277A" w:rsidP="004E277A">
            <w:pPr>
              <w:spacing w:before="120" w:after="160" w:line="259" w:lineRule="auto"/>
              <w:jc w:val="both"/>
              <w:rPr>
                <w:rFonts w:ascii="Times New Roman" w:hAnsi="Times New Roman" w:cs="Times New Roman"/>
                <w:sz w:val="28"/>
                <w:szCs w:val="28"/>
              </w:rPr>
            </w:pPr>
            <w:r w:rsidRPr="004E277A">
              <w:rPr>
                <w:rFonts w:ascii="Times New Roman" w:hAnsi="Times New Roman" w:cs="Times New Roman"/>
                <w:sz w:val="28"/>
                <w:szCs w:val="28"/>
              </w:rPr>
              <w:t xml:space="preserve">- </w:t>
            </w:r>
            <w:r w:rsidRPr="004E277A">
              <w:rPr>
                <w:rFonts w:ascii="Times New Roman" w:hAnsi="Times New Roman" w:cs="Times New Roman"/>
                <w:i/>
                <w:sz w:val="28"/>
                <w:szCs w:val="28"/>
              </w:rPr>
              <w:t xml:space="preserve">Nghị định số 182/2024/NĐ-CP ngày 31/12/2024 của Chính phủ về thành lập, quản lý và sử dụng Quỹ Hỗ trợ đầu tư </w:t>
            </w:r>
            <w:r w:rsidRPr="004E277A">
              <w:rPr>
                <w:rFonts w:ascii="Times New Roman" w:hAnsi="Times New Roman" w:cs="Times New Roman"/>
                <w:sz w:val="28"/>
                <w:szCs w:val="28"/>
              </w:rPr>
              <w:t>quy định chính sách hỗ trợ đầu tư (Chương III).</w:t>
            </w:r>
          </w:p>
          <w:p w14:paraId="2BBE5FD6" w14:textId="77777777" w:rsidR="004E277A" w:rsidRPr="004E277A" w:rsidRDefault="004E277A" w:rsidP="004E277A">
            <w:pPr>
              <w:spacing w:before="120" w:after="160" w:line="259" w:lineRule="auto"/>
              <w:jc w:val="both"/>
              <w:rPr>
                <w:rFonts w:ascii="Times New Roman" w:hAnsi="Times New Roman" w:cs="Times New Roman"/>
                <w:sz w:val="28"/>
                <w:szCs w:val="28"/>
              </w:rPr>
            </w:pPr>
            <w:r w:rsidRPr="004E277A">
              <w:rPr>
                <w:rFonts w:ascii="Times New Roman" w:hAnsi="Times New Roman" w:cs="Times New Roman"/>
                <w:sz w:val="28"/>
                <w:szCs w:val="28"/>
              </w:rPr>
              <w:t xml:space="preserve">- </w:t>
            </w:r>
            <w:r w:rsidRPr="004E277A">
              <w:rPr>
                <w:rFonts w:ascii="Times New Roman" w:hAnsi="Times New Roman" w:cs="Times New Roman"/>
                <w:i/>
                <w:sz w:val="28"/>
                <w:szCs w:val="28"/>
              </w:rPr>
              <w:t>Nghị định số 04/2018/NĐ-CP ngày 04/01/2018 của Chính phủ</w:t>
            </w:r>
            <w:r w:rsidRPr="004E277A">
              <w:rPr>
                <w:rFonts w:ascii="Times New Roman" w:hAnsi="Times New Roman" w:cs="Times New Roman"/>
                <w:sz w:val="28"/>
                <w:szCs w:val="28"/>
              </w:rPr>
              <w:t xml:space="preserve"> quy định về cơ chế, chính sách ưu đãi đối với khu công nghệ cao Đà Nẵng.</w:t>
            </w:r>
          </w:p>
          <w:p w14:paraId="416F66F0" w14:textId="77777777" w:rsidR="004E277A" w:rsidRPr="004E277A" w:rsidRDefault="004E277A" w:rsidP="004E277A">
            <w:pPr>
              <w:spacing w:before="120" w:after="160" w:line="259" w:lineRule="auto"/>
              <w:jc w:val="both"/>
              <w:rPr>
                <w:rFonts w:ascii="Times New Roman" w:hAnsi="Times New Roman" w:cs="Times New Roman"/>
                <w:iCs/>
                <w:sz w:val="28"/>
                <w:szCs w:val="28"/>
              </w:rPr>
            </w:pPr>
            <w:r w:rsidRPr="004E277A">
              <w:rPr>
                <w:rFonts w:ascii="Times New Roman" w:hAnsi="Times New Roman" w:cs="Times New Roman"/>
                <w:sz w:val="28"/>
                <w:szCs w:val="28"/>
              </w:rPr>
              <w:t xml:space="preserve">- </w:t>
            </w:r>
            <w:r w:rsidRPr="004E277A">
              <w:rPr>
                <w:rFonts w:ascii="Times New Roman" w:hAnsi="Times New Roman" w:cs="Times New Roman"/>
                <w:i/>
                <w:sz w:val="28"/>
                <w:szCs w:val="28"/>
              </w:rPr>
              <w:t>Nghị định số 97/2025/NĐ-CP ngày 05/5/2025 của Chính phủ</w:t>
            </w:r>
            <w:r w:rsidRPr="004E277A">
              <w:rPr>
                <w:rFonts w:ascii="Times New Roman" w:hAnsi="Times New Roman" w:cs="Times New Roman"/>
                <w:sz w:val="28"/>
                <w:szCs w:val="28"/>
              </w:rPr>
              <w:t xml:space="preserve"> quy định </w:t>
            </w:r>
            <w:r w:rsidRPr="004E277A">
              <w:rPr>
                <w:rFonts w:ascii="Times New Roman" w:hAnsi="Times New Roman" w:cs="Times New Roman"/>
                <w:iCs/>
                <w:sz w:val="28"/>
                <w:szCs w:val="28"/>
              </w:rPr>
              <w:t>cơ chế, chính sách ưu đãi đối với Trung tâm Đổi mới sáng tạo Quốc gia.</w:t>
            </w:r>
          </w:p>
          <w:p w14:paraId="69CCE8FD" w14:textId="77777777" w:rsidR="004E277A" w:rsidRPr="004E277A" w:rsidRDefault="004E277A" w:rsidP="004E277A">
            <w:pPr>
              <w:spacing w:before="120" w:after="160" w:line="259" w:lineRule="auto"/>
              <w:jc w:val="both"/>
              <w:rPr>
                <w:rFonts w:ascii="Times New Roman" w:hAnsi="Times New Roman" w:cs="Times New Roman"/>
                <w:iCs/>
                <w:sz w:val="28"/>
                <w:szCs w:val="28"/>
              </w:rPr>
            </w:pPr>
            <w:r w:rsidRPr="004E277A">
              <w:rPr>
                <w:rFonts w:ascii="Times New Roman" w:hAnsi="Times New Roman" w:cs="Times New Roman"/>
                <w:iCs/>
                <w:sz w:val="28"/>
                <w:szCs w:val="28"/>
              </w:rPr>
              <w:t xml:space="preserve">- </w:t>
            </w:r>
            <w:r w:rsidRPr="004E277A">
              <w:rPr>
                <w:rFonts w:ascii="Times New Roman" w:hAnsi="Times New Roman" w:cs="Times New Roman"/>
                <w:i/>
                <w:iCs/>
                <w:sz w:val="28"/>
                <w:szCs w:val="28"/>
              </w:rPr>
              <w:t xml:space="preserve">Nghị định số 218/2013/NĐ-CP ngày 26/12/2013 quy định chi tiết và hướng dẫn thi hành Luật thuế thu nhập doanh nghiệp </w:t>
            </w:r>
            <w:r w:rsidRPr="004E277A">
              <w:rPr>
                <w:rFonts w:ascii="Times New Roman" w:hAnsi="Times New Roman" w:cs="Times New Roman"/>
                <w:iCs/>
                <w:sz w:val="28"/>
                <w:szCs w:val="28"/>
              </w:rPr>
              <w:t>quy định thuế suất ưu đãi đối với các dự án công nghệ cao (Điều 15); miễn thuế, giảm thuế đối với các dự án đầu tư mới trong lĩnh vực xã hội hóa thực hiện tại địa bàn có điều kiện kinh tế - xã hội khó khăn hoặc đặc biệt khó khăn và doanh nghiệp công nghệ cao, doanh nghiệp nông nghiệp ứng dụng công nghệ cao (Điều 16).</w:t>
            </w:r>
          </w:p>
          <w:p w14:paraId="75133003" w14:textId="77777777" w:rsidR="003A58F7" w:rsidRPr="00CB6535" w:rsidRDefault="004E277A" w:rsidP="004E277A">
            <w:pPr>
              <w:spacing w:before="120"/>
              <w:jc w:val="both"/>
              <w:rPr>
                <w:rFonts w:ascii="Times New Roman" w:hAnsi="Times New Roman" w:cs="Times New Roman"/>
                <w:sz w:val="28"/>
                <w:szCs w:val="28"/>
              </w:rPr>
            </w:pPr>
            <w:r w:rsidRPr="004E277A">
              <w:rPr>
                <w:rFonts w:ascii="Times New Roman" w:hAnsi="Times New Roman" w:cs="Times New Roman"/>
                <w:iCs/>
                <w:sz w:val="28"/>
                <w:szCs w:val="28"/>
              </w:rPr>
              <w:t xml:space="preserve">- </w:t>
            </w:r>
            <w:r w:rsidRPr="004E277A">
              <w:rPr>
                <w:rFonts w:ascii="Times New Roman" w:hAnsi="Times New Roman" w:cs="Times New Roman"/>
                <w:i/>
                <w:iCs/>
                <w:sz w:val="28"/>
                <w:szCs w:val="28"/>
              </w:rPr>
              <w:t>Nghị định số 35/2022/NĐ-CP ngày 28/5/2022 của Chính phủ về quản lý khu công nghiệp và khu kinh tế</w:t>
            </w:r>
            <w:r w:rsidRPr="004E277A">
              <w:rPr>
                <w:rFonts w:ascii="Times New Roman" w:hAnsi="Times New Roman" w:cs="Times New Roman"/>
                <w:iCs/>
                <w:sz w:val="28"/>
                <w:szCs w:val="28"/>
              </w:rPr>
              <w:t xml:space="preserve"> quy định ưu đãi đầu tư đối với khu công nghiệp, khu kinh tế (Điều 22); ưu đãi đầu tư đối với doanh nghiệp chế xuất (Điều 26); </w:t>
            </w:r>
            <w:r w:rsidRPr="004E277A">
              <w:rPr>
                <w:rFonts w:ascii="Times New Roman" w:hAnsi="Times New Roman" w:cs="Times New Roman"/>
                <w:bCs/>
                <w:iCs/>
                <w:sz w:val="28"/>
                <w:szCs w:val="28"/>
              </w:rPr>
              <w:t>phát triển khu công nghiệp hỗ trợ, khu công nghiệp chuyên ngành, khu công nghiệp sinh thái, khu công nghiệp công nghệ cao (Điều 31); chính sách khuyến khích phát triển khu công nghiệp hỗ trợ, khu công nghiệp chuyên ngành, khu công nghiệp công nghệ cao (Điều 32); Phát triển khu công nghiệp - đô thị - dịch vụ (Điều 33); ưu đãi đối với khu công nghiệp sinh thái, doanh nghiệp sinh thái (Điều 39).</w:t>
            </w:r>
          </w:p>
        </w:tc>
        <w:tc>
          <w:tcPr>
            <w:tcW w:w="3402" w:type="dxa"/>
          </w:tcPr>
          <w:p w14:paraId="7C25D7D3" w14:textId="77777777" w:rsidR="003A58F7" w:rsidRPr="005368D1" w:rsidRDefault="00A57857" w:rsidP="00CE2F74">
            <w:pPr>
              <w:spacing w:before="120"/>
              <w:jc w:val="both"/>
              <w:rPr>
                <w:rFonts w:ascii="Times New Roman" w:hAnsi="Times New Roman" w:cs="Times New Roman"/>
                <w:sz w:val="28"/>
                <w:szCs w:val="28"/>
              </w:rPr>
            </w:pPr>
            <w:r w:rsidRPr="00A57857">
              <w:rPr>
                <w:rFonts w:ascii="Times New Roman" w:hAnsi="Times New Roman" w:cs="Times New Roman"/>
                <w:bCs/>
                <w:sz w:val="28"/>
                <w:szCs w:val="28"/>
              </w:rPr>
              <w:t>Điều 1</w:t>
            </w:r>
            <w:r w:rsidR="00CE2F74">
              <w:rPr>
                <w:rFonts w:ascii="Times New Roman" w:hAnsi="Times New Roman" w:cs="Times New Roman"/>
                <w:bCs/>
                <w:sz w:val="28"/>
                <w:szCs w:val="28"/>
              </w:rPr>
              <w:t>5</w:t>
            </w:r>
            <w:r w:rsidRPr="00A57857">
              <w:rPr>
                <w:rFonts w:ascii="Times New Roman" w:hAnsi="Times New Roman" w:cs="Times New Roman"/>
                <w:bCs/>
                <w:sz w:val="28"/>
                <w:szCs w:val="28"/>
              </w:rPr>
              <w:t xml:space="preserve"> được xây dựng trên cơ sở các quy định của pháp </w:t>
            </w:r>
            <w:r w:rsidR="00DD34FB">
              <w:rPr>
                <w:rFonts w:ascii="Times New Roman" w:hAnsi="Times New Roman" w:cs="Times New Roman"/>
                <w:bCs/>
                <w:sz w:val="28"/>
                <w:szCs w:val="28"/>
              </w:rPr>
              <w:t>Luật Đầu tư kinh doanh</w:t>
            </w:r>
            <w:r w:rsidRPr="00A57857">
              <w:rPr>
                <w:rFonts w:ascii="Times New Roman" w:hAnsi="Times New Roman" w:cs="Times New Roman"/>
                <w:bCs/>
                <w:sz w:val="28"/>
                <w:szCs w:val="28"/>
              </w:rPr>
              <w:t xml:space="preserve"> hiện hành và pháp luật liên quan. </w:t>
            </w:r>
            <w:r w:rsidR="00CE2F74">
              <w:rPr>
                <w:rFonts w:ascii="Times New Roman" w:hAnsi="Times New Roman" w:cs="Times New Roman"/>
                <w:sz w:val="28"/>
                <w:szCs w:val="28"/>
              </w:rPr>
              <w:t>Quy định</w:t>
            </w:r>
            <w:r w:rsidRPr="00A57857">
              <w:rPr>
                <w:rFonts w:ascii="Times New Roman" w:hAnsi="Times New Roman" w:cs="Times New Roman"/>
                <w:sz w:val="28"/>
                <w:szCs w:val="28"/>
              </w:rPr>
              <w:t xml:space="preserve"> này hướng tới việc thiết lập một khung pháp lý rõ ràng về nguyên tắc, tiêu chí và điều kiện để lựa chọn các dự án có tác động lớn về kinh tế - xã hội, đổi mới sáng tạo và chuyển đổi mô hình tăng trưởng. Trên cơ sở đó, các hình thức ưu đãi và hỗ trợ đầu tư đặc biệt sẽ được áp dụng một cách có chọn lọc, đảm bảo đúng định hướng thu hút đầu tư chiến lược, đồng thời nâng cao hiệu quả phân bổ nguồn lực và thúc đẩy phát triển bền vững.</w:t>
            </w:r>
          </w:p>
        </w:tc>
        <w:tc>
          <w:tcPr>
            <w:tcW w:w="2085" w:type="dxa"/>
          </w:tcPr>
          <w:p w14:paraId="52D5B9DB" w14:textId="77777777" w:rsidR="003A58F7" w:rsidRPr="005A02FB" w:rsidRDefault="003A58F7" w:rsidP="003A58F7">
            <w:pPr>
              <w:spacing w:before="120"/>
              <w:jc w:val="both"/>
              <w:rPr>
                <w:rFonts w:ascii="Times New Roman" w:hAnsi="Times New Roman" w:cs="Times New Roman"/>
                <w:sz w:val="28"/>
                <w:szCs w:val="28"/>
              </w:rPr>
            </w:pPr>
          </w:p>
        </w:tc>
      </w:tr>
      <w:tr w:rsidR="003A58F7" w:rsidRPr="005A02FB" w14:paraId="478B0BC8" w14:textId="77777777" w:rsidTr="003007F7">
        <w:tc>
          <w:tcPr>
            <w:tcW w:w="746" w:type="dxa"/>
          </w:tcPr>
          <w:p w14:paraId="1B4208B2" w14:textId="77777777" w:rsidR="003A58F7" w:rsidRDefault="003A58F7"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2</w:t>
            </w:r>
          </w:p>
        </w:tc>
        <w:tc>
          <w:tcPr>
            <w:tcW w:w="3077" w:type="dxa"/>
          </w:tcPr>
          <w:p w14:paraId="4F545EEB" w14:textId="77777777" w:rsidR="003A58F7" w:rsidRPr="003A58F7" w:rsidRDefault="003A58F7" w:rsidP="003A58F7">
            <w:pPr>
              <w:spacing w:before="120"/>
              <w:jc w:val="both"/>
              <w:rPr>
                <w:rFonts w:ascii="Times New Roman" w:hAnsi="Times New Roman" w:cs="Times New Roman"/>
                <w:b/>
                <w:bCs/>
                <w:sz w:val="28"/>
                <w:szCs w:val="28"/>
              </w:rPr>
            </w:pPr>
            <w:r w:rsidRPr="003A58F7">
              <w:rPr>
                <w:rFonts w:ascii="Times New Roman" w:hAnsi="Times New Roman" w:cs="Times New Roman"/>
                <w:b/>
                <w:bCs/>
                <w:sz w:val="28"/>
                <w:szCs w:val="28"/>
              </w:rPr>
              <w:t xml:space="preserve">Điều 16. Ngành, nghề ưu đãi đầu tư </w:t>
            </w:r>
          </w:p>
          <w:p w14:paraId="72CA376F" w14:textId="77777777" w:rsidR="003A58F7" w:rsidRPr="003A58F7" w:rsidRDefault="003A58F7" w:rsidP="00910E48">
            <w:pPr>
              <w:spacing w:before="120"/>
              <w:jc w:val="both"/>
              <w:rPr>
                <w:rFonts w:ascii="Times New Roman" w:hAnsi="Times New Roman" w:cs="Times New Roman"/>
                <w:b/>
                <w:bCs/>
                <w:sz w:val="28"/>
                <w:szCs w:val="28"/>
              </w:rPr>
            </w:pPr>
          </w:p>
        </w:tc>
        <w:tc>
          <w:tcPr>
            <w:tcW w:w="3685" w:type="dxa"/>
          </w:tcPr>
          <w:p w14:paraId="52BD83E6" w14:textId="77777777" w:rsidR="003A58F7" w:rsidRPr="00CB6535" w:rsidRDefault="003A58F7" w:rsidP="005368D1">
            <w:pPr>
              <w:spacing w:before="120"/>
              <w:jc w:val="both"/>
              <w:rPr>
                <w:rFonts w:ascii="Times New Roman" w:hAnsi="Times New Roman" w:cs="Times New Roman"/>
                <w:sz w:val="28"/>
                <w:szCs w:val="28"/>
              </w:rPr>
            </w:pPr>
            <w:r w:rsidRPr="003A58F7">
              <w:rPr>
                <w:rFonts w:ascii="Times New Roman" w:hAnsi="Times New Roman" w:cs="Times New Roman"/>
                <w:sz w:val="28"/>
                <w:szCs w:val="28"/>
              </w:rPr>
              <w:t xml:space="preserve">- </w:t>
            </w:r>
            <w:r w:rsidRPr="003A58F7">
              <w:rPr>
                <w:rFonts w:ascii="Times New Roman" w:hAnsi="Times New Roman" w:cs="Times New Roman"/>
                <w:i/>
                <w:sz w:val="28"/>
                <w:szCs w:val="28"/>
              </w:rPr>
              <w:t>Hiến pháp năm 2023</w:t>
            </w:r>
            <w:r w:rsidRPr="003A58F7">
              <w:rPr>
                <w:rFonts w:ascii="Times New Roman" w:hAnsi="Times New Roman" w:cs="Times New Roman"/>
                <w:sz w:val="28"/>
                <w:szCs w:val="28"/>
              </w:rPr>
              <w:t xml:space="preserve"> quy định: </w:t>
            </w:r>
            <w:r w:rsidRPr="003A58F7">
              <w:rPr>
                <w:rFonts w:ascii="Times New Roman" w:hAnsi="Times New Roman" w:cs="Times New Roman"/>
                <w:i/>
                <w:sz w:val="28"/>
                <w:szCs w:val="28"/>
              </w:rPr>
              <w:t>“Mọi người có quyền tự do kinh doanh trong những ngành nghề mà pháp luật không cấm.”</w:t>
            </w:r>
            <w:r w:rsidRPr="003A58F7">
              <w:rPr>
                <w:rFonts w:ascii="Times New Roman" w:hAnsi="Times New Roman" w:cs="Times New Roman"/>
                <w:sz w:val="28"/>
                <w:szCs w:val="28"/>
              </w:rPr>
              <w:t xml:space="preserve"> (Điều 33) và </w:t>
            </w:r>
            <w:r w:rsidRPr="003A58F7">
              <w:rPr>
                <w:rFonts w:ascii="Times New Roman" w:hAnsi="Times New Roman" w:cs="Times New Roman"/>
                <w:i/>
                <w:sz w:val="28"/>
                <w:szCs w:val="28"/>
              </w:rPr>
              <w:t>“Nước Cộng hòa xã hội chủ nghĩa Việt Nam xây dựng nền kinh tế độc lập, tự chủ, phát huy nội lực, hội nhập, hợp tác quốc tế, gắn kết chặt chẽ với phát triển văn hóa, thực hiện tiến bộ và công bằng xã hội, bảo vệ môi trường, thực hiện công nghiệp hóa, hiện đại hóa đất nước.”</w:t>
            </w:r>
            <w:r w:rsidRPr="003A58F7">
              <w:rPr>
                <w:rFonts w:ascii="Times New Roman" w:hAnsi="Times New Roman" w:cs="Times New Roman"/>
                <w:sz w:val="28"/>
                <w:szCs w:val="28"/>
              </w:rPr>
              <w:t xml:space="preserve"> (Điều 50)</w:t>
            </w:r>
          </w:p>
        </w:tc>
        <w:tc>
          <w:tcPr>
            <w:tcW w:w="3402" w:type="dxa"/>
          </w:tcPr>
          <w:p w14:paraId="4B7A0205" w14:textId="77777777" w:rsidR="003A58F7" w:rsidRPr="005368D1" w:rsidRDefault="00BB5EA7" w:rsidP="005A3229">
            <w:pPr>
              <w:spacing w:before="120"/>
              <w:jc w:val="both"/>
              <w:rPr>
                <w:rFonts w:ascii="Times New Roman" w:hAnsi="Times New Roman" w:cs="Times New Roman"/>
                <w:sz w:val="28"/>
                <w:szCs w:val="28"/>
              </w:rPr>
            </w:pPr>
            <w:r>
              <w:rPr>
                <w:rFonts w:ascii="Times New Roman" w:hAnsi="Times New Roman" w:cs="Times New Roman"/>
                <w:sz w:val="28"/>
                <w:szCs w:val="28"/>
              </w:rPr>
              <w:t xml:space="preserve">Điều 16 phù hợp với </w:t>
            </w:r>
            <w:r w:rsidR="005A3229">
              <w:rPr>
                <w:rFonts w:ascii="Times New Roman" w:hAnsi="Times New Roman" w:cs="Times New Roman"/>
                <w:sz w:val="28"/>
                <w:szCs w:val="28"/>
              </w:rPr>
              <w:t>tính hợp hiến.</w:t>
            </w:r>
          </w:p>
        </w:tc>
        <w:tc>
          <w:tcPr>
            <w:tcW w:w="2085" w:type="dxa"/>
          </w:tcPr>
          <w:p w14:paraId="22AC5023" w14:textId="77777777" w:rsidR="003A58F7" w:rsidRPr="005A02FB" w:rsidRDefault="003A58F7" w:rsidP="003A58F7">
            <w:pPr>
              <w:spacing w:before="120"/>
              <w:jc w:val="both"/>
              <w:rPr>
                <w:rFonts w:ascii="Times New Roman" w:hAnsi="Times New Roman" w:cs="Times New Roman"/>
                <w:sz w:val="28"/>
                <w:szCs w:val="28"/>
              </w:rPr>
            </w:pPr>
          </w:p>
        </w:tc>
      </w:tr>
      <w:tr w:rsidR="003A58F7" w:rsidRPr="005A02FB" w14:paraId="0862771B" w14:textId="77777777" w:rsidTr="003007F7">
        <w:tc>
          <w:tcPr>
            <w:tcW w:w="746" w:type="dxa"/>
          </w:tcPr>
          <w:p w14:paraId="3C4FD2EB" w14:textId="77777777" w:rsidR="003A58F7" w:rsidRDefault="003A58F7"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3</w:t>
            </w:r>
          </w:p>
        </w:tc>
        <w:tc>
          <w:tcPr>
            <w:tcW w:w="3077" w:type="dxa"/>
          </w:tcPr>
          <w:p w14:paraId="5D5B645A" w14:textId="77777777" w:rsidR="003A58F7" w:rsidRPr="00996A32" w:rsidRDefault="003A58F7" w:rsidP="00996A32">
            <w:pPr>
              <w:widowControl w:val="0"/>
              <w:spacing w:before="120" w:line="340" w:lineRule="exact"/>
              <w:rPr>
                <w:rFonts w:ascii="Times New Roman" w:hAnsi="Times New Roman" w:cs="Times New Roman"/>
                <w:b/>
                <w:bCs/>
                <w:strike/>
                <w:sz w:val="28"/>
                <w:szCs w:val="28"/>
              </w:rPr>
            </w:pPr>
            <w:r w:rsidRPr="00996A32">
              <w:rPr>
                <w:rFonts w:ascii="Times New Roman" w:hAnsi="Times New Roman" w:cs="Times New Roman"/>
                <w:b/>
                <w:bCs/>
                <w:sz w:val="28"/>
                <w:szCs w:val="28"/>
                <w:lang w:val="vi-VN"/>
              </w:rPr>
              <w:t xml:space="preserve">Điều 17. </w:t>
            </w:r>
            <w:r w:rsidRPr="00996A32">
              <w:rPr>
                <w:rFonts w:ascii="Times New Roman" w:hAnsi="Times New Roman" w:cs="Times New Roman"/>
                <w:b/>
                <w:bCs/>
                <w:sz w:val="28"/>
                <w:szCs w:val="28"/>
              </w:rPr>
              <w:t xml:space="preserve">Địa bàn ưu đãi đầu tư </w:t>
            </w:r>
          </w:p>
          <w:p w14:paraId="1625A884" w14:textId="77777777" w:rsidR="003A58F7" w:rsidRPr="003A58F7" w:rsidRDefault="003A58F7" w:rsidP="003A58F7">
            <w:pPr>
              <w:spacing w:before="120"/>
              <w:jc w:val="both"/>
              <w:rPr>
                <w:rFonts w:ascii="Times New Roman" w:hAnsi="Times New Roman" w:cs="Times New Roman"/>
                <w:b/>
                <w:bCs/>
                <w:sz w:val="28"/>
                <w:szCs w:val="28"/>
              </w:rPr>
            </w:pPr>
          </w:p>
        </w:tc>
        <w:tc>
          <w:tcPr>
            <w:tcW w:w="3685" w:type="dxa"/>
          </w:tcPr>
          <w:p w14:paraId="3DBE7EEF"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i/>
                <w:sz w:val="28"/>
                <w:szCs w:val="28"/>
              </w:rPr>
              <w:t xml:space="preserve">- Luật Đất đai năm 2024 </w:t>
            </w:r>
            <w:r w:rsidRPr="00996A32">
              <w:rPr>
                <w:rFonts w:ascii="Times New Roman" w:hAnsi="Times New Roman" w:cs="Times New Roman"/>
                <w:sz w:val="28"/>
                <w:szCs w:val="28"/>
              </w:rPr>
              <w:t>quy định thu hồi đất để phát triển kinh tế - xã hội vì lợi ích quốc gia, công cộng để thực hiện dự án khu công nghiệp, cụm công nghiệp; khu công nghệ cao; khu nông nghiệp ứng dụng công nghệ cao; khu công nghệ thông tin tập trung; khu lâm nghiệp ứng dụng công nghệ cao; khu phi thuế quan trong khu kinh tế.</w:t>
            </w:r>
          </w:p>
          <w:p w14:paraId="50186C64"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Luật Công nghiệp công nghệ năm 2025</w:t>
            </w:r>
            <w:r w:rsidRPr="00996A32">
              <w:rPr>
                <w:rFonts w:ascii="Times New Roman" w:hAnsi="Times New Roman" w:cs="Times New Roman"/>
                <w:sz w:val="28"/>
                <w:szCs w:val="28"/>
              </w:rPr>
              <w:t xml:space="preserve"> quy định ưu đãi đối với khu công nghệ số tập trung.</w:t>
            </w:r>
          </w:p>
          <w:p w14:paraId="540322CD"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Luật Quy hoạch năm 2017</w:t>
            </w:r>
            <w:r w:rsidRPr="00996A32">
              <w:rPr>
                <w:rFonts w:ascii="Times New Roman" w:hAnsi="Times New Roman" w:cs="Times New Roman"/>
                <w:sz w:val="28"/>
                <w:szCs w:val="28"/>
              </w:rPr>
              <w:t xml:space="preserve"> quy định nội dung quy hoạch bao gồm phương án phát triển hệ thống khu kinh tế, khu công nghiệp, khu chế xuất, khu công nghệ cao; phương án phát triển những khu vực khó khăn, đặc biệt khó khăn, những khu vực có vai trò động lực.</w:t>
            </w:r>
          </w:p>
          <w:p w14:paraId="175AF096"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Nghị định số 35/2022/NĐ-CP ngày 28/5/2022 của Chính phủ về quản lý khu công nghiệp và khu kinh tế</w:t>
            </w:r>
            <w:r w:rsidRPr="00996A32">
              <w:rPr>
                <w:rFonts w:ascii="Times New Roman" w:hAnsi="Times New Roman" w:cs="Times New Roman"/>
                <w:sz w:val="28"/>
                <w:szCs w:val="28"/>
              </w:rPr>
              <w:t xml:space="preserve"> quy định ưu đãi đầu tư đối với khu công nghiệp, khu kinh tế (Điều 22).</w:t>
            </w:r>
          </w:p>
          <w:p w14:paraId="16CC635E"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 xml:space="preserve">Nghị định số 10/2024/NĐ-CP ngày 01/02/2024 của Chính phủ về khu công nghệ cao </w:t>
            </w:r>
            <w:r w:rsidRPr="00996A32">
              <w:rPr>
                <w:rFonts w:ascii="Times New Roman" w:hAnsi="Times New Roman" w:cs="Times New Roman"/>
                <w:sz w:val="28"/>
                <w:szCs w:val="28"/>
              </w:rPr>
              <w:t>quy định chính sách ưu đãi, hỗ trợ đầu tư đối với các dự án đầu tư vào khu công nghệ cao (Điều 12).</w:t>
            </w:r>
          </w:p>
          <w:p w14:paraId="3A0CBB74" w14:textId="77777777" w:rsidR="00996A32" w:rsidRPr="00996A32" w:rsidRDefault="00996A32" w:rsidP="00996A32">
            <w:pPr>
              <w:spacing w:before="120"/>
              <w:jc w:val="both"/>
              <w:rPr>
                <w:rFonts w:ascii="Times New Roman" w:hAnsi="Times New Roman" w:cs="Times New Roman"/>
                <w:iCs/>
                <w:sz w:val="28"/>
                <w:szCs w:val="28"/>
              </w:rPr>
            </w:pPr>
            <w:r w:rsidRPr="00996A32">
              <w:rPr>
                <w:rFonts w:ascii="Times New Roman" w:hAnsi="Times New Roman" w:cs="Times New Roman"/>
                <w:i/>
                <w:sz w:val="28"/>
                <w:szCs w:val="28"/>
              </w:rPr>
              <w:t>- Khoản 2 Điều 1 Nghị định số 76/2019/NĐ-CP ngày 08/10/2019 của Chính phủ về c</w:t>
            </w:r>
            <w:r w:rsidRPr="00996A32">
              <w:rPr>
                <w:rFonts w:ascii="Times New Roman" w:hAnsi="Times New Roman" w:cs="Times New Roman"/>
                <w:i/>
                <w:iCs/>
                <w:sz w:val="28"/>
                <w:szCs w:val="28"/>
                <w:lang w:val="vi-VN"/>
              </w:rPr>
              <w:t>hính sách đối với cán bộ, công chức, viên chức, người lao động và người hưởng lương trong lực lượng vũ trang công tác ở vùng có điều kiện kinh tế - xã hội đặc biệt khó khăn</w:t>
            </w:r>
            <w:r w:rsidRPr="00996A32">
              <w:rPr>
                <w:rFonts w:ascii="Times New Roman" w:hAnsi="Times New Roman" w:cs="Times New Roman"/>
                <w:iCs/>
                <w:sz w:val="28"/>
                <w:szCs w:val="28"/>
              </w:rPr>
              <w:t xml:space="preserve"> quy định: “Vùng có điều kiện kinh tế - xã hội đặc biệt khó khăn quy định tại khoản 1 Điều này, bao gồm:</w:t>
            </w:r>
          </w:p>
          <w:p w14:paraId="158034B9" w14:textId="77777777" w:rsidR="00996A32" w:rsidRPr="00996A32" w:rsidRDefault="00996A32" w:rsidP="00996A32">
            <w:pPr>
              <w:spacing w:before="120"/>
              <w:jc w:val="both"/>
              <w:rPr>
                <w:rFonts w:ascii="Times New Roman" w:hAnsi="Times New Roman" w:cs="Times New Roman"/>
                <w:iCs/>
                <w:sz w:val="28"/>
                <w:szCs w:val="28"/>
              </w:rPr>
            </w:pPr>
            <w:r w:rsidRPr="00996A32">
              <w:rPr>
                <w:rFonts w:ascii="Times New Roman" w:hAnsi="Times New Roman" w:cs="Times New Roman"/>
                <w:iCs/>
                <w:sz w:val="28"/>
                <w:szCs w:val="28"/>
              </w:rPr>
              <w:t>a) Huyện đảo Trường Sa, Hoàng Sa, DK1;</w:t>
            </w:r>
          </w:p>
          <w:p w14:paraId="7273600A" w14:textId="77777777" w:rsidR="00996A32" w:rsidRPr="00996A32" w:rsidRDefault="00996A32" w:rsidP="00996A32">
            <w:pPr>
              <w:spacing w:before="120"/>
              <w:jc w:val="both"/>
              <w:rPr>
                <w:rFonts w:ascii="Times New Roman" w:hAnsi="Times New Roman" w:cs="Times New Roman"/>
                <w:iCs/>
                <w:sz w:val="28"/>
                <w:szCs w:val="28"/>
              </w:rPr>
            </w:pPr>
            <w:r w:rsidRPr="00996A32">
              <w:rPr>
                <w:rFonts w:ascii="Times New Roman" w:hAnsi="Times New Roman" w:cs="Times New Roman"/>
                <w:iCs/>
                <w:sz w:val="28"/>
                <w:szCs w:val="28"/>
              </w:rPr>
              <w:t>b) Các xã khu vực III thuộc vùng dân tộc thiểu số và miền núi, xã đảo đặc biệt khó khăn theo Quyết định của Thủ tướng Chính phủ;</w:t>
            </w:r>
          </w:p>
          <w:p w14:paraId="4F3860BC" w14:textId="77777777" w:rsidR="003A58F7" w:rsidRPr="003A58F7"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iCs/>
                <w:sz w:val="28"/>
                <w:szCs w:val="28"/>
              </w:rPr>
              <w:t>c) Các thôn, buôn, xóm, bản, làng, phum, sóc, ấp, ... (gọi chung là thôn) đặc biệt khó khăn theo Quyết định của Thủ tướng Chính phủ.”</w:t>
            </w:r>
          </w:p>
        </w:tc>
        <w:tc>
          <w:tcPr>
            <w:tcW w:w="3402" w:type="dxa"/>
          </w:tcPr>
          <w:p w14:paraId="40E3E4F0" w14:textId="77777777" w:rsidR="003A58F7" w:rsidRPr="005368D1" w:rsidRDefault="0025670A" w:rsidP="0025670A">
            <w:pPr>
              <w:spacing w:before="120"/>
              <w:jc w:val="both"/>
              <w:rPr>
                <w:rFonts w:ascii="Times New Roman" w:hAnsi="Times New Roman" w:cs="Times New Roman"/>
                <w:sz w:val="28"/>
                <w:szCs w:val="28"/>
              </w:rPr>
            </w:pPr>
            <w:r w:rsidRPr="0025670A">
              <w:rPr>
                <w:rFonts w:ascii="Times New Roman" w:hAnsi="Times New Roman" w:cs="Times New Roman"/>
                <w:sz w:val="28"/>
                <w:szCs w:val="28"/>
              </w:rPr>
              <w:t xml:space="preserve">Các nguyên tắc, tiêu chí, điều kiện xác định địa bàn ưu đãi đầu tư nêu tại </w:t>
            </w:r>
            <w:r>
              <w:rPr>
                <w:rFonts w:ascii="Times New Roman" w:hAnsi="Times New Roman" w:cs="Times New Roman"/>
                <w:sz w:val="28"/>
                <w:szCs w:val="28"/>
              </w:rPr>
              <w:t>Điều 17</w:t>
            </w:r>
            <w:r w:rsidRPr="0025670A">
              <w:rPr>
                <w:rFonts w:ascii="Times New Roman" w:hAnsi="Times New Roman" w:cs="Times New Roman"/>
                <w:sz w:val="28"/>
                <w:szCs w:val="28"/>
              </w:rPr>
              <w:t xml:space="preserve"> thống nhất, hài hòa với các quy định khác tại các văn bản Luật Đất đai 2024, Luật Công nghiệp công nghệ 2025, Luật Quy hoạch 2017,</w:t>
            </w:r>
            <w:r w:rsidR="002E58C5">
              <w:rPr>
                <w:rFonts w:ascii="Times New Roman" w:hAnsi="Times New Roman" w:cs="Times New Roman"/>
                <w:sz w:val="28"/>
                <w:szCs w:val="28"/>
              </w:rPr>
              <w:t>…</w:t>
            </w:r>
          </w:p>
        </w:tc>
        <w:tc>
          <w:tcPr>
            <w:tcW w:w="2085" w:type="dxa"/>
          </w:tcPr>
          <w:p w14:paraId="01D2A076" w14:textId="77777777" w:rsidR="003A58F7" w:rsidRPr="005A02FB" w:rsidRDefault="003A58F7" w:rsidP="003A58F7">
            <w:pPr>
              <w:spacing w:before="120"/>
              <w:jc w:val="both"/>
              <w:rPr>
                <w:rFonts w:ascii="Times New Roman" w:hAnsi="Times New Roman" w:cs="Times New Roman"/>
                <w:sz w:val="28"/>
                <w:szCs w:val="28"/>
              </w:rPr>
            </w:pPr>
          </w:p>
        </w:tc>
      </w:tr>
      <w:tr w:rsidR="00996A32" w:rsidRPr="005A02FB" w14:paraId="5000A2D8" w14:textId="77777777" w:rsidTr="003007F7">
        <w:tc>
          <w:tcPr>
            <w:tcW w:w="746" w:type="dxa"/>
          </w:tcPr>
          <w:p w14:paraId="44800F0B" w14:textId="77777777" w:rsidR="00996A32" w:rsidRDefault="00996A32"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4</w:t>
            </w:r>
          </w:p>
        </w:tc>
        <w:tc>
          <w:tcPr>
            <w:tcW w:w="3077" w:type="dxa"/>
          </w:tcPr>
          <w:p w14:paraId="7FCDE75C" w14:textId="77777777" w:rsidR="00996A32" w:rsidRPr="00996A32" w:rsidRDefault="00996A32" w:rsidP="00996A32">
            <w:pPr>
              <w:widowControl w:val="0"/>
              <w:spacing w:before="120" w:line="340" w:lineRule="exact"/>
              <w:rPr>
                <w:rFonts w:ascii="Times New Roman" w:hAnsi="Times New Roman" w:cs="Times New Roman"/>
                <w:b/>
                <w:bCs/>
                <w:sz w:val="28"/>
                <w:szCs w:val="28"/>
              </w:rPr>
            </w:pPr>
            <w:r w:rsidRPr="00996A32">
              <w:rPr>
                <w:rFonts w:ascii="Times New Roman" w:hAnsi="Times New Roman" w:cs="Times New Roman"/>
                <w:b/>
                <w:bCs/>
                <w:sz w:val="28"/>
                <w:szCs w:val="28"/>
                <w:lang w:val="vi-VN"/>
              </w:rPr>
              <w:t>Điều 18. Quỹ Hỗ trợ đầu tư</w:t>
            </w:r>
          </w:p>
        </w:tc>
        <w:tc>
          <w:tcPr>
            <w:tcW w:w="3685" w:type="dxa"/>
          </w:tcPr>
          <w:p w14:paraId="1931A531" w14:textId="77777777" w:rsidR="00996A32" w:rsidRPr="009F6587" w:rsidRDefault="009F6587" w:rsidP="009F6587">
            <w:pPr>
              <w:spacing w:before="120"/>
              <w:jc w:val="both"/>
              <w:rPr>
                <w:rFonts w:ascii="Times New Roman" w:hAnsi="Times New Roman" w:cs="Times New Roman"/>
                <w:i/>
                <w:sz w:val="28"/>
                <w:szCs w:val="28"/>
              </w:rPr>
            </w:pPr>
            <w:r>
              <w:rPr>
                <w:rFonts w:ascii="Times New Roman" w:hAnsi="Times New Roman" w:cs="Times New Roman"/>
                <w:i/>
                <w:sz w:val="28"/>
                <w:szCs w:val="28"/>
              </w:rPr>
              <w:t xml:space="preserve">- </w:t>
            </w:r>
            <w:r w:rsidRPr="009F6587">
              <w:rPr>
                <w:rFonts w:ascii="Times New Roman" w:hAnsi="Times New Roman" w:cs="Times New Roman"/>
                <w:i/>
                <w:sz w:val="28"/>
                <w:szCs w:val="28"/>
              </w:rPr>
              <w:t xml:space="preserve">Nghị định số 182/2024/NĐ-CP ngày 31/12/2024 của Chính phủ về thành lập, quản lý và sử dụng Quỹ Hỗ trợ đầu tư </w:t>
            </w:r>
            <w:r w:rsidRPr="009F6587">
              <w:rPr>
                <w:rFonts w:ascii="Times New Roman" w:hAnsi="Times New Roman" w:cs="Times New Roman"/>
                <w:sz w:val="28"/>
                <w:szCs w:val="28"/>
              </w:rPr>
              <w:t>quy định chính sách hỗ trợ đầu tư (Chương III).</w:t>
            </w:r>
          </w:p>
        </w:tc>
        <w:tc>
          <w:tcPr>
            <w:tcW w:w="3402" w:type="dxa"/>
          </w:tcPr>
          <w:p w14:paraId="209B0A84" w14:textId="77777777" w:rsidR="00996A32" w:rsidRPr="005368D1" w:rsidRDefault="009543FF" w:rsidP="005368D1">
            <w:pPr>
              <w:spacing w:before="120"/>
              <w:jc w:val="both"/>
              <w:rPr>
                <w:rFonts w:ascii="Times New Roman" w:hAnsi="Times New Roman" w:cs="Times New Roman"/>
                <w:sz w:val="28"/>
                <w:szCs w:val="28"/>
              </w:rPr>
            </w:pPr>
            <w:r>
              <w:rPr>
                <w:rFonts w:ascii="Times New Roman" w:hAnsi="Times New Roman" w:cs="Times New Roman"/>
                <w:sz w:val="28"/>
                <w:szCs w:val="28"/>
              </w:rPr>
              <w:t xml:space="preserve">Điều 18 được xây dựng hài với các quy định tại Nghị định </w:t>
            </w:r>
            <w:r w:rsidRPr="009543FF">
              <w:rPr>
                <w:rFonts w:ascii="Times New Roman" w:hAnsi="Times New Roman" w:cs="Times New Roman"/>
                <w:sz w:val="28"/>
                <w:szCs w:val="28"/>
              </w:rPr>
              <w:t>số 182/2024/NĐ-CP</w:t>
            </w:r>
            <w:r>
              <w:rPr>
                <w:rFonts w:ascii="Times New Roman" w:hAnsi="Times New Roman" w:cs="Times New Roman"/>
                <w:sz w:val="28"/>
                <w:szCs w:val="28"/>
              </w:rPr>
              <w:t>.</w:t>
            </w:r>
          </w:p>
        </w:tc>
        <w:tc>
          <w:tcPr>
            <w:tcW w:w="2085" w:type="dxa"/>
          </w:tcPr>
          <w:p w14:paraId="76EF28E4" w14:textId="77777777" w:rsidR="00996A32" w:rsidRPr="005A02FB" w:rsidRDefault="00996A32" w:rsidP="003A58F7">
            <w:pPr>
              <w:spacing w:before="120"/>
              <w:jc w:val="both"/>
              <w:rPr>
                <w:rFonts w:ascii="Times New Roman" w:hAnsi="Times New Roman" w:cs="Times New Roman"/>
                <w:sz w:val="28"/>
                <w:szCs w:val="28"/>
              </w:rPr>
            </w:pPr>
          </w:p>
        </w:tc>
      </w:tr>
      <w:tr w:rsidR="00996A32" w:rsidRPr="005A02FB" w14:paraId="793BA88A" w14:textId="77777777" w:rsidTr="003007F7">
        <w:tc>
          <w:tcPr>
            <w:tcW w:w="746" w:type="dxa"/>
          </w:tcPr>
          <w:p w14:paraId="43742796" w14:textId="77777777" w:rsidR="00996A32" w:rsidRDefault="00996A32"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5</w:t>
            </w:r>
          </w:p>
        </w:tc>
        <w:tc>
          <w:tcPr>
            <w:tcW w:w="3077" w:type="dxa"/>
          </w:tcPr>
          <w:p w14:paraId="5A1F8DA4" w14:textId="77777777" w:rsidR="00996A32" w:rsidRPr="00996A32" w:rsidRDefault="00996A32" w:rsidP="00996A32">
            <w:pPr>
              <w:widowControl w:val="0"/>
              <w:spacing w:before="120" w:line="340" w:lineRule="exact"/>
              <w:rPr>
                <w:rFonts w:ascii="Times New Roman" w:hAnsi="Times New Roman" w:cs="Times New Roman"/>
                <w:b/>
                <w:bCs/>
                <w:sz w:val="28"/>
                <w:szCs w:val="28"/>
              </w:rPr>
            </w:pPr>
            <w:r w:rsidRPr="00996A32">
              <w:rPr>
                <w:rFonts w:ascii="Times New Roman" w:hAnsi="Times New Roman" w:cs="Times New Roman"/>
                <w:b/>
                <w:bCs/>
                <w:sz w:val="28"/>
                <w:szCs w:val="28"/>
              </w:rPr>
              <w:t>Điều 19. Ưu đãi và hỗ trợ đầu tư đặc biệt</w:t>
            </w:r>
          </w:p>
        </w:tc>
        <w:tc>
          <w:tcPr>
            <w:tcW w:w="3685" w:type="dxa"/>
          </w:tcPr>
          <w:p w14:paraId="0789B8DA"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Luật Đất đai năm 2024</w:t>
            </w:r>
            <w:r w:rsidRPr="00996A32">
              <w:rPr>
                <w:rFonts w:ascii="Times New Roman" w:hAnsi="Times New Roman" w:cs="Times New Roman"/>
                <w:sz w:val="28"/>
                <w:szCs w:val="28"/>
              </w:rPr>
              <w:t xml:space="preserve"> quy định miễn, giảm tiền sử dụng đất, tiền thuê đất vào mục đích sản xuất, kinh doanh thuộc lĩnh vực ưu đãi đầu tư hoặc tại địa bàn ưu đãi đầu tư.</w:t>
            </w:r>
          </w:p>
          <w:p w14:paraId="498548BA"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Luật Thuế thu nhập doanh nghiệp năm 2025</w:t>
            </w:r>
            <w:r w:rsidRPr="00996A32">
              <w:rPr>
                <w:rFonts w:ascii="Times New Roman" w:hAnsi="Times New Roman" w:cs="Times New Roman"/>
                <w:sz w:val="28"/>
                <w:szCs w:val="28"/>
              </w:rPr>
              <w:t xml:space="preserve"> quy định ưu đãi thuế thu nhập doanh nghiệp (Chương III).</w:t>
            </w:r>
          </w:p>
          <w:p w14:paraId="1943F6FE"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Luật Thuế xuất khẩu, thuế nhập khẩu năm 2016</w:t>
            </w:r>
            <w:r w:rsidRPr="00996A32">
              <w:rPr>
                <w:rFonts w:ascii="Times New Roman" w:hAnsi="Times New Roman" w:cs="Times New Roman"/>
                <w:sz w:val="28"/>
                <w:szCs w:val="28"/>
              </w:rPr>
              <w:t xml:space="preserve"> quy định miễn thuế đối với hàng hóa nhập khẩu (Điều 16).</w:t>
            </w:r>
          </w:p>
          <w:p w14:paraId="5F672592"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Luật Hỗ trợ doanh nghiệp nhỏ và vừa năm 2017</w:t>
            </w:r>
            <w:r w:rsidRPr="00996A32">
              <w:rPr>
                <w:rFonts w:ascii="Times New Roman" w:hAnsi="Times New Roman" w:cs="Times New Roman"/>
                <w:sz w:val="28"/>
                <w:szCs w:val="28"/>
              </w:rPr>
              <w:t xml:space="preserve"> quy định đầu tư cho doanh nghiệp nhỏ và vừa khởi nghiệp sáng tạo (Điều 18).</w:t>
            </w:r>
          </w:p>
          <w:p w14:paraId="13192DD4" w14:textId="77777777" w:rsid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Luật Sở hữu trí tuệ năm 2022</w:t>
            </w:r>
            <w:r w:rsidRPr="00996A32">
              <w:rPr>
                <w:rFonts w:ascii="Times New Roman" w:hAnsi="Times New Roman" w:cs="Times New Roman"/>
                <w:sz w:val="28"/>
                <w:szCs w:val="28"/>
              </w:rPr>
              <w:t xml:space="preserve"> quy định ưu đãi về thuế, tín dụng và hỗ trợ, ưu đãi đầu tư khác đối với hoạt động đổi mới sáng tạo, khai thác tài sản trí tuệ (Điều 1).</w:t>
            </w:r>
          </w:p>
          <w:p w14:paraId="47FFE50C" w14:textId="77777777" w:rsidR="004067FE" w:rsidRDefault="004067FE" w:rsidP="00996A32">
            <w:pPr>
              <w:spacing w:before="120"/>
              <w:jc w:val="both"/>
              <w:rPr>
                <w:rFonts w:ascii="Times New Roman" w:hAnsi="Times New Roman" w:cs="Times New Roman"/>
                <w:bCs/>
                <w:sz w:val="28"/>
                <w:szCs w:val="28"/>
              </w:rPr>
            </w:pPr>
            <w:r>
              <w:rPr>
                <w:rFonts w:ascii="Times New Roman" w:hAnsi="Times New Roman" w:cs="Times New Roman"/>
                <w:bCs/>
                <w:i/>
                <w:sz w:val="28"/>
                <w:szCs w:val="28"/>
              </w:rPr>
              <w:t xml:space="preserve">- </w:t>
            </w:r>
            <w:r w:rsidRPr="004067FE">
              <w:rPr>
                <w:rFonts w:ascii="Times New Roman" w:hAnsi="Times New Roman" w:cs="Times New Roman"/>
                <w:bCs/>
                <w:i/>
                <w:sz w:val="28"/>
                <w:szCs w:val="28"/>
              </w:rPr>
              <w:t>Luật Hóa chất năm 2025</w:t>
            </w:r>
            <w:r w:rsidRPr="004067FE">
              <w:rPr>
                <w:rFonts w:ascii="Times New Roman" w:hAnsi="Times New Roman" w:cs="Times New Roman"/>
                <w:bCs/>
                <w:sz w:val="28"/>
                <w:szCs w:val="28"/>
              </w:rPr>
              <w:t xml:space="preserve"> quy định đầu tư dự án hóa chất thuộc đối tượng áp dụng ưu đãi, hỗ trợ đầu tư đặc biệt theo quy định của Luật Đầu tư (Điều 6).</w:t>
            </w:r>
          </w:p>
          <w:p w14:paraId="3F02DEB1" w14:textId="77777777" w:rsidR="001B226F" w:rsidRPr="001B226F" w:rsidRDefault="001B226F" w:rsidP="00996A32">
            <w:pPr>
              <w:spacing w:before="120"/>
              <w:jc w:val="both"/>
              <w:rPr>
                <w:rFonts w:ascii="Times New Roman" w:hAnsi="Times New Roman" w:cs="Times New Roman"/>
                <w:sz w:val="28"/>
                <w:szCs w:val="28"/>
                <w:lang w:val="vi-VN"/>
              </w:rPr>
            </w:pPr>
            <w:r>
              <w:rPr>
                <w:rFonts w:ascii="Times New Roman" w:hAnsi="Times New Roman" w:cs="Times New Roman"/>
                <w:bCs/>
                <w:sz w:val="28"/>
                <w:szCs w:val="28"/>
                <w:lang w:val="vi-VN"/>
              </w:rPr>
              <w:t xml:space="preserve">- </w:t>
            </w:r>
            <w:r w:rsidRPr="0038343D">
              <w:rPr>
                <w:rFonts w:ascii="Times New Roman" w:hAnsi="Times New Roman" w:cs="Times New Roman"/>
                <w:bCs/>
                <w:i/>
                <w:sz w:val="28"/>
                <w:szCs w:val="28"/>
                <w:lang w:val="vi-VN"/>
              </w:rPr>
              <w:t>Luật Công nghiệp quốc phòng, an ninh và động viên công nghiệp năm 2024</w:t>
            </w:r>
            <w:r>
              <w:rPr>
                <w:rFonts w:ascii="Times New Roman" w:hAnsi="Times New Roman" w:cs="Times New Roman"/>
                <w:bCs/>
                <w:sz w:val="28"/>
                <w:szCs w:val="28"/>
                <w:lang w:val="vi-VN"/>
              </w:rPr>
              <w:t xml:space="preserve"> quy định </w:t>
            </w:r>
            <w:r w:rsidRPr="001B226F">
              <w:rPr>
                <w:rFonts w:ascii="Times New Roman" w:hAnsi="Times New Roman" w:cs="Times New Roman"/>
                <w:bCs/>
                <w:sz w:val="28"/>
                <w:szCs w:val="28"/>
                <w:lang w:val="vi-VN"/>
              </w:rPr>
              <w:t>ưu đãi đầu tư đặc biệt</w:t>
            </w:r>
            <w:r>
              <w:rPr>
                <w:rFonts w:ascii="Times New Roman" w:hAnsi="Times New Roman" w:cs="Times New Roman"/>
                <w:bCs/>
                <w:sz w:val="28"/>
                <w:szCs w:val="28"/>
                <w:lang w:val="vi-VN"/>
              </w:rPr>
              <w:t xml:space="preserve"> </w:t>
            </w:r>
            <w:r w:rsidRPr="001B226F">
              <w:rPr>
                <w:rFonts w:ascii="Times New Roman" w:hAnsi="Times New Roman" w:cs="Times New Roman"/>
                <w:bCs/>
                <w:sz w:val="28"/>
                <w:szCs w:val="28"/>
              </w:rPr>
              <w:t>đối với cơ sở công nghiệp quốc phòng nòng cốt nghiên cứu, sản xuất vũ khí trang bị kỹ thuật có ý nghĩa chiến lược, cơ sở công nghiệp an ninh nòng cốt nghiên cứu, sản xuất phương tiện kỹ thuật nghiệp vụ đặc biệt</w:t>
            </w:r>
            <w:r>
              <w:rPr>
                <w:rFonts w:ascii="Times New Roman" w:hAnsi="Times New Roman" w:cs="Times New Roman"/>
                <w:bCs/>
                <w:sz w:val="28"/>
                <w:szCs w:val="28"/>
                <w:lang w:val="vi-VN"/>
              </w:rPr>
              <w:t>.</w:t>
            </w:r>
          </w:p>
          <w:p w14:paraId="6C260444"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 xml:space="preserve">Nghị định số 19/2025/NĐ-CP ngày 10/2/2025 của Chính phủ </w:t>
            </w:r>
            <w:r w:rsidRPr="00996A32">
              <w:rPr>
                <w:rFonts w:ascii="Times New Roman" w:hAnsi="Times New Roman" w:cs="Times New Roman"/>
                <w:sz w:val="28"/>
                <w:szCs w:val="28"/>
              </w:rPr>
              <w:t xml:space="preserve">về quy định chi tiết </w:t>
            </w:r>
            <w:r w:rsidR="008C037D">
              <w:rPr>
                <w:rFonts w:ascii="Times New Roman" w:hAnsi="Times New Roman" w:cs="Times New Roman"/>
                <w:sz w:val="28"/>
                <w:szCs w:val="28"/>
              </w:rPr>
              <w:t>Luật Đầu tư kinh doanh</w:t>
            </w:r>
            <w:r w:rsidRPr="00996A32">
              <w:rPr>
                <w:rFonts w:ascii="Times New Roman" w:hAnsi="Times New Roman" w:cs="Times New Roman"/>
                <w:sz w:val="28"/>
                <w:szCs w:val="28"/>
              </w:rPr>
              <w:t xml:space="preserve"> về thủ tục Đầu tư đặc biệt. </w:t>
            </w:r>
          </w:p>
          <w:p w14:paraId="097E87FD"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Nghị định số 103/2024/NĐ-CP ngày 30/7/2024 của Chính phủ</w:t>
            </w:r>
            <w:r w:rsidRPr="00996A32">
              <w:rPr>
                <w:rFonts w:ascii="Times New Roman" w:hAnsi="Times New Roman" w:cs="Times New Roman"/>
                <w:sz w:val="28"/>
                <w:szCs w:val="28"/>
              </w:rPr>
              <w:t xml:space="preserve"> quy định miễn tiền sử dụng đất, giảm tiền sử dụng đất.</w:t>
            </w:r>
          </w:p>
          <w:p w14:paraId="56339BF2"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Nghị định số 134/2016/NĐ-CP ngày 01/9/2016 của Chính phủ về</w:t>
            </w:r>
            <w:r w:rsidRPr="00996A32">
              <w:rPr>
                <w:rFonts w:ascii="Times New Roman" w:hAnsi="Times New Roman" w:cs="Times New Roman"/>
                <w:sz w:val="28"/>
                <w:szCs w:val="28"/>
              </w:rPr>
              <w:t xml:space="preserve"> </w:t>
            </w:r>
            <w:r w:rsidRPr="00996A32">
              <w:rPr>
                <w:rFonts w:ascii="Times New Roman" w:hAnsi="Times New Roman" w:cs="Times New Roman"/>
                <w:i/>
                <w:iCs/>
                <w:sz w:val="28"/>
                <w:szCs w:val="28"/>
                <w:lang w:val="vi-VN"/>
              </w:rPr>
              <w:t>quy định chi tiết một số điều và biện pháp thi hành Luật thuế xuất khẩu, thuế nhập khẩu</w:t>
            </w:r>
            <w:r w:rsidRPr="00996A32">
              <w:rPr>
                <w:rFonts w:ascii="Times New Roman" w:hAnsi="Times New Roman" w:cs="Times New Roman"/>
                <w:i/>
                <w:iCs/>
                <w:sz w:val="28"/>
                <w:szCs w:val="28"/>
              </w:rPr>
              <w:t xml:space="preserve"> </w:t>
            </w:r>
            <w:r w:rsidRPr="00996A32">
              <w:rPr>
                <w:rFonts w:ascii="Times New Roman" w:hAnsi="Times New Roman" w:cs="Times New Roman"/>
                <w:iCs/>
                <w:sz w:val="28"/>
                <w:szCs w:val="28"/>
              </w:rPr>
              <w:t>quy định</w:t>
            </w:r>
            <w:r w:rsidRPr="00996A32">
              <w:rPr>
                <w:rFonts w:ascii="Times New Roman" w:hAnsi="Times New Roman" w:cs="Times New Roman"/>
                <w:i/>
                <w:iCs/>
                <w:sz w:val="28"/>
                <w:szCs w:val="28"/>
              </w:rPr>
              <w:t xml:space="preserve"> </w:t>
            </w:r>
            <w:r w:rsidRPr="00996A32">
              <w:rPr>
                <w:rFonts w:ascii="Times New Roman" w:hAnsi="Times New Roman" w:cs="Times New Roman"/>
                <w:iCs/>
                <w:sz w:val="28"/>
                <w:szCs w:val="28"/>
              </w:rPr>
              <w:t>miễn thuế hàng hóa nhập khẩu để tạo tài sản cố định của đối tượng được hưởng ưu đãi đầu tư.</w:t>
            </w:r>
          </w:p>
          <w:p w14:paraId="14F2851C"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 xml:space="preserve">Nghị định số 182/2024/NĐ-CP ngày 31/12/2024 của Chính phủ về thành lập, quản lý và sử dụng Quỹ Hỗ trợ đầu tư </w:t>
            </w:r>
            <w:r w:rsidRPr="00996A32">
              <w:rPr>
                <w:rFonts w:ascii="Times New Roman" w:hAnsi="Times New Roman" w:cs="Times New Roman"/>
                <w:sz w:val="28"/>
                <w:szCs w:val="28"/>
              </w:rPr>
              <w:t>quy định chính sách hỗ trợ đầu tư (Chương III).</w:t>
            </w:r>
          </w:p>
          <w:p w14:paraId="36E92FC1"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Nghị định số 04/2018/NĐ-CP ngày 04/01/2018 của Chính phủ</w:t>
            </w:r>
            <w:r w:rsidRPr="00996A32">
              <w:rPr>
                <w:rFonts w:ascii="Times New Roman" w:hAnsi="Times New Roman" w:cs="Times New Roman"/>
                <w:sz w:val="28"/>
                <w:szCs w:val="28"/>
              </w:rPr>
              <w:t xml:space="preserve"> quy định về cơ chế, chính sách ưu đãi đối với khu công nghệ cao Đà Nẵng.</w:t>
            </w:r>
          </w:p>
          <w:p w14:paraId="2AD9DBE0" w14:textId="77777777" w:rsidR="00996A32" w:rsidRPr="00996A32" w:rsidRDefault="00996A32" w:rsidP="00996A32">
            <w:pPr>
              <w:spacing w:before="120"/>
              <w:jc w:val="both"/>
              <w:rPr>
                <w:rFonts w:ascii="Times New Roman" w:hAnsi="Times New Roman" w:cs="Times New Roman"/>
                <w:iCs/>
                <w:sz w:val="28"/>
                <w:szCs w:val="28"/>
              </w:rPr>
            </w:pPr>
            <w:r w:rsidRPr="00996A32">
              <w:rPr>
                <w:rFonts w:ascii="Times New Roman" w:hAnsi="Times New Roman" w:cs="Times New Roman"/>
                <w:sz w:val="28"/>
                <w:szCs w:val="28"/>
              </w:rPr>
              <w:t xml:space="preserve">- </w:t>
            </w:r>
            <w:r w:rsidRPr="00996A32">
              <w:rPr>
                <w:rFonts w:ascii="Times New Roman" w:hAnsi="Times New Roman" w:cs="Times New Roman"/>
                <w:i/>
                <w:sz w:val="28"/>
                <w:szCs w:val="28"/>
              </w:rPr>
              <w:t>Nghị định số 97/2025/NĐ-CP ngày 05/5/2025 của Chính phủ</w:t>
            </w:r>
            <w:r w:rsidRPr="00996A32">
              <w:rPr>
                <w:rFonts w:ascii="Times New Roman" w:hAnsi="Times New Roman" w:cs="Times New Roman"/>
                <w:sz w:val="28"/>
                <w:szCs w:val="28"/>
              </w:rPr>
              <w:t xml:space="preserve"> quy định </w:t>
            </w:r>
            <w:r w:rsidRPr="00996A32">
              <w:rPr>
                <w:rFonts w:ascii="Times New Roman" w:hAnsi="Times New Roman" w:cs="Times New Roman"/>
                <w:iCs/>
                <w:sz w:val="28"/>
                <w:szCs w:val="28"/>
              </w:rPr>
              <w:t>cơ chế, chính sách ưu đãi đối với Trung tâm Đổi mới sáng tạo Quốc gia.</w:t>
            </w:r>
          </w:p>
          <w:p w14:paraId="02D4F546" w14:textId="77777777" w:rsidR="00996A32" w:rsidRPr="00996A32" w:rsidRDefault="00996A32" w:rsidP="00996A32">
            <w:pPr>
              <w:spacing w:before="120"/>
              <w:jc w:val="both"/>
              <w:rPr>
                <w:rFonts w:ascii="Times New Roman" w:hAnsi="Times New Roman" w:cs="Times New Roman"/>
                <w:iCs/>
                <w:sz w:val="28"/>
                <w:szCs w:val="28"/>
              </w:rPr>
            </w:pPr>
            <w:r w:rsidRPr="00996A32">
              <w:rPr>
                <w:rFonts w:ascii="Times New Roman" w:hAnsi="Times New Roman" w:cs="Times New Roman"/>
                <w:iCs/>
                <w:sz w:val="28"/>
                <w:szCs w:val="28"/>
              </w:rPr>
              <w:t xml:space="preserve">- </w:t>
            </w:r>
            <w:r w:rsidRPr="00996A32">
              <w:rPr>
                <w:rFonts w:ascii="Times New Roman" w:hAnsi="Times New Roman" w:cs="Times New Roman"/>
                <w:i/>
                <w:iCs/>
                <w:sz w:val="28"/>
                <w:szCs w:val="28"/>
              </w:rPr>
              <w:t xml:space="preserve">Nghị định số 218/2013/NĐ-CP ngày 26/12/2013 quy định chi tiết và hướng dẫn thi hành Luật thuế thu nhập doanh nghiệp </w:t>
            </w:r>
            <w:r w:rsidRPr="00996A32">
              <w:rPr>
                <w:rFonts w:ascii="Times New Roman" w:hAnsi="Times New Roman" w:cs="Times New Roman"/>
                <w:iCs/>
                <w:sz w:val="28"/>
                <w:szCs w:val="28"/>
              </w:rPr>
              <w:t>quy định thuế suất ưu đãi đối với các dự án công nghệ cao (Điều 15); miễn thuế, giảm thuế đối với các dự án đầu tư mới trong lĩnh vực xã hội hóa thực hiện tại địa bàn có điều kiện kinh tế - xã hội khó khăn hoặc đặc biệt khó khăn và doanh nghiệp công nghệ cao, doanh nghiệp nông nghiệp ứng dụng công nghệ cao (Điều 16).</w:t>
            </w:r>
          </w:p>
          <w:p w14:paraId="3ED22A30" w14:textId="77777777" w:rsidR="00996A32" w:rsidRPr="00996A32" w:rsidRDefault="00996A32" w:rsidP="00996A32">
            <w:pPr>
              <w:spacing w:before="120"/>
              <w:jc w:val="both"/>
              <w:rPr>
                <w:rFonts w:ascii="Times New Roman" w:hAnsi="Times New Roman" w:cs="Times New Roman"/>
                <w:sz w:val="28"/>
                <w:szCs w:val="28"/>
              </w:rPr>
            </w:pPr>
            <w:r w:rsidRPr="00996A32">
              <w:rPr>
                <w:rFonts w:ascii="Times New Roman" w:hAnsi="Times New Roman" w:cs="Times New Roman"/>
                <w:iCs/>
                <w:sz w:val="28"/>
                <w:szCs w:val="28"/>
              </w:rPr>
              <w:t xml:space="preserve">- </w:t>
            </w:r>
            <w:r w:rsidRPr="00996A32">
              <w:rPr>
                <w:rFonts w:ascii="Times New Roman" w:hAnsi="Times New Roman" w:cs="Times New Roman"/>
                <w:i/>
                <w:iCs/>
                <w:sz w:val="28"/>
                <w:szCs w:val="28"/>
              </w:rPr>
              <w:t>Nghị định số 35/2022/NĐ-CP ngày 28/5/2022 của Chính phủ về quản lý khu công nghiệp và khu kinh tế</w:t>
            </w:r>
            <w:r w:rsidRPr="00996A32">
              <w:rPr>
                <w:rFonts w:ascii="Times New Roman" w:hAnsi="Times New Roman" w:cs="Times New Roman"/>
                <w:iCs/>
                <w:sz w:val="28"/>
                <w:szCs w:val="28"/>
              </w:rPr>
              <w:t xml:space="preserve"> quy định ưu đãi đầu tư đối với khu công nghiệp, khu kinh tế (Điều 22); ưu đãi đầu tư đối với doanh nghiệp chế xuất (Điều 26); </w:t>
            </w:r>
            <w:r w:rsidRPr="00996A32">
              <w:rPr>
                <w:rFonts w:ascii="Times New Roman" w:hAnsi="Times New Roman" w:cs="Times New Roman"/>
                <w:bCs/>
                <w:iCs/>
                <w:sz w:val="28"/>
                <w:szCs w:val="28"/>
              </w:rPr>
              <w:t>phát triển khu công nghiệp hỗ trợ, khu công nghiệp chuyên ngành, khu công nghiệp sinh thái, khu công nghiệp công nghệ cao (Điều 31); chính sách khuyến khích phát triển khu công nghiệp hỗ trợ, khu công nghiệp chuyên ngành, khu công nghiệp công nghệ cao (Điều 32); Phát triển khu công nghiệp - đô thị - dịch vụ (Điều 33); ưu đãi đối với khu công nghiệp sinh thái, doanh nghiệp sinh thái (Điều 39).</w:t>
            </w:r>
          </w:p>
        </w:tc>
        <w:tc>
          <w:tcPr>
            <w:tcW w:w="3402" w:type="dxa"/>
          </w:tcPr>
          <w:p w14:paraId="1FA95047" w14:textId="77777777" w:rsidR="00996A32" w:rsidRPr="005368D1" w:rsidRDefault="00AE225A" w:rsidP="007C7E94">
            <w:pPr>
              <w:spacing w:before="120"/>
              <w:jc w:val="both"/>
              <w:rPr>
                <w:rFonts w:ascii="Times New Roman" w:hAnsi="Times New Roman" w:cs="Times New Roman"/>
                <w:sz w:val="28"/>
                <w:szCs w:val="28"/>
              </w:rPr>
            </w:pPr>
            <w:r>
              <w:rPr>
                <w:rFonts w:ascii="Times New Roman" w:hAnsi="Times New Roman" w:cs="Times New Roman"/>
                <w:bCs/>
                <w:sz w:val="28"/>
                <w:szCs w:val="28"/>
              </w:rPr>
              <w:t>Điều 19</w:t>
            </w:r>
            <w:r w:rsidRPr="00AE225A">
              <w:rPr>
                <w:rFonts w:ascii="Times New Roman" w:hAnsi="Times New Roman" w:cs="Times New Roman"/>
                <w:bCs/>
                <w:sz w:val="28"/>
                <w:szCs w:val="28"/>
              </w:rPr>
              <w:t xml:space="preserve"> được xây dựng trên cơ sở các quy định của pháp </w:t>
            </w:r>
            <w:r w:rsidR="00DD34FB">
              <w:rPr>
                <w:rFonts w:ascii="Times New Roman" w:hAnsi="Times New Roman" w:cs="Times New Roman"/>
                <w:bCs/>
                <w:sz w:val="28"/>
                <w:szCs w:val="28"/>
              </w:rPr>
              <w:t>Luật Đầu tư kinh doanh</w:t>
            </w:r>
            <w:r w:rsidRPr="00AE225A">
              <w:rPr>
                <w:rFonts w:ascii="Times New Roman" w:hAnsi="Times New Roman" w:cs="Times New Roman"/>
                <w:bCs/>
                <w:sz w:val="28"/>
                <w:szCs w:val="28"/>
              </w:rPr>
              <w:t xml:space="preserve"> hiện hành và pháp luật liên quan. </w:t>
            </w:r>
            <w:r w:rsidR="007C7E94">
              <w:rPr>
                <w:rFonts w:ascii="Times New Roman" w:hAnsi="Times New Roman" w:cs="Times New Roman"/>
                <w:sz w:val="28"/>
                <w:szCs w:val="28"/>
              </w:rPr>
              <w:t>Quy định</w:t>
            </w:r>
            <w:r w:rsidRPr="00AE225A">
              <w:rPr>
                <w:rFonts w:ascii="Times New Roman" w:hAnsi="Times New Roman" w:cs="Times New Roman"/>
                <w:sz w:val="28"/>
                <w:szCs w:val="28"/>
              </w:rPr>
              <w:t xml:space="preserve"> này hướng tới việc thiết lập một khung pháp lý rõ ràng về nguyên tắc, tiêu chí và điều kiện để lựa chọn các dự án có tác động lớn về kinh tế - xã hội, đổi mới sáng tạo và chuyển đổi mô hình tăng trưởng. Trên cơ sở đó, các hình thức ưu đãi và hỗ trợ đầu tư đặc biệt sẽ được áp dụng một cách có chọn lọc, đảm bảo đúng định hướng thu hút đầu tư chiến lược, đồng thời nâng cao hiệu quả phân bổ nguồn lực và thúc đẩy phát triển bền vững.</w:t>
            </w:r>
          </w:p>
        </w:tc>
        <w:tc>
          <w:tcPr>
            <w:tcW w:w="2085" w:type="dxa"/>
          </w:tcPr>
          <w:p w14:paraId="3D79804C" w14:textId="77777777" w:rsidR="00996A32" w:rsidRPr="005A02FB" w:rsidRDefault="00996A32" w:rsidP="003A58F7">
            <w:pPr>
              <w:spacing w:before="120"/>
              <w:jc w:val="both"/>
              <w:rPr>
                <w:rFonts w:ascii="Times New Roman" w:hAnsi="Times New Roman" w:cs="Times New Roman"/>
                <w:sz w:val="28"/>
                <w:szCs w:val="28"/>
              </w:rPr>
            </w:pPr>
          </w:p>
        </w:tc>
      </w:tr>
      <w:tr w:rsidR="00C4437B" w:rsidRPr="005A02FB" w14:paraId="51FA3E25" w14:textId="77777777" w:rsidTr="004A23D6">
        <w:tc>
          <w:tcPr>
            <w:tcW w:w="746" w:type="dxa"/>
          </w:tcPr>
          <w:p w14:paraId="00BDBA89" w14:textId="77777777" w:rsidR="00C4437B" w:rsidRDefault="00C4437B"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IV</w:t>
            </w:r>
          </w:p>
        </w:tc>
        <w:tc>
          <w:tcPr>
            <w:tcW w:w="12249" w:type="dxa"/>
            <w:gridSpan w:val="4"/>
          </w:tcPr>
          <w:p w14:paraId="09A9CBC0" w14:textId="77777777" w:rsidR="00C4437B" w:rsidRPr="005A02FB" w:rsidRDefault="00C4437B" w:rsidP="003A58F7">
            <w:pPr>
              <w:spacing w:before="120"/>
              <w:jc w:val="both"/>
              <w:rPr>
                <w:rFonts w:ascii="Times New Roman" w:hAnsi="Times New Roman" w:cs="Times New Roman"/>
                <w:sz w:val="28"/>
                <w:szCs w:val="28"/>
              </w:rPr>
            </w:pPr>
            <w:r>
              <w:rPr>
                <w:rFonts w:ascii="Times New Roman" w:hAnsi="Times New Roman" w:cs="Times New Roman"/>
                <w:b/>
                <w:bCs/>
                <w:sz w:val="28"/>
                <w:szCs w:val="28"/>
              </w:rPr>
              <w:t>CHƯƠNG IV. HOẠT ĐỘNG ĐẦU TƯ TẠI VIỆT NAM</w:t>
            </w:r>
          </w:p>
        </w:tc>
      </w:tr>
      <w:tr w:rsidR="00C4437B" w:rsidRPr="005A02FB" w14:paraId="77393E7A" w14:textId="77777777" w:rsidTr="003007F7">
        <w:tc>
          <w:tcPr>
            <w:tcW w:w="746" w:type="dxa"/>
          </w:tcPr>
          <w:p w14:paraId="082EFC08" w14:textId="77777777" w:rsidR="00C4437B" w:rsidRDefault="00C4437B"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w:t>
            </w:r>
          </w:p>
        </w:tc>
        <w:tc>
          <w:tcPr>
            <w:tcW w:w="3077" w:type="dxa"/>
          </w:tcPr>
          <w:p w14:paraId="0D876DF7" w14:textId="77777777" w:rsidR="00C4437B" w:rsidRPr="00C4437B" w:rsidRDefault="00C4437B" w:rsidP="00C4437B">
            <w:pPr>
              <w:widowControl w:val="0"/>
              <w:spacing w:before="120" w:line="340" w:lineRule="exact"/>
              <w:rPr>
                <w:rFonts w:ascii="Times New Roman" w:hAnsi="Times New Roman" w:cs="Times New Roman"/>
                <w:b/>
                <w:bCs/>
                <w:sz w:val="28"/>
                <w:szCs w:val="28"/>
              </w:rPr>
            </w:pPr>
            <w:r w:rsidRPr="00C4437B">
              <w:rPr>
                <w:rFonts w:ascii="Times New Roman" w:hAnsi="Times New Roman" w:cs="Times New Roman"/>
                <w:b/>
                <w:bCs/>
                <w:sz w:val="28"/>
                <w:szCs w:val="28"/>
              </w:rPr>
              <w:t>Điều 20. Hình thức đầu tư</w:t>
            </w:r>
          </w:p>
          <w:p w14:paraId="1F9252E8" w14:textId="77777777" w:rsidR="00C4437B" w:rsidRDefault="00C4437B" w:rsidP="00996A32">
            <w:pPr>
              <w:widowControl w:val="0"/>
              <w:spacing w:before="120" w:line="340" w:lineRule="exact"/>
              <w:rPr>
                <w:rFonts w:ascii="Times New Roman" w:hAnsi="Times New Roman" w:cs="Times New Roman"/>
                <w:b/>
                <w:bCs/>
                <w:sz w:val="28"/>
                <w:szCs w:val="28"/>
              </w:rPr>
            </w:pPr>
          </w:p>
        </w:tc>
        <w:tc>
          <w:tcPr>
            <w:tcW w:w="3685" w:type="dxa"/>
          </w:tcPr>
          <w:p w14:paraId="4B834E45" w14:textId="77777777" w:rsidR="004D5589" w:rsidRPr="004D5589" w:rsidRDefault="004D5589" w:rsidP="004D5589">
            <w:pPr>
              <w:spacing w:before="120"/>
              <w:jc w:val="both"/>
              <w:rPr>
                <w:rFonts w:ascii="Times New Roman" w:hAnsi="Times New Roman" w:cs="Times New Roman"/>
                <w:iCs/>
                <w:sz w:val="28"/>
                <w:szCs w:val="28"/>
              </w:rPr>
            </w:pPr>
            <w:r w:rsidRPr="004D5589">
              <w:rPr>
                <w:rFonts w:ascii="Times New Roman" w:hAnsi="Times New Roman" w:cs="Times New Roman"/>
                <w:i/>
                <w:sz w:val="28"/>
                <w:szCs w:val="28"/>
              </w:rPr>
              <w:t xml:space="preserve">- Luật Doanh nghiệp năm 2020 </w:t>
            </w:r>
            <w:r w:rsidRPr="004D5589">
              <w:rPr>
                <w:rFonts w:ascii="Times New Roman" w:hAnsi="Times New Roman" w:cs="Times New Roman"/>
                <w:iCs/>
                <w:sz w:val="28"/>
                <w:szCs w:val="28"/>
              </w:rPr>
              <w:t xml:space="preserve"> quy định về việc thành lập, tổ chức quản lý, tổ chức lại, giải thể và hoạt động có liên quan của doanh nghiệp, bao gồm công ty trách nhiệm hữu hạn, công ty cổ phần, công ty hợp danh và doanh nghiệp tư nhân; quy định về nhóm công ty.</w:t>
            </w:r>
          </w:p>
          <w:p w14:paraId="075E8B8E" w14:textId="77777777" w:rsidR="004D5589" w:rsidRPr="004D5589" w:rsidRDefault="004D5589" w:rsidP="004D5589">
            <w:pPr>
              <w:spacing w:before="120"/>
              <w:jc w:val="both"/>
              <w:rPr>
                <w:rFonts w:ascii="Times New Roman" w:hAnsi="Times New Roman" w:cs="Times New Roman"/>
                <w:iCs/>
                <w:sz w:val="28"/>
                <w:szCs w:val="28"/>
              </w:rPr>
            </w:pPr>
            <w:r w:rsidRPr="004D5589">
              <w:rPr>
                <w:rFonts w:ascii="Times New Roman" w:hAnsi="Times New Roman" w:cs="Times New Roman"/>
                <w:i/>
                <w:sz w:val="28"/>
                <w:szCs w:val="28"/>
              </w:rPr>
              <w:t xml:space="preserve">- Luật Hợp tác xã năm 2023 </w:t>
            </w:r>
            <w:r w:rsidRPr="004D5589">
              <w:rPr>
                <w:rFonts w:ascii="Times New Roman" w:hAnsi="Times New Roman" w:cs="Times New Roman"/>
                <w:iCs/>
                <w:sz w:val="28"/>
                <w:szCs w:val="28"/>
              </w:rPr>
              <w:t>quy định về thành lập, tổ chức quản lý, tổ chức lại, giải thể, phá sản và hoạt động có liên quan của tổ hợp tác, hợp tác xã, liên hiệp hợp tác xã; chính sách của Nhà nước về phát triển tổ hợp tác, hợp tác xã, liên hiệp hợp tác xã.</w:t>
            </w:r>
          </w:p>
          <w:p w14:paraId="511C7BEF" w14:textId="77777777" w:rsidR="004D5589" w:rsidRPr="004D5589" w:rsidRDefault="004D5589" w:rsidP="004D5589">
            <w:pPr>
              <w:spacing w:before="120"/>
              <w:jc w:val="both"/>
              <w:rPr>
                <w:rFonts w:ascii="Times New Roman" w:hAnsi="Times New Roman" w:cs="Times New Roman"/>
                <w:sz w:val="28"/>
                <w:szCs w:val="28"/>
              </w:rPr>
            </w:pPr>
            <w:r w:rsidRPr="004D5589">
              <w:rPr>
                <w:rFonts w:ascii="Times New Roman" w:hAnsi="Times New Roman" w:cs="Times New Roman"/>
                <w:i/>
                <w:sz w:val="28"/>
                <w:szCs w:val="28"/>
              </w:rPr>
              <w:t xml:space="preserve">-  Luật quản lý, sử dụng vốn nhà nước đầu tư vào sản xuất, kinh doanh tại doanh nghiệp năm 2014 </w:t>
            </w:r>
            <w:r w:rsidRPr="004D5589">
              <w:rPr>
                <w:rFonts w:ascii="Times New Roman" w:hAnsi="Times New Roman" w:cs="Times New Roman"/>
                <w:iCs/>
                <w:sz w:val="28"/>
                <w:szCs w:val="28"/>
              </w:rPr>
              <w:t>quy định về việc đầu tư vốn nhà nước vào doanh nghiệp; quản lý, sử dụng vốn nhà nước đầu tư vào sản xuất, kinh doanh tại doanh nghiệp và giám sát việc đầu tư, quản lý, sử dụng vốn nhà nước tại doanh nghiệp.</w:t>
            </w:r>
          </w:p>
          <w:p w14:paraId="4CCB6640" w14:textId="77777777" w:rsidR="00C4437B" w:rsidRPr="00996A32" w:rsidRDefault="004D5589" w:rsidP="004D5589">
            <w:pPr>
              <w:spacing w:before="120"/>
              <w:jc w:val="both"/>
              <w:rPr>
                <w:rFonts w:ascii="Times New Roman" w:hAnsi="Times New Roman" w:cs="Times New Roman"/>
                <w:sz w:val="28"/>
                <w:szCs w:val="28"/>
              </w:rPr>
            </w:pPr>
            <w:r w:rsidRPr="004D5589">
              <w:rPr>
                <w:rFonts w:ascii="Times New Roman" w:hAnsi="Times New Roman" w:cs="Times New Roman"/>
                <w:i/>
                <w:sz w:val="28"/>
                <w:szCs w:val="28"/>
              </w:rPr>
              <w:t xml:space="preserve">- Luật Chứng khoán năm 2019 </w:t>
            </w:r>
            <w:r w:rsidRPr="004D5589">
              <w:rPr>
                <w:rFonts w:ascii="Times New Roman" w:hAnsi="Times New Roman" w:cs="Times New Roman"/>
                <w:iCs/>
                <w:sz w:val="28"/>
                <w:szCs w:val="28"/>
              </w:rPr>
              <w:t>quy định các hoạt động về chứng khoán và thị trường chứng khoán; quyền và nghĩa vụ của tổ chức, cá nhân trong lĩnh vực chứng khoán; tổ chức thị trường chứng khoán; quản lý nhà nước về chứng khoán và thị trường chứng khoán, trong đó quy định: Tham gia của nhà đầu tư nước ngoài, tổ chức kinh tế có vốn đầu tư nước ngoài trên thị trường chứng khoán Việt Nam (Điều 51); Điều kiện cấp Giấy phép thành lập và hoạt động kinh doanh chứng khoán của công ty quản lý quỹ đầu tư chứng khoán (Điều 75); Tham gia của nhà đầu tư nước ngoài trong công ty chứng khoán, công ty quản lý quỹ đầu tư chứng khoán (Điều 77); Chào bán chứng khoán riêng lẻ của công ty đại chúng, công ty chứng khoán, công ty quản lý quỹ đầu tư chứng khoán (Điều 30, 31).</w:t>
            </w:r>
          </w:p>
        </w:tc>
        <w:tc>
          <w:tcPr>
            <w:tcW w:w="3402" w:type="dxa"/>
          </w:tcPr>
          <w:p w14:paraId="321E8AB4" w14:textId="77777777" w:rsidR="004D5589" w:rsidRPr="004D5589" w:rsidRDefault="004D5589" w:rsidP="004D5589">
            <w:pPr>
              <w:spacing w:before="120"/>
              <w:jc w:val="both"/>
              <w:rPr>
                <w:rFonts w:ascii="Times New Roman" w:hAnsi="Times New Roman" w:cs="Times New Roman"/>
                <w:sz w:val="28"/>
                <w:szCs w:val="28"/>
              </w:rPr>
            </w:pPr>
            <w:r w:rsidRPr="004D5589">
              <w:rPr>
                <w:rFonts w:ascii="Times New Roman" w:hAnsi="Times New Roman" w:cs="Times New Roman"/>
                <w:sz w:val="28"/>
                <w:szCs w:val="28"/>
              </w:rPr>
              <w:t>Về cơ bản, hình thức đầu tư thành lập tổ chức kinh tế phù hợp, thống nhất với các hình thức thành lập tổ chức hoạt động kinh doanh hiện nay (doanh nghiệp, hợp tác xã…).</w:t>
            </w:r>
          </w:p>
          <w:p w14:paraId="58BBF2FB" w14:textId="77777777" w:rsidR="00C4437B" w:rsidRPr="005368D1" w:rsidRDefault="004D5589" w:rsidP="004D5589">
            <w:pPr>
              <w:spacing w:before="120"/>
              <w:jc w:val="both"/>
              <w:rPr>
                <w:rFonts w:ascii="Times New Roman" w:hAnsi="Times New Roman" w:cs="Times New Roman"/>
                <w:sz w:val="28"/>
                <w:szCs w:val="28"/>
              </w:rPr>
            </w:pPr>
            <w:r w:rsidRPr="004D5589">
              <w:rPr>
                <w:rFonts w:ascii="Times New Roman" w:hAnsi="Times New Roman" w:cs="Times New Roman"/>
                <w:sz w:val="28"/>
                <w:szCs w:val="28"/>
              </w:rPr>
              <w:t xml:space="preserve">Hoạt động đầu tư, góp vốn, mua cổ phần, mua phần vốn góp của nhà đầu tư nước ngoài phải tuân thủ các điều kiện tiếp cận thị trường (tỷ lệ vốn) theo pháp luật chứng khoán, thống nhất với quy định của pháp </w:t>
            </w:r>
            <w:r w:rsidR="008C037D">
              <w:rPr>
                <w:rFonts w:ascii="Times New Roman" w:hAnsi="Times New Roman" w:cs="Times New Roman"/>
                <w:sz w:val="28"/>
                <w:szCs w:val="28"/>
              </w:rPr>
              <w:t>Luật Đầu tư kinh doanh</w:t>
            </w:r>
            <w:r w:rsidRPr="004D5589">
              <w:rPr>
                <w:rFonts w:ascii="Times New Roman" w:hAnsi="Times New Roman" w:cs="Times New Roman"/>
                <w:sz w:val="28"/>
                <w:szCs w:val="28"/>
              </w:rPr>
              <w:t>.</w:t>
            </w:r>
          </w:p>
        </w:tc>
        <w:tc>
          <w:tcPr>
            <w:tcW w:w="2085" w:type="dxa"/>
          </w:tcPr>
          <w:p w14:paraId="3D656DFC" w14:textId="77777777" w:rsidR="00C4437B" w:rsidRPr="005A02FB" w:rsidRDefault="00C4437B" w:rsidP="003A58F7">
            <w:pPr>
              <w:spacing w:before="120"/>
              <w:jc w:val="both"/>
              <w:rPr>
                <w:rFonts w:ascii="Times New Roman" w:hAnsi="Times New Roman" w:cs="Times New Roman"/>
                <w:sz w:val="28"/>
                <w:szCs w:val="28"/>
              </w:rPr>
            </w:pPr>
          </w:p>
        </w:tc>
      </w:tr>
      <w:tr w:rsidR="00C4437B" w:rsidRPr="005A02FB" w14:paraId="2856E773" w14:textId="77777777" w:rsidTr="003007F7">
        <w:tc>
          <w:tcPr>
            <w:tcW w:w="746" w:type="dxa"/>
          </w:tcPr>
          <w:p w14:paraId="6A1EB7AB" w14:textId="77777777" w:rsidR="00C4437B" w:rsidRDefault="00F112F8"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2</w:t>
            </w:r>
          </w:p>
        </w:tc>
        <w:tc>
          <w:tcPr>
            <w:tcW w:w="3077" w:type="dxa"/>
          </w:tcPr>
          <w:p w14:paraId="377903F2" w14:textId="77777777" w:rsidR="00C4437B" w:rsidRDefault="00F112F8" w:rsidP="00996A32">
            <w:pPr>
              <w:widowControl w:val="0"/>
              <w:spacing w:before="120" w:line="340" w:lineRule="exact"/>
              <w:rPr>
                <w:rFonts w:ascii="Times New Roman" w:hAnsi="Times New Roman" w:cs="Times New Roman"/>
                <w:b/>
                <w:bCs/>
                <w:sz w:val="28"/>
                <w:szCs w:val="28"/>
              </w:rPr>
            </w:pPr>
            <w:r w:rsidRPr="00F112F8">
              <w:rPr>
                <w:rFonts w:ascii="Times New Roman" w:hAnsi="Times New Roman" w:cs="Times New Roman"/>
                <w:b/>
                <w:bCs/>
                <w:sz w:val="28"/>
                <w:szCs w:val="28"/>
              </w:rPr>
              <w:t>Điều 21. Đầu tư thành lập tổ chức kinh tế</w:t>
            </w:r>
          </w:p>
        </w:tc>
        <w:tc>
          <w:tcPr>
            <w:tcW w:w="3685" w:type="dxa"/>
          </w:tcPr>
          <w:p w14:paraId="3899392D" w14:textId="77777777" w:rsidR="00C3591F" w:rsidRPr="00C3591F" w:rsidRDefault="00C3591F" w:rsidP="00C3591F">
            <w:pPr>
              <w:spacing w:before="120"/>
              <w:jc w:val="both"/>
              <w:rPr>
                <w:rFonts w:ascii="Times New Roman" w:hAnsi="Times New Roman" w:cs="Times New Roman"/>
                <w:bCs/>
                <w:sz w:val="28"/>
                <w:szCs w:val="28"/>
              </w:rPr>
            </w:pPr>
            <w:r w:rsidRPr="00C3591F">
              <w:rPr>
                <w:rFonts w:ascii="Times New Roman" w:hAnsi="Times New Roman" w:cs="Times New Roman"/>
                <w:i/>
                <w:sz w:val="28"/>
                <w:szCs w:val="28"/>
              </w:rPr>
              <w:t>- Luật Công nghệ cao năm 2008</w:t>
            </w:r>
            <w:r w:rsidRPr="00C3591F">
              <w:rPr>
                <w:rFonts w:ascii="Times New Roman" w:hAnsi="Times New Roman" w:cs="Times New Roman"/>
                <w:sz w:val="28"/>
                <w:szCs w:val="28"/>
              </w:rPr>
              <w:t xml:space="preserve"> quy định hợp tác quốc tế về công nghệ cao (Điều 7); Tạo điều kiện cho tổ chức, cá nhân nước ngoài </w:t>
            </w:r>
            <w:r w:rsidRPr="00C3591F">
              <w:rPr>
                <w:rFonts w:ascii="Times New Roman" w:hAnsi="Times New Roman" w:cs="Times New Roman"/>
                <w:bCs/>
                <w:sz w:val="28"/>
                <w:szCs w:val="28"/>
              </w:rPr>
              <w:t xml:space="preserve">phát triển thị trường công nghệ cao, thông tin, dịch vụ hỗ trợ hoạt động công nghệ cao (Điều 14); </w:t>
            </w:r>
            <w:r w:rsidR="00C76CA3">
              <w:rPr>
                <w:rFonts w:ascii="Times New Roman" w:hAnsi="Times New Roman" w:cs="Times New Roman"/>
                <w:bCs/>
                <w:sz w:val="28"/>
                <w:szCs w:val="28"/>
              </w:rPr>
              <w:t>Đóng</w:t>
            </w:r>
            <w:r w:rsidRPr="00C3591F">
              <w:rPr>
                <w:rFonts w:ascii="Times New Roman" w:hAnsi="Times New Roman" w:cs="Times New Roman"/>
                <w:bCs/>
                <w:sz w:val="28"/>
                <w:szCs w:val="28"/>
              </w:rPr>
              <w:t xml:space="preserve"> góp, tài trợ cho tổ chức, cá nhân nước ngoài tham gia chương trình quốc gia phát triển công nghệ cao (Điều 23); Khuyến khích tổ chức, cá nhân nước ngoài đầu tư mạo hiểm cho phát triển công nghệ cao (Điều  24);</w:t>
            </w:r>
            <w:r w:rsidRPr="00C3591F">
              <w:rPr>
                <w:rFonts w:ascii="Times New Roman" w:hAnsi="Times New Roman" w:cs="Times New Roman"/>
                <w:b/>
                <w:bCs/>
                <w:sz w:val="28"/>
                <w:szCs w:val="28"/>
              </w:rPr>
              <w:t xml:space="preserve"> </w:t>
            </w:r>
            <w:r w:rsidRPr="00C3591F">
              <w:rPr>
                <w:rFonts w:ascii="Times New Roman" w:hAnsi="Times New Roman" w:cs="Times New Roman"/>
                <w:bCs/>
                <w:sz w:val="28"/>
                <w:szCs w:val="28"/>
              </w:rPr>
              <w:t>Tài trợ, vốn góp cho tổ chức, cá nhân nước ngoài về quỹ đầu tư mạo hiểm công nghệ cao quốc gia (Điều 25); Chính sách phát triển nhân lực công nghệ cao (Điều 26).</w:t>
            </w:r>
          </w:p>
          <w:p w14:paraId="69333A27" w14:textId="77777777" w:rsidR="00C3591F" w:rsidRPr="00C3591F" w:rsidRDefault="00C3591F" w:rsidP="00C3591F">
            <w:pPr>
              <w:spacing w:before="120"/>
              <w:jc w:val="both"/>
              <w:rPr>
                <w:rFonts w:ascii="Times New Roman" w:hAnsi="Times New Roman" w:cs="Times New Roman"/>
                <w:bCs/>
                <w:sz w:val="28"/>
                <w:szCs w:val="28"/>
              </w:rPr>
            </w:pPr>
            <w:r w:rsidRPr="00C3591F">
              <w:rPr>
                <w:rFonts w:ascii="Times New Roman" w:hAnsi="Times New Roman" w:cs="Times New Roman"/>
                <w:bCs/>
                <w:sz w:val="28"/>
                <w:szCs w:val="28"/>
              </w:rPr>
              <w:t xml:space="preserve">- </w:t>
            </w:r>
            <w:r w:rsidRPr="00C3591F">
              <w:rPr>
                <w:rFonts w:ascii="Times New Roman" w:hAnsi="Times New Roman" w:cs="Times New Roman"/>
                <w:bCs/>
                <w:i/>
                <w:sz w:val="28"/>
                <w:szCs w:val="28"/>
              </w:rPr>
              <w:t>Luật Công nghệ thông tin năm 2006</w:t>
            </w:r>
            <w:r w:rsidRPr="00C3591F">
              <w:rPr>
                <w:rFonts w:ascii="Times New Roman" w:hAnsi="Times New Roman" w:cs="Times New Roman"/>
                <w:bCs/>
                <w:sz w:val="28"/>
                <w:szCs w:val="28"/>
              </w:rPr>
              <w:t xml:space="preserve"> quy định đầu tư của tổ chức, cá nhân cho công nghệ thông tin (Điều 61); Hợp tác quốc tế về công nghệ thông tin (Mục 3).</w:t>
            </w:r>
          </w:p>
          <w:p w14:paraId="6D4ADCF5" w14:textId="77777777" w:rsidR="00C3591F" w:rsidRPr="00C3591F" w:rsidRDefault="00C3591F" w:rsidP="00C3591F">
            <w:pPr>
              <w:spacing w:before="120"/>
              <w:jc w:val="both"/>
              <w:rPr>
                <w:rFonts w:ascii="Times New Roman" w:hAnsi="Times New Roman" w:cs="Times New Roman"/>
                <w:bCs/>
                <w:sz w:val="28"/>
                <w:szCs w:val="28"/>
              </w:rPr>
            </w:pPr>
            <w:r w:rsidRPr="00C3591F">
              <w:rPr>
                <w:rFonts w:ascii="Times New Roman" w:hAnsi="Times New Roman" w:cs="Times New Roman"/>
                <w:bCs/>
                <w:sz w:val="28"/>
                <w:szCs w:val="28"/>
              </w:rPr>
              <w:t xml:space="preserve">- </w:t>
            </w:r>
            <w:r w:rsidRPr="00C3591F">
              <w:rPr>
                <w:rFonts w:ascii="Times New Roman" w:hAnsi="Times New Roman" w:cs="Times New Roman"/>
                <w:bCs/>
                <w:i/>
                <w:sz w:val="28"/>
                <w:szCs w:val="28"/>
              </w:rPr>
              <w:t>Luật Công nghiệp công nghệ số năm 2025</w:t>
            </w:r>
            <w:r w:rsidRPr="00C3591F">
              <w:rPr>
                <w:rFonts w:ascii="Times New Roman" w:hAnsi="Times New Roman" w:cs="Times New Roman"/>
                <w:bCs/>
                <w:sz w:val="28"/>
                <w:szCs w:val="28"/>
              </w:rPr>
              <w:t xml:space="preserve"> quy định hợp tác quốc tế về công nghiệp công nghệ số (Điều 6); Thu hút nguồn nhân lực công nghiệp công nghệ số chất lượng cao là người nước ngoài (Điều 19); Khuyến khích thu hút đầu tư nước ngoài (Điều 36); Hỗ trợ, ưu đãi doanh nghiệp tham gia chuỗi cung ứng bán dẫn (Điều 40).</w:t>
            </w:r>
          </w:p>
          <w:p w14:paraId="6C0B8755" w14:textId="77777777" w:rsidR="00C3591F" w:rsidRPr="00C3591F" w:rsidRDefault="00C3591F" w:rsidP="00C3591F">
            <w:pPr>
              <w:spacing w:before="120"/>
              <w:jc w:val="both"/>
              <w:rPr>
                <w:rFonts w:ascii="Times New Roman" w:hAnsi="Times New Roman" w:cs="Times New Roman"/>
                <w:bCs/>
                <w:sz w:val="28"/>
                <w:szCs w:val="28"/>
              </w:rPr>
            </w:pPr>
            <w:r w:rsidRPr="00C3591F">
              <w:rPr>
                <w:rFonts w:ascii="Times New Roman" w:hAnsi="Times New Roman" w:cs="Times New Roman"/>
                <w:bCs/>
                <w:sz w:val="28"/>
                <w:szCs w:val="28"/>
              </w:rPr>
              <w:t xml:space="preserve">- </w:t>
            </w:r>
            <w:r w:rsidRPr="00C3591F">
              <w:rPr>
                <w:rFonts w:ascii="Times New Roman" w:hAnsi="Times New Roman" w:cs="Times New Roman"/>
                <w:bCs/>
                <w:i/>
                <w:sz w:val="28"/>
                <w:szCs w:val="28"/>
              </w:rPr>
              <w:t>Luật Doanh nghiệp năm 2020</w:t>
            </w:r>
            <w:r w:rsidRPr="00C3591F">
              <w:rPr>
                <w:rFonts w:ascii="Times New Roman" w:hAnsi="Times New Roman" w:cs="Times New Roman"/>
                <w:bCs/>
                <w:sz w:val="28"/>
                <w:szCs w:val="28"/>
              </w:rPr>
              <w:t xml:space="preserve"> quy định đối với nhà đầu tư nước ngoài phải có bản sao Giấy chứng nhận đăng ký đầu tư (Điều 20), Giấy chứng nhận đăng ký đầu tư (Điều 21), Giấy tờ pháp lý của cá nhân đối với cổ đông sáng lập và cổ đông (Điều 22), Danh sách thành viên công ty trách nhiệm hữu hạn, công ty hợp danh, danh sách cổ đông sáng lập và cổ đông (Điều 25), Thông báo thay đổi nội dung đăng ký doanh nghiệp (Điều 31), Công bố nội dung đăng ký doanh nghiệp (Điều 32).</w:t>
            </w:r>
          </w:p>
          <w:p w14:paraId="1153AA1D" w14:textId="77777777" w:rsidR="00C3591F" w:rsidRPr="00C3591F" w:rsidRDefault="00C3591F" w:rsidP="00C3591F">
            <w:pPr>
              <w:spacing w:before="120"/>
              <w:jc w:val="both"/>
              <w:rPr>
                <w:rFonts w:ascii="Times New Roman" w:hAnsi="Times New Roman" w:cs="Times New Roman"/>
                <w:bCs/>
                <w:sz w:val="28"/>
                <w:szCs w:val="28"/>
              </w:rPr>
            </w:pPr>
            <w:r w:rsidRPr="00C3591F">
              <w:rPr>
                <w:rFonts w:ascii="Times New Roman" w:hAnsi="Times New Roman" w:cs="Times New Roman"/>
                <w:bCs/>
                <w:sz w:val="28"/>
                <w:szCs w:val="28"/>
              </w:rPr>
              <w:t xml:space="preserve">- </w:t>
            </w:r>
            <w:r w:rsidRPr="00C3591F">
              <w:rPr>
                <w:rFonts w:ascii="Times New Roman" w:hAnsi="Times New Roman" w:cs="Times New Roman"/>
                <w:bCs/>
                <w:i/>
                <w:sz w:val="28"/>
                <w:szCs w:val="28"/>
              </w:rPr>
              <w:t>Luật Giao dịch điện tử năm 2023</w:t>
            </w:r>
            <w:r w:rsidRPr="00C3591F">
              <w:rPr>
                <w:rFonts w:ascii="Times New Roman" w:hAnsi="Times New Roman" w:cs="Times New Roman"/>
                <w:bCs/>
                <w:sz w:val="28"/>
                <w:szCs w:val="28"/>
              </w:rPr>
              <w:t xml:space="preserve"> quy định công nhận tổ chức cung cấp dịch vụ chứng thực chữ ký điện tử nước ngoài; công nhận chữ ký điện tử, chứng thư chữ ký điện tử nước ngoài (Điều 26).</w:t>
            </w:r>
          </w:p>
          <w:p w14:paraId="51B1D31B" w14:textId="77777777" w:rsidR="00C4437B" w:rsidRPr="00996A32" w:rsidRDefault="00C3591F" w:rsidP="00C3591F">
            <w:pPr>
              <w:spacing w:before="120"/>
              <w:jc w:val="both"/>
              <w:rPr>
                <w:rFonts w:ascii="Times New Roman" w:hAnsi="Times New Roman" w:cs="Times New Roman"/>
                <w:sz w:val="28"/>
                <w:szCs w:val="28"/>
              </w:rPr>
            </w:pPr>
            <w:r w:rsidRPr="00C3591F">
              <w:rPr>
                <w:rFonts w:ascii="Times New Roman" w:hAnsi="Times New Roman" w:cs="Times New Roman"/>
                <w:bCs/>
                <w:sz w:val="28"/>
                <w:szCs w:val="28"/>
              </w:rPr>
              <w:t xml:space="preserve">- </w:t>
            </w:r>
            <w:r w:rsidRPr="00C3591F">
              <w:rPr>
                <w:rFonts w:ascii="Times New Roman" w:hAnsi="Times New Roman" w:cs="Times New Roman"/>
                <w:bCs/>
                <w:i/>
                <w:sz w:val="28"/>
                <w:szCs w:val="28"/>
              </w:rPr>
              <w:t>Luật Thương mại năm 2005</w:t>
            </w:r>
            <w:r w:rsidRPr="00C3591F">
              <w:rPr>
                <w:rFonts w:ascii="Times New Roman" w:hAnsi="Times New Roman" w:cs="Times New Roman"/>
                <w:bCs/>
                <w:sz w:val="28"/>
                <w:szCs w:val="28"/>
              </w:rPr>
              <w:t xml:space="preserve"> quy định thương nhân nước ngoài hoạt động thương mại tại Việt Nam (Chương II).</w:t>
            </w:r>
          </w:p>
        </w:tc>
        <w:tc>
          <w:tcPr>
            <w:tcW w:w="3402" w:type="dxa"/>
          </w:tcPr>
          <w:p w14:paraId="2DFC91F8" w14:textId="77777777" w:rsidR="00C4437B" w:rsidRPr="005368D1" w:rsidRDefault="00C76CA3" w:rsidP="005368D1">
            <w:pPr>
              <w:spacing w:before="120"/>
              <w:jc w:val="both"/>
              <w:rPr>
                <w:rFonts w:ascii="Times New Roman" w:hAnsi="Times New Roman" w:cs="Times New Roman"/>
                <w:sz w:val="28"/>
                <w:szCs w:val="28"/>
              </w:rPr>
            </w:pPr>
            <w:r w:rsidRPr="00C76CA3">
              <w:rPr>
                <w:rFonts w:ascii="Times New Roman" w:hAnsi="Times New Roman" w:cs="Times New Roman"/>
                <w:sz w:val="28"/>
                <w:szCs w:val="28"/>
              </w:rPr>
              <w:t>Điề</w:t>
            </w:r>
            <w:r>
              <w:rPr>
                <w:rFonts w:ascii="Times New Roman" w:hAnsi="Times New Roman" w:cs="Times New Roman"/>
                <w:sz w:val="28"/>
                <w:szCs w:val="28"/>
              </w:rPr>
              <w:t>u 21</w:t>
            </w:r>
            <w:r w:rsidRPr="00C76CA3">
              <w:rPr>
                <w:rFonts w:ascii="Times New Roman" w:hAnsi="Times New Roman" w:cs="Times New Roman"/>
                <w:sz w:val="28"/>
                <w:szCs w:val="28"/>
              </w:rPr>
              <w:t xml:space="preserve"> đã sửa đổi theo hướng mở rộng quyền tiếp cận thị trường của nhà đầu tư nước ngoài, cho phép họ được thành lập tổ chức kinh tế có vốn đầu tư nước ngoài mà không bắt buộc phải gắn với một dự án đầu tư cụ thể hoặc thực hiện thủ tục cấp, điều chỉnh Giấy chứng nhận đăng ký đầu tư. Cách tiếp cận này thể hiện tư duy mở, linh hoạt trong thu hút đầu tư, tạo điều kiện thuận lợi cho nhà đầu tư trong giai đoạn chuẩn bị, khảo sát thị trường hoặc triển khai các hoạt động kinh doanh sáng tạo, đặc biệt trong bối cảnh chuyển đổi số và phát triển kinh tế số hiện nay.</w:t>
            </w:r>
          </w:p>
        </w:tc>
        <w:tc>
          <w:tcPr>
            <w:tcW w:w="2085" w:type="dxa"/>
          </w:tcPr>
          <w:p w14:paraId="4D78A4CB" w14:textId="77777777" w:rsidR="00C4437B" w:rsidRPr="005A02FB" w:rsidRDefault="00C4437B" w:rsidP="003A58F7">
            <w:pPr>
              <w:spacing w:before="120"/>
              <w:jc w:val="both"/>
              <w:rPr>
                <w:rFonts w:ascii="Times New Roman" w:hAnsi="Times New Roman" w:cs="Times New Roman"/>
                <w:sz w:val="28"/>
                <w:szCs w:val="28"/>
              </w:rPr>
            </w:pPr>
          </w:p>
        </w:tc>
      </w:tr>
      <w:tr w:rsidR="00C4437B" w:rsidRPr="005A02FB" w14:paraId="0301EB9A" w14:textId="77777777" w:rsidTr="003007F7">
        <w:tc>
          <w:tcPr>
            <w:tcW w:w="746" w:type="dxa"/>
          </w:tcPr>
          <w:p w14:paraId="28F9E93E" w14:textId="77777777" w:rsidR="00C4437B" w:rsidRDefault="00F112F8"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3</w:t>
            </w:r>
          </w:p>
        </w:tc>
        <w:tc>
          <w:tcPr>
            <w:tcW w:w="3077" w:type="dxa"/>
          </w:tcPr>
          <w:p w14:paraId="1675A76C" w14:textId="77777777" w:rsidR="00C4437B" w:rsidRDefault="00F112F8" w:rsidP="00F112F8">
            <w:pPr>
              <w:widowControl w:val="0"/>
              <w:spacing w:before="120" w:line="340" w:lineRule="exact"/>
              <w:jc w:val="both"/>
              <w:rPr>
                <w:rFonts w:ascii="Times New Roman" w:hAnsi="Times New Roman" w:cs="Times New Roman"/>
                <w:b/>
                <w:bCs/>
                <w:sz w:val="28"/>
                <w:szCs w:val="28"/>
              </w:rPr>
            </w:pPr>
            <w:r w:rsidRPr="00F112F8">
              <w:rPr>
                <w:rFonts w:ascii="Times New Roman" w:hAnsi="Times New Roman" w:cs="Times New Roman"/>
                <w:b/>
                <w:bCs/>
                <w:sz w:val="28"/>
                <w:szCs w:val="28"/>
              </w:rPr>
              <w:t>Điều 22. Thực hiện hoạt động đầu tư của tổ chức kinh tế có vốn đầu tư nước ngoài</w:t>
            </w:r>
          </w:p>
        </w:tc>
        <w:tc>
          <w:tcPr>
            <w:tcW w:w="3685" w:type="dxa"/>
          </w:tcPr>
          <w:p w14:paraId="3AA4A10B" w14:textId="77777777" w:rsidR="00425431" w:rsidRPr="00425431" w:rsidRDefault="00425431" w:rsidP="00425431">
            <w:pPr>
              <w:spacing w:before="120"/>
              <w:jc w:val="both"/>
              <w:rPr>
                <w:rFonts w:ascii="Times New Roman" w:hAnsi="Times New Roman" w:cs="Times New Roman"/>
                <w:bCs/>
                <w:sz w:val="28"/>
                <w:szCs w:val="28"/>
              </w:rPr>
            </w:pPr>
            <w:r w:rsidRPr="00425431">
              <w:rPr>
                <w:rFonts w:ascii="Times New Roman" w:hAnsi="Times New Roman" w:cs="Times New Roman"/>
                <w:i/>
                <w:sz w:val="28"/>
                <w:szCs w:val="28"/>
              </w:rPr>
              <w:t>- Luật Công nghệ cao năm 2008</w:t>
            </w:r>
            <w:r w:rsidRPr="00425431">
              <w:rPr>
                <w:rFonts w:ascii="Times New Roman" w:hAnsi="Times New Roman" w:cs="Times New Roman"/>
                <w:sz w:val="28"/>
                <w:szCs w:val="28"/>
              </w:rPr>
              <w:t xml:space="preserve"> quy định hợp tác quốc tế về công nghệ cao (Điều 7); Tạo điều kiện cho tổ chức, cá nhân nước ngoài </w:t>
            </w:r>
            <w:r w:rsidRPr="00425431">
              <w:rPr>
                <w:rFonts w:ascii="Times New Roman" w:hAnsi="Times New Roman" w:cs="Times New Roman"/>
                <w:bCs/>
                <w:sz w:val="28"/>
                <w:szCs w:val="28"/>
              </w:rPr>
              <w:t>phát triển thị trường công nghệ cao, thông tin, dịch vụ hỗ trợ hoạt động công nghệ cao (Điều 14); Ddóng góp, tài trợ cho tổ chức, cá nhân nước ngoài tham gia chương trình quốc gia phát triển công nghệ cao (Điều 23); Khuyến khích tổ chức, cá nhân nước ngoài đầu tư mạo hiểm cho phát triển công nghệ cao (Điều  24);</w:t>
            </w:r>
            <w:r w:rsidRPr="00425431">
              <w:rPr>
                <w:rFonts w:ascii="Times New Roman" w:hAnsi="Times New Roman" w:cs="Times New Roman"/>
                <w:b/>
                <w:bCs/>
                <w:sz w:val="28"/>
                <w:szCs w:val="28"/>
              </w:rPr>
              <w:t xml:space="preserve"> </w:t>
            </w:r>
            <w:r w:rsidRPr="00425431">
              <w:rPr>
                <w:rFonts w:ascii="Times New Roman" w:hAnsi="Times New Roman" w:cs="Times New Roman"/>
                <w:bCs/>
                <w:sz w:val="28"/>
                <w:szCs w:val="28"/>
              </w:rPr>
              <w:t>Tài trợ, vốn góp cho tổ chức, cá nhân nước ngoài về quỹ đầu tư mạo hiểm công nghệ cao quốc gia (Điều 25); Chính sách phát triển nhân lực công nghệ cao (Điều 26).</w:t>
            </w:r>
          </w:p>
          <w:p w14:paraId="58C2EF6C" w14:textId="77777777" w:rsidR="00425431" w:rsidRPr="00425431" w:rsidRDefault="00425431" w:rsidP="00425431">
            <w:pPr>
              <w:spacing w:before="120"/>
              <w:jc w:val="both"/>
              <w:rPr>
                <w:rFonts w:ascii="Times New Roman" w:hAnsi="Times New Roman" w:cs="Times New Roman"/>
                <w:bCs/>
                <w:sz w:val="28"/>
                <w:szCs w:val="28"/>
              </w:rPr>
            </w:pPr>
            <w:r w:rsidRPr="00425431">
              <w:rPr>
                <w:rFonts w:ascii="Times New Roman" w:hAnsi="Times New Roman" w:cs="Times New Roman"/>
                <w:bCs/>
                <w:sz w:val="28"/>
                <w:szCs w:val="28"/>
              </w:rPr>
              <w:t xml:space="preserve">- </w:t>
            </w:r>
            <w:r w:rsidRPr="00425431">
              <w:rPr>
                <w:rFonts w:ascii="Times New Roman" w:hAnsi="Times New Roman" w:cs="Times New Roman"/>
                <w:bCs/>
                <w:i/>
                <w:sz w:val="28"/>
                <w:szCs w:val="28"/>
              </w:rPr>
              <w:t>Luật Công nghệ thông tin năm 2006</w:t>
            </w:r>
            <w:r w:rsidRPr="00425431">
              <w:rPr>
                <w:rFonts w:ascii="Times New Roman" w:hAnsi="Times New Roman" w:cs="Times New Roman"/>
                <w:bCs/>
                <w:sz w:val="28"/>
                <w:szCs w:val="28"/>
              </w:rPr>
              <w:t xml:space="preserve"> quy định đầu tư của tổ chức, cá nhân cho công nghệ thông tin (Điều 61); Hợp tác quốc tế về công nghệ thông tin (Mục 3).</w:t>
            </w:r>
          </w:p>
          <w:p w14:paraId="4967E690" w14:textId="77777777" w:rsidR="00425431" w:rsidRPr="00425431" w:rsidRDefault="00425431" w:rsidP="00425431">
            <w:pPr>
              <w:spacing w:before="120"/>
              <w:jc w:val="both"/>
              <w:rPr>
                <w:rFonts w:ascii="Times New Roman" w:hAnsi="Times New Roman" w:cs="Times New Roman"/>
                <w:bCs/>
                <w:sz w:val="28"/>
                <w:szCs w:val="28"/>
              </w:rPr>
            </w:pPr>
            <w:r w:rsidRPr="00425431">
              <w:rPr>
                <w:rFonts w:ascii="Times New Roman" w:hAnsi="Times New Roman" w:cs="Times New Roman"/>
                <w:bCs/>
                <w:sz w:val="28"/>
                <w:szCs w:val="28"/>
              </w:rPr>
              <w:t xml:space="preserve">- </w:t>
            </w:r>
            <w:r w:rsidRPr="00425431">
              <w:rPr>
                <w:rFonts w:ascii="Times New Roman" w:hAnsi="Times New Roman" w:cs="Times New Roman"/>
                <w:bCs/>
                <w:i/>
                <w:sz w:val="28"/>
                <w:szCs w:val="28"/>
              </w:rPr>
              <w:t>Luật Công nghiệp công nghệ số năm 2025</w:t>
            </w:r>
            <w:r w:rsidRPr="00425431">
              <w:rPr>
                <w:rFonts w:ascii="Times New Roman" w:hAnsi="Times New Roman" w:cs="Times New Roman"/>
                <w:bCs/>
                <w:sz w:val="28"/>
                <w:szCs w:val="28"/>
              </w:rPr>
              <w:t xml:space="preserve"> quy định hợp tác quốc tế về công nghiệp công nghệ số (Điều 6); Thu hút nguồn nhân lực công nghiệp công nghệ số chất lượng cao là người nước ngoài (Điều 19); Khuyến khích thu hút đầu tư nước ngoài (Điều 36); Hỗ trợ, ưu đãi doanh nghiệp tham gia chuỗi cung ứng bán dẫn (Điều 40).</w:t>
            </w:r>
          </w:p>
          <w:p w14:paraId="32050478" w14:textId="77777777" w:rsidR="00425431" w:rsidRPr="00425431" w:rsidRDefault="00425431" w:rsidP="00425431">
            <w:pPr>
              <w:spacing w:before="120"/>
              <w:jc w:val="both"/>
              <w:rPr>
                <w:rFonts w:ascii="Times New Roman" w:hAnsi="Times New Roman" w:cs="Times New Roman"/>
                <w:bCs/>
                <w:sz w:val="28"/>
                <w:szCs w:val="28"/>
              </w:rPr>
            </w:pPr>
            <w:r w:rsidRPr="00425431">
              <w:rPr>
                <w:rFonts w:ascii="Times New Roman" w:hAnsi="Times New Roman" w:cs="Times New Roman"/>
                <w:bCs/>
                <w:sz w:val="28"/>
                <w:szCs w:val="28"/>
              </w:rPr>
              <w:t xml:space="preserve">- </w:t>
            </w:r>
            <w:r w:rsidRPr="00425431">
              <w:rPr>
                <w:rFonts w:ascii="Times New Roman" w:hAnsi="Times New Roman" w:cs="Times New Roman"/>
                <w:bCs/>
                <w:i/>
                <w:sz w:val="28"/>
                <w:szCs w:val="28"/>
              </w:rPr>
              <w:t>Luật Doanh nghiệp năm 2020</w:t>
            </w:r>
            <w:r w:rsidRPr="00425431">
              <w:rPr>
                <w:rFonts w:ascii="Times New Roman" w:hAnsi="Times New Roman" w:cs="Times New Roman"/>
                <w:bCs/>
                <w:sz w:val="28"/>
                <w:szCs w:val="28"/>
              </w:rPr>
              <w:t xml:space="preserve"> quy định đối với nhà đầu tư nước ngoài phải có bản sao Giấy chứng nhận đăng ký đầu tư (Điều 20), Giấy chứng nhận đăng ký đầu tư (Điều 21), Giấy tờ pháp lý của cá nhân đối với cổ đông sáng lập và cổ đông (Điều 22), Danh sách thành viên công ty trách nhiệm hữu hạn, công ty hợp danh, danh sách cổ đông sáng lập và cổ đông (Điều 25), Thông báo thay đổi nội dung đăng ký doanh nghiệp (Điều 31), Công bố nội dung đăng ký doanh nghiệp (Điều 32).</w:t>
            </w:r>
          </w:p>
          <w:p w14:paraId="0589477D" w14:textId="77777777" w:rsidR="00425431" w:rsidRPr="00425431" w:rsidRDefault="00425431" w:rsidP="00425431">
            <w:pPr>
              <w:spacing w:before="120"/>
              <w:jc w:val="both"/>
              <w:rPr>
                <w:rFonts w:ascii="Times New Roman" w:hAnsi="Times New Roman" w:cs="Times New Roman"/>
                <w:bCs/>
                <w:sz w:val="28"/>
                <w:szCs w:val="28"/>
              </w:rPr>
            </w:pPr>
            <w:r w:rsidRPr="00425431">
              <w:rPr>
                <w:rFonts w:ascii="Times New Roman" w:hAnsi="Times New Roman" w:cs="Times New Roman"/>
                <w:bCs/>
                <w:sz w:val="28"/>
                <w:szCs w:val="28"/>
              </w:rPr>
              <w:t xml:space="preserve">- </w:t>
            </w:r>
            <w:r w:rsidRPr="00425431">
              <w:rPr>
                <w:rFonts w:ascii="Times New Roman" w:hAnsi="Times New Roman" w:cs="Times New Roman"/>
                <w:bCs/>
                <w:i/>
                <w:sz w:val="28"/>
                <w:szCs w:val="28"/>
              </w:rPr>
              <w:t>Luật Giao dịch điện tử năm 2023</w:t>
            </w:r>
            <w:r w:rsidRPr="00425431">
              <w:rPr>
                <w:rFonts w:ascii="Times New Roman" w:hAnsi="Times New Roman" w:cs="Times New Roman"/>
                <w:bCs/>
                <w:sz w:val="28"/>
                <w:szCs w:val="28"/>
              </w:rPr>
              <w:t xml:space="preserve"> quy định công nhận tổ chức cung cấp dịch vụ chứng thực chữ ký điện tử nước ngoài; công nhận chữ ký điện tử, chứng thư chữ ký điện tử nước ngoài (Điều 26).</w:t>
            </w:r>
          </w:p>
          <w:p w14:paraId="7E883C5B" w14:textId="77777777" w:rsidR="00C4437B" w:rsidRPr="00996A32" w:rsidRDefault="00425431" w:rsidP="00425431">
            <w:pPr>
              <w:spacing w:before="120"/>
              <w:jc w:val="both"/>
              <w:rPr>
                <w:rFonts w:ascii="Times New Roman" w:hAnsi="Times New Roman" w:cs="Times New Roman"/>
                <w:sz w:val="28"/>
                <w:szCs w:val="28"/>
              </w:rPr>
            </w:pPr>
            <w:r w:rsidRPr="00425431">
              <w:rPr>
                <w:rFonts w:ascii="Times New Roman" w:hAnsi="Times New Roman" w:cs="Times New Roman"/>
                <w:bCs/>
                <w:sz w:val="28"/>
                <w:szCs w:val="28"/>
              </w:rPr>
              <w:t xml:space="preserve">- </w:t>
            </w:r>
            <w:r w:rsidRPr="00425431">
              <w:rPr>
                <w:rFonts w:ascii="Times New Roman" w:hAnsi="Times New Roman" w:cs="Times New Roman"/>
                <w:bCs/>
                <w:i/>
                <w:sz w:val="28"/>
                <w:szCs w:val="28"/>
              </w:rPr>
              <w:t>Luật Thương mại năm 2005</w:t>
            </w:r>
            <w:r w:rsidRPr="00425431">
              <w:rPr>
                <w:rFonts w:ascii="Times New Roman" w:hAnsi="Times New Roman" w:cs="Times New Roman"/>
                <w:bCs/>
                <w:sz w:val="28"/>
                <w:szCs w:val="28"/>
              </w:rPr>
              <w:t xml:space="preserve"> quy định thương nhân nước ngoài hoạt động thương mại tại Việt Nam (Chương II).</w:t>
            </w:r>
          </w:p>
        </w:tc>
        <w:tc>
          <w:tcPr>
            <w:tcW w:w="3402" w:type="dxa"/>
          </w:tcPr>
          <w:p w14:paraId="4B8066DE" w14:textId="77777777" w:rsidR="00C4437B" w:rsidRPr="005368D1" w:rsidRDefault="00805B48" w:rsidP="008C189C">
            <w:pPr>
              <w:spacing w:before="120"/>
              <w:jc w:val="both"/>
              <w:rPr>
                <w:rFonts w:ascii="Times New Roman" w:hAnsi="Times New Roman" w:cs="Times New Roman"/>
                <w:sz w:val="28"/>
                <w:szCs w:val="28"/>
              </w:rPr>
            </w:pPr>
            <w:r>
              <w:rPr>
                <w:rFonts w:ascii="Times New Roman" w:hAnsi="Times New Roman" w:cs="Times New Roman"/>
                <w:sz w:val="28"/>
                <w:szCs w:val="28"/>
              </w:rPr>
              <w:t xml:space="preserve">Điều 22 </w:t>
            </w:r>
            <w:r w:rsidRPr="00805B48">
              <w:rPr>
                <w:rFonts w:ascii="Times New Roman" w:hAnsi="Times New Roman" w:cs="Times New Roman"/>
                <w:sz w:val="28"/>
                <w:szCs w:val="28"/>
              </w:rPr>
              <w:t xml:space="preserve">đã sửa đổi theo hướng mở rộng quyền tiếp cận thị trường của nhà đầu tư nước ngoài, cho phép họ được thành lập tổ chức kinh tế </w:t>
            </w:r>
            <w:r w:rsidR="008C189C">
              <w:rPr>
                <w:rFonts w:ascii="Times New Roman" w:hAnsi="Times New Roman" w:cs="Times New Roman"/>
                <w:sz w:val="28"/>
                <w:szCs w:val="28"/>
              </w:rPr>
              <w:t>có vốn đầu tư nước ngoài</w:t>
            </w:r>
            <w:r w:rsidRPr="00805B48">
              <w:rPr>
                <w:rFonts w:ascii="Times New Roman" w:hAnsi="Times New Roman" w:cs="Times New Roman"/>
                <w:sz w:val="28"/>
                <w:szCs w:val="28"/>
              </w:rPr>
              <w:t xml:space="preserve"> mà không bắt buộc phải gắn với một dự án đầu tư cụ thể hoặc thực hiện thủ tục cấp, điều chỉnh Giấy chứng nhận đăng ký đầu tư. Cách tiếp cận này thể hiện tư duy mở, linh hoạt trong thu hút đầu tư, tạo điều kiện thuận lợi cho nhà đầu tư trong giai đoạn chuẩn bị, khảo sát thị trường hoặc triển khai các hoạt động kinh doanh sáng tạo, đặc biệt trong bối cảnh chuyển đổi số và phát triển kinh tế số hiện nay</w:t>
            </w:r>
            <w:r w:rsidR="008C189C">
              <w:rPr>
                <w:rFonts w:ascii="Times New Roman" w:hAnsi="Times New Roman" w:cs="Times New Roman"/>
                <w:sz w:val="28"/>
                <w:szCs w:val="28"/>
              </w:rPr>
              <w:t>.</w:t>
            </w:r>
          </w:p>
        </w:tc>
        <w:tc>
          <w:tcPr>
            <w:tcW w:w="2085" w:type="dxa"/>
          </w:tcPr>
          <w:p w14:paraId="17F73D93" w14:textId="77777777" w:rsidR="00C4437B" w:rsidRPr="005A02FB" w:rsidRDefault="00C4437B" w:rsidP="003A58F7">
            <w:pPr>
              <w:spacing w:before="120"/>
              <w:jc w:val="both"/>
              <w:rPr>
                <w:rFonts w:ascii="Times New Roman" w:hAnsi="Times New Roman" w:cs="Times New Roman"/>
                <w:sz w:val="28"/>
                <w:szCs w:val="28"/>
              </w:rPr>
            </w:pPr>
          </w:p>
        </w:tc>
      </w:tr>
      <w:tr w:rsidR="00F112F8" w:rsidRPr="005A02FB" w14:paraId="1CD53113" w14:textId="77777777" w:rsidTr="003007F7">
        <w:tc>
          <w:tcPr>
            <w:tcW w:w="746" w:type="dxa"/>
          </w:tcPr>
          <w:p w14:paraId="7BB81316" w14:textId="77777777" w:rsidR="00F112F8" w:rsidRDefault="00F112F8"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4</w:t>
            </w:r>
          </w:p>
        </w:tc>
        <w:tc>
          <w:tcPr>
            <w:tcW w:w="3077" w:type="dxa"/>
          </w:tcPr>
          <w:p w14:paraId="5FC13046" w14:textId="77777777" w:rsidR="00F112F8" w:rsidRPr="00F112F8" w:rsidRDefault="00F112F8" w:rsidP="00F112F8">
            <w:pPr>
              <w:widowControl w:val="0"/>
              <w:spacing w:before="120" w:line="340" w:lineRule="exact"/>
              <w:jc w:val="both"/>
              <w:rPr>
                <w:rFonts w:ascii="Times New Roman" w:hAnsi="Times New Roman" w:cs="Times New Roman"/>
                <w:b/>
                <w:bCs/>
                <w:sz w:val="28"/>
                <w:szCs w:val="28"/>
              </w:rPr>
            </w:pPr>
            <w:r w:rsidRPr="00F112F8">
              <w:rPr>
                <w:rFonts w:ascii="Times New Roman" w:hAnsi="Times New Roman" w:cs="Times New Roman"/>
                <w:b/>
                <w:bCs/>
                <w:sz w:val="28"/>
                <w:szCs w:val="28"/>
              </w:rPr>
              <w:t xml:space="preserve">Điều 23. Đầu tư theo hình thức góp vốn, mua cổ phần, mua phần vốn góp  </w:t>
            </w:r>
          </w:p>
        </w:tc>
        <w:tc>
          <w:tcPr>
            <w:tcW w:w="3685" w:type="dxa"/>
          </w:tcPr>
          <w:p w14:paraId="1165D2F6" w14:textId="77777777" w:rsidR="00197270" w:rsidRPr="00197270" w:rsidRDefault="00197270" w:rsidP="00197270">
            <w:pPr>
              <w:spacing w:before="120" w:after="160" w:line="259" w:lineRule="auto"/>
              <w:jc w:val="both"/>
              <w:rPr>
                <w:rFonts w:ascii="Times New Roman" w:hAnsi="Times New Roman" w:cs="Times New Roman"/>
                <w:iCs/>
                <w:sz w:val="28"/>
                <w:szCs w:val="28"/>
              </w:rPr>
            </w:pPr>
            <w:r w:rsidRPr="00197270">
              <w:rPr>
                <w:rFonts w:ascii="Times New Roman" w:hAnsi="Times New Roman" w:cs="Times New Roman"/>
                <w:i/>
                <w:sz w:val="28"/>
                <w:szCs w:val="28"/>
              </w:rPr>
              <w:t xml:space="preserve">- Luật Doanh nghiệp năm 2020 </w:t>
            </w:r>
            <w:r w:rsidRPr="00197270">
              <w:rPr>
                <w:rFonts w:ascii="Times New Roman" w:hAnsi="Times New Roman" w:cs="Times New Roman"/>
                <w:iCs/>
                <w:sz w:val="28"/>
                <w:szCs w:val="28"/>
              </w:rPr>
              <w:t xml:space="preserve"> quy định về việc thành lập, tổ chức quản lý, tổ chức lại, giải thể và hoạt động có liên quan của doanh nghiệp, bao gồm công ty trách nhiệm hữu hạn, công ty cổ phần, công ty hợp danh và doanh nghiệp tư nhân; quy định về nhóm công ty.</w:t>
            </w:r>
          </w:p>
          <w:p w14:paraId="0A5ADF91" w14:textId="77777777" w:rsidR="00197270" w:rsidRPr="00197270" w:rsidRDefault="00197270" w:rsidP="00197270">
            <w:pPr>
              <w:spacing w:before="120" w:after="160" w:line="259" w:lineRule="auto"/>
              <w:jc w:val="both"/>
              <w:rPr>
                <w:rFonts w:ascii="Times New Roman" w:hAnsi="Times New Roman" w:cs="Times New Roman"/>
                <w:iCs/>
                <w:sz w:val="28"/>
                <w:szCs w:val="28"/>
              </w:rPr>
            </w:pPr>
            <w:r w:rsidRPr="00197270">
              <w:rPr>
                <w:rFonts w:ascii="Times New Roman" w:hAnsi="Times New Roman" w:cs="Times New Roman"/>
                <w:i/>
                <w:sz w:val="28"/>
                <w:szCs w:val="28"/>
              </w:rPr>
              <w:t xml:space="preserve">- Luật Hợp tác xã năm 2023 </w:t>
            </w:r>
            <w:r w:rsidRPr="00197270">
              <w:rPr>
                <w:rFonts w:ascii="Times New Roman" w:hAnsi="Times New Roman" w:cs="Times New Roman"/>
                <w:iCs/>
                <w:sz w:val="28"/>
                <w:szCs w:val="28"/>
              </w:rPr>
              <w:t>quy định về thành lập, tổ chức quản lý, tổ chức lại, giải thể, phá sản và hoạt động có liên quan của tổ hợp tác, hợp tác xã, liên hiệp hợp tác xã; chính sách của Nhà nước về phát triển tổ hợp tác, hợp tác xã, liên hiệp hợp tác xã.</w:t>
            </w:r>
          </w:p>
          <w:p w14:paraId="5B3F79FE" w14:textId="77777777" w:rsidR="00197270" w:rsidRPr="00197270" w:rsidRDefault="00197270" w:rsidP="00197270">
            <w:pPr>
              <w:spacing w:before="120" w:after="160" w:line="259" w:lineRule="auto"/>
              <w:jc w:val="both"/>
            </w:pPr>
            <w:r w:rsidRPr="00197270">
              <w:rPr>
                <w:rFonts w:ascii="Times New Roman" w:hAnsi="Times New Roman" w:cs="Times New Roman"/>
                <w:i/>
                <w:sz w:val="28"/>
                <w:szCs w:val="28"/>
              </w:rPr>
              <w:t xml:space="preserve">-  Luật quản lý, sử dụng vốn nhà nước đầu tư vào sản xuất, kinh doanh tại doanh nghiệp năm 2014 </w:t>
            </w:r>
            <w:r w:rsidRPr="00197270">
              <w:rPr>
                <w:rFonts w:ascii="Times New Roman" w:hAnsi="Times New Roman" w:cs="Times New Roman"/>
                <w:iCs/>
                <w:sz w:val="28"/>
                <w:szCs w:val="28"/>
              </w:rPr>
              <w:t>quy định về việc đầu tư vốn nhà nước vào doanh nghiệp; quản lý, sử dụng vốn nhà nước đầu tư vào sản xuất, kinh doanh tại doanh nghiệp và giám sát việc đầu tư, quản lý, sử dụng vốn nhà nước tại doanh nghiệp.</w:t>
            </w:r>
          </w:p>
          <w:p w14:paraId="2D37E795" w14:textId="77777777" w:rsidR="00F112F8" w:rsidRPr="00996A32" w:rsidRDefault="00197270" w:rsidP="00197270">
            <w:pPr>
              <w:spacing w:before="120"/>
              <w:jc w:val="both"/>
              <w:rPr>
                <w:rFonts w:ascii="Times New Roman" w:hAnsi="Times New Roman" w:cs="Times New Roman"/>
                <w:sz w:val="28"/>
                <w:szCs w:val="28"/>
              </w:rPr>
            </w:pPr>
            <w:r w:rsidRPr="00197270">
              <w:rPr>
                <w:rFonts w:ascii="Times New Roman" w:hAnsi="Times New Roman" w:cs="Times New Roman"/>
                <w:i/>
                <w:sz w:val="28"/>
                <w:szCs w:val="28"/>
              </w:rPr>
              <w:t xml:space="preserve">- Luật Chứng khoán năm 2019 </w:t>
            </w:r>
            <w:r w:rsidRPr="00197270">
              <w:rPr>
                <w:rFonts w:ascii="Times New Roman" w:hAnsi="Times New Roman" w:cs="Times New Roman"/>
                <w:iCs/>
                <w:sz w:val="28"/>
                <w:szCs w:val="28"/>
              </w:rPr>
              <w:t>quy định các hoạt động về chứng khoán và thị trường chứng khoán; quyền và nghĩa vụ của tổ chức, cá nhân trong lĩnh vực chứng khoán; tổ chức thị trường chứng khoán; quản lý nhà nước về chứng khoán và thị trường chứng khoán, trong đó quy định: Tham gia của nhà đầu tư nước ngoài, tổ chức kinh tế có vốn đầu tư nước ngoài trên thị trường chứng khoán Việt Nam (Điều 51); Điều kiện cấp Giấy phép thành lập và hoạt động kinh doanh chứng khoán của công ty quản lý quỹ đầu tư chứng khoán (Điều 75); Tham gia của nhà đầu tư nước ngoài trong công ty chứng khoán, công ty quản lý quỹ đầu tư chứng khoán (Điều 77); Chào bán chứng khoán riêng lẻ của công ty đại chúng, công ty chứng khoán, công ty quản lý quỹ đầu tư chứng khoán (Điều 30, 31).</w:t>
            </w:r>
          </w:p>
        </w:tc>
        <w:tc>
          <w:tcPr>
            <w:tcW w:w="3402" w:type="dxa"/>
          </w:tcPr>
          <w:p w14:paraId="54BBFE98" w14:textId="77777777" w:rsidR="00197270" w:rsidRPr="00197270" w:rsidRDefault="00197270" w:rsidP="00197270">
            <w:pPr>
              <w:spacing w:before="120"/>
              <w:jc w:val="both"/>
              <w:rPr>
                <w:rFonts w:ascii="Times New Roman" w:hAnsi="Times New Roman" w:cs="Times New Roman"/>
                <w:sz w:val="28"/>
                <w:szCs w:val="28"/>
              </w:rPr>
            </w:pPr>
            <w:r w:rsidRPr="00197270">
              <w:rPr>
                <w:rFonts w:ascii="Times New Roman" w:hAnsi="Times New Roman" w:cs="Times New Roman"/>
                <w:sz w:val="28"/>
                <w:szCs w:val="28"/>
              </w:rPr>
              <w:t>Về cơ bản, hình thức đầu tư thành lập tổ chức kinh tế phù hợp, thống nhất với các hình thức thành lập tổ chức hoạt động kinh doanh hiện nay (doanh nghiệp, hợp tác xã…).</w:t>
            </w:r>
          </w:p>
          <w:p w14:paraId="4B22E14A" w14:textId="77777777" w:rsidR="00F112F8" w:rsidRPr="005368D1" w:rsidRDefault="00197270" w:rsidP="00197270">
            <w:pPr>
              <w:spacing w:before="120"/>
              <w:jc w:val="both"/>
              <w:rPr>
                <w:rFonts w:ascii="Times New Roman" w:hAnsi="Times New Roman" w:cs="Times New Roman"/>
                <w:sz w:val="28"/>
                <w:szCs w:val="28"/>
              </w:rPr>
            </w:pPr>
            <w:r w:rsidRPr="00197270">
              <w:rPr>
                <w:rFonts w:ascii="Times New Roman" w:hAnsi="Times New Roman" w:cs="Times New Roman"/>
                <w:sz w:val="28"/>
                <w:szCs w:val="28"/>
              </w:rPr>
              <w:t xml:space="preserve">Hoạt động đầu tư, góp vốn, mua cổ phần, mua phần vốn góp của nhà đầu tư nước ngoài phải tuân thủ các điều kiện tiếp cận thị trường (tỷ lệ vốn) theo pháp luật chứng khoán, thống nhất với quy định của pháp </w:t>
            </w:r>
            <w:r w:rsidR="00DD34FB">
              <w:rPr>
                <w:rFonts w:ascii="Times New Roman" w:hAnsi="Times New Roman" w:cs="Times New Roman"/>
                <w:sz w:val="28"/>
                <w:szCs w:val="28"/>
              </w:rPr>
              <w:t>Luật Đầu tư kinh doanh</w:t>
            </w:r>
            <w:r w:rsidRPr="00197270">
              <w:rPr>
                <w:rFonts w:ascii="Times New Roman" w:hAnsi="Times New Roman" w:cs="Times New Roman"/>
                <w:sz w:val="28"/>
                <w:szCs w:val="28"/>
              </w:rPr>
              <w:t>.</w:t>
            </w:r>
          </w:p>
        </w:tc>
        <w:tc>
          <w:tcPr>
            <w:tcW w:w="2085" w:type="dxa"/>
          </w:tcPr>
          <w:p w14:paraId="1429A615" w14:textId="77777777" w:rsidR="00F112F8" w:rsidRPr="005A02FB" w:rsidRDefault="00F112F8" w:rsidP="003A58F7">
            <w:pPr>
              <w:spacing w:before="120"/>
              <w:jc w:val="both"/>
              <w:rPr>
                <w:rFonts w:ascii="Times New Roman" w:hAnsi="Times New Roman" w:cs="Times New Roman"/>
                <w:sz w:val="28"/>
                <w:szCs w:val="28"/>
              </w:rPr>
            </w:pPr>
          </w:p>
        </w:tc>
      </w:tr>
      <w:tr w:rsidR="00F112F8" w:rsidRPr="005A02FB" w14:paraId="73389E6C" w14:textId="77777777" w:rsidTr="003007F7">
        <w:tc>
          <w:tcPr>
            <w:tcW w:w="746" w:type="dxa"/>
          </w:tcPr>
          <w:p w14:paraId="39C85748" w14:textId="77777777" w:rsidR="00F112F8" w:rsidRDefault="00F112F8"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5</w:t>
            </w:r>
          </w:p>
        </w:tc>
        <w:tc>
          <w:tcPr>
            <w:tcW w:w="3077" w:type="dxa"/>
          </w:tcPr>
          <w:p w14:paraId="55C93388" w14:textId="77777777" w:rsidR="00F112F8" w:rsidRPr="00F112F8" w:rsidRDefault="00F112F8" w:rsidP="00F112F8">
            <w:pPr>
              <w:widowControl w:val="0"/>
              <w:spacing w:before="120" w:line="340" w:lineRule="exact"/>
              <w:jc w:val="both"/>
              <w:rPr>
                <w:rFonts w:ascii="Times New Roman" w:hAnsi="Times New Roman" w:cs="Times New Roman"/>
                <w:b/>
                <w:bCs/>
                <w:sz w:val="28"/>
                <w:szCs w:val="28"/>
              </w:rPr>
            </w:pPr>
            <w:r w:rsidRPr="002D52BF">
              <w:rPr>
                <w:rFonts w:ascii="Times New Roman" w:hAnsi="Times New Roman" w:cs="Times New Roman"/>
                <w:b/>
                <w:bCs/>
                <w:sz w:val="28"/>
                <w:szCs w:val="28"/>
              </w:rPr>
              <w:t>Điều 24. Đầu tư theo hình thức hợp đồng BCC</w:t>
            </w:r>
          </w:p>
        </w:tc>
        <w:tc>
          <w:tcPr>
            <w:tcW w:w="3685" w:type="dxa"/>
          </w:tcPr>
          <w:p w14:paraId="22CAC219" w14:textId="77777777" w:rsidR="00F112F8" w:rsidRPr="00996A32" w:rsidRDefault="00B62101" w:rsidP="00996A32">
            <w:pPr>
              <w:spacing w:before="120"/>
              <w:jc w:val="both"/>
              <w:rPr>
                <w:rFonts w:ascii="Times New Roman" w:hAnsi="Times New Roman" w:cs="Times New Roman"/>
                <w:sz w:val="28"/>
                <w:szCs w:val="28"/>
              </w:rPr>
            </w:pPr>
            <w:r>
              <w:rPr>
                <w:rFonts w:ascii="Times New Roman" w:hAnsi="Times New Roman" w:cs="Times New Roman"/>
                <w:i/>
                <w:sz w:val="28"/>
                <w:szCs w:val="28"/>
              </w:rPr>
              <w:t xml:space="preserve">- </w:t>
            </w:r>
            <w:r w:rsidR="002D52BF" w:rsidRPr="002D52BF">
              <w:rPr>
                <w:rFonts w:ascii="Times New Roman" w:hAnsi="Times New Roman" w:cs="Times New Roman"/>
                <w:i/>
                <w:sz w:val="28"/>
                <w:szCs w:val="28"/>
              </w:rPr>
              <w:t>Luật Doanh nghiệp năm 2020</w:t>
            </w:r>
            <w:r w:rsidR="002D52BF">
              <w:rPr>
                <w:rFonts w:ascii="Times New Roman" w:hAnsi="Times New Roman" w:cs="Times New Roman"/>
                <w:sz w:val="28"/>
                <w:szCs w:val="28"/>
              </w:rPr>
              <w:t xml:space="preserve"> quy định hợp đồng trước đăng ký doanh nghiệp (Điều 18).</w:t>
            </w:r>
          </w:p>
        </w:tc>
        <w:tc>
          <w:tcPr>
            <w:tcW w:w="3402" w:type="dxa"/>
          </w:tcPr>
          <w:p w14:paraId="5784FCD1" w14:textId="77777777" w:rsidR="00F112F8" w:rsidRPr="005368D1" w:rsidRDefault="002D52BF" w:rsidP="005368D1">
            <w:pPr>
              <w:spacing w:before="120"/>
              <w:jc w:val="both"/>
              <w:rPr>
                <w:rFonts w:ascii="Times New Roman" w:hAnsi="Times New Roman" w:cs="Times New Roman"/>
                <w:sz w:val="28"/>
                <w:szCs w:val="28"/>
              </w:rPr>
            </w:pPr>
            <w:r>
              <w:rPr>
                <w:rFonts w:ascii="Times New Roman" w:hAnsi="Times New Roman" w:cs="Times New Roman"/>
                <w:sz w:val="28"/>
                <w:szCs w:val="28"/>
              </w:rPr>
              <w:t>Điều 24 được xây dựng thống nhất với pháp luật hiện hành.</w:t>
            </w:r>
          </w:p>
        </w:tc>
        <w:tc>
          <w:tcPr>
            <w:tcW w:w="2085" w:type="dxa"/>
          </w:tcPr>
          <w:p w14:paraId="23E3BF8F" w14:textId="77777777" w:rsidR="00F112F8" w:rsidRPr="005A02FB" w:rsidRDefault="00F112F8" w:rsidP="003A58F7">
            <w:pPr>
              <w:spacing w:before="120"/>
              <w:jc w:val="both"/>
              <w:rPr>
                <w:rFonts w:ascii="Times New Roman" w:hAnsi="Times New Roman" w:cs="Times New Roman"/>
                <w:sz w:val="28"/>
                <w:szCs w:val="28"/>
              </w:rPr>
            </w:pPr>
          </w:p>
        </w:tc>
      </w:tr>
      <w:tr w:rsidR="00F112F8" w:rsidRPr="005A02FB" w14:paraId="621C9B53" w14:textId="77777777" w:rsidTr="003007F7">
        <w:tc>
          <w:tcPr>
            <w:tcW w:w="746" w:type="dxa"/>
          </w:tcPr>
          <w:p w14:paraId="5E228E64" w14:textId="77777777" w:rsidR="00F112F8" w:rsidRDefault="00F112F8"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6</w:t>
            </w:r>
          </w:p>
        </w:tc>
        <w:tc>
          <w:tcPr>
            <w:tcW w:w="3077" w:type="dxa"/>
          </w:tcPr>
          <w:p w14:paraId="6EBD8797" w14:textId="77777777" w:rsidR="00F112F8" w:rsidRPr="00F112F8" w:rsidRDefault="00F112F8" w:rsidP="00F112F8">
            <w:pPr>
              <w:widowControl w:val="0"/>
              <w:spacing w:before="120" w:line="340" w:lineRule="exact"/>
              <w:jc w:val="both"/>
              <w:rPr>
                <w:rFonts w:ascii="Times New Roman" w:hAnsi="Times New Roman" w:cs="Times New Roman"/>
                <w:b/>
                <w:bCs/>
                <w:sz w:val="28"/>
                <w:szCs w:val="28"/>
              </w:rPr>
            </w:pPr>
            <w:r w:rsidRPr="00F112F8">
              <w:rPr>
                <w:rFonts w:ascii="Times New Roman" w:hAnsi="Times New Roman" w:cs="Times New Roman"/>
                <w:b/>
                <w:bCs/>
                <w:sz w:val="28"/>
                <w:szCs w:val="28"/>
              </w:rPr>
              <w:t>Điều 25. Lựa chọn nhà đầu tư thực hiện dự án đầu tư</w:t>
            </w:r>
          </w:p>
          <w:p w14:paraId="78078FF5" w14:textId="77777777" w:rsidR="00F112F8" w:rsidRPr="00F112F8" w:rsidRDefault="00F112F8" w:rsidP="00F112F8">
            <w:pPr>
              <w:widowControl w:val="0"/>
              <w:spacing w:before="120" w:line="340" w:lineRule="exact"/>
              <w:jc w:val="both"/>
              <w:rPr>
                <w:rFonts w:ascii="Times New Roman" w:hAnsi="Times New Roman" w:cs="Times New Roman"/>
                <w:b/>
                <w:bCs/>
                <w:sz w:val="28"/>
                <w:szCs w:val="28"/>
              </w:rPr>
            </w:pPr>
          </w:p>
        </w:tc>
        <w:tc>
          <w:tcPr>
            <w:tcW w:w="3685" w:type="dxa"/>
          </w:tcPr>
          <w:p w14:paraId="552A9D9E" w14:textId="77777777" w:rsidR="00F112F8" w:rsidRPr="00F112F8" w:rsidRDefault="00F112F8" w:rsidP="00F112F8">
            <w:pPr>
              <w:spacing w:before="120"/>
              <w:jc w:val="both"/>
              <w:rPr>
                <w:rFonts w:ascii="Times New Roman" w:hAnsi="Times New Roman" w:cs="Times New Roman"/>
                <w:iCs/>
                <w:sz w:val="28"/>
                <w:szCs w:val="28"/>
              </w:rPr>
            </w:pPr>
            <w:r w:rsidRPr="00F112F8">
              <w:rPr>
                <w:rFonts w:ascii="Times New Roman" w:hAnsi="Times New Roman" w:cs="Times New Roman"/>
                <w:i/>
                <w:sz w:val="28"/>
                <w:szCs w:val="28"/>
              </w:rPr>
              <w:t xml:space="preserve">- Luật Đất đai năm 2024 </w:t>
            </w:r>
            <w:r w:rsidRPr="00F112F8">
              <w:rPr>
                <w:rFonts w:ascii="Times New Roman" w:hAnsi="Times New Roman" w:cs="Times New Roman"/>
                <w:iCs/>
                <w:sz w:val="28"/>
                <w:szCs w:val="28"/>
              </w:rPr>
              <w:t>quy định về Căn cứ để giao đất, cho thuê đất, cho phép chuyển mục đích sử dụng đất (Điều 116); Giao đất có thu tiền sử dụng đất (Điều 119); Cho thuê đất (Điều 120); Chuyển mục đích sử dụng đất (Điều 121); Điều kiện giao đất, cho thuê đất, cho phép chuyển mục đích sử dụng đất (Điều 122); Các trường hợp giao đất, cho thuê đất không đấu giá quyền sử dụng đất, không đấu thầu lựa chọn nhà đầu tư thực hiện dự án có sử dụng đất (Điều 124); Giao đất, cho thuê đất thông qua đấu giá quyền sử dụng đất (Điều 125); Giao đất, cho thuê đất thông qua đấu thầu lựa chọn nhà đầu tư thực hiện dự án đầu tư có sử dụng đất (Điều 126); Quy định chuyển tiếp về giao đất, cho thuê đất, chuyển mục đích sử dụng đất khi Luật này có hiệu lực thi hành (Điều 255).</w:t>
            </w:r>
          </w:p>
          <w:p w14:paraId="5EED9ABA" w14:textId="77777777" w:rsidR="00F112F8" w:rsidRPr="00F112F8" w:rsidRDefault="00F112F8" w:rsidP="00F112F8">
            <w:pPr>
              <w:spacing w:before="120"/>
              <w:jc w:val="both"/>
              <w:rPr>
                <w:rFonts w:ascii="Times New Roman" w:hAnsi="Times New Roman" w:cs="Times New Roman"/>
                <w:iCs/>
                <w:sz w:val="28"/>
                <w:szCs w:val="28"/>
              </w:rPr>
            </w:pPr>
            <w:r w:rsidRPr="00F112F8">
              <w:rPr>
                <w:rFonts w:ascii="Times New Roman" w:hAnsi="Times New Roman" w:cs="Times New Roman"/>
                <w:i/>
                <w:sz w:val="28"/>
                <w:szCs w:val="28"/>
              </w:rPr>
              <w:t>- Luật Đấu thầu năm 2023</w:t>
            </w:r>
            <w:r w:rsidRPr="00F112F8">
              <w:rPr>
                <w:rFonts w:ascii="Times New Roman" w:hAnsi="Times New Roman" w:cs="Times New Roman"/>
                <w:iCs/>
                <w:sz w:val="28"/>
                <w:szCs w:val="28"/>
              </w:rPr>
              <w:t xml:space="preserve"> quy định hoạt động lựa chọn nhà đầu tư thực hiện dự án đầu tư kinh doanh, gồm: Hình thức lựa chọn nhà đầu tư (Điều 34); Phương thức lựa chọn nhà đầu tư (Điều 35); Quy trình, thủ tục lựa chọn nhà đầu tư (Điều 46); Công bố dự án đầu tư kinh doanh (Điều 47).</w:t>
            </w:r>
          </w:p>
          <w:p w14:paraId="5C55B3BA" w14:textId="77777777" w:rsidR="00F112F8" w:rsidRPr="00F112F8" w:rsidRDefault="00F112F8" w:rsidP="00F112F8">
            <w:pPr>
              <w:spacing w:before="120"/>
              <w:jc w:val="both"/>
              <w:rPr>
                <w:rFonts w:ascii="Times New Roman" w:hAnsi="Times New Roman" w:cs="Times New Roman"/>
                <w:iCs/>
                <w:sz w:val="28"/>
                <w:szCs w:val="28"/>
              </w:rPr>
            </w:pPr>
            <w:r w:rsidRPr="00F112F8">
              <w:rPr>
                <w:rFonts w:ascii="Times New Roman" w:hAnsi="Times New Roman" w:cs="Times New Roman"/>
                <w:i/>
                <w:sz w:val="28"/>
                <w:szCs w:val="28"/>
              </w:rPr>
              <w:t xml:space="preserve">- Luật Địa chất và Khoáng sản năm 2024 </w:t>
            </w:r>
            <w:r w:rsidRPr="00F112F8">
              <w:rPr>
                <w:rFonts w:ascii="Times New Roman" w:hAnsi="Times New Roman" w:cs="Times New Roman"/>
                <w:iCs/>
                <w:sz w:val="28"/>
                <w:szCs w:val="28"/>
              </w:rPr>
              <w:t>quy định về Lựa chọn tổ chức, cá nhân thăm dò khoáng sản ở khu vực không đấu giá quyền khai thác khoáng sản (Điều 39); Đấu giá quyền khai thác khoáng sản (Điều 100 – 106).</w:t>
            </w:r>
          </w:p>
          <w:p w14:paraId="5EDCBE76" w14:textId="77777777" w:rsidR="00F112F8" w:rsidRPr="00F112F8" w:rsidRDefault="00F112F8" w:rsidP="00F112F8">
            <w:pPr>
              <w:spacing w:before="120"/>
              <w:jc w:val="both"/>
              <w:rPr>
                <w:rFonts w:ascii="Times New Roman" w:hAnsi="Times New Roman" w:cs="Times New Roman"/>
                <w:i/>
                <w:sz w:val="28"/>
                <w:szCs w:val="28"/>
              </w:rPr>
            </w:pPr>
            <w:r w:rsidRPr="00F112F8">
              <w:rPr>
                <w:rFonts w:ascii="Times New Roman" w:hAnsi="Times New Roman" w:cs="Times New Roman"/>
                <w:i/>
                <w:sz w:val="28"/>
                <w:szCs w:val="28"/>
              </w:rPr>
              <w:t xml:space="preserve">- Nghị định số 193/2025/NĐ-CP ngày 02/7/2025 </w:t>
            </w:r>
            <w:r w:rsidRPr="00F112F8">
              <w:rPr>
                <w:rFonts w:ascii="Times New Roman" w:hAnsi="Times New Roman" w:cs="Times New Roman"/>
                <w:iCs/>
                <w:sz w:val="28"/>
                <w:szCs w:val="28"/>
              </w:rPr>
              <w:t>quy định chi tiết một số điều và biện pháp thi hành Luật Địa chất và khoáng sản, trong đó quy định: Lựa chọn tổ chức, cá nhân để xem xét cấp giấy phép thăm dò khoáng sản ở khu vực không đấu giá quyền khai thác khoáng sản (Điều 30); Lập, phê duyệt kế hoạch đấu giá quyền khai thác khoáng sản (Điều 144); Trình tự, thủ tục phê duyệt kết quả trúng đấu giá (Điều 149).</w:t>
            </w:r>
          </w:p>
          <w:p w14:paraId="5583912E" w14:textId="77777777" w:rsidR="00F112F8" w:rsidRPr="00F112F8" w:rsidRDefault="00F112F8" w:rsidP="00F112F8">
            <w:pPr>
              <w:spacing w:before="120"/>
              <w:jc w:val="both"/>
              <w:rPr>
                <w:rFonts w:ascii="Times New Roman" w:hAnsi="Times New Roman" w:cs="Times New Roman"/>
                <w:iCs/>
                <w:sz w:val="28"/>
                <w:szCs w:val="28"/>
              </w:rPr>
            </w:pPr>
            <w:r w:rsidRPr="00F112F8">
              <w:rPr>
                <w:rFonts w:ascii="Times New Roman" w:hAnsi="Times New Roman" w:cs="Times New Roman"/>
                <w:i/>
                <w:sz w:val="28"/>
                <w:szCs w:val="28"/>
              </w:rPr>
              <w:t xml:space="preserve">- Nghị định số 102/2024/NĐ-CP ngày 30/7/2024 </w:t>
            </w:r>
            <w:r w:rsidRPr="00F112F8">
              <w:rPr>
                <w:rFonts w:ascii="Times New Roman" w:hAnsi="Times New Roman" w:cs="Times New Roman"/>
                <w:iCs/>
                <w:sz w:val="28"/>
                <w:szCs w:val="28"/>
              </w:rPr>
              <w:t>quy định chi tiết Luật Đất đai, trong đó quy định: Trình tự, thủ tục chuyển mục đích sử dụng đất đối với trường hợp phải xin phép cơ quan nhà nước có thẩm quyền mà người sử dụng đất thuộc diện chấp thuận chủ trương đầu tư, chấp thuận nhà đầu tư theo pháp luật về đầu tư (Điều 48); Trình tự, thủ tục giao đất, cho thuê đất không đấu giá quyền sử dụng đất, không đấu thầu lựa chọn nhà đầu tư thực hiện dự án có sử dụng đất và trường hợp giao đất, cho thuê đất thông qua đấu thầu lựa chọn nhà đầu tư thực hiện dự án có sử dụng đất (Điều 49); Giao đất, cho thuê đất đối với trường hợp quy định tại điểm p khoản 3, khoản 5 Điều 124 Luật Đất đai và trường hợp đất đưa ra đấu giá 02 lần không thành do không có người tham gia đấu giá cho trường hợp phải lập dự án đầu tư (Điều 54); Công bố danh mục các khu đất thực hiện đấu thầu lựa chọn nhà đầu tư thực hiện dự án đầu tư có sử dụng đất được Hội đồng nhân dân cấp tỉnh quyết định (Điều 57); Xử lý đối với trường hợp sử dụng đất để thực hiện dự án phát triển kinh tế - xã hội thông qua thỏa thuận về nhận quyền sử dụng đất mà khu vực thực hiện dự án có diện tích đất do cơ quan, tổ chức của Nhà nước quản lý (Điều 59); Quyết định chủ trương đầu tư, chấp thuận chủ trương đầu tư, lựa chọn nhà đầu tư đối với dự án đầu tư có hoạt động lấn biển (Điều 71).</w:t>
            </w:r>
          </w:p>
          <w:p w14:paraId="33656329" w14:textId="77777777" w:rsidR="00F112F8" w:rsidRPr="00F112F8" w:rsidRDefault="00F112F8" w:rsidP="00F112F8">
            <w:pPr>
              <w:spacing w:before="120"/>
              <w:jc w:val="both"/>
              <w:rPr>
                <w:rFonts w:ascii="Times New Roman" w:hAnsi="Times New Roman" w:cs="Times New Roman"/>
                <w:iCs/>
                <w:sz w:val="28"/>
                <w:szCs w:val="28"/>
              </w:rPr>
            </w:pPr>
            <w:r w:rsidRPr="00F112F8">
              <w:rPr>
                <w:rFonts w:ascii="Times New Roman" w:hAnsi="Times New Roman" w:cs="Times New Roman"/>
                <w:i/>
                <w:sz w:val="28"/>
                <w:szCs w:val="28"/>
              </w:rPr>
              <w:t xml:space="preserve">- Nghị định số 115/2024/NĐ-CP ngày 16/9/2024 </w:t>
            </w:r>
            <w:r w:rsidRPr="00F112F8">
              <w:rPr>
                <w:rFonts w:ascii="Times New Roman" w:hAnsi="Times New Roman" w:cs="Times New Roman"/>
                <w:iCs/>
                <w:sz w:val="28"/>
                <w:szCs w:val="28"/>
              </w:rPr>
              <w:t>quy định chi tiết một số điều và biện pháp thi hành Luật Đấu thầu về lựa chọn nhà đầu tư thực hiện dự án đầu tư có sử dụng đất.</w:t>
            </w:r>
          </w:p>
          <w:p w14:paraId="5399E061" w14:textId="77777777" w:rsidR="00F112F8" w:rsidRPr="00F112F8" w:rsidRDefault="00F112F8" w:rsidP="00F112F8">
            <w:pPr>
              <w:spacing w:before="120"/>
              <w:jc w:val="both"/>
              <w:rPr>
                <w:rFonts w:ascii="Times New Roman" w:hAnsi="Times New Roman" w:cs="Times New Roman"/>
                <w:iCs/>
                <w:sz w:val="28"/>
                <w:szCs w:val="28"/>
              </w:rPr>
            </w:pPr>
            <w:r w:rsidRPr="00F112F8">
              <w:rPr>
                <w:rFonts w:ascii="Times New Roman" w:hAnsi="Times New Roman" w:cs="Times New Roman"/>
                <w:i/>
                <w:sz w:val="28"/>
                <w:szCs w:val="28"/>
              </w:rPr>
              <w:t xml:space="preserve">- Nghị định số 23/2024/NĐ-CP ngày 27/02/2024 </w:t>
            </w:r>
            <w:r w:rsidRPr="00F112F8">
              <w:rPr>
                <w:rFonts w:ascii="Times New Roman" w:hAnsi="Times New Roman" w:cs="Times New Roman"/>
                <w:iCs/>
                <w:sz w:val="28"/>
                <w:szCs w:val="28"/>
              </w:rPr>
              <w:t>quy định chi tiết một số điều và biện pháp thi hành Luật Đấu thầu về lựa chọn nhà đầu tư thực hiện dự án thuộc trường hợp phải tổ chức đấu thầu theo quy định của pháp luật quản lý ngành, lĩnh vực.</w:t>
            </w:r>
          </w:p>
          <w:p w14:paraId="5141C3D3" w14:textId="77777777" w:rsidR="00F112F8" w:rsidRPr="00996A32" w:rsidRDefault="00F112F8" w:rsidP="00F112F8">
            <w:pPr>
              <w:spacing w:before="120"/>
              <w:jc w:val="both"/>
              <w:rPr>
                <w:rFonts w:ascii="Times New Roman" w:hAnsi="Times New Roman" w:cs="Times New Roman"/>
                <w:sz w:val="28"/>
                <w:szCs w:val="28"/>
              </w:rPr>
            </w:pPr>
            <w:r w:rsidRPr="00F112F8">
              <w:rPr>
                <w:rFonts w:ascii="Times New Roman" w:hAnsi="Times New Roman" w:cs="Times New Roman"/>
                <w:i/>
                <w:sz w:val="28"/>
                <w:szCs w:val="28"/>
              </w:rPr>
              <w:t xml:space="preserve">- Nghị định số 32/2024/NĐ-CP ngày 15/3/2024 </w:t>
            </w:r>
            <w:r w:rsidRPr="00F112F8">
              <w:rPr>
                <w:rFonts w:ascii="Times New Roman" w:hAnsi="Times New Roman" w:cs="Times New Roman"/>
                <w:iCs/>
                <w:sz w:val="28"/>
                <w:szCs w:val="28"/>
              </w:rPr>
              <w:t>về quản lý, phát triển cụm công nghiệp, quy định: Lựa chọn chủ đầu tư xây dựng hạ tầng kỹ thuật cụm công nghiệp (Điều 13)</w:t>
            </w:r>
            <w:r>
              <w:rPr>
                <w:rFonts w:ascii="Times New Roman" w:hAnsi="Times New Roman" w:cs="Times New Roman"/>
                <w:iCs/>
                <w:sz w:val="28"/>
                <w:szCs w:val="28"/>
              </w:rPr>
              <w:t>.</w:t>
            </w:r>
          </w:p>
        </w:tc>
        <w:tc>
          <w:tcPr>
            <w:tcW w:w="3402" w:type="dxa"/>
          </w:tcPr>
          <w:p w14:paraId="630266A4" w14:textId="77777777" w:rsidR="00F112F8" w:rsidRPr="00F112F8" w:rsidRDefault="00F112F8" w:rsidP="00F112F8">
            <w:pPr>
              <w:spacing w:before="120"/>
              <w:jc w:val="both"/>
              <w:rPr>
                <w:rFonts w:ascii="Times New Roman" w:hAnsi="Times New Roman" w:cs="Times New Roman"/>
                <w:sz w:val="28"/>
                <w:szCs w:val="28"/>
              </w:rPr>
            </w:pPr>
            <w:r w:rsidRPr="00F112F8">
              <w:rPr>
                <w:rFonts w:ascii="Times New Roman" w:hAnsi="Times New Roman" w:cs="Times New Roman"/>
                <w:sz w:val="28"/>
                <w:szCs w:val="28"/>
              </w:rPr>
              <w:t xml:space="preserve">Về cơ bản, các quy định về hình thức lựa chọn nhà đầu tư thông qua đấu giá quyền sử dụng đất, đấu thầu lựa chọn nhà đầu tư tại </w:t>
            </w:r>
            <w:r w:rsidR="008C037D">
              <w:rPr>
                <w:rFonts w:ascii="Times New Roman" w:hAnsi="Times New Roman" w:cs="Times New Roman"/>
                <w:sz w:val="28"/>
                <w:szCs w:val="28"/>
              </w:rPr>
              <w:t>Luật Đầu tư kinh doanh</w:t>
            </w:r>
            <w:r w:rsidRPr="00F112F8">
              <w:rPr>
                <w:rFonts w:ascii="Times New Roman" w:hAnsi="Times New Roman" w:cs="Times New Roman"/>
                <w:sz w:val="28"/>
                <w:szCs w:val="28"/>
              </w:rPr>
              <w:t xml:space="preserve"> đã thống nhất với quy định của Luật Đất đai, Luật Đấu thầu. </w:t>
            </w:r>
          </w:p>
          <w:p w14:paraId="6E289E7B" w14:textId="77777777" w:rsidR="00F112F8" w:rsidRPr="00F112F8" w:rsidRDefault="00F112F8" w:rsidP="00F112F8">
            <w:pPr>
              <w:spacing w:before="120"/>
              <w:jc w:val="both"/>
              <w:rPr>
                <w:rFonts w:ascii="Times New Roman" w:hAnsi="Times New Roman" w:cs="Times New Roman"/>
                <w:sz w:val="28"/>
                <w:szCs w:val="28"/>
              </w:rPr>
            </w:pPr>
            <w:r w:rsidRPr="00F112F8">
              <w:rPr>
                <w:rFonts w:ascii="Times New Roman" w:hAnsi="Times New Roman" w:cs="Times New Roman"/>
                <w:sz w:val="28"/>
                <w:szCs w:val="28"/>
              </w:rPr>
              <w:t>Tuy nhiên, đối với các pháp luật chuyên ngành (như cụm công nghiệp, khai thác khoáng sản…) thì vẫn có hình thức lựa chọn nhà đầu tư/chủ đầu tư khác với các hình thức nêu trên.</w:t>
            </w:r>
          </w:p>
          <w:p w14:paraId="2754CD05" w14:textId="77777777" w:rsidR="00F112F8" w:rsidRPr="005368D1" w:rsidRDefault="00F112F8" w:rsidP="00D72A3E">
            <w:pPr>
              <w:spacing w:before="120"/>
              <w:jc w:val="both"/>
              <w:rPr>
                <w:rFonts w:ascii="Times New Roman" w:hAnsi="Times New Roman" w:cs="Times New Roman"/>
                <w:sz w:val="28"/>
                <w:szCs w:val="28"/>
              </w:rPr>
            </w:pPr>
            <w:r w:rsidRPr="00F112F8">
              <w:rPr>
                <w:rFonts w:ascii="Times New Roman" w:hAnsi="Times New Roman" w:cs="Times New Roman"/>
                <w:sz w:val="28"/>
                <w:szCs w:val="28"/>
              </w:rPr>
              <w:t xml:space="preserve">Do đó, </w:t>
            </w:r>
            <w:r w:rsidR="00D72A3E">
              <w:rPr>
                <w:rFonts w:ascii="Times New Roman" w:hAnsi="Times New Roman" w:cs="Times New Roman"/>
                <w:sz w:val="28"/>
                <w:szCs w:val="28"/>
              </w:rPr>
              <w:t>điều 25</w:t>
            </w:r>
            <w:r w:rsidRPr="00F112F8">
              <w:rPr>
                <w:rFonts w:ascii="Times New Roman" w:hAnsi="Times New Roman" w:cs="Times New Roman"/>
                <w:sz w:val="28"/>
                <w:szCs w:val="28"/>
              </w:rPr>
              <w:t xml:space="preserve"> này sẽ hướng tới việc hoàn thiện để đảm bảo tính thống nhất giữa các pháp luật.</w:t>
            </w:r>
          </w:p>
        </w:tc>
        <w:tc>
          <w:tcPr>
            <w:tcW w:w="2085" w:type="dxa"/>
          </w:tcPr>
          <w:p w14:paraId="7B4A07DD" w14:textId="77777777" w:rsidR="00F112F8" w:rsidRPr="005A02FB" w:rsidRDefault="00F112F8" w:rsidP="003A58F7">
            <w:pPr>
              <w:spacing w:before="120"/>
              <w:jc w:val="both"/>
              <w:rPr>
                <w:rFonts w:ascii="Times New Roman" w:hAnsi="Times New Roman" w:cs="Times New Roman"/>
                <w:sz w:val="28"/>
                <w:szCs w:val="28"/>
              </w:rPr>
            </w:pPr>
          </w:p>
        </w:tc>
      </w:tr>
      <w:tr w:rsidR="00543FB3" w:rsidRPr="005A02FB" w14:paraId="70CBE6C6" w14:textId="77777777" w:rsidTr="003007F7">
        <w:tc>
          <w:tcPr>
            <w:tcW w:w="746" w:type="dxa"/>
          </w:tcPr>
          <w:p w14:paraId="7E7FAAAC" w14:textId="77777777" w:rsidR="00543FB3" w:rsidRDefault="00543FB3"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7</w:t>
            </w:r>
          </w:p>
        </w:tc>
        <w:tc>
          <w:tcPr>
            <w:tcW w:w="3077" w:type="dxa"/>
          </w:tcPr>
          <w:p w14:paraId="02C37B6E" w14:textId="77777777" w:rsidR="00543FB3" w:rsidRPr="00B03206" w:rsidRDefault="00543FB3" w:rsidP="00F112F8">
            <w:pPr>
              <w:widowControl w:val="0"/>
              <w:spacing w:before="120" w:line="340" w:lineRule="exact"/>
              <w:jc w:val="both"/>
              <w:rPr>
                <w:rFonts w:ascii="Times New Roman" w:hAnsi="Times New Roman" w:cs="Times New Roman"/>
                <w:b/>
                <w:bCs/>
                <w:color w:val="FF0000"/>
                <w:sz w:val="28"/>
                <w:szCs w:val="28"/>
              </w:rPr>
            </w:pPr>
            <w:r w:rsidRPr="00B62101">
              <w:rPr>
                <w:rFonts w:ascii="Times New Roman" w:hAnsi="Times New Roman" w:cs="Times New Roman"/>
                <w:b/>
                <w:bCs/>
                <w:sz w:val="28"/>
                <w:szCs w:val="28"/>
              </w:rPr>
              <w:t xml:space="preserve">Điều 26. </w:t>
            </w:r>
            <w:r w:rsidR="00F50F33" w:rsidRPr="00B62101">
              <w:rPr>
                <w:rFonts w:ascii="Times New Roman" w:hAnsi="Times New Roman" w:cs="Times New Roman"/>
                <w:b/>
                <w:bCs/>
                <w:sz w:val="28"/>
                <w:szCs w:val="28"/>
                <w:lang w:val="vi-VN"/>
              </w:rPr>
              <w:t>Dự án không thuộc diện chấp thuận chủ trương đầu tư</w:t>
            </w:r>
          </w:p>
        </w:tc>
        <w:tc>
          <w:tcPr>
            <w:tcW w:w="3685" w:type="dxa"/>
          </w:tcPr>
          <w:p w14:paraId="2062D0A7" w14:textId="77777777" w:rsidR="00543FB3" w:rsidRPr="00B62101" w:rsidRDefault="00B62101" w:rsidP="00B62101">
            <w:pPr>
              <w:spacing w:before="120"/>
              <w:jc w:val="both"/>
              <w:rPr>
                <w:rFonts w:ascii="Times New Roman" w:hAnsi="Times New Roman" w:cs="Times New Roman"/>
                <w:bCs/>
                <w:color w:val="2E2E2E"/>
                <w:sz w:val="28"/>
                <w:szCs w:val="28"/>
              </w:rPr>
            </w:pPr>
            <w:r>
              <w:rPr>
                <w:rFonts w:ascii="Times New Roman" w:hAnsi="Times New Roman" w:cs="Times New Roman"/>
                <w:bCs/>
                <w:i/>
                <w:color w:val="2E2E2E"/>
                <w:sz w:val="28"/>
                <w:szCs w:val="28"/>
              </w:rPr>
              <w:t xml:space="preserve">- </w:t>
            </w:r>
            <w:r w:rsidRPr="00B62101">
              <w:rPr>
                <w:rFonts w:ascii="Times New Roman" w:hAnsi="Times New Roman" w:cs="Times New Roman"/>
                <w:bCs/>
                <w:i/>
                <w:color w:val="2E2E2E"/>
                <w:sz w:val="28"/>
                <w:szCs w:val="28"/>
              </w:rPr>
              <w:t>Luật Đất đai năm 2024</w:t>
            </w:r>
            <w:r w:rsidRPr="00B62101">
              <w:rPr>
                <w:rFonts w:ascii="Times New Roman" w:hAnsi="Times New Roman" w:cs="Times New Roman"/>
                <w:bCs/>
                <w:color w:val="2E2E2E"/>
                <w:sz w:val="28"/>
                <w:szCs w:val="28"/>
              </w:rPr>
              <w:t xml:space="preserve"> quy định </w:t>
            </w:r>
            <w:r>
              <w:rPr>
                <w:rFonts w:ascii="Times New Roman" w:hAnsi="Times New Roman" w:cs="Times New Roman"/>
                <w:bCs/>
                <w:color w:val="2E2E2E"/>
                <w:sz w:val="28"/>
                <w:szCs w:val="28"/>
              </w:rPr>
              <w:t>t</w:t>
            </w:r>
            <w:r w:rsidRPr="00B62101">
              <w:rPr>
                <w:rFonts w:ascii="Times New Roman" w:hAnsi="Times New Roman" w:cs="Times New Roman"/>
                <w:bCs/>
                <w:color w:val="2E2E2E"/>
                <w:sz w:val="28"/>
                <w:szCs w:val="28"/>
              </w:rPr>
              <w:t>ham gia đấu giá quyền sử dụng đất, đấu thầu lựa chọn nhà đầu tư thực hiện dự án có sử dụng đất theo quy định của pháp luật; đề nghị Nhà nước giao đất, cho thuê đất không đấu giá quyền sử dụng đất, không đấu thầu lựa chọn nhà đầu tư thực hiện dự án có sử dụng đất theo quy định của pháp luật (Điều 23).</w:t>
            </w:r>
          </w:p>
        </w:tc>
        <w:tc>
          <w:tcPr>
            <w:tcW w:w="3402" w:type="dxa"/>
          </w:tcPr>
          <w:p w14:paraId="09EB5829" w14:textId="77777777" w:rsidR="00543FB3" w:rsidRPr="00F112F8" w:rsidRDefault="00B67F56" w:rsidP="00F50F33">
            <w:pPr>
              <w:spacing w:before="120"/>
              <w:jc w:val="both"/>
              <w:rPr>
                <w:rFonts w:ascii="Times New Roman" w:hAnsi="Times New Roman" w:cs="Times New Roman"/>
                <w:sz w:val="28"/>
                <w:szCs w:val="28"/>
              </w:rPr>
            </w:pPr>
            <w:r w:rsidRPr="00B67F56">
              <w:rPr>
                <w:rFonts w:ascii="Times New Roman" w:hAnsi="Times New Roman" w:cs="Times New Roman"/>
                <w:sz w:val="28"/>
                <w:szCs w:val="28"/>
              </w:rPr>
              <w:t>Quy định dự kiến cơ bản đã phù hợp, bảo đảm sự thống nhất với pháp luật có liên quan, song cần tiếp tục rà soát để tránh chồng chéo khi áp dụng.</w:t>
            </w:r>
          </w:p>
        </w:tc>
        <w:tc>
          <w:tcPr>
            <w:tcW w:w="2085" w:type="dxa"/>
          </w:tcPr>
          <w:p w14:paraId="24A1DDEF" w14:textId="77777777" w:rsidR="00543FB3" w:rsidRPr="005A02FB" w:rsidRDefault="00543FB3" w:rsidP="003A58F7">
            <w:pPr>
              <w:spacing w:before="120"/>
              <w:jc w:val="both"/>
              <w:rPr>
                <w:rFonts w:ascii="Times New Roman" w:hAnsi="Times New Roman" w:cs="Times New Roman"/>
                <w:sz w:val="28"/>
                <w:szCs w:val="28"/>
              </w:rPr>
            </w:pPr>
          </w:p>
        </w:tc>
      </w:tr>
      <w:tr w:rsidR="00543FB3" w:rsidRPr="005A02FB" w14:paraId="044E5B52" w14:textId="77777777" w:rsidTr="003007F7">
        <w:tc>
          <w:tcPr>
            <w:tcW w:w="746" w:type="dxa"/>
          </w:tcPr>
          <w:p w14:paraId="596128AC" w14:textId="77777777" w:rsidR="00543FB3" w:rsidRDefault="00AF01FF"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8</w:t>
            </w:r>
          </w:p>
        </w:tc>
        <w:tc>
          <w:tcPr>
            <w:tcW w:w="3077" w:type="dxa"/>
          </w:tcPr>
          <w:p w14:paraId="7F623A4D" w14:textId="77777777" w:rsidR="00543FB3" w:rsidRPr="00B03206" w:rsidRDefault="00AF01FF" w:rsidP="00F112F8">
            <w:pPr>
              <w:widowControl w:val="0"/>
              <w:spacing w:before="120" w:line="340" w:lineRule="exact"/>
              <w:jc w:val="both"/>
              <w:rPr>
                <w:rFonts w:ascii="Times New Roman" w:hAnsi="Times New Roman" w:cs="Times New Roman"/>
                <w:b/>
                <w:bCs/>
                <w:color w:val="FF0000"/>
                <w:sz w:val="28"/>
                <w:szCs w:val="28"/>
              </w:rPr>
            </w:pPr>
            <w:r w:rsidRPr="00CD269F">
              <w:rPr>
                <w:rFonts w:ascii="Times New Roman" w:hAnsi="Times New Roman" w:cs="Times New Roman"/>
                <w:b/>
                <w:bCs/>
                <w:sz w:val="28"/>
                <w:szCs w:val="28"/>
              </w:rPr>
              <w:t>Điều 27. Thẩm quyền chấp thuận chủ trương đầu tư của Thủ tướng Chính phủ</w:t>
            </w:r>
          </w:p>
        </w:tc>
        <w:tc>
          <w:tcPr>
            <w:tcW w:w="3685" w:type="dxa"/>
          </w:tcPr>
          <w:p w14:paraId="7663AAC8" w14:textId="77777777" w:rsidR="00CD269F" w:rsidRPr="00CD269F" w:rsidRDefault="00CD269F" w:rsidP="00CD269F">
            <w:pPr>
              <w:spacing w:before="120" w:after="160" w:line="259" w:lineRule="auto"/>
              <w:jc w:val="both"/>
              <w:rPr>
                <w:rFonts w:ascii="Times New Roman" w:hAnsi="Times New Roman" w:cs="Times New Roman"/>
                <w:sz w:val="28"/>
                <w:szCs w:val="28"/>
              </w:rPr>
            </w:pPr>
            <w:r w:rsidRPr="00CD269F">
              <w:rPr>
                <w:rFonts w:ascii="Times New Roman" w:hAnsi="Times New Roman" w:cs="Times New Roman"/>
                <w:sz w:val="28"/>
                <w:szCs w:val="28"/>
              </w:rPr>
              <w:t xml:space="preserve">- </w:t>
            </w:r>
            <w:r w:rsidRPr="00CD269F">
              <w:rPr>
                <w:rFonts w:ascii="Times New Roman" w:hAnsi="Times New Roman" w:cs="Times New Roman"/>
                <w:i/>
                <w:sz w:val="28"/>
                <w:szCs w:val="28"/>
              </w:rPr>
              <w:t>Luật Đất đai năm 2024</w:t>
            </w:r>
            <w:r w:rsidRPr="00CD269F">
              <w:rPr>
                <w:rFonts w:ascii="Times New Roman" w:hAnsi="Times New Roman" w:cs="Times New Roman"/>
                <w:sz w:val="28"/>
                <w:szCs w:val="28"/>
              </w:rPr>
              <w:t xml:space="preserve"> quy định việc thu hồi đất vì mục đích quốc phòng, an ninh; phát triển kinh tế - xã hội vì lợi ích quốc gia, công cộng phải căn cứ vào quy định tại Điều 78 hoặc Điều 79 của Luật này, đồng thời Dự án đã có quyết định chấp thuận chủ trương đầu tư, quyết định chấp thuận chủ trương đầu tư đồng thời chấp thuận nhà đầu tư, quyết định chấp thuận nhà đầu tư theo quy định của pháp luật về đầu tư đối với dự án đầu tư thuộc thẩm quyền phê duyệt chủ trương đầu tư của Quốc hội, Thủ tướng Chính phủ.</w:t>
            </w:r>
          </w:p>
          <w:p w14:paraId="689BC2F3" w14:textId="77777777" w:rsidR="00CD269F" w:rsidRPr="00CD269F" w:rsidRDefault="00CD269F" w:rsidP="00CD269F">
            <w:pPr>
              <w:spacing w:before="120"/>
              <w:jc w:val="both"/>
              <w:rPr>
                <w:rFonts w:ascii="Times New Roman" w:hAnsi="Times New Roman" w:cs="Times New Roman"/>
                <w:bCs/>
                <w:sz w:val="28"/>
                <w:szCs w:val="28"/>
              </w:rPr>
            </w:pPr>
            <w:r>
              <w:rPr>
                <w:rFonts w:ascii="Times New Roman" w:hAnsi="Times New Roman" w:cs="Times New Roman"/>
                <w:sz w:val="28"/>
                <w:szCs w:val="28"/>
              </w:rPr>
              <w:t xml:space="preserve">- </w:t>
            </w:r>
            <w:r w:rsidRPr="00CD269F">
              <w:rPr>
                <w:rFonts w:ascii="Times New Roman" w:hAnsi="Times New Roman" w:cs="Times New Roman"/>
                <w:bCs/>
                <w:sz w:val="28"/>
                <w:szCs w:val="28"/>
              </w:rPr>
              <w:t xml:space="preserve">- </w:t>
            </w:r>
            <w:r w:rsidRPr="00CD269F">
              <w:rPr>
                <w:rFonts w:ascii="Times New Roman" w:hAnsi="Times New Roman" w:cs="Times New Roman"/>
                <w:bCs/>
                <w:i/>
                <w:sz w:val="28"/>
                <w:szCs w:val="28"/>
              </w:rPr>
              <w:t>Luật Khoáng sản năm 2010</w:t>
            </w:r>
            <w:r w:rsidRPr="00CD269F">
              <w:rPr>
                <w:rFonts w:ascii="Times New Roman" w:hAnsi="Times New Roman" w:cs="Times New Roman"/>
                <w:bCs/>
                <w:sz w:val="28"/>
                <w:szCs w:val="28"/>
              </w:rPr>
              <w:t xml:space="preserve"> quy định khu vực có dự án, công trình quan trọng quốc gia thuộc thẩm quyền quyết định chủ trương đầu tư của Quốc hội, Chính phủ, Thủ tướng Chính phủ, nếu phát hiện có khoáng sản thì Bộ Tài nguyên và Môi trường chủ trì phối hợp với bộ, ngành có liên quan và Ủy ban nhân dân cấp tỉnh nơi có công trình để quyết định việc thăm dò, khai thác khoáng sản trong khu vực của dự án (Điều 65).</w:t>
            </w:r>
          </w:p>
          <w:p w14:paraId="3A92CDB4" w14:textId="77777777" w:rsidR="00CD269F" w:rsidRPr="00CD269F" w:rsidRDefault="00CD269F" w:rsidP="00CD269F">
            <w:pPr>
              <w:spacing w:before="120"/>
              <w:jc w:val="both"/>
              <w:rPr>
                <w:rFonts w:ascii="Arial" w:hAnsi="Arial" w:cs="Arial"/>
                <w:b/>
                <w:bCs/>
                <w:color w:val="2E2E2E"/>
                <w:sz w:val="26"/>
                <w:szCs w:val="26"/>
              </w:rPr>
            </w:pPr>
            <w:r>
              <w:rPr>
                <w:rFonts w:ascii="Times New Roman" w:hAnsi="Times New Roman" w:cs="Times New Roman"/>
                <w:sz w:val="28"/>
                <w:szCs w:val="28"/>
              </w:rPr>
              <w:t xml:space="preserve">- </w:t>
            </w:r>
            <w:r w:rsidRPr="00CD269F">
              <w:rPr>
                <w:rFonts w:ascii="Times New Roman" w:hAnsi="Times New Roman" w:cs="Times New Roman"/>
                <w:bCs/>
                <w:i/>
                <w:color w:val="2E2E2E"/>
                <w:sz w:val="28"/>
                <w:szCs w:val="28"/>
              </w:rPr>
              <w:t>Luật Dầu khí năm 2022</w:t>
            </w:r>
            <w:r w:rsidRPr="00CD269F">
              <w:rPr>
                <w:rFonts w:ascii="Times New Roman" w:hAnsi="Times New Roman" w:cs="Times New Roman"/>
                <w:bCs/>
                <w:color w:val="2E2E2E"/>
                <w:sz w:val="28"/>
                <w:szCs w:val="28"/>
              </w:rPr>
              <w:t xml:space="preserve"> quy định trình Thủ tướng Chính phủ  chấp thuận chủ trương thực hiện dự án phát triển mỏ dầu khí có chuỗi đồng bộ các hạng mục công trình, thiết bị dầu khí trên đất liền và trên biển; Quốc hội quyết định chủ trương chuyển mục đích sử dụng rừng, đất đối với dự án phát triển mỏ dầu khí trên đất liền trước khi kế hoạch đại cương phát triển mỏ dầu khí;</w:t>
            </w:r>
            <w:r w:rsidRPr="00CD269F">
              <w:rPr>
                <w:rFonts w:ascii="Arial" w:hAnsi="Arial" w:cs="Arial"/>
                <w:color w:val="2E2E2E"/>
                <w:sz w:val="26"/>
                <w:szCs w:val="26"/>
              </w:rPr>
              <w:t xml:space="preserve"> </w:t>
            </w:r>
            <w:r w:rsidRPr="00CD269F">
              <w:rPr>
                <w:rFonts w:ascii="Times New Roman" w:hAnsi="Times New Roman" w:cs="Times New Roman"/>
                <w:bCs/>
                <w:color w:val="2E2E2E"/>
                <w:sz w:val="28"/>
                <w:szCs w:val="28"/>
              </w:rPr>
              <w:t>đối với dự án phát triển mỏ dầu khí trên đất liền, Thủ tướng Chính phủ quyết định chủ trương chuyển mục đích sử dụng rừng, đất trước khi kế hoạch đại cương phát triển mỏ dầu khí được phê duyệt (Điều 42).</w:t>
            </w:r>
          </w:p>
          <w:p w14:paraId="2CEA3BAC" w14:textId="77777777" w:rsidR="00543FB3" w:rsidRPr="00CD269F" w:rsidRDefault="00CD269F" w:rsidP="00F112F8">
            <w:pPr>
              <w:spacing w:before="120"/>
              <w:jc w:val="both"/>
              <w:rPr>
                <w:rFonts w:ascii="Times New Roman" w:hAnsi="Times New Roman" w:cs="Times New Roman"/>
                <w:bCs/>
                <w:iCs/>
                <w:sz w:val="28"/>
                <w:szCs w:val="28"/>
              </w:rPr>
            </w:pPr>
            <w:r>
              <w:rPr>
                <w:rFonts w:ascii="Times New Roman" w:hAnsi="Times New Roman" w:cs="Times New Roman"/>
                <w:sz w:val="28"/>
                <w:szCs w:val="28"/>
              </w:rPr>
              <w:t xml:space="preserve">- </w:t>
            </w:r>
            <w:r w:rsidRPr="00CD269F">
              <w:rPr>
                <w:rFonts w:ascii="Times New Roman" w:hAnsi="Times New Roman" w:cs="Times New Roman"/>
                <w:bCs/>
                <w:i/>
                <w:iCs/>
                <w:sz w:val="28"/>
                <w:szCs w:val="28"/>
              </w:rPr>
              <w:t>Nghị định 58/2025/NĐ-CP quy định chi tiết Luật Điện lực về phát triển điện năng lượng tái tạo, điện năng lượng mới</w:t>
            </w:r>
            <w:r w:rsidRPr="00CD269F">
              <w:rPr>
                <w:rFonts w:ascii="Times New Roman" w:hAnsi="Times New Roman" w:cs="Times New Roman"/>
                <w:b/>
                <w:bCs/>
                <w:iCs/>
                <w:sz w:val="28"/>
                <w:szCs w:val="28"/>
              </w:rPr>
              <w:t xml:space="preserve"> </w:t>
            </w:r>
            <w:r w:rsidRPr="00CD269F">
              <w:rPr>
                <w:rFonts w:ascii="Times New Roman" w:hAnsi="Times New Roman" w:cs="Times New Roman"/>
                <w:bCs/>
                <w:iCs/>
                <w:sz w:val="28"/>
                <w:szCs w:val="28"/>
              </w:rPr>
              <w:t xml:space="preserve">quy định Nhà đầu tư lập hồ sơ đề nghị chấp thuận chủ trương đầu tư theo quy định pháp luật về đầu tư đối với dự án đầu tư điện năng lượng tái tạo, điện năng lượng mới thuộc thẩm quyền chấp thuận chủ trương đầu tư của Thủ tướng Chính phủ theo quy định tại khoản 4 Điều 31 </w:t>
            </w:r>
            <w:r w:rsidR="00DD34FB">
              <w:rPr>
                <w:rFonts w:ascii="Times New Roman" w:hAnsi="Times New Roman" w:cs="Times New Roman"/>
                <w:bCs/>
                <w:iCs/>
                <w:sz w:val="28"/>
                <w:szCs w:val="28"/>
              </w:rPr>
              <w:t>Luật Đầu tư kinh doanh</w:t>
            </w:r>
            <w:r w:rsidRPr="00CD269F">
              <w:rPr>
                <w:rFonts w:ascii="Times New Roman" w:hAnsi="Times New Roman" w:cs="Times New Roman"/>
                <w:bCs/>
                <w:iCs/>
                <w:sz w:val="28"/>
                <w:szCs w:val="28"/>
              </w:rPr>
              <w:t xml:space="preserve"> (Điều 9).</w:t>
            </w:r>
          </w:p>
        </w:tc>
        <w:tc>
          <w:tcPr>
            <w:tcW w:w="3402" w:type="dxa"/>
          </w:tcPr>
          <w:p w14:paraId="310001B0" w14:textId="77777777" w:rsidR="00CD269F" w:rsidRPr="00CD269F" w:rsidRDefault="00CD269F" w:rsidP="00CD269F">
            <w:pPr>
              <w:spacing w:before="120"/>
              <w:jc w:val="both"/>
              <w:rPr>
                <w:rFonts w:ascii="Times New Roman" w:hAnsi="Times New Roman" w:cs="Times New Roman"/>
                <w:sz w:val="28"/>
                <w:szCs w:val="28"/>
              </w:rPr>
            </w:pPr>
            <w:r w:rsidRPr="00CD269F">
              <w:rPr>
                <w:rFonts w:ascii="Times New Roman" w:hAnsi="Times New Roman" w:cs="Times New Roman"/>
                <w:bCs/>
                <w:sz w:val="28"/>
                <w:szCs w:val="28"/>
              </w:rPr>
              <w:t>Xuất phát từ yêu cầu thực tiễn và căn cứ vào các quy định pháp luật hiện hành, Điề</w:t>
            </w:r>
            <w:r w:rsidR="004E1647">
              <w:rPr>
                <w:rFonts w:ascii="Times New Roman" w:hAnsi="Times New Roman" w:cs="Times New Roman"/>
                <w:bCs/>
                <w:sz w:val="28"/>
                <w:szCs w:val="28"/>
              </w:rPr>
              <w:t xml:space="preserve">u 27 </w:t>
            </w:r>
            <w:r w:rsidRPr="00CD269F">
              <w:rPr>
                <w:rFonts w:ascii="Times New Roman" w:hAnsi="Times New Roman" w:cs="Times New Roman"/>
                <w:bCs/>
                <w:sz w:val="28"/>
                <w:szCs w:val="28"/>
              </w:rPr>
              <w:t>đã đơn giản hóa thủ tục, lược bỏ một số nội dung thẩm định trong quá trình chấp thuận chủ trương đầu tư như về quy hoạch, công nghệ, nhà ở,…nhằm rút ngắn thời gian chuẩn bị đầu tư, đẩy nhanh tiến độ triển khai dự án.</w:t>
            </w:r>
            <w:r w:rsidRPr="00CD269F">
              <w:rPr>
                <w:rFonts w:ascii="Times New Roman" w:hAnsi="Times New Roman" w:cs="Times New Roman"/>
                <w:sz w:val="28"/>
                <w:szCs w:val="28"/>
              </w:rPr>
              <w:t xml:space="preserve"> Việc tinh gọn thủ tục không chỉ góp phần giảm gánh nặng hành chính cho cơ quan quản lý và nhà đầu tư, mà còn phù hợp với định hướng cải cách thủ tục hành chính và thúc đẩy phát triển kinh tế. Đồng thời, </w:t>
            </w:r>
            <w:r w:rsidR="008973E7">
              <w:rPr>
                <w:rFonts w:ascii="Times New Roman" w:hAnsi="Times New Roman" w:cs="Times New Roman"/>
                <w:sz w:val="28"/>
                <w:szCs w:val="28"/>
              </w:rPr>
              <w:t xml:space="preserve">quy định </w:t>
            </w:r>
            <w:r w:rsidRPr="00CD269F">
              <w:rPr>
                <w:rFonts w:ascii="Times New Roman" w:hAnsi="Times New Roman" w:cs="Times New Roman"/>
                <w:sz w:val="28"/>
                <w:szCs w:val="28"/>
              </w:rPr>
              <w:t>này vẫn giữ được sự kiểm soát cần thiết thông qua việc dẫn chiếu và thực hiện theo các quy định cụ thể tại các luật chuyên ngành, bảo đảm tính hợp pháp, nhất quán và khả thi trong thực tiễn triển khai.</w:t>
            </w:r>
          </w:p>
          <w:p w14:paraId="684D8C5C" w14:textId="77777777" w:rsidR="00543FB3" w:rsidRPr="00F112F8" w:rsidRDefault="00543FB3" w:rsidP="00F112F8">
            <w:pPr>
              <w:spacing w:before="120"/>
              <w:jc w:val="both"/>
              <w:rPr>
                <w:rFonts w:ascii="Times New Roman" w:hAnsi="Times New Roman" w:cs="Times New Roman"/>
                <w:sz w:val="28"/>
                <w:szCs w:val="28"/>
              </w:rPr>
            </w:pPr>
          </w:p>
        </w:tc>
        <w:tc>
          <w:tcPr>
            <w:tcW w:w="2085" w:type="dxa"/>
          </w:tcPr>
          <w:p w14:paraId="020E93F2" w14:textId="77777777" w:rsidR="00543FB3" w:rsidRPr="005A02FB" w:rsidRDefault="00543FB3" w:rsidP="003A58F7">
            <w:pPr>
              <w:spacing w:before="120"/>
              <w:jc w:val="both"/>
              <w:rPr>
                <w:rFonts w:ascii="Times New Roman" w:hAnsi="Times New Roman" w:cs="Times New Roman"/>
                <w:sz w:val="28"/>
                <w:szCs w:val="28"/>
              </w:rPr>
            </w:pPr>
          </w:p>
        </w:tc>
      </w:tr>
      <w:tr w:rsidR="00543FB3" w:rsidRPr="005A02FB" w14:paraId="183531EA" w14:textId="77777777" w:rsidTr="003007F7">
        <w:tc>
          <w:tcPr>
            <w:tcW w:w="746" w:type="dxa"/>
          </w:tcPr>
          <w:p w14:paraId="4D12194E" w14:textId="77777777" w:rsidR="00543FB3" w:rsidRDefault="003F4C63"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9</w:t>
            </w:r>
          </w:p>
        </w:tc>
        <w:tc>
          <w:tcPr>
            <w:tcW w:w="3077" w:type="dxa"/>
          </w:tcPr>
          <w:p w14:paraId="4A619EDE" w14:textId="77777777" w:rsidR="00543FB3" w:rsidRPr="00B03206" w:rsidRDefault="003F4C63" w:rsidP="00F112F8">
            <w:pPr>
              <w:widowControl w:val="0"/>
              <w:spacing w:before="120" w:line="340" w:lineRule="exact"/>
              <w:jc w:val="both"/>
              <w:rPr>
                <w:rFonts w:ascii="Times New Roman" w:hAnsi="Times New Roman" w:cs="Times New Roman"/>
                <w:b/>
                <w:bCs/>
                <w:color w:val="FF0000"/>
                <w:sz w:val="28"/>
                <w:szCs w:val="28"/>
              </w:rPr>
            </w:pPr>
            <w:r w:rsidRPr="002C6B1F">
              <w:rPr>
                <w:rFonts w:ascii="Times New Roman" w:hAnsi="Times New Roman" w:cs="Times New Roman"/>
                <w:b/>
                <w:bCs/>
                <w:sz w:val="28"/>
                <w:szCs w:val="28"/>
              </w:rPr>
              <w:t>Điều 28. Thẩm quyền chấp thuận chủ trương đầu tư của Chủ tịch Ủy ban nhân dân cấp tỉnh</w:t>
            </w:r>
          </w:p>
        </w:tc>
        <w:tc>
          <w:tcPr>
            <w:tcW w:w="3685" w:type="dxa"/>
          </w:tcPr>
          <w:p w14:paraId="1E187787" w14:textId="77777777" w:rsidR="0084115B" w:rsidRPr="0084115B" w:rsidRDefault="0084115B" w:rsidP="0084115B">
            <w:pPr>
              <w:spacing w:before="120" w:after="160" w:line="259" w:lineRule="auto"/>
              <w:jc w:val="both"/>
              <w:rPr>
                <w:rFonts w:ascii="Times New Roman" w:hAnsi="Times New Roman" w:cs="Times New Roman"/>
                <w:bCs/>
                <w:iCs/>
                <w:sz w:val="28"/>
                <w:szCs w:val="28"/>
              </w:rPr>
            </w:pPr>
            <w:r w:rsidRPr="0084115B">
              <w:rPr>
                <w:rFonts w:ascii="Times New Roman" w:hAnsi="Times New Roman" w:cs="Times New Roman"/>
                <w:iCs/>
                <w:sz w:val="28"/>
                <w:szCs w:val="28"/>
              </w:rPr>
              <w:t xml:space="preserve">- </w:t>
            </w:r>
            <w:r w:rsidRPr="0084115B">
              <w:rPr>
                <w:rFonts w:ascii="Times New Roman" w:hAnsi="Times New Roman" w:cs="Times New Roman"/>
                <w:i/>
                <w:iCs/>
                <w:sz w:val="28"/>
                <w:szCs w:val="28"/>
              </w:rPr>
              <w:t xml:space="preserve">Nghị định 102/2024/NĐ-CP ngày 30/7/2024 của Chính phủ quy định chi tiết thi hành một số điều của Luật Đất đai </w:t>
            </w:r>
            <w:r w:rsidRPr="0084115B">
              <w:rPr>
                <w:rFonts w:ascii="Times New Roman" w:hAnsi="Times New Roman" w:cs="Times New Roman"/>
                <w:iCs/>
                <w:sz w:val="28"/>
                <w:szCs w:val="28"/>
              </w:rPr>
              <w:t xml:space="preserve">quy định Ủy ban nhân dân cấp tỉnh thực hiện việc công bố trong thời hạn 07 ngày làm việc kể từ ngày được Hội đồng nhân dân cấp tỉnh quyết định làm cơ sở để cơ quan nhà nước có thẩm quyền hoặc nhà đầu tư lập hồ sơ đề nghị chấp thuận chủ trương đầu tư đối với </w:t>
            </w:r>
            <w:r w:rsidRPr="0084115B">
              <w:rPr>
                <w:rFonts w:ascii="Times New Roman" w:hAnsi="Times New Roman" w:cs="Times New Roman"/>
                <w:bCs/>
                <w:iCs/>
                <w:sz w:val="28"/>
                <w:szCs w:val="28"/>
              </w:rPr>
              <w:t>danh mục các khu đất thực hiện đấu thầu lựa chọn nhà đầu tư thực hiện dự án đầu tư có sử dụng đất được Hội đồng nhân dân cấp tỉnh quyết định (Điều 57); Quyết định chủ trương đầu tư, chấp thuận chủ trương đầu tư, lựa chọn nhà đầu tư đối với dự án đầu tư có hoạt động lấn biển (Điều 71); Lập, thẩm định báo cáo nghiên cứu khả thi, phê duyệt dự án; lập, thẩm định, phê duyệt thiết kế xây dựng; Thi công, nghiệm thu công trình xây dựng của dự án đầu tư lấn biển hoặc hạng mục lấn biển của dự án đầu tư (Điều 72).</w:t>
            </w:r>
          </w:p>
          <w:p w14:paraId="2BAE3775" w14:textId="77777777" w:rsidR="00543FB3" w:rsidRPr="0084115B" w:rsidRDefault="0084115B" w:rsidP="00F112F8">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002C6B1F" w:rsidRPr="002C6B1F">
              <w:rPr>
                <w:rFonts w:ascii="Times New Roman" w:hAnsi="Times New Roman" w:cs="Times New Roman"/>
                <w:i/>
                <w:sz w:val="28"/>
                <w:szCs w:val="28"/>
              </w:rPr>
              <w:t>Nghị định số 96/2024/NĐ-CP ngày 24/7/2024</w:t>
            </w:r>
            <w:r w:rsidR="002C6B1F" w:rsidRPr="002C6B1F">
              <w:rPr>
                <w:rFonts w:ascii="Times New Roman" w:hAnsi="Times New Roman" w:cs="Times New Roman"/>
                <w:iCs/>
                <w:sz w:val="28"/>
                <w:szCs w:val="28"/>
              </w:rPr>
              <w:t xml:space="preserve"> quy định Thủ tục chuyển nhượng toàn bộ hoặc một phần dự án bất động sản thuộc thẩm quyền quyết định cho phép chuyển nhượng của Thủ tướng Chính phủ (Điều 10); Thủ tục chuyển nhượng toàn bộ hoặc một phần dự án bất động sản thuộc thẩm quyền quyết định cho phép của Ủy ban nhân dân cấp tỉnh (Điều 11).</w:t>
            </w:r>
          </w:p>
        </w:tc>
        <w:tc>
          <w:tcPr>
            <w:tcW w:w="3402" w:type="dxa"/>
          </w:tcPr>
          <w:p w14:paraId="55924CEF" w14:textId="77777777" w:rsidR="002C6B1F" w:rsidRPr="002C6B1F" w:rsidRDefault="002C6B1F" w:rsidP="002C6B1F">
            <w:pPr>
              <w:spacing w:before="120"/>
              <w:jc w:val="both"/>
              <w:rPr>
                <w:rFonts w:ascii="Times New Roman" w:hAnsi="Times New Roman" w:cs="Times New Roman"/>
                <w:sz w:val="28"/>
                <w:szCs w:val="28"/>
              </w:rPr>
            </w:pPr>
            <w:r w:rsidRPr="002C6B1F">
              <w:rPr>
                <w:rFonts w:ascii="Times New Roman" w:hAnsi="Times New Roman" w:cs="Times New Roman"/>
                <w:bCs/>
                <w:sz w:val="28"/>
                <w:szCs w:val="28"/>
              </w:rPr>
              <w:t>Xuất phát từ yêu cầu thực tiễn và căn cứ vào các quy định pháp luật hiện hành, Điề</w:t>
            </w:r>
            <w:r w:rsidR="002222A4">
              <w:rPr>
                <w:rFonts w:ascii="Times New Roman" w:hAnsi="Times New Roman" w:cs="Times New Roman"/>
                <w:bCs/>
                <w:sz w:val="28"/>
                <w:szCs w:val="28"/>
              </w:rPr>
              <w:t>u 28</w:t>
            </w:r>
            <w:r w:rsidRPr="002C6B1F">
              <w:rPr>
                <w:rFonts w:ascii="Times New Roman" w:hAnsi="Times New Roman" w:cs="Times New Roman"/>
                <w:bCs/>
                <w:sz w:val="28"/>
                <w:szCs w:val="28"/>
              </w:rPr>
              <w:t xml:space="preserve"> đã đơn giản hóa thủ tục, lược bỏ một số nội dung thẩm định trong quá trình chấp thuận chủ trương đầu tư như về quy hoạch, công nghệ, nhà ở,…nhằm rút ngắn thời gian chuẩn bị đầu tư, đẩy nhanh tiến độ triển khai dự án.</w:t>
            </w:r>
            <w:r w:rsidRPr="002C6B1F">
              <w:rPr>
                <w:rFonts w:ascii="Times New Roman" w:hAnsi="Times New Roman" w:cs="Times New Roman"/>
                <w:sz w:val="28"/>
                <w:szCs w:val="28"/>
              </w:rPr>
              <w:t xml:space="preserve"> Việc tinh gọn thủ tục không chỉ góp phần giảm gánh nặng hành chính cho cơ quan quản lý và nhà đầu tư, mà còn phù hợp với định hướng cải cách thủ tục hành chính và thúc đẩy phát triển kinh tế. Đồng thời, </w:t>
            </w:r>
            <w:r w:rsidR="001674FB">
              <w:rPr>
                <w:rFonts w:ascii="Times New Roman" w:hAnsi="Times New Roman" w:cs="Times New Roman"/>
                <w:sz w:val="28"/>
                <w:szCs w:val="28"/>
              </w:rPr>
              <w:t>quy định này</w:t>
            </w:r>
            <w:r w:rsidRPr="002C6B1F">
              <w:rPr>
                <w:rFonts w:ascii="Times New Roman" w:hAnsi="Times New Roman" w:cs="Times New Roman"/>
                <w:sz w:val="28"/>
                <w:szCs w:val="28"/>
              </w:rPr>
              <w:t xml:space="preserve"> vẫn giữ được sự kiểm soát cần thiết thông qua việc dẫn chiếu và thực hiện theo các quy định cụ thể tại các luật chuyên ngành, bảo đảm tính hợp pháp, nhất quán và khả thi trong thực tiễn triển khai.</w:t>
            </w:r>
          </w:p>
          <w:p w14:paraId="689E46F6" w14:textId="77777777" w:rsidR="00543FB3" w:rsidRPr="00F112F8" w:rsidRDefault="00543FB3" w:rsidP="00F112F8">
            <w:pPr>
              <w:spacing w:before="120"/>
              <w:jc w:val="both"/>
              <w:rPr>
                <w:rFonts w:ascii="Times New Roman" w:hAnsi="Times New Roman" w:cs="Times New Roman"/>
                <w:sz w:val="28"/>
                <w:szCs w:val="28"/>
              </w:rPr>
            </w:pPr>
          </w:p>
        </w:tc>
        <w:tc>
          <w:tcPr>
            <w:tcW w:w="2085" w:type="dxa"/>
          </w:tcPr>
          <w:p w14:paraId="1B1538EA" w14:textId="77777777" w:rsidR="00543FB3" w:rsidRPr="005A02FB" w:rsidRDefault="00543FB3" w:rsidP="003A58F7">
            <w:pPr>
              <w:spacing w:before="120"/>
              <w:jc w:val="both"/>
              <w:rPr>
                <w:rFonts w:ascii="Times New Roman" w:hAnsi="Times New Roman" w:cs="Times New Roman"/>
                <w:sz w:val="28"/>
                <w:szCs w:val="28"/>
              </w:rPr>
            </w:pPr>
          </w:p>
        </w:tc>
      </w:tr>
      <w:tr w:rsidR="00543586" w:rsidRPr="005A02FB" w14:paraId="2A4F1050" w14:textId="77777777" w:rsidTr="003007F7">
        <w:tc>
          <w:tcPr>
            <w:tcW w:w="746" w:type="dxa"/>
          </w:tcPr>
          <w:p w14:paraId="4BC8ADBB" w14:textId="77777777" w:rsidR="00543586" w:rsidRDefault="00962514"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10</w:t>
            </w:r>
          </w:p>
        </w:tc>
        <w:tc>
          <w:tcPr>
            <w:tcW w:w="3077" w:type="dxa"/>
          </w:tcPr>
          <w:p w14:paraId="6CBDC2F6" w14:textId="77777777" w:rsidR="00543586" w:rsidRPr="00543586" w:rsidRDefault="00045EE9" w:rsidP="00F112F8">
            <w:pPr>
              <w:widowControl w:val="0"/>
              <w:spacing w:before="120" w:line="340" w:lineRule="exact"/>
              <w:jc w:val="both"/>
              <w:rPr>
                <w:rFonts w:ascii="Times New Roman" w:hAnsi="Times New Roman" w:cs="Times New Roman"/>
                <w:b/>
                <w:bCs/>
                <w:sz w:val="28"/>
                <w:szCs w:val="28"/>
              </w:rPr>
            </w:pPr>
            <w:r w:rsidRPr="00047B10">
              <w:rPr>
                <w:rFonts w:ascii="Times New Roman" w:hAnsi="Times New Roman" w:cs="Times New Roman"/>
                <w:b/>
                <w:bCs/>
                <w:sz w:val="28"/>
                <w:szCs w:val="28"/>
              </w:rPr>
              <w:t>Điề</w:t>
            </w:r>
            <w:r w:rsidR="00962514" w:rsidRPr="00047B10">
              <w:rPr>
                <w:rFonts w:ascii="Times New Roman" w:hAnsi="Times New Roman" w:cs="Times New Roman"/>
                <w:b/>
                <w:bCs/>
                <w:sz w:val="28"/>
                <w:szCs w:val="28"/>
              </w:rPr>
              <w:t>u 29</w:t>
            </w:r>
            <w:r w:rsidRPr="00047B10">
              <w:rPr>
                <w:rFonts w:ascii="Times New Roman" w:hAnsi="Times New Roman" w:cs="Times New Roman"/>
                <w:b/>
                <w:bCs/>
                <w:sz w:val="28"/>
                <w:szCs w:val="28"/>
              </w:rPr>
              <w:t xml:space="preserve">. </w:t>
            </w:r>
            <w:r w:rsidR="00543586" w:rsidRPr="00047B10">
              <w:rPr>
                <w:rFonts w:ascii="Times New Roman" w:hAnsi="Times New Roman" w:cs="Times New Roman"/>
                <w:b/>
                <w:bCs/>
                <w:sz w:val="28"/>
                <w:szCs w:val="28"/>
                <w:lang w:val="vi-VN"/>
              </w:rPr>
              <w:t>Thủ tục đầu tư đặc biệt</w:t>
            </w:r>
          </w:p>
        </w:tc>
        <w:tc>
          <w:tcPr>
            <w:tcW w:w="3685" w:type="dxa"/>
          </w:tcPr>
          <w:p w14:paraId="46ED4403" w14:textId="77777777" w:rsidR="00543586" w:rsidRPr="00270F13" w:rsidRDefault="00270F13" w:rsidP="00270F13">
            <w:pPr>
              <w:spacing w:before="120"/>
              <w:jc w:val="both"/>
              <w:rPr>
                <w:rFonts w:ascii="Times New Roman" w:hAnsi="Times New Roman" w:cs="Times New Roman"/>
                <w:i/>
                <w:sz w:val="28"/>
                <w:szCs w:val="28"/>
              </w:rPr>
            </w:pPr>
            <w:r>
              <w:rPr>
                <w:rFonts w:ascii="Times New Roman" w:hAnsi="Times New Roman" w:cs="Times New Roman"/>
                <w:i/>
                <w:sz w:val="28"/>
                <w:szCs w:val="28"/>
              </w:rPr>
              <w:t xml:space="preserve">- </w:t>
            </w:r>
            <w:r w:rsidRPr="00270F13">
              <w:rPr>
                <w:rFonts w:ascii="Times New Roman" w:hAnsi="Times New Roman" w:cs="Times New Roman"/>
                <w:i/>
                <w:sz w:val="28"/>
                <w:szCs w:val="28"/>
              </w:rPr>
              <w:t xml:space="preserve">Nghị định số 19/2025/NĐ-CP ngày 10/2/2025 của Chính phủ </w:t>
            </w:r>
            <w:r w:rsidRPr="00270F13">
              <w:rPr>
                <w:rFonts w:ascii="Times New Roman" w:hAnsi="Times New Roman" w:cs="Times New Roman"/>
                <w:sz w:val="28"/>
                <w:szCs w:val="28"/>
              </w:rPr>
              <w:t xml:space="preserve">về quy định chi tiết </w:t>
            </w:r>
            <w:r w:rsidR="00DD34FB">
              <w:rPr>
                <w:rFonts w:ascii="Times New Roman" w:hAnsi="Times New Roman" w:cs="Times New Roman"/>
                <w:sz w:val="28"/>
                <w:szCs w:val="28"/>
              </w:rPr>
              <w:t>Luật Đầu tư kinh doanh</w:t>
            </w:r>
            <w:r w:rsidRPr="00270F13">
              <w:rPr>
                <w:rFonts w:ascii="Times New Roman" w:hAnsi="Times New Roman" w:cs="Times New Roman"/>
                <w:sz w:val="28"/>
                <w:szCs w:val="28"/>
              </w:rPr>
              <w:t xml:space="preserve"> về thủ tục Đầu tư đặc biệt.</w:t>
            </w:r>
          </w:p>
        </w:tc>
        <w:tc>
          <w:tcPr>
            <w:tcW w:w="3402" w:type="dxa"/>
          </w:tcPr>
          <w:p w14:paraId="17570F9E" w14:textId="77777777" w:rsidR="00543586" w:rsidRPr="00F112F8" w:rsidRDefault="00047B10" w:rsidP="00406701">
            <w:pPr>
              <w:spacing w:before="120"/>
              <w:jc w:val="both"/>
              <w:rPr>
                <w:rFonts w:ascii="Times New Roman" w:hAnsi="Times New Roman" w:cs="Times New Roman"/>
                <w:sz w:val="28"/>
                <w:szCs w:val="28"/>
              </w:rPr>
            </w:pPr>
            <w:r w:rsidRPr="00047B10">
              <w:rPr>
                <w:rFonts w:ascii="Times New Roman" w:hAnsi="Times New Roman" w:cs="Times New Roman"/>
                <w:sz w:val="28"/>
                <w:szCs w:val="28"/>
              </w:rPr>
              <w:t xml:space="preserve">Quy định dự kiến cơ bản đáp ứng yêu cầu, </w:t>
            </w:r>
            <w:r w:rsidR="00406701">
              <w:rPr>
                <w:rFonts w:ascii="Times New Roman" w:hAnsi="Times New Roman" w:cs="Times New Roman"/>
                <w:sz w:val="28"/>
                <w:szCs w:val="28"/>
              </w:rPr>
              <w:t>thống nhất</w:t>
            </w:r>
            <w:r w:rsidRPr="00047B10">
              <w:rPr>
                <w:rFonts w:ascii="Times New Roman" w:hAnsi="Times New Roman" w:cs="Times New Roman"/>
                <w:sz w:val="28"/>
                <w:szCs w:val="28"/>
              </w:rPr>
              <w:t xml:space="preserve"> với pháp luật liên quan về thủ tục đầu tư đặc biệt.</w:t>
            </w:r>
          </w:p>
        </w:tc>
        <w:tc>
          <w:tcPr>
            <w:tcW w:w="2085" w:type="dxa"/>
          </w:tcPr>
          <w:p w14:paraId="01FEE2CA" w14:textId="77777777" w:rsidR="00543586" w:rsidRPr="005A02FB" w:rsidRDefault="00543586" w:rsidP="003A58F7">
            <w:pPr>
              <w:spacing w:before="120"/>
              <w:jc w:val="both"/>
              <w:rPr>
                <w:rFonts w:ascii="Times New Roman" w:hAnsi="Times New Roman" w:cs="Times New Roman"/>
                <w:sz w:val="28"/>
                <w:szCs w:val="28"/>
              </w:rPr>
            </w:pPr>
          </w:p>
        </w:tc>
      </w:tr>
      <w:tr w:rsidR="00045EE9" w:rsidRPr="005A02FB" w14:paraId="7AFC6153" w14:textId="77777777" w:rsidTr="003007F7">
        <w:tc>
          <w:tcPr>
            <w:tcW w:w="746" w:type="dxa"/>
          </w:tcPr>
          <w:p w14:paraId="363197FE" w14:textId="77777777" w:rsidR="00045EE9" w:rsidRDefault="00962514"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11</w:t>
            </w:r>
          </w:p>
        </w:tc>
        <w:tc>
          <w:tcPr>
            <w:tcW w:w="3077" w:type="dxa"/>
          </w:tcPr>
          <w:p w14:paraId="27A0CE55" w14:textId="77777777" w:rsidR="00045EE9" w:rsidRPr="00B03206" w:rsidRDefault="00045EE9" w:rsidP="00F112F8">
            <w:pPr>
              <w:widowControl w:val="0"/>
              <w:spacing w:before="120" w:line="340" w:lineRule="exact"/>
              <w:jc w:val="both"/>
              <w:rPr>
                <w:rFonts w:ascii="Times New Roman" w:hAnsi="Times New Roman" w:cs="Times New Roman"/>
                <w:b/>
                <w:bCs/>
                <w:color w:val="FF0000"/>
                <w:sz w:val="28"/>
                <w:szCs w:val="28"/>
              </w:rPr>
            </w:pPr>
            <w:r w:rsidRPr="00FD0580">
              <w:rPr>
                <w:rFonts w:ascii="Times New Roman" w:hAnsi="Times New Roman" w:cs="Times New Roman"/>
                <w:b/>
                <w:bCs/>
                <w:sz w:val="28"/>
                <w:szCs w:val="28"/>
              </w:rPr>
              <w:t>Điề</w:t>
            </w:r>
            <w:r w:rsidR="00962514">
              <w:rPr>
                <w:rFonts w:ascii="Times New Roman" w:hAnsi="Times New Roman" w:cs="Times New Roman"/>
                <w:b/>
                <w:bCs/>
                <w:sz w:val="28"/>
                <w:szCs w:val="28"/>
              </w:rPr>
              <w:t>u 30</w:t>
            </w:r>
            <w:r w:rsidRPr="00FD0580">
              <w:rPr>
                <w:rFonts w:ascii="Times New Roman" w:hAnsi="Times New Roman" w:cs="Times New Roman"/>
                <w:b/>
                <w:bCs/>
                <w:sz w:val="28"/>
                <w:szCs w:val="28"/>
              </w:rPr>
              <w:t>. Trường hợp thực hiện thủ tục cấp Giấy chứng nhận đăng ký đầu tư</w:t>
            </w:r>
          </w:p>
        </w:tc>
        <w:tc>
          <w:tcPr>
            <w:tcW w:w="3685" w:type="dxa"/>
          </w:tcPr>
          <w:p w14:paraId="5F184B4C" w14:textId="77777777" w:rsidR="0060197F" w:rsidRPr="0060197F" w:rsidRDefault="0060197F" w:rsidP="0060197F">
            <w:pPr>
              <w:spacing w:before="120"/>
              <w:jc w:val="both"/>
              <w:rPr>
                <w:rFonts w:ascii="Times New Roman" w:hAnsi="Times New Roman" w:cs="Times New Roman"/>
                <w:bCs/>
                <w:sz w:val="28"/>
                <w:szCs w:val="28"/>
              </w:rPr>
            </w:pPr>
            <w:r w:rsidRPr="0060197F">
              <w:rPr>
                <w:rFonts w:ascii="Times New Roman" w:hAnsi="Times New Roman" w:cs="Times New Roman"/>
                <w:bCs/>
                <w:sz w:val="28"/>
                <w:szCs w:val="28"/>
              </w:rPr>
              <w:t xml:space="preserve">- </w:t>
            </w:r>
            <w:r w:rsidRPr="0060197F">
              <w:rPr>
                <w:rFonts w:ascii="Times New Roman" w:hAnsi="Times New Roman" w:cs="Times New Roman"/>
                <w:bCs/>
                <w:i/>
                <w:sz w:val="28"/>
                <w:szCs w:val="28"/>
              </w:rPr>
              <w:t>Luật Doanh nghiệp năm 2020</w:t>
            </w:r>
            <w:r w:rsidRPr="0060197F">
              <w:rPr>
                <w:rFonts w:ascii="Times New Roman" w:hAnsi="Times New Roman" w:cs="Times New Roman"/>
                <w:bCs/>
                <w:sz w:val="28"/>
                <w:szCs w:val="28"/>
              </w:rPr>
              <w:t xml:space="preserve"> quy định đối với nhà đầu tư nước ngoài phải có bản sao Giấy chứng nhận đăng ký đầu tư (Điều 20), Giấy chứng nhận đăng ký đầu tư (Điều 21), Giấy tờ pháp lý của cá nhân đối với cổ đông sáng lập và cổ đông (Điều 22), Danh sách thành viên công ty trách nhiệm hữu hạn, công ty hợp danh, danh sách cổ đông sáng lập và cổ đông (Điều 25), Thông báo thay đổi nội dung đăng ký doanh nghiệp (Điều 31), Công bố nội dung đăng ký doanh nghiệp (Điều 32).</w:t>
            </w:r>
          </w:p>
          <w:p w14:paraId="420D9A32" w14:textId="77777777" w:rsidR="0017214E" w:rsidRDefault="0017214E" w:rsidP="0017214E">
            <w:pPr>
              <w:spacing w:before="120"/>
              <w:jc w:val="both"/>
              <w:rPr>
                <w:rFonts w:ascii="Times New Roman" w:hAnsi="Times New Roman" w:cs="Times New Roman"/>
                <w:iCs/>
                <w:sz w:val="28"/>
                <w:szCs w:val="28"/>
              </w:rPr>
            </w:pPr>
            <w:r>
              <w:rPr>
                <w:rFonts w:ascii="Times New Roman" w:hAnsi="Times New Roman" w:cs="Times New Roman"/>
                <w:sz w:val="28"/>
                <w:szCs w:val="28"/>
              </w:rPr>
              <w:t xml:space="preserve">- </w:t>
            </w:r>
            <w:r w:rsidRPr="0017214E">
              <w:rPr>
                <w:rFonts w:ascii="Times New Roman" w:hAnsi="Times New Roman" w:cs="Times New Roman"/>
                <w:i/>
                <w:sz w:val="28"/>
                <w:szCs w:val="28"/>
              </w:rPr>
              <w:t xml:space="preserve">Luật Kinh doanh bất động sản năm 2023 </w:t>
            </w:r>
            <w:r w:rsidRPr="0017214E">
              <w:rPr>
                <w:rFonts w:ascii="Times New Roman" w:hAnsi="Times New Roman" w:cs="Times New Roman"/>
                <w:iCs/>
                <w:sz w:val="28"/>
                <w:szCs w:val="28"/>
              </w:rPr>
              <w:t xml:space="preserve">quy định Thẩm quyền cho phép chuyển nhượng toàn bộ hoặc một phần dự án bất động sản </w:t>
            </w:r>
            <w:r w:rsidRPr="0017214E">
              <w:rPr>
                <w:rFonts w:ascii="Times New Roman" w:hAnsi="Times New Roman" w:cs="Times New Roman"/>
                <w:i/>
                <w:sz w:val="28"/>
                <w:szCs w:val="28"/>
              </w:rPr>
              <w:t xml:space="preserve">“Đối với dự án bất động sản được chấp thuận nhà đầu tư hoặc được cấp Giấy chứng nhận đăng ký đầu tư theo quy định của </w:t>
            </w:r>
            <w:r w:rsidR="00DD34FB">
              <w:rPr>
                <w:rFonts w:ascii="Times New Roman" w:hAnsi="Times New Roman" w:cs="Times New Roman"/>
                <w:i/>
                <w:sz w:val="28"/>
                <w:szCs w:val="28"/>
              </w:rPr>
              <w:t>Luật Đầu tư kinh doanh</w:t>
            </w:r>
            <w:r w:rsidRPr="0017214E">
              <w:rPr>
                <w:rFonts w:ascii="Times New Roman" w:hAnsi="Times New Roman" w:cs="Times New Roman"/>
                <w:i/>
                <w:sz w:val="28"/>
                <w:szCs w:val="28"/>
              </w:rPr>
              <w:t xml:space="preserve">, thẩm quyền, thủ tục chuyển nhượng toàn bộ hoặc một phần dự án bất động sản thực hiện theo quy định của </w:t>
            </w:r>
            <w:r w:rsidR="00DD34FB">
              <w:rPr>
                <w:rFonts w:ascii="Times New Roman" w:hAnsi="Times New Roman" w:cs="Times New Roman"/>
                <w:i/>
                <w:sz w:val="28"/>
                <w:szCs w:val="28"/>
              </w:rPr>
              <w:t>Luật Đầu tư kinh doanh</w:t>
            </w:r>
            <w:r w:rsidRPr="0017214E">
              <w:rPr>
                <w:rFonts w:ascii="Times New Roman" w:hAnsi="Times New Roman" w:cs="Times New Roman"/>
                <w:i/>
                <w:sz w:val="28"/>
                <w:szCs w:val="28"/>
              </w:rPr>
              <w:t>”</w:t>
            </w:r>
            <w:r w:rsidRPr="0017214E">
              <w:rPr>
                <w:rFonts w:ascii="Times New Roman" w:hAnsi="Times New Roman" w:cs="Times New Roman"/>
                <w:iCs/>
                <w:sz w:val="28"/>
                <w:szCs w:val="28"/>
              </w:rPr>
              <w:t xml:space="preserve"> (Điều 41); Điều kiện chuyển nhượng toàn bộ hoặc một phần dự án bất động sản (Điều 40).</w:t>
            </w:r>
          </w:p>
          <w:p w14:paraId="1EE1461C" w14:textId="77777777" w:rsidR="0017214E" w:rsidRDefault="0017214E" w:rsidP="0017214E">
            <w:pPr>
              <w:spacing w:before="120"/>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17214E">
              <w:rPr>
                <w:rFonts w:ascii="Times New Roman" w:hAnsi="Times New Roman" w:cs="Times New Roman"/>
                <w:i/>
                <w:iCs/>
                <w:sz w:val="28"/>
                <w:szCs w:val="28"/>
              </w:rPr>
              <w:t>Nghị định số 03/2017/NĐ-CP của Chính phủ về kinh doanh casino</w:t>
            </w:r>
            <w:r w:rsidRPr="0017214E">
              <w:rPr>
                <w:rFonts w:ascii="Times New Roman" w:hAnsi="Times New Roman" w:cs="Times New Roman"/>
                <w:iCs/>
                <w:sz w:val="28"/>
                <w:szCs w:val="28"/>
              </w:rPr>
              <w:t xml:space="preserve"> quy định điều kiện, trình tự thủ tục cấp giấy chứng nhận đăng ký đầu tư và giấy chứng nhận đủ điều kiện kinh doanh casino (Chương III).</w:t>
            </w:r>
          </w:p>
          <w:p w14:paraId="434B60C3" w14:textId="77777777" w:rsidR="00045EE9" w:rsidRPr="0017214E" w:rsidRDefault="0017214E" w:rsidP="00F112F8">
            <w:pPr>
              <w:spacing w:before="120"/>
              <w:jc w:val="both"/>
              <w:rPr>
                <w:rFonts w:ascii="Times New Roman" w:hAnsi="Times New Roman" w:cs="Times New Roman"/>
                <w:bCs/>
                <w:iCs/>
                <w:sz w:val="28"/>
                <w:szCs w:val="28"/>
              </w:rPr>
            </w:pPr>
            <w:r>
              <w:rPr>
                <w:rFonts w:ascii="Times New Roman" w:hAnsi="Times New Roman" w:cs="Times New Roman"/>
                <w:iCs/>
                <w:sz w:val="28"/>
                <w:szCs w:val="28"/>
              </w:rPr>
              <w:t xml:space="preserve">- </w:t>
            </w:r>
            <w:r w:rsidRPr="0017214E">
              <w:rPr>
                <w:rFonts w:ascii="Times New Roman" w:hAnsi="Times New Roman" w:cs="Times New Roman"/>
                <w:i/>
                <w:iCs/>
                <w:sz w:val="28"/>
                <w:szCs w:val="28"/>
              </w:rPr>
              <w:t xml:space="preserve">Nghị định số 113/2017/NĐ-CP ngày 09/10/2017 của Chính phủ quy định chi tiết và hướng dẫn thi hành một số điều của Luật hóa chất </w:t>
            </w:r>
            <w:r w:rsidRPr="0017214E">
              <w:rPr>
                <w:rFonts w:ascii="Times New Roman" w:hAnsi="Times New Roman" w:cs="Times New Roman"/>
                <w:iCs/>
                <w:sz w:val="28"/>
                <w:szCs w:val="28"/>
              </w:rPr>
              <w:t>quy định Điều kiện cấp Giấy chứng nhận đủ điều kiện sản xuất, kinh doanh hóa chất sản xuất, kinh doanh có điều kiện trong lĩnh vực công nghiệp (Điều 9);</w:t>
            </w:r>
            <w:r w:rsidRPr="0017214E">
              <w:rPr>
                <w:rFonts w:ascii="Times New Roman" w:hAnsi="Times New Roman" w:cs="Times New Roman"/>
                <w:i/>
                <w:iCs/>
                <w:sz w:val="28"/>
                <w:szCs w:val="28"/>
              </w:rPr>
              <w:t xml:space="preserve"> </w:t>
            </w:r>
            <w:r w:rsidRPr="0017214E">
              <w:rPr>
                <w:rFonts w:ascii="Times New Roman" w:hAnsi="Times New Roman" w:cs="Times New Roman"/>
                <w:bCs/>
                <w:iCs/>
                <w:sz w:val="28"/>
                <w:szCs w:val="28"/>
              </w:rPr>
              <w:t>Hồ sơ, trình tự, thủ tục cấp Giấy chứng nhận đủ điều kiện sản xuất, kinh doanh hóa chất sản xuất, kinh doanh có điều kiện trong lĩnh vực công nghiệp (Điề</w:t>
            </w:r>
            <w:r>
              <w:rPr>
                <w:rFonts w:ascii="Times New Roman" w:hAnsi="Times New Roman" w:cs="Times New Roman"/>
                <w:bCs/>
                <w:iCs/>
                <w:sz w:val="28"/>
                <w:szCs w:val="28"/>
              </w:rPr>
              <w:t>u 10).</w:t>
            </w:r>
          </w:p>
        </w:tc>
        <w:tc>
          <w:tcPr>
            <w:tcW w:w="3402" w:type="dxa"/>
          </w:tcPr>
          <w:p w14:paraId="3DCBE258" w14:textId="77777777" w:rsidR="00045EE9" w:rsidRPr="00F112F8" w:rsidRDefault="001E6874" w:rsidP="00390E89">
            <w:pPr>
              <w:spacing w:before="120"/>
              <w:jc w:val="both"/>
              <w:rPr>
                <w:rFonts w:ascii="Times New Roman" w:hAnsi="Times New Roman" w:cs="Times New Roman"/>
                <w:sz w:val="28"/>
                <w:szCs w:val="28"/>
              </w:rPr>
            </w:pPr>
            <w:r>
              <w:rPr>
                <w:rFonts w:ascii="Times New Roman" w:hAnsi="Times New Roman" w:cs="Times New Roman"/>
                <w:sz w:val="28"/>
                <w:szCs w:val="28"/>
              </w:rPr>
              <w:t>Điều 3</w:t>
            </w:r>
            <w:r w:rsidR="00390E89">
              <w:rPr>
                <w:rFonts w:ascii="Times New Roman" w:hAnsi="Times New Roman" w:cs="Times New Roman"/>
                <w:sz w:val="28"/>
                <w:szCs w:val="28"/>
              </w:rPr>
              <w:t>0</w:t>
            </w:r>
            <w:r>
              <w:rPr>
                <w:rFonts w:ascii="Times New Roman" w:hAnsi="Times New Roman" w:cs="Times New Roman"/>
                <w:sz w:val="28"/>
                <w:szCs w:val="28"/>
              </w:rPr>
              <w:t xml:space="preserve"> được xây dựng thống nhất và hài hòa với các quy định của pháp luật khác có liên quan.</w:t>
            </w:r>
          </w:p>
        </w:tc>
        <w:tc>
          <w:tcPr>
            <w:tcW w:w="2085" w:type="dxa"/>
          </w:tcPr>
          <w:p w14:paraId="51B72B13" w14:textId="77777777" w:rsidR="00045EE9" w:rsidRPr="005A02FB" w:rsidRDefault="00045EE9" w:rsidP="003A58F7">
            <w:pPr>
              <w:spacing w:before="120"/>
              <w:jc w:val="both"/>
              <w:rPr>
                <w:rFonts w:ascii="Times New Roman" w:hAnsi="Times New Roman" w:cs="Times New Roman"/>
                <w:sz w:val="28"/>
                <w:szCs w:val="28"/>
              </w:rPr>
            </w:pPr>
          </w:p>
        </w:tc>
      </w:tr>
      <w:tr w:rsidR="00045EE9" w:rsidRPr="005A02FB" w14:paraId="750710FE" w14:textId="77777777" w:rsidTr="003007F7">
        <w:tc>
          <w:tcPr>
            <w:tcW w:w="746" w:type="dxa"/>
          </w:tcPr>
          <w:p w14:paraId="3F2E9CCC" w14:textId="77777777" w:rsidR="00045EE9" w:rsidRDefault="00962514"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12</w:t>
            </w:r>
          </w:p>
        </w:tc>
        <w:tc>
          <w:tcPr>
            <w:tcW w:w="3077" w:type="dxa"/>
          </w:tcPr>
          <w:p w14:paraId="7A420A75" w14:textId="77777777" w:rsidR="00045EE9" w:rsidRPr="00B03206" w:rsidRDefault="00045EE9" w:rsidP="00F112F8">
            <w:pPr>
              <w:widowControl w:val="0"/>
              <w:spacing w:before="120" w:line="340" w:lineRule="exact"/>
              <w:jc w:val="both"/>
              <w:rPr>
                <w:rFonts w:ascii="Times New Roman" w:hAnsi="Times New Roman" w:cs="Times New Roman"/>
                <w:b/>
                <w:bCs/>
                <w:color w:val="FF0000"/>
                <w:sz w:val="28"/>
                <w:szCs w:val="28"/>
              </w:rPr>
            </w:pPr>
            <w:r w:rsidRPr="00FD0580">
              <w:rPr>
                <w:rFonts w:ascii="Times New Roman" w:hAnsi="Times New Roman" w:cs="Times New Roman"/>
                <w:b/>
                <w:bCs/>
                <w:sz w:val="28"/>
                <w:szCs w:val="28"/>
              </w:rPr>
              <w:t>Điề</w:t>
            </w:r>
            <w:r w:rsidR="00962514">
              <w:rPr>
                <w:rFonts w:ascii="Times New Roman" w:hAnsi="Times New Roman" w:cs="Times New Roman"/>
                <w:b/>
                <w:bCs/>
                <w:sz w:val="28"/>
                <w:szCs w:val="28"/>
              </w:rPr>
              <w:t>u 31</w:t>
            </w:r>
            <w:r w:rsidRPr="00FD0580">
              <w:rPr>
                <w:rFonts w:ascii="Times New Roman" w:hAnsi="Times New Roman" w:cs="Times New Roman"/>
                <w:b/>
                <w:bCs/>
                <w:sz w:val="28"/>
                <w:szCs w:val="28"/>
              </w:rPr>
              <w:t>. Thủ tục cấp Giấy chứng nhận đăng ký đầu tư</w:t>
            </w:r>
          </w:p>
        </w:tc>
        <w:tc>
          <w:tcPr>
            <w:tcW w:w="3685" w:type="dxa"/>
          </w:tcPr>
          <w:p w14:paraId="52982E3A" w14:textId="77777777" w:rsidR="002B79DF" w:rsidRPr="0060197F" w:rsidRDefault="002B79DF" w:rsidP="002B79DF">
            <w:pPr>
              <w:spacing w:before="120"/>
              <w:jc w:val="both"/>
              <w:rPr>
                <w:rFonts w:ascii="Times New Roman" w:hAnsi="Times New Roman" w:cs="Times New Roman"/>
                <w:bCs/>
                <w:sz w:val="28"/>
                <w:szCs w:val="28"/>
              </w:rPr>
            </w:pPr>
            <w:r w:rsidRPr="0060197F">
              <w:rPr>
                <w:rFonts w:ascii="Times New Roman" w:hAnsi="Times New Roman" w:cs="Times New Roman"/>
                <w:bCs/>
                <w:sz w:val="28"/>
                <w:szCs w:val="28"/>
              </w:rPr>
              <w:t xml:space="preserve">- </w:t>
            </w:r>
            <w:r w:rsidRPr="0060197F">
              <w:rPr>
                <w:rFonts w:ascii="Times New Roman" w:hAnsi="Times New Roman" w:cs="Times New Roman"/>
                <w:bCs/>
                <w:i/>
                <w:sz w:val="28"/>
                <w:szCs w:val="28"/>
              </w:rPr>
              <w:t>Luật Doanh nghiệp năm 2020</w:t>
            </w:r>
            <w:r w:rsidRPr="0060197F">
              <w:rPr>
                <w:rFonts w:ascii="Times New Roman" w:hAnsi="Times New Roman" w:cs="Times New Roman"/>
                <w:bCs/>
                <w:sz w:val="28"/>
                <w:szCs w:val="28"/>
              </w:rPr>
              <w:t xml:space="preserve"> quy định đối với nhà đầu tư nước ngoài phải có bản sao Giấy chứng nhận đăng ký đầu tư (Điều 20), Giấy chứng nhận đăng ký đầu tư (Điều 21), Giấy tờ pháp lý của cá nhân đối với cổ đông sáng lập và cổ đông (Điều 22), Danh sách thành viên công ty trách nhiệm hữu hạn, công ty hợp danh, danh sách cổ đông sáng lập và cổ đông (Điều 25), Thông báo thay đổi nội dung đăng ký doanh nghiệp (Điều 31), Công bố nội dung đăng ký doanh nghiệp (Điều 32).</w:t>
            </w:r>
          </w:p>
          <w:p w14:paraId="33324D80" w14:textId="77777777" w:rsidR="002B79DF" w:rsidRDefault="002B79DF" w:rsidP="002B79DF">
            <w:pPr>
              <w:spacing w:before="120"/>
              <w:jc w:val="both"/>
              <w:rPr>
                <w:rFonts w:ascii="Times New Roman" w:hAnsi="Times New Roman" w:cs="Times New Roman"/>
                <w:iCs/>
                <w:sz w:val="28"/>
                <w:szCs w:val="28"/>
              </w:rPr>
            </w:pPr>
            <w:r>
              <w:rPr>
                <w:rFonts w:ascii="Times New Roman" w:hAnsi="Times New Roman" w:cs="Times New Roman"/>
                <w:sz w:val="28"/>
                <w:szCs w:val="28"/>
              </w:rPr>
              <w:t xml:space="preserve">- </w:t>
            </w:r>
            <w:r w:rsidRPr="0017214E">
              <w:rPr>
                <w:rFonts w:ascii="Times New Roman" w:hAnsi="Times New Roman" w:cs="Times New Roman"/>
                <w:i/>
                <w:sz w:val="28"/>
                <w:szCs w:val="28"/>
              </w:rPr>
              <w:t xml:space="preserve">Luật Kinh doanh bất động sản năm 2023 </w:t>
            </w:r>
            <w:r w:rsidRPr="0017214E">
              <w:rPr>
                <w:rFonts w:ascii="Times New Roman" w:hAnsi="Times New Roman" w:cs="Times New Roman"/>
                <w:iCs/>
                <w:sz w:val="28"/>
                <w:szCs w:val="28"/>
              </w:rPr>
              <w:t xml:space="preserve">quy định Thẩm quyền cho phép chuyển nhượng toàn bộ hoặc một phần dự án bất động sản </w:t>
            </w:r>
            <w:r w:rsidRPr="0017214E">
              <w:rPr>
                <w:rFonts w:ascii="Times New Roman" w:hAnsi="Times New Roman" w:cs="Times New Roman"/>
                <w:i/>
                <w:sz w:val="28"/>
                <w:szCs w:val="28"/>
              </w:rPr>
              <w:t xml:space="preserve">“Đối với dự án bất động sản được chấp thuận nhà đầu tư hoặc được cấp Giấy chứng nhận đăng ký đầu tư theo quy định của </w:t>
            </w:r>
            <w:r w:rsidR="00DD34FB">
              <w:rPr>
                <w:rFonts w:ascii="Times New Roman" w:hAnsi="Times New Roman" w:cs="Times New Roman"/>
                <w:i/>
                <w:sz w:val="28"/>
                <w:szCs w:val="28"/>
              </w:rPr>
              <w:t>Luật Đầu tư kinh doanh</w:t>
            </w:r>
            <w:r w:rsidRPr="0017214E">
              <w:rPr>
                <w:rFonts w:ascii="Times New Roman" w:hAnsi="Times New Roman" w:cs="Times New Roman"/>
                <w:i/>
                <w:sz w:val="28"/>
                <w:szCs w:val="28"/>
              </w:rPr>
              <w:t xml:space="preserve">, thẩm quyền, thủ tục chuyển nhượng toàn bộ hoặc một phần dự án bất động sản thực hiện theo quy định của </w:t>
            </w:r>
            <w:r w:rsidR="00DD34FB">
              <w:rPr>
                <w:rFonts w:ascii="Times New Roman" w:hAnsi="Times New Roman" w:cs="Times New Roman"/>
                <w:i/>
                <w:sz w:val="28"/>
                <w:szCs w:val="28"/>
              </w:rPr>
              <w:t>Luật Đầu tư kinh doanh</w:t>
            </w:r>
            <w:r w:rsidRPr="0017214E">
              <w:rPr>
                <w:rFonts w:ascii="Times New Roman" w:hAnsi="Times New Roman" w:cs="Times New Roman"/>
                <w:i/>
                <w:sz w:val="28"/>
                <w:szCs w:val="28"/>
              </w:rPr>
              <w:t>”</w:t>
            </w:r>
            <w:r w:rsidRPr="0017214E">
              <w:rPr>
                <w:rFonts w:ascii="Times New Roman" w:hAnsi="Times New Roman" w:cs="Times New Roman"/>
                <w:iCs/>
                <w:sz w:val="28"/>
                <w:szCs w:val="28"/>
              </w:rPr>
              <w:t xml:space="preserve"> (Điều 41); Điều kiện chuyển nhượng toàn bộ hoặc một phần dự án bất động sản (Điều 40).</w:t>
            </w:r>
          </w:p>
          <w:p w14:paraId="2BD3E697" w14:textId="77777777" w:rsidR="002B79DF" w:rsidRDefault="002B79DF" w:rsidP="002B79DF">
            <w:pPr>
              <w:spacing w:before="120"/>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17214E">
              <w:rPr>
                <w:rFonts w:ascii="Times New Roman" w:hAnsi="Times New Roman" w:cs="Times New Roman"/>
                <w:i/>
                <w:iCs/>
                <w:sz w:val="28"/>
                <w:szCs w:val="28"/>
              </w:rPr>
              <w:t>Nghị định số 03/2017/NĐ-CP của Chính phủ về kinh doanh casino</w:t>
            </w:r>
            <w:r w:rsidRPr="0017214E">
              <w:rPr>
                <w:rFonts w:ascii="Times New Roman" w:hAnsi="Times New Roman" w:cs="Times New Roman"/>
                <w:iCs/>
                <w:sz w:val="28"/>
                <w:szCs w:val="28"/>
              </w:rPr>
              <w:t xml:space="preserve"> quy định điều kiện, trình tự thủ tục cấp giấy chứng nhận đăng ký đầu tư và giấy chứng nhận đủ điều kiện kinh doanh casino (Chương III).</w:t>
            </w:r>
          </w:p>
          <w:p w14:paraId="7B420671" w14:textId="77777777" w:rsidR="00045EE9" w:rsidRPr="00F112F8" w:rsidRDefault="002B79DF" w:rsidP="002B79DF">
            <w:pPr>
              <w:spacing w:before="120"/>
              <w:jc w:val="both"/>
              <w:rPr>
                <w:rFonts w:ascii="Times New Roman" w:hAnsi="Times New Roman" w:cs="Times New Roman"/>
                <w:i/>
                <w:sz w:val="28"/>
                <w:szCs w:val="28"/>
              </w:rPr>
            </w:pPr>
            <w:r>
              <w:rPr>
                <w:rFonts w:ascii="Times New Roman" w:hAnsi="Times New Roman" w:cs="Times New Roman"/>
                <w:iCs/>
                <w:sz w:val="28"/>
                <w:szCs w:val="28"/>
              </w:rPr>
              <w:t xml:space="preserve">- </w:t>
            </w:r>
            <w:r w:rsidRPr="0017214E">
              <w:rPr>
                <w:rFonts w:ascii="Times New Roman" w:hAnsi="Times New Roman" w:cs="Times New Roman"/>
                <w:i/>
                <w:iCs/>
                <w:sz w:val="28"/>
                <w:szCs w:val="28"/>
              </w:rPr>
              <w:t xml:space="preserve">Nghị định số 113/2017/NĐ-CP ngày 09/10/2017 của Chính phủ quy định chi tiết và hướng dẫn thi hành một số điều của Luật hóa chất </w:t>
            </w:r>
            <w:r w:rsidRPr="0017214E">
              <w:rPr>
                <w:rFonts w:ascii="Times New Roman" w:hAnsi="Times New Roman" w:cs="Times New Roman"/>
                <w:iCs/>
                <w:sz w:val="28"/>
                <w:szCs w:val="28"/>
              </w:rPr>
              <w:t>quy định Điều kiện cấp Giấy chứng nhận đủ điều kiện sản xuất, kinh doanh hóa chất sản xuất, kinh doanh có điều kiện trong lĩnh vực công nghiệp (Điều 9);</w:t>
            </w:r>
            <w:r w:rsidRPr="0017214E">
              <w:rPr>
                <w:rFonts w:ascii="Times New Roman" w:hAnsi="Times New Roman" w:cs="Times New Roman"/>
                <w:i/>
                <w:iCs/>
                <w:sz w:val="28"/>
                <w:szCs w:val="28"/>
              </w:rPr>
              <w:t xml:space="preserve"> </w:t>
            </w:r>
            <w:r w:rsidRPr="0017214E">
              <w:rPr>
                <w:rFonts w:ascii="Times New Roman" w:hAnsi="Times New Roman" w:cs="Times New Roman"/>
                <w:bCs/>
                <w:iCs/>
                <w:sz w:val="28"/>
                <w:szCs w:val="28"/>
              </w:rPr>
              <w:t>Hồ sơ, trình tự, thủ tục cấp Giấy chứng nhận đủ điều kiện sản xuất, kinh doanh hóa chất sản xuất, kinh doanh có điều kiện trong lĩnh vực công nghiệp (Điề</w:t>
            </w:r>
            <w:r>
              <w:rPr>
                <w:rFonts w:ascii="Times New Roman" w:hAnsi="Times New Roman" w:cs="Times New Roman"/>
                <w:bCs/>
                <w:iCs/>
                <w:sz w:val="28"/>
                <w:szCs w:val="28"/>
              </w:rPr>
              <w:t>u 10).</w:t>
            </w:r>
          </w:p>
        </w:tc>
        <w:tc>
          <w:tcPr>
            <w:tcW w:w="3402" w:type="dxa"/>
          </w:tcPr>
          <w:p w14:paraId="2EFE2A38" w14:textId="77777777" w:rsidR="00045EE9" w:rsidRPr="00F112F8" w:rsidRDefault="001416DB" w:rsidP="00390E89">
            <w:pPr>
              <w:spacing w:before="120"/>
              <w:jc w:val="both"/>
              <w:rPr>
                <w:rFonts w:ascii="Times New Roman" w:hAnsi="Times New Roman" w:cs="Times New Roman"/>
                <w:sz w:val="28"/>
                <w:szCs w:val="28"/>
              </w:rPr>
            </w:pPr>
            <w:r w:rsidRPr="001416DB">
              <w:rPr>
                <w:rFonts w:ascii="Times New Roman" w:hAnsi="Times New Roman" w:cs="Times New Roman"/>
                <w:sz w:val="28"/>
                <w:szCs w:val="28"/>
              </w:rPr>
              <w:t>Điề</w:t>
            </w:r>
            <w:r w:rsidR="00B668F5">
              <w:rPr>
                <w:rFonts w:ascii="Times New Roman" w:hAnsi="Times New Roman" w:cs="Times New Roman"/>
                <w:sz w:val="28"/>
                <w:szCs w:val="28"/>
              </w:rPr>
              <w:t>u 3</w:t>
            </w:r>
            <w:r w:rsidR="00390E89">
              <w:rPr>
                <w:rFonts w:ascii="Times New Roman" w:hAnsi="Times New Roman" w:cs="Times New Roman"/>
                <w:sz w:val="28"/>
                <w:szCs w:val="28"/>
              </w:rPr>
              <w:t>1</w:t>
            </w:r>
            <w:r w:rsidRPr="001416DB">
              <w:rPr>
                <w:rFonts w:ascii="Times New Roman" w:hAnsi="Times New Roman" w:cs="Times New Roman"/>
                <w:sz w:val="28"/>
                <w:szCs w:val="28"/>
              </w:rPr>
              <w:t xml:space="preserve"> được xây dựng thống nhất và hài hòa với các quy định của pháp luật khác có liên quan.</w:t>
            </w:r>
          </w:p>
        </w:tc>
        <w:tc>
          <w:tcPr>
            <w:tcW w:w="2085" w:type="dxa"/>
          </w:tcPr>
          <w:p w14:paraId="67A661E9" w14:textId="77777777" w:rsidR="00045EE9" w:rsidRPr="005A02FB" w:rsidRDefault="00045EE9" w:rsidP="003A58F7">
            <w:pPr>
              <w:spacing w:before="120"/>
              <w:jc w:val="both"/>
              <w:rPr>
                <w:rFonts w:ascii="Times New Roman" w:hAnsi="Times New Roman" w:cs="Times New Roman"/>
                <w:sz w:val="28"/>
                <w:szCs w:val="28"/>
              </w:rPr>
            </w:pPr>
          </w:p>
        </w:tc>
      </w:tr>
      <w:tr w:rsidR="00045EE9" w:rsidRPr="005A02FB" w14:paraId="0E89B18F" w14:textId="77777777" w:rsidTr="003007F7">
        <w:tc>
          <w:tcPr>
            <w:tcW w:w="746" w:type="dxa"/>
          </w:tcPr>
          <w:p w14:paraId="2B23C8F3" w14:textId="77777777" w:rsidR="00045EE9" w:rsidRDefault="00962514"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13</w:t>
            </w:r>
          </w:p>
        </w:tc>
        <w:tc>
          <w:tcPr>
            <w:tcW w:w="3077" w:type="dxa"/>
          </w:tcPr>
          <w:p w14:paraId="16E0E2AE" w14:textId="77777777" w:rsidR="00045EE9" w:rsidRPr="007842C4" w:rsidRDefault="00045EE9" w:rsidP="00F112F8">
            <w:pPr>
              <w:widowControl w:val="0"/>
              <w:spacing w:before="120" w:line="340" w:lineRule="exact"/>
              <w:jc w:val="both"/>
              <w:rPr>
                <w:rFonts w:ascii="Times New Roman" w:hAnsi="Times New Roman" w:cs="Times New Roman"/>
                <w:b/>
                <w:bCs/>
                <w:color w:val="FF0000"/>
                <w:sz w:val="28"/>
                <w:szCs w:val="28"/>
              </w:rPr>
            </w:pPr>
            <w:r w:rsidRPr="007842C4">
              <w:rPr>
                <w:rFonts w:ascii="Times New Roman" w:hAnsi="Times New Roman" w:cs="Times New Roman"/>
                <w:b/>
                <w:bCs/>
                <w:sz w:val="28"/>
                <w:szCs w:val="28"/>
              </w:rPr>
              <w:t>Điề</w:t>
            </w:r>
            <w:r w:rsidR="00962514">
              <w:rPr>
                <w:rFonts w:ascii="Times New Roman" w:hAnsi="Times New Roman" w:cs="Times New Roman"/>
                <w:b/>
                <w:bCs/>
                <w:sz w:val="28"/>
                <w:szCs w:val="28"/>
              </w:rPr>
              <w:t>u 32</w:t>
            </w:r>
            <w:r w:rsidRPr="007842C4">
              <w:rPr>
                <w:rFonts w:ascii="Times New Roman" w:hAnsi="Times New Roman" w:cs="Times New Roman"/>
                <w:b/>
                <w:bCs/>
                <w:sz w:val="28"/>
                <w:szCs w:val="28"/>
              </w:rPr>
              <w:t>. Thẩm quyền cấp, điều chỉnh và thu hồi Giấy chứng nhận đăng ký đầu tư</w:t>
            </w:r>
          </w:p>
        </w:tc>
        <w:tc>
          <w:tcPr>
            <w:tcW w:w="3685" w:type="dxa"/>
          </w:tcPr>
          <w:p w14:paraId="4C64DCDD" w14:textId="77777777" w:rsidR="007842C4" w:rsidRPr="0060197F" w:rsidRDefault="007842C4" w:rsidP="007842C4">
            <w:pPr>
              <w:spacing w:before="120"/>
              <w:jc w:val="both"/>
              <w:rPr>
                <w:rFonts w:ascii="Times New Roman" w:hAnsi="Times New Roman" w:cs="Times New Roman"/>
                <w:bCs/>
                <w:sz w:val="28"/>
                <w:szCs w:val="28"/>
              </w:rPr>
            </w:pPr>
            <w:r w:rsidRPr="0060197F">
              <w:rPr>
                <w:rFonts w:ascii="Times New Roman" w:hAnsi="Times New Roman" w:cs="Times New Roman"/>
                <w:bCs/>
                <w:i/>
                <w:sz w:val="28"/>
                <w:szCs w:val="28"/>
              </w:rPr>
              <w:t>Luật Doanh nghiệp năm 2020</w:t>
            </w:r>
            <w:r w:rsidRPr="0060197F">
              <w:rPr>
                <w:rFonts w:ascii="Times New Roman" w:hAnsi="Times New Roman" w:cs="Times New Roman"/>
                <w:bCs/>
                <w:sz w:val="28"/>
                <w:szCs w:val="28"/>
              </w:rPr>
              <w:t xml:space="preserve"> quy định đối với nhà đầu tư nước ngoài phải có bản sao Giấy chứng nhận đăng ký đầu tư (Điều 20), Giấy chứng nhận đăng ký đầu tư (Điều 21), Giấy tờ pháp lý của cá nhân đối với cổ đông sáng lập và cổ đông (Điều 22), Danh sách thành viên công ty trách nhiệm hữu hạn, công ty hợp danh, danh sách cổ đông sáng lập và cổ đông (Điều 25), Thông báo thay đổi nội dung đăng ký doanh nghiệp (Điều 31), Công bố nội dung đăng ký doanh nghiệp (Điều 32).</w:t>
            </w:r>
          </w:p>
          <w:p w14:paraId="5479F834" w14:textId="77777777" w:rsidR="007842C4" w:rsidRDefault="007842C4" w:rsidP="007842C4">
            <w:pPr>
              <w:spacing w:before="120"/>
              <w:jc w:val="both"/>
              <w:rPr>
                <w:rFonts w:ascii="Times New Roman" w:hAnsi="Times New Roman" w:cs="Times New Roman"/>
                <w:iCs/>
                <w:sz w:val="28"/>
                <w:szCs w:val="28"/>
              </w:rPr>
            </w:pPr>
            <w:r>
              <w:rPr>
                <w:rFonts w:ascii="Times New Roman" w:hAnsi="Times New Roman" w:cs="Times New Roman"/>
                <w:sz w:val="28"/>
                <w:szCs w:val="28"/>
              </w:rPr>
              <w:t xml:space="preserve">- </w:t>
            </w:r>
            <w:r w:rsidRPr="0017214E">
              <w:rPr>
                <w:rFonts w:ascii="Times New Roman" w:hAnsi="Times New Roman" w:cs="Times New Roman"/>
                <w:i/>
                <w:sz w:val="28"/>
                <w:szCs w:val="28"/>
              </w:rPr>
              <w:t xml:space="preserve">Luật Kinh doanh bất động sản năm 2023 </w:t>
            </w:r>
            <w:r w:rsidRPr="0017214E">
              <w:rPr>
                <w:rFonts w:ascii="Times New Roman" w:hAnsi="Times New Roman" w:cs="Times New Roman"/>
                <w:iCs/>
                <w:sz w:val="28"/>
                <w:szCs w:val="28"/>
              </w:rPr>
              <w:t xml:space="preserve">quy định Thẩm quyền cho phép chuyển nhượng toàn bộ hoặc một phần dự án bất động sản </w:t>
            </w:r>
            <w:r w:rsidRPr="0017214E">
              <w:rPr>
                <w:rFonts w:ascii="Times New Roman" w:hAnsi="Times New Roman" w:cs="Times New Roman"/>
                <w:i/>
                <w:sz w:val="28"/>
                <w:szCs w:val="28"/>
              </w:rPr>
              <w:t xml:space="preserve">“Đối với dự án bất động sản được chấp thuận nhà đầu tư hoặc được cấp Giấy chứng nhận đăng ký đầu tư theo quy định của </w:t>
            </w:r>
            <w:r w:rsidR="00DD34FB">
              <w:rPr>
                <w:rFonts w:ascii="Times New Roman" w:hAnsi="Times New Roman" w:cs="Times New Roman"/>
                <w:i/>
                <w:sz w:val="28"/>
                <w:szCs w:val="28"/>
              </w:rPr>
              <w:t>Luật Đầu tư kinh doanh</w:t>
            </w:r>
            <w:r w:rsidRPr="0017214E">
              <w:rPr>
                <w:rFonts w:ascii="Times New Roman" w:hAnsi="Times New Roman" w:cs="Times New Roman"/>
                <w:i/>
                <w:sz w:val="28"/>
                <w:szCs w:val="28"/>
              </w:rPr>
              <w:t xml:space="preserve">, thẩm quyền, thủ tục chuyển nhượng toàn bộ hoặc một phần dự án bất động sản thực hiện theo quy định của </w:t>
            </w:r>
            <w:r w:rsidR="00DD34FB">
              <w:rPr>
                <w:rFonts w:ascii="Times New Roman" w:hAnsi="Times New Roman" w:cs="Times New Roman"/>
                <w:i/>
                <w:sz w:val="28"/>
                <w:szCs w:val="28"/>
              </w:rPr>
              <w:t>Luật Đầu tư kinh doanh</w:t>
            </w:r>
            <w:r w:rsidRPr="0017214E">
              <w:rPr>
                <w:rFonts w:ascii="Times New Roman" w:hAnsi="Times New Roman" w:cs="Times New Roman"/>
                <w:i/>
                <w:sz w:val="28"/>
                <w:szCs w:val="28"/>
              </w:rPr>
              <w:t>”</w:t>
            </w:r>
            <w:r w:rsidRPr="0017214E">
              <w:rPr>
                <w:rFonts w:ascii="Times New Roman" w:hAnsi="Times New Roman" w:cs="Times New Roman"/>
                <w:iCs/>
                <w:sz w:val="28"/>
                <w:szCs w:val="28"/>
              </w:rPr>
              <w:t xml:space="preserve"> (Điều 41); Điều kiện chuyển nhượng toàn bộ hoặc một phần dự án bất động sản (Điều 40).</w:t>
            </w:r>
          </w:p>
          <w:p w14:paraId="6633CEA3" w14:textId="77777777" w:rsidR="007842C4" w:rsidRDefault="007842C4" w:rsidP="007842C4">
            <w:pPr>
              <w:spacing w:before="120"/>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17214E">
              <w:rPr>
                <w:rFonts w:ascii="Times New Roman" w:hAnsi="Times New Roman" w:cs="Times New Roman"/>
                <w:i/>
                <w:iCs/>
                <w:sz w:val="28"/>
                <w:szCs w:val="28"/>
              </w:rPr>
              <w:t>Nghị định số 03/2017/NĐ-CP của Chính phủ về kinh doanh casino</w:t>
            </w:r>
            <w:r w:rsidRPr="0017214E">
              <w:rPr>
                <w:rFonts w:ascii="Times New Roman" w:hAnsi="Times New Roman" w:cs="Times New Roman"/>
                <w:iCs/>
                <w:sz w:val="28"/>
                <w:szCs w:val="28"/>
              </w:rPr>
              <w:t xml:space="preserve"> quy định điều kiện, trình tự thủ tục cấp giấy chứng nhận đăng ký đầu tư và giấy chứng nhận đủ điều kiện kinh doanh casino (Chương III).</w:t>
            </w:r>
          </w:p>
          <w:p w14:paraId="6C8B24B2" w14:textId="77777777" w:rsidR="00045EE9" w:rsidRPr="00F112F8" w:rsidRDefault="007842C4" w:rsidP="007842C4">
            <w:pPr>
              <w:spacing w:before="120"/>
              <w:jc w:val="both"/>
              <w:rPr>
                <w:rFonts w:ascii="Times New Roman" w:hAnsi="Times New Roman" w:cs="Times New Roman"/>
                <w:i/>
                <w:sz w:val="28"/>
                <w:szCs w:val="28"/>
              </w:rPr>
            </w:pPr>
            <w:r>
              <w:rPr>
                <w:rFonts w:ascii="Times New Roman" w:hAnsi="Times New Roman" w:cs="Times New Roman"/>
                <w:iCs/>
                <w:sz w:val="28"/>
                <w:szCs w:val="28"/>
              </w:rPr>
              <w:t xml:space="preserve">- </w:t>
            </w:r>
            <w:r w:rsidRPr="0017214E">
              <w:rPr>
                <w:rFonts w:ascii="Times New Roman" w:hAnsi="Times New Roman" w:cs="Times New Roman"/>
                <w:i/>
                <w:iCs/>
                <w:sz w:val="28"/>
                <w:szCs w:val="28"/>
              </w:rPr>
              <w:t xml:space="preserve">Nghị định số 113/2017/NĐ-CP ngày 09/10/2017 của Chính phủ quy định chi tiết và hướng dẫn thi hành một số điều của Luật hóa chất </w:t>
            </w:r>
            <w:r w:rsidRPr="0017214E">
              <w:rPr>
                <w:rFonts w:ascii="Times New Roman" w:hAnsi="Times New Roman" w:cs="Times New Roman"/>
                <w:iCs/>
                <w:sz w:val="28"/>
                <w:szCs w:val="28"/>
              </w:rPr>
              <w:t>quy định Điều kiện cấp Giấy chứng nhận đủ điều kiện sản xuất, kinh doanh hóa chất sản xuất, kinh doanh có điều kiện trong lĩnh vực công nghiệp (Điều 9);</w:t>
            </w:r>
            <w:r w:rsidRPr="0017214E">
              <w:rPr>
                <w:rFonts w:ascii="Times New Roman" w:hAnsi="Times New Roman" w:cs="Times New Roman"/>
                <w:i/>
                <w:iCs/>
                <w:sz w:val="28"/>
                <w:szCs w:val="28"/>
              </w:rPr>
              <w:t xml:space="preserve"> </w:t>
            </w:r>
            <w:r w:rsidRPr="0017214E">
              <w:rPr>
                <w:rFonts w:ascii="Times New Roman" w:hAnsi="Times New Roman" w:cs="Times New Roman"/>
                <w:bCs/>
                <w:iCs/>
                <w:sz w:val="28"/>
                <w:szCs w:val="28"/>
              </w:rPr>
              <w:t>Hồ sơ, trình tự, thủ tục cấp Giấy chứng nhận đủ điều kiện sản xuất, kinh doanh hóa chất sản xuất, kinh doanh có điều kiện trong lĩnh vực công nghiệp (Điề</w:t>
            </w:r>
            <w:r>
              <w:rPr>
                <w:rFonts w:ascii="Times New Roman" w:hAnsi="Times New Roman" w:cs="Times New Roman"/>
                <w:bCs/>
                <w:iCs/>
                <w:sz w:val="28"/>
                <w:szCs w:val="28"/>
              </w:rPr>
              <w:t>u 10).</w:t>
            </w:r>
          </w:p>
        </w:tc>
        <w:tc>
          <w:tcPr>
            <w:tcW w:w="3402" w:type="dxa"/>
          </w:tcPr>
          <w:p w14:paraId="310BA691" w14:textId="77777777" w:rsidR="00045EE9" w:rsidRPr="00F112F8" w:rsidRDefault="007842C4" w:rsidP="00BB4D90">
            <w:pPr>
              <w:spacing w:before="120"/>
              <w:jc w:val="both"/>
              <w:rPr>
                <w:rFonts w:ascii="Times New Roman" w:hAnsi="Times New Roman" w:cs="Times New Roman"/>
                <w:sz w:val="28"/>
                <w:szCs w:val="28"/>
              </w:rPr>
            </w:pPr>
            <w:r w:rsidRPr="007842C4">
              <w:rPr>
                <w:rFonts w:ascii="Times New Roman" w:hAnsi="Times New Roman" w:cs="Times New Roman"/>
                <w:sz w:val="28"/>
                <w:szCs w:val="28"/>
              </w:rPr>
              <w:t>Điề</w:t>
            </w:r>
            <w:r>
              <w:rPr>
                <w:rFonts w:ascii="Times New Roman" w:hAnsi="Times New Roman" w:cs="Times New Roman"/>
                <w:sz w:val="28"/>
                <w:szCs w:val="28"/>
              </w:rPr>
              <w:t>u 3</w:t>
            </w:r>
            <w:r w:rsidR="00BB4D90">
              <w:rPr>
                <w:rFonts w:ascii="Times New Roman" w:hAnsi="Times New Roman" w:cs="Times New Roman"/>
                <w:sz w:val="28"/>
                <w:szCs w:val="28"/>
              </w:rPr>
              <w:t>2</w:t>
            </w:r>
            <w:r w:rsidRPr="007842C4">
              <w:rPr>
                <w:rFonts w:ascii="Times New Roman" w:hAnsi="Times New Roman" w:cs="Times New Roman"/>
                <w:sz w:val="28"/>
                <w:szCs w:val="28"/>
              </w:rPr>
              <w:t xml:space="preserve"> được xây dựng thống nhất và hài hòa với các quy định của pháp luật khác có liên quan.</w:t>
            </w:r>
          </w:p>
        </w:tc>
        <w:tc>
          <w:tcPr>
            <w:tcW w:w="2085" w:type="dxa"/>
          </w:tcPr>
          <w:p w14:paraId="2701E3B7" w14:textId="77777777" w:rsidR="00045EE9" w:rsidRPr="005A02FB" w:rsidRDefault="00045EE9" w:rsidP="003A58F7">
            <w:pPr>
              <w:spacing w:before="120"/>
              <w:jc w:val="both"/>
              <w:rPr>
                <w:rFonts w:ascii="Times New Roman" w:hAnsi="Times New Roman" w:cs="Times New Roman"/>
                <w:sz w:val="28"/>
                <w:szCs w:val="28"/>
              </w:rPr>
            </w:pPr>
          </w:p>
        </w:tc>
      </w:tr>
      <w:tr w:rsidR="00045EE9" w:rsidRPr="005A02FB" w14:paraId="4F0BF634" w14:textId="77777777" w:rsidTr="003007F7">
        <w:tc>
          <w:tcPr>
            <w:tcW w:w="746" w:type="dxa"/>
          </w:tcPr>
          <w:p w14:paraId="536D78C4" w14:textId="77777777" w:rsidR="00045EE9" w:rsidRDefault="00962514"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14</w:t>
            </w:r>
          </w:p>
        </w:tc>
        <w:tc>
          <w:tcPr>
            <w:tcW w:w="3077" w:type="dxa"/>
          </w:tcPr>
          <w:p w14:paraId="29BECB6D" w14:textId="77777777" w:rsidR="00045EE9" w:rsidRPr="00B03206" w:rsidRDefault="00045EE9" w:rsidP="00F112F8">
            <w:pPr>
              <w:widowControl w:val="0"/>
              <w:spacing w:before="120" w:line="340" w:lineRule="exact"/>
              <w:jc w:val="both"/>
              <w:rPr>
                <w:rFonts w:ascii="Times New Roman" w:hAnsi="Times New Roman" w:cs="Times New Roman"/>
                <w:b/>
                <w:bCs/>
                <w:color w:val="FF0000"/>
                <w:sz w:val="28"/>
                <w:szCs w:val="28"/>
              </w:rPr>
            </w:pPr>
            <w:r w:rsidRPr="00F062B6">
              <w:rPr>
                <w:rFonts w:ascii="Times New Roman" w:hAnsi="Times New Roman" w:cs="Times New Roman"/>
                <w:b/>
                <w:bCs/>
                <w:sz w:val="28"/>
                <w:szCs w:val="28"/>
              </w:rPr>
              <w:t>Điề</w:t>
            </w:r>
            <w:r w:rsidR="00962514" w:rsidRPr="00F062B6">
              <w:rPr>
                <w:rFonts w:ascii="Times New Roman" w:hAnsi="Times New Roman" w:cs="Times New Roman"/>
                <w:b/>
                <w:bCs/>
                <w:sz w:val="28"/>
                <w:szCs w:val="28"/>
              </w:rPr>
              <w:t>u 33</w:t>
            </w:r>
            <w:r w:rsidRPr="00F062B6">
              <w:rPr>
                <w:rFonts w:ascii="Times New Roman" w:hAnsi="Times New Roman" w:cs="Times New Roman"/>
                <w:b/>
                <w:bCs/>
                <w:sz w:val="28"/>
                <w:szCs w:val="28"/>
              </w:rPr>
              <w:t>. Điều chỉnh dự án đầu tư</w:t>
            </w:r>
          </w:p>
        </w:tc>
        <w:tc>
          <w:tcPr>
            <w:tcW w:w="3685" w:type="dxa"/>
          </w:tcPr>
          <w:p w14:paraId="178ECE5F" w14:textId="77777777" w:rsidR="006C3EE7" w:rsidRPr="006C3EE7" w:rsidRDefault="00F062B6" w:rsidP="006C3EE7">
            <w:pPr>
              <w:spacing w:before="120"/>
              <w:jc w:val="both"/>
              <w:rPr>
                <w:rFonts w:ascii="Times New Roman" w:hAnsi="Times New Roman" w:cs="Times New Roman"/>
                <w:sz w:val="28"/>
                <w:szCs w:val="28"/>
              </w:rPr>
            </w:pPr>
            <w:r w:rsidRPr="00F062B6">
              <w:rPr>
                <w:rFonts w:ascii="Times New Roman" w:hAnsi="Times New Roman" w:cs="Times New Roman"/>
                <w:sz w:val="28"/>
                <w:szCs w:val="28"/>
              </w:rPr>
              <w:t>-</w:t>
            </w:r>
            <w:r>
              <w:rPr>
                <w:rFonts w:ascii="Times New Roman" w:hAnsi="Times New Roman" w:cs="Times New Roman"/>
                <w:i/>
                <w:sz w:val="28"/>
                <w:szCs w:val="28"/>
              </w:rPr>
              <w:t xml:space="preserve"> </w:t>
            </w:r>
            <w:r w:rsidR="006C3EE7" w:rsidRPr="006C3EE7">
              <w:rPr>
                <w:rFonts w:ascii="Times New Roman" w:hAnsi="Times New Roman" w:cs="Times New Roman"/>
                <w:i/>
                <w:sz w:val="28"/>
                <w:szCs w:val="28"/>
              </w:rPr>
              <w:t>Luật Đất đai năm 2024</w:t>
            </w:r>
            <w:r w:rsidR="006C3EE7" w:rsidRPr="006C3EE7">
              <w:rPr>
                <w:rFonts w:ascii="Times New Roman" w:hAnsi="Times New Roman" w:cs="Times New Roman"/>
                <w:sz w:val="28"/>
                <w:szCs w:val="28"/>
              </w:rPr>
              <w:t xml:space="preserve"> quy định nguyên tắc lập quy hoạch, kế hoạch sử dụng đất (Điều 60); căn cứ đề giao đất, cho thuê đất, cho phép chuyển mục đích sử dụng đất (Điều 116); điều kiện giao đất, cho thuê đất, cho phép chuyển mục đích sử dụng đất (Điều 122); các trường hợp giao đất, cho thuê đất không đấu giá quyền sử dụng đất, không đấu thầu lựa chọn nhà đầu tư thực hiện dự án có sử dụng đất (Điều 124); giao đất, cho thuê đất thông qua đấu giá quyền sử dụng đất (Điều 125); giao đất, cho thuê đất thông qua đấu thầu lựa chọn nhà đầu tư thực hiện dự án đầu tư có sử dụng đất (Điều 126); sử dụng đất để thực hiện dự án phát triển kinh tế - xã hội thông qua thỏa thuận về nhận quyền sử dụng đất hoặc đang có quyền sử dụng đất (Điều 127); giá đất cụ thể (Điều 160); trình tự, thủ tục giao đất, cho thuê đất đối với trường hợp giao đất, cho thuê đất không đấu giá quyền sử dụng đất, không đấu thầu lựa chọn nhà đầu tư thực hiện dự án có sử dụng đất và trường hợp giao đất, cho thuê đất thông qua đấu thầu lựa chọn nhà đầu tư thực hiện dự án có sử dụng đất (Điều 228); </w:t>
            </w:r>
            <w:r w:rsidR="006C3EE7" w:rsidRPr="006C3EE7">
              <w:rPr>
                <w:rFonts w:ascii="Times New Roman" w:hAnsi="Times New Roman" w:cs="Times New Roman"/>
                <w:bCs/>
                <w:sz w:val="28"/>
                <w:szCs w:val="28"/>
              </w:rPr>
              <w:t>trình tự, thủ tục giao đất, cho thuê đất thông qua đấu giá quyền sử dụng đất (Điều 229).</w:t>
            </w:r>
          </w:p>
          <w:p w14:paraId="5C8FC7B6" w14:textId="77777777" w:rsidR="00045EE9" w:rsidRPr="006C3EE7" w:rsidRDefault="006C3EE7" w:rsidP="006C3EE7">
            <w:pPr>
              <w:spacing w:before="120"/>
              <w:jc w:val="both"/>
              <w:rPr>
                <w:rFonts w:ascii="Times New Roman" w:hAnsi="Times New Roman" w:cs="Times New Roman"/>
                <w:sz w:val="28"/>
                <w:szCs w:val="28"/>
              </w:rPr>
            </w:pPr>
            <w:r>
              <w:rPr>
                <w:rFonts w:ascii="Times New Roman" w:hAnsi="Times New Roman" w:cs="Times New Roman"/>
                <w:sz w:val="28"/>
                <w:szCs w:val="28"/>
              </w:rPr>
              <w:t>-</w:t>
            </w:r>
            <w:r w:rsidRPr="006C3EE7">
              <w:rPr>
                <w:rFonts w:ascii="Times New Roman" w:hAnsi="Times New Roman" w:cs="Times New Roman"/>
                <w:sz w:val="28"/>
                <w:szCs w:val="28"/>
              </w:rPr>
              <w:t xml:space="preserve"> </w:t>
            </w:r>
            <w:r w:rsidRPr="006C3EE7">
              <w:rPr>
                <w:rFonts w:ascii="Times New Roman" w:hAnsi="Times New Roman" w:cs="Times New Roman"/>
                <w:i/>
                <w:sz w:val="28"/>
                <w:szCs w:val="28"/>
              </w:rPr>
              <w:t>Luật Quy hoạch năm 2017</w:t>
            </w:r>
            <w:r w:rsidRPr="006C3EE7">
              <w:rPr>
                <w:rFonts w:ascii="Times New Roman" w:hAnsi="Times New Roman" w:cs="Times New Roman"/>
                <w:sz w:val="28"/>
                <w:szCs w:val="28"/>
              </w:rPr>
              <w:t xml:space="preserve"> quy định nội dung quy hoạch bao gồm phương án phát triển hệ thống khu kinh tế, khu công nghiệp, khu chế xuất, khu công nghệ cao; phương án phát triển những khu vực khó khăn, đặc biệt khó khăn, những khu vực có vai trò động lực.</w:t>
            </w:r>
          </w:p>
        </w:tc>
        <w:tc>
          <w:tcPr>
            <w:tcW w:w="3402" w:type="dxa"/>
          </w:tcPr>
          <w:p w14:paraId="12ED699C" w14:textId="77777777" w:rsidR="00045EE9" w:rsidRPr="00F112F8" w:rsidRDefault="00F062B6" w:rsidP="00F112F8">
            <w:pPr>
              <w:spacing w:before="120"/>
              <w:jc w:val="both"/>
              <w:rPr>
                <w:rFonts w:ascii="Times New Roman" w:hAnsi="Times New Roman" w:cs="Times New Roman"/>
                <w:sz w:val="28"/>
                <w:szCs w:val="28"/>
              </w:rPr>
            </w:pPr>
            <w:r w:rsidRPr="00F062B6">
              <w:rPr>
                <w:rFonts w:ascii="Times New Roman" w:hAnsi="Times New Roman" w:cs="Times New Roman"/>
                <w:sz w:val="28"/>
                <w:szCs w:val="28"/>
              </w:rPr>
              <w:t>Điều chỉnh dự án đầu tư được thực hiện dựa trên nguyên tắc bảo đảm quyền tự chủ của nhà đầu tư trong quá trình triển khai, đồng thời phải tuân thủ quy định của pháp luật về đầu tư, đất đai và các luật có liên quan nhằm bảo đảm tính minh bạch, hiệu quả và phù hợp với định hướng quản lý nhà nước.</w:t>
            </w:r>
          </w:p>
        </w:tc>
        <w:tc>
          <w:tcPr>
            <w:tcW w:w="2085" w:type="dxa"/>
          </w:tcPr>
          <w:p w14:paraId="38F94D01" w14:textId="77777777" w:rsidR="00045EE9" w:rsidRPr="005A02FB" w:rsidRDefault="00045EE9" w:rsidP="003A58F7">
            <w:pPr>
              <w:spacing w:before="120"/>
              <w:jc w:val="both"/>
              <w:rPr>
                <w:rFonts w:ascii="Times New Roman" w:hAnsi="Times New Roman" w:cs="Times New Roman"/>
                <w:sz w:val="28"/>
                <w:szCs w:val="28"/>
              </w:rPr>
            </w:pPr>
          </w:p>
        </w:tc>
      </w:tr>
      <w:tr w:rsidR="002E7752" w:rsidRPr="005A02FB" w14:paraId="78D1F00C" w14:textId="77777777" w:rsidTr="003007F7">
        <w:tc>
          <w:tcPr>
            <w:tcW w:w="746" w:type="dxa"/>
          </w:tcPr>
          <w:p w14:paraId="18F116BD" w14:textId="77777777" w:rsidR="002E7752" w:rsidRDefault="002E7752"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16</w:t>
            </w:r>
          </w:p>
        </w:tc>
        <w:tc>
          <w:tcPr>
            <w:tcW w:w="3077" w:type="dxa"/>
          </w:tcPr>
          <w:p w14:paraId="74020F13" w14:textId="77777777" w:rsidR="002E7752" w:rsidRPr="00B03206" w:rsidRDefault="002E7752" w:rsidP="00F112F8">
            <w:pPr>
              <w:widowControl w:val="0"/>
              <w:spacing w:before="120" w:line="340" w:lineRule="exact"/>
              <w:jc w:val="both"/>
              <w:rPr>
                <w:rFonts w:ascii="Times New Roman" w:hAnsi="Times New Roman" w:cs="Times New Roman"/>
                <w:b/>
                <w:bCs/>
                <w:color w:val="FF0000"/>
                <w:sz w:val="28"/>
                <w:szCs w:val="28"/>
              </w:rPr>
            </w:pPr>
            <w:r w:rsidRPr="003D1752">
              <w:rPr>
                <w:rFonts w:ascii="Times New Roman" w:hAnsi="Times New Roman" w:cs="Times New Roman"/>
                <w:b/>
                <w:bCs/>
                <w:sz w:val="28"/>
                <w:szCs w:val="28"/>
              </w:rPr>
              <w:t>Điề</w:t>
            </w:r>
            <w:r w:rsidR="00962514">
              <w:rPr>
                <w:rFonts w:ascii="Times New Roman" w:hAnsi="Times New Roman" w:cs="Times New Roman"/>
                <w:b/>
                <w:bCs/>
                <w:sz w:val="28"/>
                <w:szCs w:val="28"/>
              </w:rPr>
              <w:t>u 34</w:t>
            </w:r>
            <w:r w:rsidRPr="003D1752">
              <w:rPr>
                <w:rFonts w:ascii="Times New Roman" w:hAnsi="Times New Roman" w:cs="Times New Roman"/>
                <w:b/>
                <w:bCs/>
                <w:sz w:val="28"/>
                <w:szCs w:val="28"/>
              </w:rPr>
              <w:t>. Nguyên tắc thực hiện dự án đầu tư</w:t>
            </w:r>
          </w:p>
        </w:tc>
        <w:tc>
          <w:tcPr>
            <w:tcW w:w="3685" w:type="dxa"/>
          </w:tcPr>
          <w:p w14:paraId="0E093182" w14:textId="77777777" w:rsidR="002E7752" w:rsidRDefault="00B519D2" w:rsidP="00F112F8">
            <w:pPr>
              <w:spacing w:before="120"/>
              <w:jc w:val="both"/>
              <w:rPr>
                <w:rFonts w:ascii="Times New Roman" w:hAnsi="Times New Roman" w:cs="Times New Roman"/>
                <w:sz w:val="28"/>
                <w:szCs w:val="28"/>
              </w:rPr>
            </w:pPr>
            <w:r w:rsidRPr="00B519D2">
              <w:rPr>
                <w:rFonts w:ascii="Times New Roman" w:hAnsi="Times New Roman" w:cs="Times New Roman"/>
                <w:sz w:val="28"/>
                <w:szCs w:val="28"/>
              </w:rPr>
              <w:t xml:space="preserve">- </w:t>
            </w:r>
            <w:r w:rsidRPr="00B519D2">
              <w:rPr>
                <w:rFonts w:ascii="Times New Roman" w:hAnsi="Times New Roman" w:cs="Times New Roman"/>
                <w:i/>
                <w:sz w:val="28"/>
                <w:szCs w:val="28"/>
              </w:rPr>
              <w:t>Luật Đất đai năm 2024</w:t>
            </w:r>
            <w:r w:rsidRPr="00B519D2">
              <w:rPr>
                <w:rFonts w:ascii="Times New Roman" w:hAnsi="Times New Roman" w:cs="Times New Roman"/>
                <w:sz w:val="28"/>
                <w:szCs w:val="28"/>
              </w:rPr>
              <w:t xml:space="preserve"> quy định nguyên tắc lập quy hoạch, kế hoạch sử dụng đất (Điều 60); căn cứ đề giao đất, cho thuê đất, cho phép chuyển mục đích sử dụng đất (Điều 116); điều kiện giao đất, cho thuê đất, cho phép chuyển mục đích sử dụng đất (Điều 122); các trường hợp giao đất, cho thuê đất không đấu giá quyền sử dụng đất, không đấu thầu lựa chọn nhà đầu tư thực hiện dự án có sử dụng đất (Điều 124); giao đất, cho thuê đất thông qua đấu giá quyền sử dụng đất (Điều 125); giao đất, cho thuê đất thông qua đấu thầu lựa chọn nhà đầu tư thực hiện dự án đầu tư có sử dụng đất (Điều 126); sử dụng đất để thực hiện dự án phát triển kinh tế - xã hội thông qua thỏa thuận về nhận quyền sử dụng đất hoặc đang có quyền sử dụng đất (Điều 127); giá đất cụ thể (Điều 160); trình tự, thủ tục giao đất, cho thuê đất đối với trường hợp giao đất, cho thuê đất không đấu giá quyền sử dụng đất, không đấu thầu lựa chọn nhà đầu tư thực hiện dự án có sử dụng đất và trường hợp giao đất, cho thuê đất thông qua đấu thầu lựa chọn nhà đầu tư thực hiện dự án có sử dụng đất (Điều 228); </w:t>
            </w:r>
            <w:r w:rsidRPr="00B519D2">
              <w:rPr>
                <w:rFonts w:ascii="Times New Roman" w:hAnsi="Times New Roman" w:cs="Times New Roman"/>
                <w:bCs/>
                <w:sz w:val="28"/>
                <w:szCs w:val="28"/>
              </w:rPr>
              <w:t>trình tự, thủ tục giao đất, cho thuê đất thông qua đấu giá quyền sử dụng đất (Điều 229).</w:t>
            </w:r>
          </w:p>
          <w:p w14:paraId="11BD0765" w14:textId="77777777" w:rsidR="00B519D2" w:rsidRPr="00B519D2" w:rsidRDefault="00B002D6" w:rsidP="00B519D2">
            <w:pPr>
              <w:spacing w:before="120"/>
              <w:jc w:val="both"/>
              <w:rPr>
                <w:rFonts w:ascii="Times New Roman" w:hAnsi="Times New Roman" w:cs="Times New Roman"/>
                <w:sz w:val="28"/>
                <w:szCs w:val="28"/>
              </w:rPr>
            </w:pPr>
            <w:r>
              <w:rPr>
                <w:rFonts w:ascii="Times New Roman" w:hAnsi="Times New Roman" w:cs="Times New Roman"/>
                <w:i/>
                <w:sz w:val="28"/>
                <w:szCs w:val="28"/>
              </w:rPr>
              <w:t xml:space="preserve">- </w:t>
            </w:r>
            <w:r w:rsidR="00B519D2" w:rsidRPr="00B519D2">
              <w:rPr>
                <w:rFonts w:ascii="Times New Roman" w:hAnsi="Times New Roman" w:cs="Times New Roman"/>
                <w:i/>
                <w:sz w:val="28"/>
                <w:szCs w:val="28"/>
              </w:rPr>
              <w:t>Luật Quốc phòng năm 2018</w:t>
            </w:r>
            <w:r w:rsidR="00B519D2" w:rsidRPr="00B519D2">
              <w:rPr>
                <w:rFonts w:ascii="Times New Roman" w:hAnsi="Times New Roman" w:cs="Times New Roman"/>
                <w:sz w:val="28"/>
                <w:szCs w:val="28"/>
              </w:rPr>
              <w:t xml:space="preserve"> quy định nhiệm vụ kết hợp quốc phòng với kinh tế - xã hội và kinh tế - xã hội với quốc phòng (Điều 15).</w:t>
            </w:r>
          </w:p>
          <w:p w14:paraId="1BD165E4" w14:textId="77777777" w:rsidR="00B519D2" w:rsidRDefault="00B519D2" w:rsidP="00F112F8">
            <w:pPr>
              <w:spacing w:before="120"/>
              <w:jc w:val="both"/>
              <w:rPr>
                <w:rFonts w:ascii="Times New Roman" w:hAnsi="Times New Roman" w:cs="Times New Roman"/>
                <w:sz w:val="28"/>
                <w:szCs w:val="28"/>
              </w:rPr>
            </w:pPr>
            <w:r w:rsidRPr="00B519D2">
              <w:rPr>
                <w:rFonts w:ascii="Times New Roman" w:hAnsi="Times New Roman" w:cs="Times New Roman"/>
                <w:sz w:val="28"/>
                <w:szCs w:val="28"/>
              </w:rPr>
              <w:t xml:space="preserve">- </w:t>
            </w:r>
            <w:r w:rsidRPr="00B519D2">
              <w:rPr>
                <w:rFonts w:ascii="Times New Roman" w:hAnsi="Times New Roman" w:cs="Times New Roman"/>
                <w:i/>
                <w:sz w:val="28"/>
                <w:szCs w:val="28"/>
              </w:rPr>
              <w:t>Luật An ninh quốc gia năm 2004</w:t>
            </w:r>
            <w:r w:rsidRPr="00B519D2">
              <w:rPr>
                <w:rFonts w:ascii="Times New Roman" w:hAnsi="Times New Roman" w:cs="Times New Roman"/>
                <w:sz w:val="28"/>
                <w:szCs w:val="28"/>
              </w:rPr>
              <w:t xml:space="preserve"> quy định quản lý nhà nước về an ninh quốc gia (Chương IV).</w:t>
            </w:r>
          </w:p>
          <w:p w14:paraId="4B3E9825" w14:textId="77777777" w:rsidR="00B002D6" w:rsidRPr="009F6587" w:rsidRDefault="00B002D6" w:rsidP="00F112F8">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Pr="00B002D6">
              <w:rPr>
                <w:rFonts w:ascii="Times New Roman" w:hAnsi="Times New Roman" w:cs="Times New Roman"/>
                <w:i/>
                <w:sz w:val="28"/>
                <w:szCs w:val="28"/>
              </w:rPr>
              <w:t xml:space="preserve">Luật Bảo vệ môi trường năm 2020 </w:t>
            </w:r>
            <w:r w:rsidRPr="00B002D6">
              <w:rPr>
                <w:rFonts w:ascii="Times New Roman" w:hAnsi="Times New Roman" w:cs="Times New Roman"/>
                <w:iCs/>
                <w:sz w:val="28"/>
                <w:szCs w:val="28"/>
              </w:rPr>
              <w:t>quy định về hoạt động bảo vệ môi trường; quyền, nghĩa vụ và trách nhiệm của cơ quan, tổ chức, cộng đồng dân cư, hộ gia đình và cá nhân trong hoạt động bảo vệ môi trường; sự cố môi trường và khắc phục sự cố môi trường.</w:t>
            </w:r>
          </w:p>
        </w:tc>
        <w:tc>
          <w:tcPr>
            <w:tcW w:w="3402" w:type="dxa"/>
          </w:tcPr>
          <w:p w14:paraId="3B5FA5BF" w14:textId="77777777" w:rsidR="002E7752" w:rsidRPr="00F112F8" w:rsidRDefault="0029451E" w:rsidP="00F112F8">
            <w:pPr>
              <w:spacing w:before="120"/>
              <w:jc w:val="both"/>
              <w:rPr>
                <w:rFonts w:ascii="Times New Roman" w:hAnsi="Times New Roman" w:cs="Times New Roman"/>
                <w:sz w:val="28"/>
                <w:szCs w:val="28"/>
              </w:rPr>
            </w:pPr>
            <w:r>
              <w:rPr>
                <w:rFonts w:ascii="Times New Roman" w:hAnsi="Times New Roman" w:cs="Times New Roman"/>
                <w:sz w:val="28"/>
                <w:szCs w:val="28"/>
              </w:rPr>
              <w:t xml:space="preserve">Các nguyên tắc thực hiện dự án đầu tư được xây dựng thống nhất với các quy định </w:t>
            </w:r>
            <w:r w:rsidRPr="0029451E">
              <w:rPr>
                <w:rFonts w:ascii="Times New Roman" w:hAnsi="Times New Roman" w:cs="Times New Roman"/>
                <w:sz w:val="28"/>
                <w:szCs w:val="28"/>
              </w:rPr>
              <w:t>pháp luật về</w:t>
            </w:r>
            <w:r w:rsidR="00393684">
              <w:rPr>
                <w:rFonts w:ascii="Times New Roman" w:hAnsi="Times New Roman" w:cs="Times New Roman"/>
                <w:sz w:val="28"/>
                <w:szCs w:val="28"/>
              </w:rPr>
              <w:t xml:space="preserve"> quy </w:t>
            </w:r>
            <w:r w:rsidRPr="0029451E">
              <w:rPr>
                <w:rFonts w:ascii="Times New Roman" w:hAnsi="Times New Roman" w:cs="Times New Roman"/>
                <w:sz w:val="28"/>
                <w:szCs w:val="28"/>
              </w:rPr>
              <w:t>đất đai, môi trườ</w:t>
            </w:r>
            <w:r w:rsidR="00393684">
              <w:rPr>
                <w:rFonts w:ascii="Times New Roman" w:hAnsi="Times New Roman" w:cs="Times New Roman"/>
                <w:sz w:val="28"/>
                <w:szCs w:val="28"/>
              </w:rPr>
              <w:t>ng và các</w:t>
            </w:r>
            <w:r w:rsidRPr="0029451E">
              <w:rPr>
                <w:rFonts w:ascii="Times New Roman" w:hAnsi="Times New Roman" w:cs="Times New Roman"/>
                <w:sz w:val="28"/>
                <w:szCs w:val="28"/>
              </w:rPr>
              <w:t xml:space="preserve"> </w:t>
            </w:r>
            <w:r w:rsidRPr="0029451E">
              <w:rPr>
                <w:rFonts w:ascii="Times New Roman" w:hAnsi="Times New Roman" w:cs="Times New Roman"/>
                <w:sz w:val="28"/>
                <w:szCs w:val="28"/>
                <w:lang w:val="vi-VN"/>
              </w:rPr>
              <w:t xml:space="preserve">quy định khác của </w:t>
            </w:r>
            <w:r w:rsidRPr="0029451E">
              <w:rPr>
                <w:rFonts w:ascii="Times New Roman" w:hAnsi="Times New Roman" w:cs="Times New Roman"/>
                <w:sz w:val="28"/>
                <w:szCs w:val="28"/>
              </w:rPr>
              <w:t>pháp luật có liên quan</w:t>
            </w:r>
            <w:r w:rsidR="00370640">
              <w:rPr>
                <w:rFonts w:ascii="Times New Roman" w:hAnsi="Times New Roman" w:cs="Times New Roman"/>
                <w:sz w:val="28"/>
                <w:szCs w:val="28"/>
              </w:rPr>
              <w:t>.</w:t>
            </w:r>
          </w:p>
        </w:tc>
        <w:tc>
          <w:tcPr>
            <w:tcW w:w="2085" w:type="dxa"/>
          </w:tcPr>
          <w:p w14:paraId="5F667636" w14:textId="77777777" w:rsidR="002E7752" w:rsidRPr="005A02FB" w:rsidRDefault="002E7752" w:rsidP="003A58F7">
            <w:pPr>
              <w:spacing w:before="120"/>
              <w:jc w:val="both"/>
              <w:rPr>
                <w:rFonts w:ascii="Times New Roman" w:hAnsi="Times New Roman" w:cs="Times New Roman"/>
                <w:sz w:val="28"/>
                <w:szCs w:val="28"/>
              </w:rPr>
            </w:pPr>
          </w:p>
        </w:tc>
      </w:tr>
      <w:tr w:rsidR="002E7752" w:rsidRPr="005A02FB" w14:paraId="4DB470F6" w14:textId="77777777" w:rsidTr="003007F7">
        <w:tc>
          <w:tcPr>
            <w:tcW w:w="746" w:type="dxa"/>
          </w:tcPr>
          <w:p w14:paraId="28F2F4EC" w14:textId="77777777" w:rsidR="002E7752" w:rsidRDefault="002E7752"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17</w:t>
            </w:r>
          </w:p>
        </w:tc>
        <w:tc>
          <w:tcPr>
            <w:tcW w:w="3077" w:type="dxa"/>
          </w:tcPr>
          <w:p w14:paraId="0BAABF41" w14:textId="77777777" w:rsidR="002E7752" w:rsidRPr="002E7752" w:rsidRDefault="00F83C05" w:rsidP="002E7752">
            <w:pPr>
              <w:widowControl w:val="0"/>
              <w:spacing w:before="120" w:line="340" w:lineRule="exact"/>
              <w:jc w:val="both"/>
              <w:rPr>
                <w:rFonts w:ascii="Times New Roman" w:hAnsi="Times New Roman" w:cs="Times New Roman"/>
                <w:b/>
                <w:bCs/>
                <w:sz w:val="28"/>
                <w:szCs w:val="28"/>
              </w:rPr>
            </w:pPr>
            <w:r w:rsidRPr="00F83C05">
              <w:rPr>
                <w:rFonts w:ascii="Times New Roman" w:hAnsi="Times New Roman" w:cs="Times New Roman"/>
                <w:b/>
                <w:bCs/>
                <w:sz w:val="28"/>
                <w:szCs w:val="28"/>
              </w:rPr>
              <w:t>Điề</w:t>
            </w:r>
            <w:r w:rsidR="00962514">
              <w:rPr>
                <w:rFonts w:ascii="Times New Roman" w:hAnsi="Times New Roman" w:cs="Times New Roman"/>
                <w:b/>
                <w:bCs/>
                <w:sz w:val="28"/>
                <w:szCs w:val="28"/>
              </w:rPr>
              <w:t>u 35</w:t>
            </w:r>
            <w:r w:rsidRPr="00F83C05">
              <w:rPr>
                <w:rFonts w:ascii="Times New Roman" w:hAnsi="Times New Roman" w:cs="Times New Roman"/>
                <w:b/>
                <w:bCs/>
                <w:sz w:val="28"/>
                <w:szCs w:val="28"/>
              </w:rPr>
              <w:t>. Bảo đảm thực hiện dự án đầu tư</w:t>
            </w:r>
          </w:p>
        </w:tc>
        <w:tc>
          <w:tcPr>
            <w:tcW w:w="3685" w:type="dxa"/>
          </w:tcPr>
          <w:p w14:paraId="3077D8F6" w14:textId="77777777" w:rsidR="00273782" w:rsidRPr="00273782" w:rsidRDefault="00273782" w:rsidP="00273782">
            <w:pPr>
              <w:spacing w:before="120" w:after="160" w:line="259" w:lineRule="auto"/>
              <w:jc w:val="both"/>
              <w:rPr>
                <w:rFonts w:ascii="Times New Roman" w:hAnsi="Times New Roman" w:cs="Times New Roman"/>
                <w:i/>
                <w:sz w:val="28"/>
                <w:szCs w:val="28"/>
              </w:rPr>
            </w:pPr>
            <w:r w:rsidRPr="00273782">
              <w:rPr>
                <w:rFonts w:ascii="Times New Roman" w:hAnsi="Times New Roman" w:cs="Times New Roman"/>
                <w:i/>
                <w:sz w:val="28"/>
                <w:szCs w:val="28"/>
              </w:rPr>
              <w:t xml:space="preserve">- Luật Đất đai năm 2024 </w:t>
            </w:r>
            <w:r w:rsidRPr="00273782">
              <w:rPr>
                <w:rFonts w:ascii="Times New Roman" w:hAnsi="Times New Roman" w:cs="Times New Roman"/>
                <w:iCs/>
                <w:sz w:val="28"/>
                <w:szCs w:val="28"/>
              </w:rPr>
              <w:t xml:space="preserve">quy định về Điều kiện giao đất, cho thuê đất, cho phép chuyển mục đích sử dụng đất (Điều 122): </w:t>
            </w:r>
            <w:r w:rsidRPr="00273782">
              <w:rPr>
                <w:rFonts w:ascii="Times New Roman" w:hAnsi="Times New Roman" w:cs="Times New Roman"/>
                <w:i/>
                <w:sz w:val="28"/>
                <w:szCs w:val="28"/>
              </w:rPr>
              <w:t>“Người được Nhà nước giao đất, cho thuê đất, cho phép chuyển mục đích sử dụng đất để thực hiện dự án đầu tư phải đáp ứng các điều kiện sau đây: a) Ký quỹ hoặc các hình thức bảo đảm khác theo quy định của pháp luật về đầu tư”.</w:t>
            </w:r>
          </w:p>
          <w:p w14:paraId="00CB1FA0" w14:textId="77777777" w:rsidR="002E7752" w:rsidRPr="00273782" w:rsidRDefault="00273782" w:rsidP="00273782">
            <w:pPr>
              <w:spacing w:before="120"/>
              <w:jc w:val="both"/>
              <w:rPr>
                <w:rFonts w:ascii="Times New Roman" w:hAnsi="Times New Roman" w:cs="Times New Roman"/>
                <w:sz w:val="28"/>
                <w:szCs w:val="28"/>
              </w:rPr>
            </w:pPr>
            <w:r w:rsidRPr="00273782">
              <w:rPr>
                <w:rFonts w:ascii="Times New Roman" w:hAnsi="Times New Roman" w:cs="Times New Roman"/>
                <w:i/>
                <w:sz w:val="28"/>
                <w:szCs w:val="28"/>
              </w:rPr>
              <w:t xml:space="preserve">- Luật Các tổ chức tín dụng năm 2024 </w:t>
            </w:r>
            <w:r w:rsidRPr="00273782">
              <w:rPr>
                <w:rFonts w:ascii="Times New Roman" w:hAnsi="Times New Roman" w:cs="Times New Roman"/>
                <w:iCs/>
                <w:sz w:val="28"/>
                <w:szCs w:val="28"/>
              </w:rPr>
              <w:t>quy định về hoạt động bảo lãnh ngân hàng (Điều 107, 115, 127).</w:t>
            </w:r>
          </w:p>
        </w:tc>
        <w:tc>
          <w:tcPr>
            <w:tcW w:w="3402" w:type="dxa"/>
          </w:tcPr>
          <w:p w14:paraId="0B88F0D4" w14:textId="77777777" w:rsidR="002E7752" w:rsidRPr="00F112F8" w:rsidRDefault="008F405A" w:rsidP="008F405A">
            <w:pPr>
              <w:spacing w:before="120"/>
              <w:jc w:val="both"/>
              <w:rPr>
                <w:rFonts w:ascii="Times New Roman" w:hAnsi="Times New Roman" w:cs="Times New Roman"/>
                <w:sz w:val="28"/>
                <w:szCs w:val="28"/>
              </w:rPr>
            </w:pPr>
            <w:r w:rsidRPr="008F405A">
              <w:rPr>
                <w:rFonts w:ascii="Times New Roman" w:hAnsi="Times New Roman" w:cs="Times New Roman"/>
                <w:sz w:val="28"/>
                <w:szCs w:val="28"/>
              </w:rPr>
              <w:t xml:space="preserve">Về cơ bản, các quy định liên quan đến </w:t>
            </w:r>
            <w:r>
              <w:rPr>
                <w:rFonts w:ascii="Times New Roman" w:hAnsi="Times New Roman" w:cs="Times New Roman"/>
                <w:sz w:val="28"/>
                <w:szCs w:val="28"/>
              </w:rPr>
              <w:t>bảo đảm thực hiện</w:t>
            </w:r>
            <w:r w:rsidRPr="008F405A">
              <w:rPr>
                <w:rFonts w:ascii="Times New Roman" w:hAnsi="Times New Roman" w:cs="Times New Roman"/>
                <w:sz w:val="28"/>
                <w:szCs w:val="28"/>
              </w:rPr>
              <w:t xml:space="preserve"> dự án đầu tư thống nhất với các quy định về </w:t>
            </w:r>
            <w:r>
              <w:rPr>
                <w:rFonts w:ascii="Times New Roman" w:hAnsi="Times New Roman" w:cs="Times New Roman"/>
                <w:sz w:val="28"/>
                <w:szCs w:val="28"/>
              </w:rPr>
              <w:t>điều kiện của Luật Đất đai, Luật Các tổ chức tín dụng,…</w:t>
            </w:r>
          </w:p>
        </w:tc>
        <w:tc>
          <w:tcPr>
            <w:tcW w:w="2085" w:type="dxa"/>
          </w:tcPr>
          <w:p w14:paraId="1F8BB53C" w14:textId="77777777" w:rsidR="002E7752" w:rsidRPr="005A02FB" w:rsidRDefault="002E7752" w:rsidP="003A58F7">
            <w:pPr>
              <w:spacing w:before="120"/>
              <w:jc w:val="both"/>
              <w:rPr>
                <w:rFonts w:ascii="Times New Roman" w:hAnsi="Times New Roman" w:cs="Times New Roman"/>
                <w:sz w:val="28"/>
                <w:szCs w:val="28"/>
              </w:rPr>
            </w:pPr>
          </w:p>
        </w:tc>
      </w:tr>
      <w:tr w:rsidR="000C300D" w:rsidRPr="005A02FB" w14:paraId="28970D00" w14:textId="77777777" w:rsidTr="003007F7">
        <w:tc>
          <w:tcPr>
            <w:tcW w:w="746" w:type="dxa"/>
          </w:tcPr>
          <w:p w14:paraId="1E5E6B5E" w14:textId="77777777" w:rsidR="000C300D" w:rsidRDefault="000C300D"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18</w:t>
            </w:r>
          </w:p>
        </w:tc>
        <w:tc>
          <w:tcPr>
            <w:tcW w:w="3077" w:type="dxa"/>
          </w:tcPr>
          <w:p w14:paraId="2749B6CA" w14:textId="77777777" w:rsidR="000C300D" w:rsidRPr="00F83C05" w:rsidRDefault="000C300D" w:rsidP="002E7752">
            <w:pPr>
              <w:widowControl w:val="0"/>
              <w:spacing w:before="120" w:line="340" w:lineRule="exact"/>
              <w:jc w:val="both"/>
              <w:rPr>
                <w:rFonts w:ascii="Times New Roman" w:hAnsi="Times New Roman" w:cs="Times New Roman"/>
                <w:b/>
                <w:bCs/>
                <w:sz w:val="28"/>
                <w:szCs w:val="28"/>
              </w:rPr>
            </w:pPr>
            <w:r w:rsidRPr="000C300D">
              <w:rPr>
                <w:rFonts w:ascii="Times New Roman" w:hAnsi="Times New Roman" w:cs="Times New Roman"/>
                <w:b/>
                <w:bCs/>
                <w:sz w:val="28"/>
                <w:szCs w:val="28"/>
              </w:rPr>
              <w:t>Điề</w:t>
            </w:r>
            <w:r w:rsidR="00962514">
              <w:rPr>
                <w:rFonts w:ascii="Times New Roman" w:hAnsi="Times New Roman" w:cs="Times New Roman"/>
                <w:b/>
                <w:bCs/>
                <w:sz w:val="28"/>
                <w:szCs w:val="28"/>
              </w:rPr>
              <w:t>u 36</w:t>
            </w:r>
            <w:r w:rsidRPr="000C300D">
              <w:rPr>
                <w:rFonts w:ascii="Times New Roman" w:hAnsi="Times New Roman" w:cs="Times New Roman"/>
                <w:b/>
                <w:bCs/>
                <w:sz w:val="28"/>
                <w:szCs w:val="28"/>
              </w:rPr>
              <w:t>. Thời hạn hoạt động, tiến độ thực hiện của dự án đầu tư</w:t>
            </w:r>
          </w:p>
        </w:tc>
        <w:tc>
          <w:tcPr>
            <w:tcW w:w="3685" w:type="dxa"/>
          </w:tcPr>
          <w:p w14:paraId="51F61B5A" w14:textId="77777777" w:rsidR="00273782" w:rsidRPr="00273782" w:rsidRDefault="00273782" w:rsidP="00273782">
            <w:pPr>
              <w:spacing w:before="120" w:after="160" w:line="259" w:lineRule="auto"/>
              <w:jc w:val="both"/>
              <w:rPr>
                <w:rFonts w:ascii="Times New Roman" w:hAnsi="Times New Roman" w:cs="Times New Roman"/>
                <w:iCs/>
                <w:sz w:val="28"/>
                <w:szCs w:val="28"/>
              </w:rPr>
            </w:pPr>
            <w:r w:rsidRPr="00273782">
              <w:rPr>
                <w:rFonts w:ascii="Times New Roman" w:hAnsi="Times New Roman" w:cs="Times New Roman"/>
                <w:i/>
                <w:sz w:val="28"/>
                <w:szCs w:val="28"/>
              </w:rPr>
              <w:t xml:space="preserve">- Luật Chuyển giao công nghệ năm 2017 </w:t>
            </w:r>
            <w:r w:rsidRPr="00273782">
              <w:rPr>
                <w:rFonts w:ascii="Times New Roman" w:hAnsi="Times New Roman" w:cs="Times New Roman"/>
                <w:iCs/>
                <w:sz w:val="28"/>
                <w:szCs w:val="28"/>
              </w:rPr>
              <w:t>quy định về Công nghệ cấm chuyển giao (Điều 11); Trách nhiệm của Chính phủ về ban hành Ban hành Danh mục công nghệ khuyến khích chuyển giao, Danh mục công nghệ hạn chế chuyển giao và Danh mục công nghệ cấm chuyển giao (Điều 53); Trách nhiệm của Bộ Khoa học và Công nghệ về Hướng dẫn việc đánh giá trình độ công nghệ, năng lực công nghệ trong các ngành, lĩnh vực theo nhu cầu phát triển kinh tế - xã hội và hội nhập kinh tế quốc tế của từng thời kỳ (Điều 54).</w:t>
            </w:r>
          </w:p>
          <w:p w14:paraId="69843FD5" w14:textId="77777777" w:rsidR="00273782" w:rsidRPr="00273782" w:rsidRDefault="00273782" w:rsidP="00273782">
            <w:pPr>
              <w:spacing w:before="120" w:after="160" w:line="259" w:lineRule="auto"/>
              <w:jc w:val="both"/>
              <w:rPr>
                <w:rFonts w:ascii="Times New Roman" w:hAnsi="Times New Roman" w:cs="Times New Roman"/>
                <w:iCs/>
                <w:sz w:val="28"/>
                <w:szCs w:val="28"/>
              </w:rPr>
            </w:pPr>
            <w:r w:rsidRPr="00273782">
              <w:rPr>
                <w:rFonts w:ascii="Times New Roman" w:hAnsi="Times New Roman" w:cs="Times New Roman"/>
                <w:i/>
                <w:sz w:val="28"/>
                <w:szCs w:val="28"/>
              </w:rPr>
              <w:t xml:space="preserve">- Luật Đất đai năm 2024 </w:t>
            </w:r>
            <w:r w:rsidRPr="00273782">
              <w:rPr>
                <w:rFonts w:ascii="Times New Roman" w:hAnsi="Times New Roman" w:cs="Times New Roman"/>
                <w:iCs/>
                <w:sz w:val="28"/>
                <w:szCs w:val="28"/>
              </w:rPr>
              <w:t>quy định Đất sử dụng có thời hạn (Điều 172); Đất khu công nghiệp, cụm công nghiệp (Điều 202); Đất sử dụng cho khu công nghệ cao (Điều 204).</w:t>
            </w:r>
          </w:p>
          <w:p w14:paraId="1191BD0D" w14:textId="77777777" w:rsidR="00273782" w:rsidRPr="00273782" w:rsidRDefault="00273782" w:rsidP="00273782">
            <w:pPr>
              <w:spacing w:before="120" w:after="160" w:line="259" w:lineRule="auto"/>
              <w:jc w:val="both"/>
              <w:rPr>
                <w:rFonts w:ascii="Times New Roman" w:hAnsi="Times New Roman" w:cs="Times New Roman"/>
                <w:iCs/>
                <w:sz w:val="28"/>
                <w:szCs w:val="28"/>
              </w:rPr>
            </w:pPr>
            <w:r w:rsidRPr="00273782">
              <w:rPr>
                <w:rFonts w:ascii="Times New Roman" w:hAnsi="Times New Roman" w:cs="Times New Roman"/>
                <w:iCs/>
                <w:sz w:val="28"/>
                <w:szCs w:val="28"/>
              </w:rPr>
              <w:t xml:space="preserve">- </w:t>
            </w:r>
            <w:r w:rsidRPr="00273782">
              <w:rPr>
                <w:rFonts w:ascii="Times New Roman" w:hAnsi="Times New Roman" w:cs="Times New Roman"/>
                <w:i/>
                <w:iCs/>
                <w:sz w:val="28"/>
                <w:szCs w:val="28"/>
              </w:rPr>
              <w:t>Luật sửa đổi, bổ sung một số điều của Luật Sở hữu trí tuệ năm 2022</w:t>
            </w:r>
            <w:r w:rsidRPr="00273782">
              <w:rPr>
                <w:rFonts w:ascii="Times New Roman" w:hAnsi="Times New Roman" w:cs="Times New Roman"/>
                <w:iCs/>
                <w:sz w:val="28"/>
                <w:szCs w:val="28"/>
              </w:rPr>
              <w:t xml:space="preserve"> quy định biện pháp công nghệ.</w:t>
            </w:r>
          </w:p>
          <w:p w14:paraId="1F0E5A11" w14:textId="77777777" w:rsidR="000C300D" w:rsidRPr="00F112F8" w:rsidRDefault="00273782" w:rsidP="00273782">
            <w:pPr>
              <w:spacing w:before="120"/>
              <w:jc w:val="both"/>
              <w:rPr>
                <w:rFonts w:ascii="Times New Roman" w:hAnsi="Times New Roman" w:cs="Times New Roman"/>
                <w:i/>
                <w:sz w:val="28"/>
                <w:szCs w:val="28"/>
              </w:rPr>
            </w:pPr>
            <w:r w:rsidRPr="00273782">
              <w:rPr>
                <w:rFonts w:ascii="Times New Roman" w:hAnsi="Times New Roman" w:cs="Times New Roman"/>
                <w:i/>
                <w:sz w:val="28"/>
                <w:szCs w:val="28"/>
              </w:rPr>
              <w:t xml:space="preserve">- Nghị định số 35/2022/NĐ-CP ngày 28/5/2022 </w:t>
            </w:r>
            <w:r w:rsidRPr="00273782">
              <w:rPr>
                <w:rFonts w:ascii="Times New Roman" w:hAnsi="Times New Roman" w:cs="Times New Roman"/>
                <w:iCs/>
                <w:sz w:val="28"/>
                <w:szCs w:val="28"/>
              </w:rPr>
              <w:t>quy định về về quản lý khu công nghiệp và khu kinh tế.</w:t>
            </w:r>
          </w:p>
        </w:tc>
        <w:tc>
          <w:tcPr>
            <w:tcW w:w="3402" w:type="dxa"/>
          </w:tcPr>
          <w:p w14:paraId="04A1F673" w14:textId="77777777" w:rsidR="000C300D" w:rsidRPr="00F112F8" w:rsidRDefault="00273782" w:rsidP="00F112F8">
            <w:pPr>
              <w:spacing w:before="120"/>
              <w:jc w:val="both"/>
              <w:rPr>
                <w:rFonts w:ascii="Times New Roman" w:hAnsi="Times New Roman" w:cs="Times New Roman"/>
                <w:sz w:val="28"/>
                <w:szCs w:val="28"/>
              </w:rPr>
            </w:pPr>
            <w:r w:rsidRPr="00273782">
              <w:rPr>
                <w:rFonts w:ascii="Times New Roman" w:hAnsi="Times New Roman" w:cs="Times New Roman"/>
                <w:sz w:val="28"/>
                <w:szCs w:val="28"/>
              </w:rPr>
              <w:t>Về cơ bản, các quy định liên quan đến thời hạn hoạt của dự án đầu tư thống nhất với các quy định về thời hạn sử dụng đất, về không xem xét gia hạn hoạt động đối với dự án sử dụng công nghệ cấm chuyển giao…</w:t>
            </w:r>
          </w:p>
        </w:tc>
        <w:tc>
          <w:tcPr>
            <w:tcW w:w="2085" w:type="dxa"/>
          </w:tcPr>
          <w:p w14:paraId="54785D10" w14:textId="77777777" w:rsidR="000C300D" w:rsidRPr="005A02FB" w:rsidRDefault="000C300D" w:rsidP="003A58F7">
            <w:pPr>
              <w:spacing w:before="120"/>
              <w:jc w:val="both"/>
              <w:rPr>
                <w:rFonts w:ascii="Times New Roman" w:hAnsi="Times New Roman" w:cs="Times New Roman"/>
                <w:sz w:val="28"/>
                <w:szCs w:val="28"/>
              </w:rPr>
            </w:pPr>
          </w:p>
        </w:tc>
      </w:tr>
      <w:tr w:rsidR="000C300D" w:rsidRPr="005A02FB" w14:paraId="583A09CB" w14:textId="77777777" w:rsidTr="003007F7">
        <w:tc>
          <w:tcPr>
            <w:tcW w:w="746" w:type="dxa"/>
          </w:tcPr>
          <w:p w14:paraId="45DA78D7" w14:textId="77777777" w:rsidR="000C300D" w:rsidRDefault="000C300D"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19</w:t>
            </w:r>
          </w:p>
        </w:tc>
        <w:tc>
          <w:tcPr>
            <w:tcW w:w="3077" w:type="dxa"/>
          </w:tcPr>
          <w:p w14:paraId="695AA0A7" w14:textId="77777777" w:rsidR="000C300D" w:rsidRPr="000C300D" w:rsidRDefault="000C300D" w:rsidP="002E7752">
            <w:pPr>
              <w:widowControl w:val="0"/>
              <w:spacing w:before="120" w:line="340" w:lineRule="exact"/>
              <w:jc w:val="both"/>
              <w:rPr>
                <w:rFonts w:ascii="Times New Roman" w:hAnsi="Times New Roman" w:cs="Times New Roman"/>
                <w:b/>
                <w:bCs/>
                <w:sz w:val="28"/>
                <w:szCs w:val="28"/>
              </w:rPr>
            </w:pPr>
            <w:r w:rsidRPr="000C300D">
              <w:rPr>
                <w:rFonts w:ascii="Times New Roman" w:hAnsi="Times New Roman" w:cs="Times New Roman"/>
                <w:b/>
                <w:bCs/>
                <w:sz w:val="28"/>
                <w:szCs w:val="28"/>
              </w:rPr>
              <w:t>Điề</w:t>
            </w:r>
            <w:r w:rsidR="00962514">
              <w:rPr>
                <w:rFonts w:ascii="Times New Roman" w:hAnsi="Times New Roman" w:cs="Times New Roman"/>
                <w:b/>
                <w:bCs/>
                <w:sz w:val="28"/>
                <w:szCs w:val="28"/>
              </w:rPr>
              <w:t>u 37</w:t>
            </w:r>
            <w:r w:rsidRPr="000C300D">
              <w:rPr>
                <w:rFonts w:ascii="Times New Roman" w:hAnsi="Times New Roman" w:cs="Times New Roman"/>
                <w:b/>
                <w:bCs/>
                <w:sz w:val="28"/>
                <w:szCs w:val="28"/>
              </w:rPr>
              <w:t xml:space="preserve">. </w:t>
            </w:r>
            <w:bookmarkStart w:id="23" w:name="_Hlk42522428"/>
            <w:r w:rsidRPr="000C300D">
              <w:rPr>
                <w:rFonts w:ascii="Times New Roman" w:hAnsi="Times New Roman" w:cs="Times New Roman"/>
                <w:b/>
                <w:bCs/>
                <w:sz w:val="28"/>
                <w:szCs w:val="28"/>
              </w:rPr>
              <w:t>Xác định giá trị vốn đầu tư; giám định giá trị vốn đầu tư</w:t>
            </w:r>
            <w:r w:rsidRPr="000C300D">
              <w:rPr>
                <w:rFonts w:ascii="Times New Roman" w:hAnsi="Times New Roman" w:cs="Times New Roman"/>
                <w:b/>
                <w:bCs/>
                <w:sz w:val="28"/>
                <w:szCs w:val="28"/>
                <w:lang w:val="vi-VN"/>
              </w:rPr>
              <w:t>;</w:t>
            </w:r>
            <w:r w:rsidRPr="000C300D">
              <w:rPr>
                <w:rFonts w:ascii="Times New Roman" w:hAnsi="Times New Roman" w:cs="Times New Roman"/>
                <w:b/>
                <w:bCs/>
                <w:sz w:val="28"/>
                <w:szCs w:val="28"/>
              </w:rPr>
              <w:t xml:space="preserve"> giám định máy móc, thiết bị, dây chuyền công nghệ</w:t>
            </w:r>
            <w:bookmarkEnd w:id="23"/>
          </w:p>
        </w:tc>
        <w:tc>
          <w:tcPr>
            <w:tcW w:w="3685" w:type="dxa"/>
          </w:tcPr>
          <w:p w14:paraId="54D20A9F" w14:textId="77777777" w:rsidR="00E600D1" w:rsidRDefault="00C5693D" w:rsidP="00C5693D">
            <w:pPr>
              <w:spacing w:before="120" w:after="160" w:line="259" w:lineRule="auto"/>
              <w:jc w:val="both"/>
              <w:rPr>
                <w:rFonts w:ascii="Times New Roman" w:hAnsi="Times New Roman" w:cs="Times New Roman"/>
                <w:iCs/>
                <w:sz w:val="28"/>
                <w:szCs w:val="28"/>
              </w:rPr>
            </w:pPr>
            <w:r w:rsidRPr="00C5693D">
              <w:rPr>
                <w:rFonts w:ascii="Times New Roman" w:hAnsi="Times New Roman" w:cs="Times New Roman"/>
                <w:i/>
                <w:sz w:val="28"/>
                <w:szCs w:val="28"/>
              </w:rPr>
              <w:t xml:space="preserve">- Bộ Luật dân sự năm 2015 </w:t>
            </w:r>
            <w:r w:rsidRPr="00C5693D">
              <w:rPr>
                <w:rFonts w:ascii="Times New Roman" w:hAnsi="Times New Roman" w:cs="Times New Roman"/>
                <w:iCs/>
                <w:sz w:val="28"/>
                <w:szCs w:val="28"/>
              </w:rPr>
              <w:t>quy định về tài sản (Điều 105).</w:t>
            </w:r>
          </w:p>
          <w:p w14:paraId="18EE5B71" w14:textId="77777777" w:rsidR="00C5693D" w:rsidRPr="00C5693D" w:rsidRDefault="00C5693D" w:rsidP="00C5693D">
            <w:pPr>
              <w:spacing w:before="120" w:after="160" w:line="259" w:lineRule="auto"/>
              <w:jc w:val="both"/>
              <w:rPr>
                <w:rFonts w:ascii="Times New Roman" w:hAnsi="Times New Roman" w:cs="Times New Roman"/>
                <w:iCs/>
                <w:sz w:val="28"/>
                <w:szCs w:val="28"/>
              </w:rPr>
            </w:pPr>
            <w:r w:rsidRPr="00C5693D">
              <w:rPr>
                <w:rFonts w:ascii="Times New Roman" w:hAnsi="Times New Roman" w:cs="Times New Roman"/>
                <w:i/>
                <w:sz w:val="28"/>
                <w:szCs w:val="28"/>
              </w:rPr>
              <w:t xml:space="preserve">- Luật Quản lý thuế năm 2019 </w:t>
            </w:r>
            <w:r w:rsidRPr="00C5693D">
              <w:rPr>
                <w:rFonts w:ascii="Times New Roman" w:hAnsi="Times New Roman" w:cs="Times New Roman"/>
                <w:iCs/>
                <w:sz w:val="28"/>
                <w:szCs w:val="28"/>
              </w:rPr>
              <w:t>quy định nguyên tắc quản lý thuế (Điều 5); Các hành vi bị nghiêm cấm trong quản lý thuế (Điều 6); Xử lý đối với việc chậm nộp tiền thuế (Điều 59); Hành vi trốn thuế (Điều 143).</w:t>
            </w:r>
          </w:p>
          <w:p w14:paraId="0B36C430" w14:textId="77777777" w:rsidR="00C5693D" w:rsidRPr="00C5693D" w:rsidRDefault="00C5693D" w:rsidP="00C5693D">
            <w:pPr>
              <w:spacing w:before="120" w:after="160" w:line="259" w:lineRule="auto"/>
              <w:jc w:val="both"/>
              <w:rPr>
                <w:rFonts w:ascii="Times New Roman" w:hAnsi="Times New Roman" w:cs="Times New Roman"/>
                <w:iCs/>
                <w:sz w:val="28"/>
                <w:szCs w:val="28"/>
              </w:rPr>
            </w:pPr>
            <w:r w:rsidRPr="00C5693D">
              <w:rPr>
                <w:rFonts w:ascii="Times New Roman" w:hAnsi="Times New Roman" w:cs="Times New Roman"/>
                <w:i/>
                <w:sz w:val="28"/>
                <w:szCs w:val="28"/>
              </w:rPr>
              <w:t xml:space="preserve">- Luật Chuyển giao công nghệ năm 2017 </w:t>
            </w:r>
            <w:r w:rsidRPr="00C5693D">
              <w:rPr>
                <w:rFonts w:ascii="Times New Roman" w:hAnsi="Times New Roman" w:cs="Times New Roman"/>
                <w:iCs/>
                <w:sz w:val="28"/>
                <w:szCs w:val="28"/>
              </w:rPr>
              <w:t>quy định Đối tượng công nghệ được chuyển giao (Điều 4); Hình thức, phương thức chuyển giao công nghệ (Điều 5, 6); Công nghệ hạn chế chuyển giao (Điều 10); Thẩm định công nghệ dự án đầu tư (Điều 13 đến Điều 21).</w:t>
            </w:r>
          </w:p>
          <w:p w14:paraId="4F111983" w14:textId="77777777" w:rsidR="000C300D" w:rsidRPr="00F112F8" w:rsidRDefault="00C5693D" w:rsidP="00C5693D">
            <w:pPr>
              <w:spacing w:before="120"/>
              <w:jc w:val="both"/>
              <w:rPr>
                <w:rFonts w:ascii="Times New Roman" w:hAnsi="Times New Roman" w:cs="Times New Roman"/>
                <w:i/>
                <w:sz w:val="28"/>
                <w:szCs w:val="28"/>
              </w:rPr>
            </w:pPr>
            <w:r w:rsidRPr="00C5693D">
              <w:rPr>
                <w:rFonts w:ascii="Times New Roman" w:hAnsi="Times New Roman" w:cs="Times New Roman"/>
                <w:i/>
                <w:sz w:val="28"/>
                <w:szCs w:val="28"/>
              </w:rPr>
              <w:t xml:space="preserve">- Luật Đất đai năm 2024 </w:t>
            </w:r>
            <w:r w:rsidRPr="00C5693D">
              <w:rPr>
                <w:rFonts w:ascii="Times New Roman" w:hAnsi="Times New Roman" w:cs="Times New Roman"/>
                <w:iCs/>
                <w:sz w:val="28"/>
                <w:szCs w:val="28"/>
              </w:rPr>
              <w:t>quy định về giá trị quyền sử dụng đất (Khoản 20 Điều 3); Giá đất cụ thể (Điều 160).</w:t>
            </w:r>
          </w:p>
        </w:tc>
        <w:tc>
          <w:tcPr>
            <w:tcW w:w="3402" w:type="dxa"/>
          </w:tcPr>
          <w:p w14:paraId="5E0C99A5" w14:textId="77777777" w:rsidR="000C300D" w:rsidRPr="00F112F8" w:rsidRDefault="00C5693D" w:rsidP="00F112F8">
            <w:pPr>
              <w:spacing w:before="120"/>
              <w:jc w:val="both"/>
              <w:rPr>
                <w:rFonts w:ascii="Times New Roman" w:hAnsi="Times New Roman" w:cs="Times New Roman"/>
                <w:sz w:val="28"/>
                <w:szCs w:val="28"/>
              </w:rPr>
            </w:pPr>
            <w:r w:rsidRPr="00C5693D">
              <w:rPr>
                <w:rFonts w:ascii="Times New Roman" w:hAnsi="Times New Roman" w:cs="Times New Roman"/>
                <w:sz w:val="28"/>
                <w:szCs w:val="28"/>
              </w:rPr>
              <w:t>Các quy định liên quan về tài sản, giá trị quyền sử dụng đất, việc thẩm định khoa học và công nghệ (xác định máy móc, thiết bị tại dự án), nghĩa vụ thuế và truy thu các khoản thuế phải nộp… đảm bảo thống nhất với quy định về xác định giá trị vốn đầu tư; giám định giá trị vốn đầu tư; giám định máy móc, thiết bị, dây chuyền công nghệ.</w:t>
            </w:r>
          </w:p>
        </w:tc>
        <w:tc>
          <w:tcPr>
            <w:tcW w:w="2085" w:type="dxa"/>
          </w:tcPr>
          <w:p w14:paraId="246F2DBA" w14:textId="77777777" w:rsidR="000C300D" w:rsidRPr="005A02FB" w:rsidRDefault="000C300D" w:rsidP="003A58F7">
            <w:pPr>
              <w:spacing w:before="120"/>
              <w:jc w:val="both"/>
              <w:rPr>
                <w:rFonts w:ascii="Times New Roman" w:hAnsi="Times New Roman" w:cs="Times New Roman"/>
                <w:sz w:val="28"/>
                <w:szCs w:val="28"/>
              </w:rPr>
            </w:pPr>
          </w:p>
        </w:tc>
      </w:tr>
      <w:tr w:rsidR="000C300D" w:rsidRPr="005A02FB" w14:paraId="4FD768DD" w14:textId="77777777" w:rsidTr="003007F7">
        <w:tc>
          <w:tcPr>
            <w:tcW w:w="746" w:type="dxa"/>
          </w:tcPr>
          <w:p w14:paraId="459686B0" w14:textId="77777777" w:rsidR="000C300D" w:rsidRDefault="000C300D"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20</w:t>
            </w:r>
          </w:p>
        </w:tc>
        <w:tc>
          <w:tcPr>
            <w:tcW w:w="3077" w:type="dxa"/>
          </w:tcPr>
          <w:p w14:paraId="3AB9F4E4" w14:textId="77777777" w:rsidR="000C300D" w:rsidRPr="000C300D" w:rsidRDefault="000C300D" w:rsidP="002E7752">
            <w:pPr>
              <w:widowControl w:val="0"/>
              <w:spacing w:before="120" w:line="340" w:lineRule="exact"/>
              <w:jc w:val="both"/>
              <w:rPr>
                <w:rFonts w:ascii="Times New Roman" w:hAnsi="Times New Roman" w:cs="Times New Roman"/>
                <w:b/>
                <w:bCs/>
                <w:sz w:val="28"/>
                <w:szCs w:val="28"/>
              </w:rPr>
            </w:pPr>
            <w:r w:rsidRPr="007B4B50">
              <w:rPr>
                <w:rFonts w:ascii="Times New Roman" w:hAnsi="Times New Roman" w:cs="Times New Roman"/>
                <w:b/>
                <w:bCs/>
                <w:sz w:val="28"/>
                <w:szCs w:val="28"/>
              </w:rPr>
              <w:t>Điề</w:t>
            </w:r>
            <w:r w:rsidR="00962514" w:rsidRPr="007B4B50">
              <w:rPr>
                <w:rFonts w:ascii="Times New Roman" w:hAnsi="Times New Roman" w:cs="Times New Roman"/>
                <w:b/>
                <w:bCs/>
                <w:sz w:val="28"/>
                <w:szCs w:val="28"/>
              </w:rPr>
              <w:t>u 38</w:t>
            </w:r>
            <w:r w:rsidRPr="007B4B50">
              <w:rPr>
                <w:rFonts w:ascii="Times New Roman" w:hAnsi="Times New Roman" w:cs="Times New Roman"/>
                <w:b/>
                <w:bCs/>
                <w:sz w:val="28"/>
                <w:szCs w:val="28"/>
              </w:rPr>
              <w:t>. Chuyển nhượng dự án đầu tư</w:t>
            </w:r>
          </w:p>
        </w:tc>
        <w:tc>
          <w:tcPr>
            <w:tcW w:w="3685" w:type="dxa"/>
          </w:tcPr>
          <w:p w14:paraId="0AF49856" w14:textId="77777777" w:rsidR="00B23C1C" w:rsidRPr="00B23C1C" w:rsidRDefault="00B23C1C" w:rsidP="00B23C1C">
            <w:pPr>
              <w:spacing w:before="120"/>
              <w:jc w:val="both"/>
              <w:rPr>
                <w:rFonts w:ascii="Times New Roman" w:hAnsi="Times New Roman" w:cs="Times New Roman"/>
                <w:iCs/>
                <w:sz w:val="28"/>
                <w:szCs w:val="28"/>
              </w:rPr>
            </w:pPr>
            <w:r w:rsidRPr="00B23C1C">
              <w:rPr>
                <w:rFonts w:ascii="Times New Roman" w:hAnsi="Times New Roman" w:cs="Times New Roman"/>
                <w:i/>
                <w:sz w:val="28"/>
                <w:szCs w:val="28"/>
              </w:rPr>
              <w:t xml:space="preserve">- Luật Kinh doanh bất động sản năm 2023 </w:t>
            </w:r>
            <w:r w:rsidRPr="00B23C1C">
              <w:rPr>
                <w:rFonts w:ascii="Times New Roman" w:hAnsi="Times New Roman" w:cs="Times New Roman"/>
                <w:iCs/>
                <w:sz w:val="28"/>
                <w:szCs w:val="28"/>
              </w:rPr>
              <w:t xml:space="preserve">quy định Thẩm quyền cho phép chuyển nhượng toàn bộ hoặc một phần dự án bất động sản </w:t>
            </w:r>
            <w:r w:rsidRPr="00B23C1C">
              <w:rPr>
                <w:rFonts w:ascii="Times New Roman" w:hAnsi="Times New Roman" w:cs="Times New Roman"/>
                <w:i/>
                <w:sz w:val="28"/>
                <w:szCs w:val="28"/>
              </w:rPr>
              <w:t xml:space="preserve">“Đối với dự án bất động sản được chấp thuận nhà đầu tư hoặc được cấp Giấy chứng nhận đăng ký đầu tư theo quy định của </w:t>
            </w:r>
            <w:r w:rsidR="00DD34FB">
              <w:rPr>
                <w:rFonts w:ascii="Times New Roman" w:hAnsi="Times New Roman" w:cs="Times New Roman"/>
                <w:i/>
                <w:sz w:val="28"/>
                <w:szCs w:val="28"/>
              </w:rPr>
              <w:t>Luật Đầu tư kinh doanh</w:t>
            </w:r>
            <w:r w:rsidRPr="00B23C1C">
              <w:rPr>
                <w:rFonts w:ascii="Times New Roman" w:hAnsi="Times New Roman" w:cs="Times New Roman"/>
                <w:i/>
                <w:sz w:val="28"/>
                <w:szCs w:val="28"/>
              </w:rPr>
              <w:t xml:space="preserve">, thẩm quyền, thủ tục chuyển nhượng toàn bộ hoặc một phần dự án bất động sản thực hiện theo quy định của </w:t>
            </w:r>
            <w:r w:rsidR="00DD34FB">
              <w:rPr>
                <w:rFonts w:ascii="Times New Roman" w:hAnsi="Times New Roman" w:cs="Times New Roman"/>
                <w:i/>
                <w:sz w:val="28"/>
                <w:szCs w:val="28"/>
              </w:rPr>
              <w:t>Luật Đầu tư kinh doanh</w:t>
            </w:r>
            <w:r w:rsidRPr="00B23C1C">
              <w:rPr>
                <w:rFonts w:ascii="Times New Roman" w:hAnsi="Times New Roman" w:cs="Times New Roman"/>
                <w:i/>
                <w:sz w:val="28"/>
                <w:szCs w:val="28"/>
              </w:rPr>
              <w:t>”</w:t>
            </w:r>
            <w:r w:rsidRPr="00B23C1C">
              <w:rPr>
                <w:rFonts w:ascii="Times New Roman" w:hAnsi="Times New Roman" w:cs="Times New Roman"/>
                <w:iCs/>
                <w:sz w:val="28"/>
                <w:szCs w:val="28"/>
              </w:rPr>
              <w:t xml:space="preserve"> (Điều 41); Điều kiện chuyển nhượng toàn bộ hoặc một phần dự án bất động sản (Điều 40).</w:t>
            </w:r>
          </w:p>
          <w:p w14:paraId="6484D5FC" w14:textId="77777777" w:rsidR="000C300D" w:rsidRPr="00B23C1C" w:rsidRDefault="00B23C1C" w:rsidP="00B23C1C">
            <w:pPr>
              <w:spacing w:before="120"/>
              <w:jc w:val="both"/>
              <w:rPr>
                <w:rFonts w:ascii="Times New Roman" w:hAnsi="Times New Roman" w:cs="Times New Roman"/>
                <w:sz w:val="28"/>
                <w:szCs w:val="28"/>
              </w:rPr>
            </w:pPr>
            <w:r w:rsidRPr="00B23C1C">
              <w:rPr>
                <w:rFonts w:ascii="Times New Roman" w:hAnsi="Times New Roman" w:cs="Times New Roman"/>
                <w:iCs/>
                <w:sz w:val="28"/>
                <w:szCs w:val="28"/>
              </w:rPr>
              <w:t xml:space="preserve">- </w:t>
            </w:r>
            <w:r w:rsidRPr="00B23C1C">
              <w:rPr>
                <w:rFonts w:ascii="Times New Roman" w:hAnsi="Times New Roman" w:cs="Times New Roman"/>
                <w:i/>
                <w:sz w:val="28"/>
                <w:szCs w:val="28"/>
              </w:rPr>
              <w:t>Nghị định số 96/2024/NĐ-CP ngày 24/7/2024</w:t>
            </w:r>
            <w:r w:rsidRPr="00B23C1C">
              <w:rPr>
                <w:rFonts w:ascii="Times New Roman" w:hAnsi="Times New Roman" w:cs="Times New Roman"/>
                <w:iCs/>
                <w:sz w:val="28"/>
                <w:szCs w:val="28"/>
              </w:rPr>
              <w:t xml:space="preserve"> quy định Thủ tục chuyển nhượng toàn bộ hoặc một phần dự án bất động sản thuộc thẩm quyền quyết định cho phép chuyển nhượng của Thủ tướng Chính phủ (Điều 10); Thủ tục chuyển nhượng toàn bộ hoặc một phần dự án bất động sản thuộc thẩm quyền quyết định cho phép của Ủy ban nhân dân cấp tỉnh (Điều 11).</w:t>
            </w:r>
          </w:p>
        </w:tc>
        <w:tc>
          <w:tcPr>
            <w:tcW w:w="3402" w:type="dxa"/>
          </w:tcPr>
          <w:p w14:paraId="57120DF8" w14:textId="77777777" w:rsidR="000C300D" w:rsidRPr="00F112F8" w:rsidRDefault="007B4B50" w:rsidP="00F112F8">
            <w:pPr>
              <w:spacing w:before="120"/>
              <w:jc w:val="both"/>
              <w:rPr>
                <w:rFonts w:ascii="Times New Roman" w:hAnsi="Times New Roman" w:cs="Times New Roman"/>
                <w:sz w:val="28"/>
                <w:szCs w:val="28"/>
              </w:rPr>
            </w:pPr>
            <w:r w:rsidRPr="007B4B50">
              <w:rPr>
                <w:rFonts w:ascii="Times New Roman" w:hAnsi="Times New Roman" w:cs="Times New Roman"/>
                <w:sz w:val="28"/>
                <w:szCs w:val="28"/>
              </w:rPr>
              <w:t>Quy định về chuyển nhượng dự án đầu tư cơ bản thống nhất với các quy định về chuyển nhượng dự án bất động sản.</w:t>
            </w:r>
          </w:p>
        </w:tc>
        <w:tc>
          <w:tcPr>
            <w:tcW w:w="2085" w:type="dxa"/>
          </w:tcPr>
          <w:p w14:paraId="6AAED2BC" w14:textId="77777777" w:rsidR="000C300D" w:rsidRPr="005A02FB" w:rsidRDefault="000C300D" w:rsidP="003A58F7">
            <w:pPr>
              <w:spacing w:before="120"/>
              <w:jc w:val="both"/>
              <w:rPr>
                <w:rFonts w:ascii="Times New Roman" w:hAnsi="Times New Roman" w:cs="Times New Roman"/>
                <w:sz w:val="28"/>
                <w:szCs w:val="28"/>
              </w:rPr>
            </w:pPr>
          </w:p>
        </w:tc>
      </w:tr>
      <w:tr w:rsidR="000C300D" w:rsidRPr="005A02FB" w14:paraId="4B573830" w14:textId="77777777" w:rsidTr="003007F7">
        <w:tc>
          <w:tcPr>
            <w:tcW w:w="746" w:type="dxa"/>
          </w:tcPr>
          <w:p w14:paraId="15DEB5B6" w14:textId="77777777" w:rsidR="000C300D" w:rsidRDefault="000C300D"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21</w:t>
            </w:r>
          </w:p>
        </w:tc>
        <w:tc>
          <w:tcPr>
            <w:tcW w:w="3077" w:type="dxa"/>
          </w:tcPr>
          <w:p w14:paraId="1BEDCF47" w14:textId="77777777" w:rsidR="000C300D" w:rsidRPr="000C300D" w:rsidRDefault="000C300D" w:rsidP="002E7752">
            <w:pPr>
              <w:widowControl w:val="0"/>
              <w:spacing w:before="120" w:line="340" w:lineRule="exact"/>
              <w:jc w:val="both"/>
              <w:rPr>
                <w:rFonts w:ascii="Times New Roman" w:hAnsi="Times New Roman" w:cs="Times New Roman"/>
                <w:b/>
                <w:bCs/>
                <w:sz w:val="28"/>
                <w:szCs w:val="28"/>
              </w:rPr>
            </w:pPr>
            <w:r w:rsidRPr="000C300D">
              <w:rPr>
                <w:rFonts w:ascii="Times New Roman" w:hAnsi="Times New Roman" w:cs="Times New Roman"/>
                <w:b/>
                <w:bCs/>
                <w:sz w:val="28"/>
                <w:szCs w:val="28"/>
              </w:rPr>
              <w:t>Điề</w:t>
            </w:r>
            <w:r w:rsidR="00962514">
              <w:rPr>
                <w:rFonts w:ascii="Times New Roman" w:hAnsi="Times New Roman" w:cs="Times New Roman"/>
                <w:b/>
                <w:bCs/>
                <w:sz w:val="28"/>
                <w:szCs w:val="28"/>
              </w:rPr>
              <w:t>u 39</w:t>
            </w:r>
            <w:r w:rsidRPr="000C300D">
              <w:rPr>
                <w:rFonts w:ascii="Times New Roman" w:hAnsi="Times New Roman" w:cs="Times New Roman"/>
                <w:b/>
                <w:bCs/>
                <w:sz w:val="28"/>
                <w:szCs w:val="28"/>
              </w:rPr>
              <w:t>. Ngừng hoạt động của dự án đầu tư</w:t>
            </w:r>
          </w:p>
        </w:tc>
        <w:tc>
          <w:tcPr>
            <w:tcW w:w="3685" w:type="dxa"/>
          </w:tcPr>
          <w:p w14:paraId="0D358733" w14:textId="77777777" w:rsidR="00B23C1C" w:rsidRPr="00B23C1C" w:rsidRDefault="00B23C1C" w:rsidP="00B23C1C">
            <w:pPr>
              <w:spacing w:before="120" w:after="160" w:line="259" w:lineRule="auto"/>
              <w:jc w:val="both"/>
              <w:rPr>
                <w:rFonts w:ascii="Times New Roman" w:hAnsi="Times New Roman" w:cs="Times New Roman"/>
                <w:iCs/>
                <w:sz w:val="28"/>
                <w:szCs w:val="28"/>
              </w:rPr>
            </w:pPr>
            <w:r w:rsidRPr="00B23C1C">
              <w:rPr>
                <w:rFonts w:ascii="Times New Roman" w:hAnsi="Times New Roman" w:cs="Times New Roman"/>
                <w:i/>
                <w:sz w:val="28"/>
                <w:szCs w:val="28"/>
              </w:rPr>
              <w:t xml:space="preserve">- Luật Di sản văn hoá năm 2024 </w:t>
            </w:r>
            <w:r w:rsidRPr="00B23C1C">
              <w:rPr>
                <w:rFonts w:ascii="Times New Roman" w:hAnsi="Times New Roman" w:cs="Times New Roman"/>
                <w:iCs/>
                <w:sz w:val="28"/>
                <w:szCs w:val="28"/>
              </w:rPr>
              <w:t>quy định về</w:t>
            </w:r>
            <w:r w:rsidRPr="00B23C1C">
              <w:t xml:space="preserve"> </w:t>
            </w:r>
            <w:r w:rsidRPr="00B23C1C">
              <w:rPr>
                <w:rFonts w:ascii="Times New Roman" w:hAnsi="Times New Roman" w:cs="Times New Roman"/>
                <w:iCs/>
                <w:sz w:val="28"/>
                <w:szCs w:val="28"/>
              </w:rPr>
              <w:t>Khu vực bảo vệ di tích, nguyên tắc xác định và cắm mốc giới các khu vực bảo vệ di tích, điều chỉnh khu vực bảo vệ di tích, di sản thế giới (Điều 27);</w:t>
            </w:r>
            <w:r w:rsidRPr="00B23C1C">
              <w:t xml:space="preserve"> </w:t>
            </w:r>
            <w:r w:rsidRPr="00B23C1C">
              <w:rPr>
                <w:rFonts w:ascii="Times New Roman" w:hAnsi="Times New Roman" w:cs="Times New Roman"/>
                <w:iCs/>
                <w:sz w:val="28"/>
                <w:szCs w:val="28"/>
              </w:rPr>
              <w:t>Dự án đầu tư xây dựng, xây dựng công trình, sửa chữa, cải tạo, xây dựng lại nhà ở riêng lẻ, thực hiện hoạt động trong khu vực bảo vệ di tích, di sản thế giới (Điều 28); Dự án đầu tư xây dựng, xây dựng công trình, nhà ở riêng lẻ, thực hiện hoạt động nằm ngoài khu vực bảo vệ di tích, nằm ngoài vùng đệm của khu vực di sản thế giới (Điều 30); Quản lý, bảo vệ địa điểm, khu vực khảo cổ (Điều 38); Yêu cầu bảo vệ, bảo quản di vật, cổ vật, bảo vật quốc gia (Điều 46).</w:t>
            </w:r>
          </w:p>
          <w:p w14:paraId="5990700A" w14:textId="77777777" w:rsidR="00B23C1C" w:rsidRPr="00B23C1C" w:rsidRDefault="00B23C1C" w:rsidP="00B23C1C">
            <w:pPr>
              <w:spacing w:before="120" w:after="160" w:line="259" w:lineRule="auto"/>
              <w:jc w:val="both"/>
              <w:rPr>
                <w:rFonts w:ascii="Times New Roman" w:hAnsi="Times New Roman" w:cs="Times New Roman"/>
                <w:iCs/>
                <w:sz w:val="28"/>
                <w:szCs w:val="28"/>
              </w:rPr>
            </w:pPr>
            <w:r w:rsidRPr="00B23C1C">
              <w:rPr>
                <w:rFonts w:ascii="Times New Roman" w:hAnsi="Times New Roman" w:cs="Times New Roman"/>
                <w:i/>
                <w:sz w:val="28"/>
                <w:szCs w:val="28"/>
              </w:rPr>
              <w:t xml:space="preserve">- Luật Bảo vệ môi trường năm 2020 </w:t>
            </w:r>
            <w:r w:rsidRPr="00B23C1C">
              <w:rPr>
                <w:rFonts w:ascii="Times New Roman" w:hAnsi="Times New Roman" w:cs="Times New Roman"/>
                <w:iCs/>
                <w:sz w:val="28"/>
                <w:szCs w:val="28"/>
              </w:rPr>
              <w:t>quy định về hoạt động bảo vệ môi trường; quyền, nghĩa vụ và trách nhiệm của cơ quan, tổ chức, cộng đồng dân cư, hộ gia đình và cá nhân trong hoạt động bảo vệ môi trường; sự cố môi trường và khắc phục sự cố môi trường.</w:t>
            </w:r>
          </w:p>
          <w:p w14:paraId="15271889" w14:textId="77777777" w:rsidR="00B23C1C" w:rsidRPr="00B23C1C" w:rsidRDefault="00B23C1C" w:rsidP="00B23C1C">
            <w:pPr>
              <w:spacing w:before="120" w:after="160" w:line="259" w:lineRule="auto"/>
              <w:jc w:val="both"/>
              <w:rPr>
                <w:rFonts w:ascii="Times New Roman" w:hAnsi="Times New Roman" w:cs="Times New Roman"/>
                <w:iCs/>
                <w:sz w:val="28"/>
                <w:szCs w:val="28"/>
              </w:rPr>
            </w:pPr>
            <w:r w:rsidRPr="00B23C1C">
              <w:rPr>
                <w:rFonts w:ascii="Times New Roman" w:hAnsi="Times New Roman" w:cs="Times New Roman"/>
                <w:i/>
                <w:sz w:val="28"/>
                <w:szCs w:val="28"/>
              </w:rPr>
              <w:t xml:space="preserve">- Bộ Luật Lao động năm 2019 </w:t>
            </w:r>
            <w:r w:rsidRPr="00B23C1C">
              <w:rPr>
                <w:rFonts w:ascii="Times New Roman" w:hAnsi="Times New Roman" w:cs="Times New Roman"/>
                <w:iCs/>
                <w:sz w:val="28"/>
                <w:szCs w:val="28"/>
              </w:rPr>
              <w:t>quy định về tiêu chuẩn lao động; quyền, nghĩa vụ, trách nhiệm của người lao động, người sử dụng lao động, tổ chức đại diện người lao động tại cơ sở, tổ chức đại diện người sử dụng lao động trong quan hệ lao động và các quan hệ khác liên quan trực tiếp đến quan hệ lao động; quản lý nhà nước về lao động.</w:t>
            </w:r>
          </w:p>
          <w:p w14:paraId="17E4FEA3" w14:textId="77777777" w:rsidR="00B23C1C" w:rsidRPr="00B23C1C" w:rsidRDefault="00B23C1C" w:rsidP="00B23C1C">
            <w:pPr>
              <w:spacing w:before="120" w:after="160" w:line="259" w:lineRule="auto"/>
              <w:jc w:val="both"/>
              <w:rPr>
                <w:rFonts w:ascii="Times New Roman" w:hAnsi="Times New Roman" w:cs="Times New Roman"/>
                <w:iCs/>
                <w:sz w:val="28"/>
                <w:szCs w:val="28"/>
              </w:rPr>
            </w:pPr>
            <w:r w:rsidRPr="00B23C1C">
              <w:rPr>
                <w:rFonts w:ascii="Times New Roman" w:hAnsi="Times New Roman" w:cs="Times New Roman"/>
                <w:iCs/>
                <w:sz w:val="28"/>
                <w:szCs w:val="28"/>
              </w:rPr>
              <w:t xml:space="preserve">- </w:t>
            </w:r>
            <w:r w:rsidRPr="00B23C1C">
              <w:rPr>
                <w:rFonts w:ascii="Times New Roman" w:hAnsi="Times New Roman" w:cs="Times New Roman"/>
                <w:i/>
                <w:sz w:val="28"/>
                <w:szCs w:val="28"/>
              </w:rPr>
              <w:t xml:space="preserve">Luật Đất đai năm 2024 </w:t>
            </w:r>
            <w:r w:rsidRPr="00B23C1C">
              <w:rPr>
                <w:rFonts w:ascii="Times New Roman" w:hAnsi="Times New Roman" w:cs="Times New Roman"/>
                <w:iCs/>
                <w:sz w:val="28"/>
                <w:szCs w:val="28"/>
              </w:rPr>
              <w:t>quy định về Miễn, giảm tiền sử dụng đất, tiền thuê đất (Điều 157).</w:t>
            </w:r>
          </w:p>
          <w:p w14:paraId="470975E7" w14:textId="77777777" w:rsidR="00B23C1C" w:rsidRPr="00B23C1C" w:rsidRDefault="00B23C1C" w:rsidP="00B23C1C">
            <w:pPr>
              <w:spacing w:before="120" w:after="160" w:line="259" w:lineRule="auto"/>
              <w:jc w:val="both"/>
              <w:rPr>
                <w:rFonts w:ascii="Times New Roman" w:hAnsi="Times New Roman" w:cs="Times New Roman"/>
                <w:iCs/>
                <w:sz w:val="28"/>
                <w:szCs w:val="28"/>
              </w:rPr>
            </w:pPr>
            <w:r w:rsidRPr="00B23C1C">
              <w:rPr>
                <w:rFonts w:ascii="Times New Roman" w:hAnsi="Times New Roman" w:cs="Times New Roman"/>
                <w:i/>
                <w:sz w:val="28"/>
                <w:szCs w:val="28"/>
              </w:rPr>
              <w:t>- Bộ Luật Dân sự năm 2015</w:t>
            </w:r>
            <w:r w:rsidRPr="00B23C1C">
              <w:rPr>
                <w:rFonts w:ascii="Times New Roman" w:hAnsi="Times New Roman" w:cs="Times New Roman"/>
                <w:iCs/>
                <w:sz w:val="28"/>
                <w:szCs w:val="28"/>
              </w:rPr>
              <w:t xml:space="preserve"> quy định về sự kiện bất khả kháng (Điều 156).</w:t>
            </w:r>
          </w:p>
          <w:p w14:paraId="50FCEBB8" w14:textId="77777777" w:rsidR="00B23C1C" w:rsidRPr="00B23C1C" w:rsidRDefault="00B23C1C" w:rsidP="00B23C1C">
            <w:pPr>
              <w:spacing w:before="120" w:after="160" w:line="259" w:lineRule="auto"/>
              <w:jc w:val="both"/>
              <w:rPr>
                <w:rFonts w:ascii="Times New Roman" w:hAnsi="Times New Roman" w:cs="Times New Roman"/>
                <w:iCs/>
                <w:sz w:val="28"/>
                <w:szCs w:val="28"/>
              </w:rPr>
            </w:pPr>
            <w:r w:rsidRPr="00B23C1C">
              <w:rPr>
                <w:rFonts w:ascii="Times New Roman" w:hAnsi="Times New Roman" w:cs="Times New Roman"/>
                <w:i/>
                <w:sz w:val="28"/>
                <w:szCs w:val="28"/>
              </w:rPr>
              <w:t xml:space="preserve">- Luật Doanh nghiệp năm 2020 </w:t>
            </w:r>
            <w:r w:rsidRPr="00B23C1C">
              <w:rPr>
                <w:rFonts w:ascii="Times New Roman" w:hAnsi="Times New Roman" w:cs="Times New Roman"/>
                <w:iCs/>
                <w:sz w:val="28"/>
                <w:szCs w:val="28"/>
              </w:rPr>
              <w:t>quy định Tạm ngừng, đình chỉ hoạt động, chấm dứt kinh doanh (Điều 208).</w:t>
            </w:r>
          </w:p>
          <w:p w14:paraId="11EBD2A7" w14:textId="77777777" w:rsidR="00B23C1C" w:rsidRPr="00B23C1C" w:rsidRDefault="00B23C1C" w:rsidP="00B23C1C">
            <w:pPr>
              <w:spacing w:before="120" w:after="160" w:line="259" w:lineRule="auto"/>
              <w:jc w:val="both"/>
              <w:rPr>
                <w:rFonts w:ascii="Times New Roman" w:hAnsi="Times New Roman" w:cs="Times New Roman"/>
                <w:iCs/>
                <w:sz w:val="28"/>
                <w:szCs w:val="28"/>
              </w:rPr>
            </w:pPr>
            <w:r w:rsidRPr="00B23C1C">
              <w:rPr>
                <w:rFonts w:ascii="Times New Roman" w:hAnsi="Times New Roman" w:cs="Times New Roman"/>
                <w:iCs/>
                <w:sz w:val="28"/>
                <w:szCs w:val="28"/>
              </w:rPr>
              <w:t xml:space="preserve">- </w:t>
            </w:r>
            <w:r w:rsidRPr="00B23C1C">
              <w:rPr>
                <w:rFonts w:ascii="Times New Roman" w:hAnsi="Times New Roman" w:cs="Times New Roman"/>
                <w:i/>
                <w:iCs/>
                <w:sz w:val="28"/>
                <w:szCs w:val="28"/>
              </w:rPr>
              <w:t>Luật Phá sản năm 2014</w:t>
            </w:r>
            <w:r w:rsidRPr="00B23C1C">
              <w:rPr>
                <w:rFonts w:ascii="Times New Roman" w:hAnsi="Times New Roman" w:cs="Times New Roman"/>
                <w:iCs/>
                <w:sz w:val="28"/>
                <w:szCs w:val="28"/>
              </w:rPr>
              <w:t xml:space="preserve"> quy định </w:t>
            </w:r>
            <w:r w:rsidRPr="00B23C1C">
              <w:rPr>
                <w:rFonts w:ascii="Times New Roman" w:hAnsi="Times New Roman" w:cs="Times New Roman"/>
                <w:bCs/>
                <w:iCs/>
                <w:sz w:val="28"/>
                <w:szCs w:val="28"/>
              </w:rPr>
              <w:t>hoạt động kinh doanh của doanh nghiệp, hợp tác xã sau khi có quyết định mở thủ tục phá sản (Điều 47), thủ tục phục hồi hoạt động kinh doanh (Chương VII).</w:t>
            </w:r>
          </w:p>
          <w:p w14:paraId="1EFD1E39" w14:textId="77777777" w:rsidR="00B23C1C" w:rsidRPr="00B23C1C" w:rsidRDefault="00B23C1C" w:rsidP="00B23C1C">
            <w:pPr>
              <w:spacing w:before="120" w:after="160" w:line="259" w:lineRule="auto"/>
              <w:jc w:val="both"/>
              <w:rPr>
                <w:rFonts w:ascii="Times New Roman" w:hAnsi="Times New Roman" w:cs="Times New Roman"/>
                <w:iCs/>
                <w:sz w:val="28"/>
                <w:szCs w:val="28"/>
              </w:rPr>
            </w:pPr>
            <w:r w:rsidRPr="00B23C1C">
              <w:rPr>
                <w:rFonts w:ascii="Times New Roman" w:hAnsi="Times New Roman" w:cs="Times New Roman"/>
                <w:iCs/>
                <w:sz w:val="28"/>
                <w:szCs w:val="28"/>
              </w:rPr>
              <w:t xml:space="preserve">- </w:t>
            </w:r>
            <w:r w:rsidRPr="00B23C1C">
              <w:rPr>
                <w:rFonts w:ascii="Times New Roman" w:hAnsi="Times New Roman" w:cs="Times New Roman"/>
                <w:i/>
                <w:sz w:val="28"/>
                <w:szCs w:val="28"/>
              </w:rPr>
              <w:t xml:space="preserve">Nghị định số 103/2024/NĐ-CP ngày 30/7/2024 </w:t>
            </w:r>
            <w:r w:rsidRPr="00B23C1C">
              <w:rPr>
                <w:rFonts w:ascii="Times New Roman" w:hAnsi="Times New Roman" w:cs="Times New Roman"/>
                <w:iCs/>
                <w:sz w:val="28"/>
                <w:szCs w:val="28"/>
              </w:rPr>
              <w:t>quy định về Miễn, giảm tiền sử dụng đất (Điều 17, 18 và 19).</w:t>
            </w:r>
          </w:p>
          <w:p w14:paraId="6F7D241B" w14:textId="77777777" w:rsidR="000C300D" w:rsidRPr="00F112F8" w:rsidRDefault="00B23C1C" w:rsidP="00B23C1C">
            <w:pPr>
              <w:spacing w:before="120"/>
              <w:jc w:val="both"/>
              <w:rPr>
                <w:rFonts w:ascii="Times New Roman" w:hAnsi="Times New Roman" w:cs="Times New Roman"/>
                <w:i/>
                <w:sz w:val="28"/>
                <w:szCs w:val="28"/>
              </w:rPr>
            </w:pPr>
            <w:r w:rsidRPr="00B23C1C">
              <w:rPr>
                <w:rFonts w:ascii="Times New Roman" w:hAnsi="Times New Roman" w:cs="Times New Roman"/>
                <w:i/>
                <w:sz w:val="28"/>
                <w:szCs w:val="28"/>
              </w:rPr>
              <w:t xml:space="preserve">- Nghị định số 168/2025/NĐ-CP ngày 30/6/2025 </w:t>
            </w:r>
            <w:r w:rsidRPr="00B23C1C">
              <w:rPr>
                <w:rFonts w:ascii="Times New Roman" w:hAnsi="Times New Roman" w:cs="Times New Roman"/>
                <w:iCs/>
                <w:sz w:val="28"/>
                <w:szCs w:val="28"/>
              </w:rPr>
              <w:t xml:space="preserve"> quy định  Tạm ngừng kinh doanh, đình chỉ hoạt động, chấm dứt kinh doanh theo yêu cầu của cơ quan nhà nước có thẩm quyền (Điề</w:t>
            </w:r>
            <w:r>
              <w:rPr>
                <w:rFonts w:ascii="Times New Roman" w:hAnsi="Times New Roman" w:cs="Times New Roman"/>
                <w:iCs/>
                <w:sz w:val="28"/>
                <w:szCs w:val="28"/>
              </w:rPr>
              <w:t>u 61).</w:t>
            </w:r>
          </w:p>
        </w:tc>
        <w:tc>
          <w:tcPr>
            <w:tcW w:w="3402" w:type="dxa"/>
          </w:tcPr>
          <w:p w14:paraId="2EDF10E0" w14:textId="77777777" w:rsidR="000C300D" w:rsidRPr="00F112F8" w:rsidRDefault="009B4A4F" w:rsidP="00F112F8">
            <w:pPr>
              <w:spacing w:before="120"/>
              <w:jc w:val="both"/>
              <w:rPr>
                <w:rFonts w:ascii="Times New Roman" w:hAnsi="Times New Roman" w:cs="Times New Roman"/>
                <w:sz w:val="28"/>
                <w:szCs w:val="28"/>
              </w:rPr>
            </w:pPr>
            <w:r w:rsidRPr="009B4A4F">
              <w:rPr>
                <w:rFonts w:ascii="Times New Roman" w:hAnsi="Times New Roman" w:cs="Times New Roman"/>
                <w:sz w:val="28"/>
                <w:szCs w:val="28"/>
              </w:rPr>
              <w:t>Về cơ bản, quy định về ngừng hoạt động của dự án đầu tư đều phù hợp với các quy định pháp luật về di sản văn hoá, lao động, bảo vệ môi trường, dân sự, đất đai, doanh nghiệp, phá sản,…</w:t>
            </w:r>
          </w:p>
        </w:tc>
        <w:tc>
          <w:tcPr>
            <w:tcW w:w="2085" w:type="dxa"/>
          </w:tcPr>
          <w:p w14:paraId="3E973EF6" w14:textId="77777777" w:rsidR="000C300D" w:rsidRPr="005A02FB" w:rsidRDefault="000C300D" w:rsidP="003A58F7">
            <w:pPr>
              <w:spacing w:before="120"/>
              <w:jc w:val="both"/>
              <w:rPr>
                <w:rFonts w:ascii="Times New Roman" w:hAnsi="Times New Roman" w:cs="Times New Roman"/>
                <w:sz w:val="28"/>
                <w:szCs w:val="28"/>
              </w:rPr>
            </w:pPr>
          </w:p>
        </w:tc>
      </w:tr>
      <w:tr w:rsidR="000C300D" w:rsidRPr="005A02FB" w14:paraId="20B182C1" w14:textId="77777777" w:rsidTr="003007F7">
        <w:tc>
          <w:tcPr>
            <w:tcW w:w="746" w:type="dxa"/>
          </w:tcPr>
          <w:p w14:paraId="6C135497" w14:textId="77777777" w:rsidR="000C300D" w:rsidRDefault="000C300D"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22</w:t>
            </w:r>
          </w:p>
        </w:tc>
        <w:tc>
          <w:tcPr>
            <w:tcW w:w="3077" w:type="dxa"/>
          </w:tcPr>
          <w:p w14:paraId="3CA105D0" w14:textId="77777777" w:rsidR="000C300D" w:rsidRPr="000C300D" w:rsidRDefault="000C300D" w:rsidP="002E7752">
            <w:pPr>
              <w:widowControl w:val="0"/>
              <w:spacing w:before="120" w:line="340" w:lineRule="exact"/>
              <w:jc w:val="both"/>
              <w:rPr>
                <w:rFonts w:ascii="Times New Roman" w:hAnsi="Times New Roman" w:cs="Times New Roman"/>
                <w:b/>
                <w:bCs/>
                <w:sz w:val="28"/>
                <w:szCs w:val="28"/>
              </w:rPr>
            </w:pPr>
            <w:r w:rsidRPr="000C300D">
              <w:rPr>
                <w:rFonts w:ascii="Times New Roman" w:hAnsi="Times New Roman" w:cs="Times New Roman"/>
                <w:b/>
                <w:bCs/>
                <w:sz w:val="28"/>
                <w:szCs w:val="28"/>
              </w:rPr>
              <w:t>Điề</w:t>
            </w:r>
            <w:r w:rsidR="00962514">
              <w:rPr>
                <w:rFonts w:ascii="Times New Roman" w:hAnsi="Times New Roman" w:cs="Times New Roman"/>
                <w:b/>
                <w:bCs/>
                <w:sz w:val="28"/>
                <w:szCs w:val="28"/>
              </w:rPr>
              <w:t>u 40</w:t>
            </w:r>
            <w:r w:rsidRPr="000C300D">
              <w:rPr>
                <w:rFonts w:ascii="Times New Roman" w:hAnsi="Times New Roman" w:cs="Times New Roman"/>
                <w:b/>
                <w:bCs/>
                <w:sz w:val="28"/>
                <w:szCs w:val="28"/>
              </w:rPr>
              <w:t>. Chấm dứt hoạt động của dự án đầu tư</w:t>
            </w:r>
          </w:p>
        </w:tc>
        <w:tc>
          <w:tcPr>
            <w:tcW w:w="3685" w:type="dxa"/>
          </w:tcPr>
          <w:p w14:paraId="0868D834" w14:textId="77777777" w:rsidR="00883C01" w:rsidRPr="00883C01" w:rsidRDefault="00883C01" w:rsidP="00883C01">
            <w:pPr>
              <w:spacing w:before="120"/>
              <w:jc w:val="both"/>
              <w:rPr>
                <w:rFonts w:ascii="Times New Roman" w:hAnsi="Times New Roman" w:cs="Times New Roman"/>
                <w:iCs/>
                <w:sz w:val="28"/>
                <w:szCs w:val="28"/>
              </w:rPr>
            </w:pPr>
            <w:r w:rsidRPr="00883C01">
              <w:rPr>
                <w:rFonts w:ascii="Times New Roman" w:hAnsi="Times New Roman" w:cs="Times New Roman"/>
                <w:i/>
                <w:sz w:val="28"/>
                <w:szCs w:val="28"/>
              </w:rPr>
              <w:t xml:space="preserve">- Luật Doanh nghiệp năm 2020 </w:t>
            </w:r>
            <w:r w:rsidRPr="00883C01">
              <w:rPr>
                <w:rFonts w:ascii="Times New Roman" w:hAnsi="Times New Roman" w:cs="Times New Roman"/>
                <w:iCs/>
                <w:sz w:val="28"/>
                <w:szCs w:val="28"/>
              </w:rPr>
              <w:t>quy định Các trường hợp và điều kiện giải thể doanh nghiệp (Điều 207); Trình tự, thủ tục giải thể doanh nghiệp, thanh lý tài sản của công ty (Điều 208).</w:t>
            </w:r>
          </w:p>
          <w:p w14:paraId="393AFBFD" w14:textId="77777777" w:rsidR="00883C01" w:rsidRPr="00883C01" w:rsidRDefault="00883C01" w:rsidP="00883C01">
            <w:pPr>
              <w:spacing w:before="120"/>
              <w:jc w:val="both"/>
              <w:rPr>
                <w:rFonts w:ascii="Times New Roman" w:hAnsi="Times New Roman" w:cs="Times New Roman"/>
                <w:iCs/>
                <w:sz w:val="28"/>
                <w:szCs w:val="28"/>
              </w:rPr>
            </w:pPr>
            <w:r w:rsidRPr="00883C01">
              <w:rPr>
                <w:rFonts w:ascii="Times New Roman" w:hAnsi="Times New Roman" w:cs="Times New Roman"/>
                <w:i/>
                <w:sz w:val="28"/>
                <w:szCs w:val="28"/>
              </w:rPr>
              <w:t xml:space="preserve">- Luật Đất đai năm 2024 </w:t>
            </w:r>
            <w:r w:rsidRPr="00883C01">
              <w:rPr>
                <w:rFonts w:ascii="Times New Roman" w:hAnsi="Times New Roman" w:cs="Times New Roman"/>
                <w:iCs/>
                <w:sz w:val="28"/>
                <w:szCs w:val="28"/>
              </w:rPr>
              <w:t>quy định Các trường hợp thu hồi đất do vi phạm pháp luật về đất đai (Điều 81).</w:t>
            </w:r>
          </w:p>
          <w:p w14:paraId="26E1DC1F" w14:textId="77777777" w:rsidR="00883C01" w:rsidRPr="00883C01" w:rsidRDefault="00883C01" w:rsidP="00883C01">
            <w:pPr>
              <w:spacing w:before="120"/>
              <w:jc w:val="both"/>
              <w:rPr>
                <w:rFonts w:ascii="Times New Roman" w:hAnsi="Times New Roman" w:cs="Times New Roman"/>
                <w:iCs/>
                <w:sz w:val="28"/>
                <w:szCs w:val="28"/>
              </w:rPr>
            </w:pPr>
            <w:r w:rsidRPr="00883C01">
              <w:rPr>
                <w:rFonts w:ascii="Times New Roman" w:hAnsi="Times New Roman" w:cs="Times New Roman"/>
                <w:i/>
                <w:sz w:val="28"/>
                <w:szCs w:val="28"/>
              </w:rPr>
              <w:t>- Bộ Luật Dân sự năm 2015</w:t>
            </w:r>
            <w:r w:rsidRPr="00883C01">
              <w:rPr>
                <w:rFonts w:ascii="Times New Roman" w:hAnsi="Times New Roman" w:cs="Times New Roman"/>
                <w:iCs/>
                <w:sz w:val="28"/>
                <w:szCs w:val="28"/>
              </w:rPr>
              <w:t xml:space="preserve"> quy định về Giao dịch dân sự vô hiệu do giả tạo (Điều 124).</w:t>
            </w:r>
          </w:p>
          <w:p w14:paraId="41C6687A" w14:textId="77777777" w:rsidR="000C300D" w:rsidRPr="00883C01" w:rsidRDefault="00883C01" w:rsidP="00883C01">
            <w:pPr>
              <w:spacing w:before="120"/>
              <w:jc w:val="both"/>
              <w:rPr>
                <w:rFonts w:ascii="Times New Roman" w:hAnsi="Times New Roman" w:cs="Times New Roman"/>
                <w:sz w:val="28"/>
                <w:szCs w:val="28"/>
              </w:rPr>
            </w:pPr>
            <w:r w:rsidRPr="00883C01">
              <w:rPr>
                <w:rFonts w:ascii="Times New Roman" w:hAnsi="Times New Roman" w:cs="Times New Roman"/>
                <w:i/>
                <w:sz w:val="28"/>
                <w:szCs w:val="28"/>
              </w:rPr>
              <w:t xml:space="preserve">- Nghị định số 168/2025/NĐ-CP ngày 30/6/2025 </w:t>
            </w:r>
            <w:r w:rsidRPr="00883C01">
              <w:rPr>
                <w:rFonts w:ascii="Times New Roman" w:hAnsi="Times New Roman" w:cs="Times New Roman"/>
                <w:iCs/>
                <w:sz w:val="28"/>
                <w:szCs w:val="28"/>
              </w:rPr>
              <w:t xml:space="preserve"> quy định  Đăng ký giải thể doanh nghiệp đối với trường hợp quy định tại các điểm a, b và c khoản 1 Điều 207 Luật Doanh nghiệp năm 2020 được sửa đổi, bổ sung năm 2025 (Điều 64).</w:t>
            </w:r>
          </w:p>
        </w:tc>
        <w:tc>
          <w:tcPr>
            <w:tcW w:w="3402" w:type="dxa"/>
          </w:tcPr>
          <w:p w14:paraId="73A2FAA4" w14:textId="77777777" w:rsidR="00883C01" w:rsidRPr="00883C01" w:rsidRDefault="00883C01" w:rsidP="00883C01">
            <w:pPr>
              <w:spacing w:before="120"/>
              <w:jc w:val="both"/>
              <w:rPr>
                <w:rFonts w:ascii="Times New Roman" w:hAnsi="Times New Roman" w:cs="Times New Roman"/>
                <w:sz w:val="28"/>
                <w:szCs w:val="28"/>
              </w:rPr>
            </w:pPr>
            <w:r w:rsidRPr="00883C01">
              <w:rPr>
                <w:rFonts w:ascii="Times New Roman" w:hAnsi="Times New Roman" w:cs="Times New Roman"/>
                <w:sz w:val="28"/>
                <w:szCs w:val="28"/>
              </w:rPr>
              <w:t>Về cơ bản, các trường hợp chấm dứt hoạt động dự án thống nhất với các quy định về giải thể doanh nghiệp, vi phạm đất đai, giao dịch dân sự vô hiệu do giả tạo.</w:t>
            </w:r>
          </w:p>
          <w:p w14:paraId="4E765C1D" w14:textId="77777777" w:rsidR="000C300D" w:rsidRPr="00F112F8" w:rsidRDefault="00883C01" w:rsidP="00883C01">
            <w:pPr>
              <w:spacing w:before="120"/>
              <w:jc w:val="both"/>
              <w:rPr>
                <w:rFonts w:ascii="Times New Roman" w:hAnsi="Times New Roman" w:cs="Times New Roman"/>
                <w:sz w:val="28"/>
                <w:szCs w:val="28"/>
              </w:rPr>
            </w:pPr>
            <w:r w:rsidRPr="00883C01">
              <w:rPr>
                <w:rFonts w:ascii="Times New Roman" w:hAnsi="Times New Roman" w:cs="Times New Roman"/>
                <w:sz w:val="28"/>
                <w:szCs w:val="28"/>
              </w:rPr>
              <w:t>Tuy nhiên, đối với trường hợp do tổ chức kinh tế thực hiện dự án bị chấm dứt hoạt động, cần cân nhắc việc có nên chấm dứt hoạt động của dự án hay có thể chuyển giao cho chủ thể khác thực hiện.</w:t>
            </w:r>
          </w:p>
        </w:tc>
        <w:tc>
          <w:tcPr>
            <w:tcW w:w="2085" w:type="dxa"/>
          </w:tcPr>
          <w:p w14:paraId="2DB8AC2A" w14:textId="77777777" w:rsidR="000C300D" w:rsidRPr="005A02FB" w:rsidRDefault="000C300D" w:rsidP="003A58F7">
            <w:pPr>
              <w:spacing w:before="120"/>
              <w:jc w:val="both"/>
              <w:rPr>
                <w:rFonts w:ascii="Times New Roman" w:hAnsi="Times New Roman" w:cs="Times New Roman"/>
                <w:sz w:val="28"/>
                <w:szCs w:val="28"/>
              </w:rPr>
            </w:pPr>
          </w:p>
        </w:tc>
      </w:tr>
      <w:tr w:rsidR="000C300D" w:rsidRPr="005A02FB" w14:paraId="163ED4E0" w14:textId="77777777" w:rsidTr="003007F7">
        <w:tc>
          <w:tcPr>
            <w:tcW w:w="746" w:type="dxa"/>
          </w:tcPr>
          <w:p w14:paraId="54F1E221" w14:textId="77777777" w:rsidR="000C300D" w:rsidRDefault="000C300D"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23</w:t>
            </w:r>
          </w:p>
        </w:tc>
        <w:tc>
          <w:tcPr>
            <w:tcW w:w="3077" w:type="dxa"/>
          </w:tcPr>
          <w:p w14:paraId="5E7CF8C8" w14:textId="77777777" w:rsidR="000C300D" w:rsidRPr="000C300D" w:rsidRDefault="000C300D" w:rsidP="002E7752">
            <w:pPr>
              <w:widowControl w:val="0"/>
              <w:spacing w:before="120" w:line="340" w:lineRule="exact"/>
              <w:jc w:val="both"/>
              <w:rPr>
                <w:rFonts w:ascii="Times New Roman" w:hAnsi="Times New Roman" w:cs="Times New Roman"/>
                <w:b/>
                <w:bCs/>
                <w:sz w:val="28"/>
                <w:szCs w:val="28"/>
              </w:rPr>
            </w:pPr>
            <w:r w:rsidRPr="000C0629">
              <w:rPr>
                <w:rFonts w:ascii="Times New Roman" w:hAnsi="Times New Roman" w:cs="Times New Roman"/>
                <w:b/>
                <w:bCs/>
                <w:sz w:val="28"/>
                <w:szCs w:val="28"/>
              </w:rPr>
              <w:t>Điề</w:t>
            </w:r>
            <w:r w:rsidR="00962514">
              <w:rPr>
                <w:rFonts w:ascii="Times New Roman" w:hAnsi="Times New Roman" w:cs="Times New Roman"/>
                <w:b/>
                <w:bCs/>
                <w:sz w:val="28"/>
                <w:szCs w:val="28"/>
              </w:rPr>
              <w:t>u 41</w:t>
            </w:r>
            <w:r w:rsidRPr="000C0629">
              <w:rPr>
                <w:rFonts w:ascii="Times New Roman" w:hAnsi="Times New Roman" w:cs="Times New Roman"/>
                <w:b/>
                <w:bCs/>
                <w:sz w:val="28"/>
                <w:szCs w:val="28"/>
              </w:rPr>
              <w:t>. Thành lập, điều chỉnh, chấm dứt hoạt động văn phòng điều hành của nhà đầu tư nước ngoài trong hợp đồng BCC</w:t>
            </w:r>
          </w:p>
        </w:tc>
        <w:tc>
          <w:tcPr>
            <w:tcW w:w="3685" w:type="dxa"/>
          </w:tcPr>
          <w:p w14:paraId="7B6106F7" w14:textId="77777777" w:rsidR="000C300D" w:rsidRPr="00F112F8" w:rsidRDefault="00BE4637" w:rsidP="00F112F8">
            <w:pPr>
              <w:spacing w:before="120"/>
              <w:jc w:val="both"/>
              <w:rPr>
                <w:rFonts w:ascii="Times New Roman" w:hAnsi="Times New Roman" w:cs="Times New Roman"/>
                <w:i/>
                <w:sz w:val="28"/>
                <w:szCs w:val="28"/>
              </w:rPr>
            </w:pPr>
            <w:r w:rsidRPr="002D52BF">
              <w:rPr>
                <w:rFonts w:ascii="Times New Roman" w:hAnsi="Times New Roman" w:cs="Times New Roman"/>
                <w:i/>
                <w:sz w:val="28"/>
                <w:szCs w:val="28"/>
              </w:rPr>
              <w:t>Luật Doanh nghiệp năm 2020</w:t>
            </w:r>
            <w:r>
              <w:rPr>
                <w:rFonts w:ascii="Times New Roman" w:hAnsi="Times New Roman" w:cs="Times New Roman"/>
                <w:sz w:val="28"/>
                <w:szCs w:val="28"/>
              </w:rPr>
              <w:t xml:space="preserve"> quy định hợp đồng trước đăng ký doanh nghiệp (Điề</w:t>
            </w:r>
            <w:r w:rsidR="00077337">
              <w:rPr>
                <w:rFonts w:ascii="Times New Roman" w:hAnsi="Times New Roman" w:cs="Times New Roman"/>
                <w:sz w:val="28"/>
                <w:szCs w:val="28"/>
              </w:rPr>
              <w:t xml:space="preserve">u 18); </w:t>
            </w:r>
            <w:r w:rsidR="00077337" w:rsidRPr="00077337">
              <w:rPr>
                <w:rFonts w:ascii="Times New Roman" w:hAnsi="Times New Roman" w:cs="Times New Roman"/>
                <w:sz w:val="28"/>
                <w:szCs w:val="28"/>
              </w:rPr>
              <w:t>t</w:t>
            </w:r>
            <w:r w:rsidR="00077337" w:rsidRPr="00077337">
              <w:rPr>
                <w:rFonts w:ascii="Times New Roman" w:hAnsi="Times New Roman" w:cs="Times New Roman"/>
                <w:bCs/>
                <w:sz w:val="28"/>
                <w:szCs w:val="28"/>
              </w:rPr>
              <w:t>ạm ngừng, đình chỉ hoạt động, chấm dứt kinh doanh (Điều 206).</w:t>
            </w:r>
          </w:p>
        </w:tc>
        <w:tc>
          <w:tcPr>
            <w:tcW w:w="3402" w:type="dxa"/>
          </w:tcPr>
          <w:p w14:paraId="54552AAA" w14:textId="77777777" w:rsidR="000C300D" w:rsidRPr="00F112F8" w:rsidRDefault="00395B6B" w:rsidP="001674FB">
            <w:pPr>
              <w:spacing w:before="120"/>
              <w:jc w:val="both"/>
              <w:rPr>
                <w:rFonts w:ascii="Times New Roman" w:hAnsi="Times New Roman" w:cs="Times New Roman"/>
                <w:sz w:val="28"/>
                <w:szCs w:val="28"/>
              </w:rPr>
            </w:pPr>
            <w:r>
              <w:rPr>
                <w:rFonts w:ascii="Times New Roman" w:hAnsi="Times New Roman" w:cs="Times New Roman"/>
                <w:sz w:val="28"/>
                <w:szCs w:val="28"/>
              </w:rPr>
              <w:t>Điều 4</w:t>
            </w:r>
            <w:r w:rsidR="001674FB">
              <w:rPr>
                <w:rFonts w:ascii="Times New Roman" w:hAnsi="Times New Roman" w:cs="Times New Roman"/>
                <w:sz w:val="28"/>
                <w:szCs w:val="28"/>
              </w:rPr>
              <w:t>1</w:t>
            </w:r>
            <w:r>
              <w:rPr>
                <w:rFonts w:ascii="Times New Roman" w:hAnsi="Times New Roman" w:cs="Times New Roman"/>
                <w:sz w:val="28"/>
                <w:szCs w:val="28"/>
              </w:rPr>
              <w:t xml:space="preserve"> được xây dựng thống nhất dự</w:t>
            </w:r>
            <w:r w:rsidR="005D07C2">
              <w:rPr>
                <w:rFonts w:ascii="Times New Roman" w:hAnsi="Times New Roman" w:cs="Times New Roman"/>
                <w:sz w:val="28"/>
                <w:szCs w:val="28"/>
              </w:rPr>
              <w:t>a trên các quy định</w:t>
            </w:r>
            <w:r>
              <w:rPr>
                <w:rFonts w:ascii="Times New Roman" w:hAnsi="Times New Roman" w:cs="Times New Roman"/>
                <w:sz w:val="28"/>
                <w:szCs w:val="28"/>
              </w:rPr>
              <w:t xml:space="preserve"> tại Luật Doanh nghiệp.</w:t>
            </w:r>
          </w:p>
        </w:tc>
        <w:tc>
          <w:tcPr>
            <w:tcW w:w="2085" w:type="dxa"/>
          </w:tcPr>
          <w:p w14:paraId="62529C30" w14:textId="77777777" w:rsidR="000C300D" w:rsidRPr="005A02FB" w:rsidRDefault="000C300D" w:rsidP="003A58F7">
            <w:pPr>
              <w:spacing w:before="120"/>
              <w:jc w:val="both"/>
              <w:rPr>
                <w:rFonts w:ascii="Times New Roman" w:hAnsi="Times New Roman" w:cs="Times New Roman"/>
                <w:sz w:val="28"/>
                <w:szCs w:val="28"/>
              </w:rPr>
            </w:pPr>
          </w:p>
        </w:tc>
      </w:tr>
      <w:tr w:rsidR="000C300D" w:rsidRPr="005A02FB" w14:paraId="3EDB0814" w14:textId="77777777" w:rsidTr="004A23D6">
        <w:tc>
          <w:tcPr>
            <w:tcW w:w="746" w:type="dxa"/>
          </w:tcPr>
          <w:p w14:paraId="03795D63" w14:textId="77777777" w:rsidR="000C300D" w:rsidRDefault="000C300D"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V</w:t>
            </w:r>
          </w:p>
        </w:tc>
        <w:tc>
          <w:tcPr>
            <w:tcW w:w="12249" w:type="dxa"/>
            <w:gridSpan w:val="4"/>
          </w:tcPr>
          <w:p w14:paraId="6200416E" w14:textId="77777777" w:rsidR="000C300D" w:rsidRPr="005A02FB" w:rsidRDefault="000C300D" w:rsidP="003A58F7">
            <w:pPr>
              <w:spacing w:before="120"/>
              <w:jc w:val="both"/>
              <w:rPr>
                <w:rFonts w:ascii="Times New Roman" w:hAnsi="Times New Roman" w:cs="Times New Roman"/>
                <w:sz w:val="28"/>
                <w:szCs w:val="28"/>
              </w:rPr>
            </w:pPr>
            <w:r>
              <w:rPr>
                <w:rFonts w:ascii="Times New Roman" w:hAnsi="Times New Roman" w:cs="Times New Roman"/>
                <w:b/>
                <w:bCs/>
                <w:sz w:val="28"/>
                <w:szCs w:val="28"/>
              </w:rPr>
              <w:t>CHƯƠNG V. HOẠT ĐỘNG ĐẦU TƯ RA NƯỚC NGOÀI</w:t>
            </w:r>
          </w:p>
        </w:tc>
      </w:tr>
      <w:tr w:rsidR="000C300D" w:rsidRPr="005A02FB" w14:paraId="1DCA810D" w14:textId="77777777" w:rsidTr="003007F7">
        <w:tc>
          <w:tcPr>
            <w:tcW w:w="746" w:type="dxa"/>
          </w:tcPr>
          <w:p w14:paraId="73D1CF6A" w14:textId="77777777" w:rsidR="000C300D" w:rsidRDefault="000C300D"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w:t>
            </w:r>
          </w:p>
        </w:tc>
        <w:tc>
          <w:tcPr>
            <w:tcW w:w="3077" w:type="dxa"/>
          </w:tcPr>
          <w:p w14:paraId="530F01C7" w14:textId="77777777" w:rsidR="000C300D" w:rsidRDefault="000C300D" w:rsidP="002E7752">
            <w:pPr>
              <w:widowControl w:val="0"/>
              <w:spacing w:before="120" w:line="340" w:lineRule="exact"/>
              <w:jc w:val="both"/>
              <w:rPr>
                <w:rFonts w:ascii="Times New Roman" w:hAnsi="Times New Roman" w:cs="Times New Roman"/>
                <w:b/>
                <w:bCs/>
                <w:sz w:val="28"/>
                <w:szCs w:val="28"/>
              </w:rPr>
            </w:pPr>
            <w:r w:rsidRPr="000C300D">
              <w:rPr>
                <w:rFonts w:ascii="Times New Roman" w:hAnsi="Times New Roman" w:cs="Times New Roman"/>
                <w:b/>
                <w:bCs/>
                <w:sz w:val="28"/>
                <w:szCs w:val="28"/>
              </w:rPr>
              <w:t>Điề</w:t>
            </w:r>
            <w:r w:rsidR="00962514">
              <w:rPr>
                <w:rFonts w:ascii="Times New Roman" w:hAnsi="Times New Roman" w:cs="Times New Roman"/>
                <w:b/>
                <w:bCs/>
                <w:sz w:val="28"/>
                <w:szCs w:val="28"/>
              </w:rPr>
              <w:t>u 42</w:t>
            </w:r>
            <w:r w:rsidRPr="000C300D">
              <w:rPr>
                <w:rFonts w:ascii="Times New Roman" w:hAnsi="Times New Roman" w:cs="Times New Roman"/>
                <w:b/>
                <w:bCs/>
                <w:sz w:val="28"/>
                <w:szCs w:val="28"/>
              </w:rPr>
              <w:t>. Nguyên tắc thực hiện hoạt động đầu tư ra nước ngoài</w:t>
            </w:r>
          </w:p>
        </w:tc>
        <w:tc>
          <w:tcPr>
            <w:tcW w:w="3685" w:type="dxa"/>
          </w:tcPr>
          <w:p w14:paraId="01C41B45" w14:textId="77777777" w:rsidR="000C300D" w:rsidRPr="00F112F8" w:rsidRDefault="00A462D4" w:rsidP="00F112F8">
            <w:pPr>
              <w:spacing w:before="120"/>
              <w:jc w:val="both"/>
              <w:rPr>
                <w:rFonts w:ascii="Times New Roman" w:hAnsi="Times New Roman" w:cs="Times New Roman"/>
                <w:i/>
                <w:sz w:val="28"/>
                <w:szCs w:val="28"/>
              </w:rPr>
            </w:pPr>
            <w:r>
              <w:rPr>
                <w:rFonts w:ascii="Times New Roman" w:hAnsi="Times New Roman" w:cs="Times New Roman"/>
                <w:i/>
                <w:sz w:val="28"/>
                <w:szCs w:val="28"/>
              </w:rPr>
              <w:t xml:space="preserve">- Luật Điều ước quốc tế năm 2016 </w:t>
            </w:r>
            <w:r>
              <w:rPr>
                <w:rFonts w:ascii="Times New Roman" w:hAnsi="Times New Roman" w:cs="Times New Roman"/>
                <w:iCs/>
                <w:sz w:val="28"/>
                <w:szCs w:val="28"/>
              </w:rPr>
              <w:t xml:space="preserve">quy định về </w:t>
            </w:r>
            <w:r w:rsidRPr="00F50E05">
              <w:rPr>
                <w:rFonts w:ascii="Times New Roman" w:hAnsi="Times New Roman" w:cs="Times New Roman"/>
                <w:iCs/>
                <w:sz w:val="28"/>
                <w:szCs w:val="28"/>
              </w:rPr>
              <w:t>ký kết, bảo lưu, sửa đổi, bổ sung, gia hạn, chấm dứt hiệu lực, từ bỏ, rút khỏi, tạm đình chỉ thực hiện, lưu chiểu, lưu trữ, sao lục, đăng tải, đăng ký và tổ chức thực hiện điều ước quốc tế.</w:t>
            </w:r>
          </w:p>
        </w:tc>
        <w:tc>
          <w:tcPr>
            <w:tcW w:w="3402" w:type="dxa"/>
          </w:tcPr>
          <w:p w14:paraId="5B56CFBA" w14:textId="77777777" w:rsidR="00A462D4" w:rsidRPr="00A462D4" w:rsidRDefault="00A462D4" w:rsidP="00A462D4">
            <w:pPr>
              <w:spacing w:before="120"/>
              <w:jc w:val="both"/>
              <w:rPr>
                <w:rFonts w:ascii="Times New Roman" w:hAnsi="Times New Roman" w:cs="Times New Roman"/>
                <w:sz w:val="28"/>
                <w:szCs w:val="28"/>
              </w:rPr>
            </w:pPr>
            <w:r w:rsidRPr="00A462D4">
              <w:rPr>
                <w:rFonts w:ascii="Times New Roman" w:hAnsi="Times New Roman" w:cs="Times New Roman"/>
                <w:sz w:val="28"/>
                <w:szCs w:val="28"/>
              </w:rPr>
              <w:t>Về cơ bản, quy định về hoạt động đầu tư ra nước ngoài thống nhất, phù hợp với các quy định pháp luật liên quan.</w:t>
            </w:r>
          </w:p>
          <w:p w14:paraId="2C6BEC1D" w14:textId="77777777" w:rsidR="000C300D" w:rsidRPr="00F112F8" w:rsidRDefault="00A462D4" w:rsidP="00A462D4">
            <w:pPr>
              <w:spacing w:before="120"/>
              <w:jc w:val="both"/>
              <w:rPr>
                <w:rFonts w:ascii="Times New Roman" w:hAnsi="Times New Roman" w:cs="Times New Roman"/>
                <w:sz w:val="28"/>
                <w:szCs w:val="28"/>
              </w:rPr>
            </w:pPr>
            <w:r w:rsidRPr="00A462D4">
              <w:rPr>
                <w:rFonts w:ascii="Times New Roman" w:hAnsi="Times New Roman" w:cs="Times New Roman"/>
                <w:sz w:val="28"/>
                <w:szCs w:val="28"/>
              </w:rPr>
              <w:t>Tuy nhiên, nhằm đơn giản hoá, hướng tới quản lý hoạt động đầu tư ra nước ngoài đảm bảo phù hợp với mục tiêu, nhu cầu quản lý của nhà nước và quyền tự do đầu tư kinh doanh của nhà đầu tư, cần thiết nghiên cứu cơ chế quản lý phù hợp hơn.</w:t>
            </w:r>
          </w:p>
        </w:tc>
        <w:tc>
          <w:tcPr>
            <w:tcW w:w="2085" w:type="dxa"/>
          </w:tcPr>
          <w:p w14:paraId="434DE156" w14:textId="77777777" w:rsidR="000C300D" w:rsidRPr="005A02FB" w:rsidRDefault="000C300D" w:rsidP="003A58F7">
            <w:pPr>
              <w:spacing w:before="120"/>
              <w:jc w:val="both"/>
              <w:rPr>
                <w:rFonts w:ascii="Times New Roman" w:hAnsi="Times New Roman" w:cs="Times New Roman"/>
                <w:sz w:val="28"/>
                <w:szCs w:val="28"/>
              </w:rPr>
            </w:pPr>
          </w:p>
        </w:tc>
      </w:tr>
      <w:tr w:rsidR="000C300D" w:rsidRPr="005A02FB" w14:paraId="00AC2CB8" w14:textId="77777777" w:rsidTr="003007F7">
        <w:tc>
          <w:tcPr>
            <w:tcW w:w="746" w:type="dxa"/>
          </w:tcPr>
          <w:p w14:paraId="7CC59D45" w14:textId="77777777" w:rsidR="000C300D" w:rsidRDefault="000C300D"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2</w:t>
            </w:r>
          </w:p>
        </w:tc>
        <w:tc>
          <w:tcPr>
            <w:tcW w:w="3077" w:type="dxa"/>
          </w:tcPr>
          <w:p w14:paraId="442F6032" w14:textId="77777777" w:rsidR="000C300D" w:rsidRDefault="000C300D" w:rsidP="002E7752">
            <w:pPr>
              <w:widowControl w:val="0"/>
              <w:spacing w:before="120" w:line="340" w:lineRule="exact"/>
              <w:jc w:val="both"/>
              <w:rPr>
                <w:rFonts w:ascii="Times New Roman" w:hAnsi="Times New Roman" w:cs="Times New Roman"/>
                <w:b/>
                <w:bCs/>
                <w:sz w:val="28"/>
                <w:szCs w:val="28"/>
              </w:rPr>
            </w:pPr>
            <w:r w:rsidRPr="000C300D">
              <w:rPr>
                <w:rFonts w:ascii="Times New Roman" w:hAnsi="Times New Roman" w:cs="Times New Roman"/>
                <w:b/>
                <w:bCs/>
                <w:sz w:val="28"/>
                <w:szCs w:val="28"/>
              </w:rPr>
              <w:t>Điề</w:t>
            </w:r>
            <w:r w:rsidR="00962514">
              <w:rPr>
                <w:rFonts w:ascii="Times New Roman" w:hAnsi="Times New Roman" w:cs="Times New Roman"/>
                <w:b/>
                <w:bCs/>
                <w:sz w:val="28"/>
                <w:szCs w:val="28"/>
              </w:rPr>
              <w:t>u 43</w:t>
            </w:r>
            <w:r w:rsidRPr="000C300D">
              <w:rPr>
                <w:rFonts w:ascii="Times New Roman" w:hAnsi="Times New Roman" w:cs="Times New Roman"/>
                <w:b/>
                <w:bCs/>
                <w:sz w:val="28"/>
                <w:szCs w:val="28"/>
              </w:rPr>
              <w:t>. Hình thức đầu tư ra nước ngoài</w:t>
            </w:r>
          </w:p>
        </w:tc>
        <w:tc>
          <w:tcPr>
            <w:tcW w:w="3685" w:type="dxa"/>
          </w:tcPr>
          <w:p w14:paraId="688A2904" w14:textId="77777777" w:rsidR="000C300D" w:rsidRPr="00F112F8" w:rsidRDefault="00A462D4" w:rsidP="00F112F8">
            <w:pPr>
              <w:spacing w:before="120"/>
              <w:jc w:val="both"/>
              <w:rPr>
                <w:rFonts w:ascii="Times New Roman" w:hAnsi="Times New Roman" w:cs="Times New Roman"/>
                <w:i/>
                <w:sz w:val="28"/>
                <w:szCs w:val="28"/>
              </w:rPr>
            </w:pPr>
            <w:r>
              <w:rPr>
                <w:rFonts w:ascii="Times New Roman" w:hAnsi="Times New Roman" w:cs="Times New Roman"/>
                <w:i/>
                <w:sz w:val="28"/>
                <w:szCs w:val="28"/>
              </w:rPr>
              <w:t xml:space="preserve">- Luật Doanh nghiệp năm 2020 </w:t>
            </w:r>
            <w:r>
              <w:rPr>
                <w:rFonts w:ascii="Times New Roman" w:hAnsi="Times New Roman" w:cs="Times New Roman"/>
                <w:iCs/>
                <w:sz w:val="28"/>
                <w:szCs w:val="28"/>
              </w:rPr>
              <w:t>quy định về các hình thức công ty.</w:t>
            </w:r>
          </w:p>
        </w:tc>
        <w:tc>
          <w:tcPr>
            <w:tcW w:w="3402" w:type="dxa"/>
          </w:tcPr>
          <w:p w14:paraId="175469E7" w14:textId="77777777" w:rsidR="00A462D4" w:rsidRPr="00A462D4" w:rsidRDefault="00A462D4" w:rsidP="00A462D4">
            <w:pPr>
              <w:spacing w:before="120"/>
              <w:jc w:val="both"/>
              <w:rPr>
                <w:rFonts w:ascii="Times New Roman" w:hAnsi="Times New Roman" w:cs="Times New Roman"/>
                <w:sz w:val="28"/>
                <w:szCs w:val="28"/>
              </w:rPr>
            </w:pPr>
            <w:r w:rsidRPr="00A462D4">
              <w:rPr>
                <w:rFonts w:ascii="Times New Roman" w:hAnsi="Times New Roman" w:cs="Times New Roman"/>
                <w:sz w:val="28"/>
                <w:szCs w:val="28"/>
              </w:rPr>
              <w:t>Về cơ bản, quy định về hoạt động đầu tư ra nước ngoài thống nhất, phù hợp với các quy định pháp luật liên quan.</w:t>
            </w:r>
          </w:p>
          <w:p w14:paraId="1C6F8887" w14:textId="77777777" w:rsidR="000C300D" w:rsidRPr="00F112F8" w:rsidRDefault="00A462D4" w:rsidP="00A462D4">
            <w:pPr>
              <w:spacing w:before="120"/>
              <w:jc w:val="both"/>
              <w:rPr>
                <w:rFonts w:ascii="Times New Roman" w:hAnsi="Times New Roman" w:cs="Times New Roman"/>
                <w:sz w:val="28"/>
                <w:szCs w:val="28"/>
              </w:rPr>
            </w:pPr>
            <w:r w:rsidRPr="00A462D4">
              <w:rPr>
                <w:rFonts w:ascii="Times New Roman" w:hAnsi="Times New Roman" w:cs="Times New Roman"/>
                <w:sz w:val="28"/>
                <w:szCs w:val="28"/>
              </w:rPr>
              <w:t>Tuy nhiên, nhằm đơn giản hoá, hướng tới quản lý hoạt động đầu tư ra nước ngoài đảm bảo phù hợp với mục tiêu, nhu cầu quản lý của nhà nước và quyền tự do đầu tư kinh doanh của nhà đầu tư, cần thiết nghiên cứu cơ chế quản lý phù hợp hơn.</w:t>
            </w:r>
          </w:p>
        </w:tc>
        <w:tc>
          <w:tcPr>
            <w:tcW w:w="2085" w:type="dxa"/>
          </w:tcPr>
          <w:p w14:paraId="7DD57310" w14:textId="77777777" w:rsidR="000C300D" w:rsidRPr="005A02FB" w:rsidRDefault="000C300D" w:rsidP="003A58F7">
            <w:pPr>
              <w:spacing w:before="120"/>
              <w:jc w:val="both"/>
              <w:rPr>
                <w:rFonts w:ascii="Times New Roman" w:hAnsi="Times New Roman" w:cs="Times New Roman"/>
                <w:sz w:val="28"/>
                <w:szCs w:val="28"/>
              </w:rPr>
            </w:pPr>
          </w:p>
        </w:tc>
      </w:tr>
      <w:tr w:rsidR="000C300D" w:rsidRPr="005A02FB" w14:paraId="7EAE3517" w14:textId="77777777" w:rsidTr="003007F7">
        <w:tc>
          <w:tcPr>
            <w:tcW w:w="746" w:type="dxa"/>
          </w:tcPr>
          <w:p w14:paraId="683C44B7" w14:textId="77777777" w:rsidR="000C300D" w:rsidRDefault="00C83AB6"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3</w:t>
            </w:r>
          </w:p>
        </w:tc>
        <w:tc>
          <w:tcPr>
            <w:tcW w:w="3077" w:type="dxa"/>
          </w:tcPr>
          <w:p w14:paraId="6B251152" w14:textId="77777777" w:rsidR="000C300D" w:rsidRDefault="00C83AB6" w:rsidP="002E7752">
            <w:pPr>
              <w:widowControl w:val="0"/>
              <w:spacing w:before="120" w:line="340" w:lineRule="exact"/>
              <w:jc w:val="both"/>
              <w:rPr>
                <w:rFonts w:ascii="Times New Roman" w:hAnsi="Times New Roman" w:cs="Times New Roman"/>
                <w:b/>
                <w:bCs/>
                <w:sz w:val="28"/>
                <w:szCs w:val="28"/>
              </w:rPr>
            </w:pPr>
            <w:r w:rsidRPr="00C83AB6">
              <w:rPr>
                <w:rFonts w:ascii="Times New Roman" w:hAnsi="Times New Roman" w:cs="Times New Roman"/>
                <w:b/>
                <w:bCs/>
                <w:sz w:val="28"/>
                <w:szCs w:val="28"/>
              </w:rPr>
              <w:t>Điề</w:t>
            </w:r>
            <w:r w:rsidR="00962514">
              <w:rPr>
                <w:rFonts w:ascii="Times New Roman" w:hAnsi="Times New Roman" w:cs="Times New Roman"/>
                <w:b/>
                <w:bCs/>
                <w:sz w:val="28"/>
                <w:szCs w:val="28"/>
              </w:rPr>
              <w:t>u 44</w:t>
            </w:r>
            <w:r w:rsidRPr="00C83AB6">
              <w:rPr>
                <w:rFonts w:ascii="Times New Roman" w:hAnsi="Times New Roman" w:cs="Times New Roman"/>
                <w:b/>
                <w:bCs/>
                <w:sz w:val="28"/>
                <w:szCs w:val="28"/>
              </w:rPr>
              <w:t>. Ngành, nghề cấm đầu tư ra nước ngoài</w:t>
            </w:r>
          </w:p>
        </w:tc>
        <w:tc>
          <w:tcPr>
            <w:tcW w:w="3685" w:type="dxa"/>
          </w:tcPr>
          <w:p w14:paraId="0816713A" w14:textId="77777777" w:rsidR="00A462D4" w:rsidRPr="00A462D4" w:rsidRDefault="00A462D4" w:rsidP="00A462D4">
            <w:pPr>
              <w:spacing w:before="120" w:after="160" w:line="259" w:lineRule="auto"/>
              <w:jc w:val="both"/>
              <w:rPr>
                <w:rFonts w:ascii="Times New Roman" w:hAnsi="Times New Roman" w:cs="Times New Roman"/>
                <w:iCs/>
                <w:sz w:val="28"/>
                <w:szCs w:val="28"/>
              </w:rPr>
            </w:pPr>
            <w:r w:rsidRPr="00A462D4">
              <w:rPr>
                <w:rFonts w:ascii="Times New Roman" w:hAnsi="Times New Roman" w:cs="Times New Roman"/>
                <w:i/>
                <w:sz w:val="28"/>
                <w:szCs w:val="28"/>
              </w:rPr>
              <w:t xml:space="preserve">- Luật Quản lý ngoại thương năm 2017 </w:t>
            </w:r>
            <w:r w:rsidRPr="00A462D4">
              <w:rPr>
                <w:rFonts w:ascii="Times New Roman" w:hAnsi="Times New Roman" w:cs="Times New Roman"/>
                <w:iCs/>
                <w:sz w:val="28"/>
                <w:szCs w:val="28"/>
              </w:rPr>
              <w:t>quy định về Danh mục hàng hóa cấm xuất khẩu, cấm nhập khẩu (Điều 10).</w:t>
            </w:r>
          </w:p>
          <w:p w14:paraId="60026A0D" w14:textId="77777777" w:rsidR="000C300D" w:rsidRPr="00F112F8" w:rsidRDefault="00A462D4" w:rsidP="00A462D4">
            <w:pPr>
              <w:spacing w:before="120"/>
              <w:jc w:val="both"/>
              <w:rPr>
                <w:rFonts w:ascii="Times New Roman" w:hAnsi="Times New Roman" w:cs="Times New Roman"/>
                <w:i/>
                <w:sz w:val="28"/>
                <w:szCs w:val="28"/>
              </w:rPr>
            </w:pPr>
            <w:r w:rsidRPr="00A462D4">
              <w:rPr>
                <w:rFonts w:ascii="Times New Roman" w:hAnsi="Times New Roman" w:cs="Times New Roman"/>
                <w:i/>
                <w:sz w:val="28"/>
                <w:szCs w:val="28"/>
              </w:rPr>
              <w:t xml:space="preserve">- Nghị định số 69/2018/NĐ-CP ngày 15/5/2018 </w:t>
            </w:r>
            <w:r w:rsidRPr="00A462D4">
              <w:rPr>
                <w:rFonts w:ascii="Times New Roman" w:hAnsi="Times New Roman" w:cs="Times New Roman"/>
                <w:iCs/>
                <w:sz w:val="28"/>
                <w:szCs w:val="28"/>
              </w:rPr>
              <w:t>quy định</w:t>
            </w:r>
            <w:r w:rsidRPr="00A462D4">
              <w:t xml:space="preserve"> </w:t>
            </w:r>
            <w:r w:rsidRPr="00A462D4">
              <w:rPr>
                <w:rFonts w:ascii="Times New Roman" w:hAnsi="Times New Roman" w:cs="Times New Roman"/>
                <w:iCs/>
                <w:sz w:val="28"/>
                <w:szCs w:val="28"/>
              </w:rPr>
              <w:t>Danh mục hàng hóa cấm xuất khẩu, cấm nhập khẩu.</w:t>
            </w:r>
          </w:p>
        </w:tc>
        <w:tc>
          <w:tcPr>
            <w:tcW w:w="3402" w:type="dxa"/>
          </w:tcPr>
          <w:p w14:paraId="57AB6676" w14:textId="77777777" w:rsidR="00A462D4" w:rsidRPr="00A462D4" w:rsidRDefault="00A462D4" w:rsidP="00A462D4">
            <w:pPr>
              <w:spacing w:before="120"/>
              <w:jc w:val="both"/>
              <w:rPr>
                <w:rFonts w:ascii="Times New Roman" w:hAnsi="Times New Roman" w:cs="Times New Roman"/>
                <w:sz w:val="28"/>
                <w:szCs w:val="28"/>
              </w:rPr>
            </w:pPr>
            <w:r w:rsidRPr="00A462D4">
              <w:rPr>
                <w:rFonts w:ascii="Times New Roman" w:hAnsi="Times New Roman" w:cs="Times New Roman"/>
                <w:sz w:val="28"/>
                <w:szCs w:val="28"/>
              </w:rPr>
              <w:t>Về cơ bản, quy định về hoạt động đầu tư ra nước ngoài thống nhất, phù hợp với các quy định pháp luật liên quan.</w:t>
            </w:r>
          </w:p>
          <w:p w14:paraId="6586B2BA" w14:textId="77777777" w:rsidR="000C300D" w:rsidRPr="00F112F8" w:rsidRDefault="00A462D4" w:rsidP="00A462D4">
            <w:pPr>
              <w:spacing w:before="120"/>
              <w:jc w:val="both"/>
              <w:rPr>
                <w:rFonts w:ascii="Times New Roman" w:hAnsi="Times New Roman" w:cs="Times New Roman"/>
                <w:sz w:val="28"/>
                <w:szCs w:val="28"/>
              </w:rPr>
            </w:pPr>
            <w:r w:rsidRPr="00A462D4">
              <w:rPr>
                <w:rFonts w:ascii="Times New Roman" w:hAnsi="Times New Roman" w:cs="Times New Roman"/>
                <w:sz w:val="28"/>
                <w:szCs w:val="28"/>
              </w:rPr>
              <w:t>Tuy nhiên, nhằm đơn giản hoá, hướng tới quản lý hoạt động đầu tư ra nước ngoài đảm bảo phù hợp với mục tiêu, nhu cầu quản lý của nhà nước và quyền tự do đầu tư kinh doanh của nhà đầu tư, cần thiết nghiên cứu cơ chế quản lý phù hợp hơn.</w:t>
            </w:r>
          </w:p>
        </w:tc>
        <w:tc>
          <w:tcPr>
            <w:tcW w:w="2085" w:type="dxa"/>
          </w:tcPr>
          <w:p w14:paraId="7B837F0E" w14:textId="77777777" w:rsidR="000C300D" w:rsidRPr="005A02FB" w:rsidRDefault="000C300D" w:rsidP="003A58F7">
            <w:pPr>
              <w:spacing w:before="120"/>
              <w:jc w:val="both"/>
              <w:rPr>
                <w:rFonts w:ascii="Times New Roman" w:hAnsi="Times New Roman" w:cs="Times New Roman"/>
                <w:sz w:val="28"/>
                <w:szCs w:val="28"/>
              </w:rPr>
            </w:pPr>
          </w:p>
        </w:tc>
      </w:tr>
      <w:tr w:rsidR="00C83AB6" w:rsidRPr="005A02FB" w14:paraId="6481F3B8" w14:textId="77777777" w:rsidTr="003007F7">
        <w:tc>
          <w:tcPr>
            <w:tcW w:w="746" w:type="dxa"/>
          </w:tcPr>
          <w:p w14:paraId="7C37C10B" w14:textId="77777777" w:rsidR="00C83AB6" w:rsidRDefault="00C83AB6"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4</w:t>
            </w:r>
          </w:p>
        </w:tc>
        <w:tc>
          <w:tcPr>
            <w:tcW w:w="3077" w:type="dxa"/>
          </w:tcPr>
          <w:p w14:paraId="01F5AF6C" w14:textId="77777777" w:rsidR="00C83AB6" w:rsidRPr="00C83AB6" w:rsidRDefault="00C83AB6" w:rsidP="002E7752">
            <w:pPr>
              <w:widowControl w:val="0"/>
              <w:spacing w:before="120" w:line="340" w:lineRule="exact"/>
              <w:jc w:val="both"/>
              <w:rPr>
                <w:rFonts w:ascii="Times New Roman" w:hAnsi="Times New Roman" w:cs="Times New Roman"/>
                <w:b/>
                <w:bCs/>
                <w:sz w:val="28"/>
                <w:szCs w:val="28"/>
              </w:rPr>
            </w:pPr>
            <w:r w:rsidRPr="00C83AB6">
              <w:rPr>
                <w:rFonts w:ascii="Times New Roman" w:hAnsi="Times New Roman" w:cs="Times New Roman"/>
                <w:b/>
                <w:bCs/>
                <w:sz w:val="28"/>
                <w:szCs w:val="28"/>
              </w:rPr>
              <w:t>Điề</w:t>
            </w:r>
            <w:r w:rsidR="00962514">
              <w:rPr>
                <w:rFonts w:ascii="Times New Roman" w:hAnsi="Times New Roman" w:cs="Times New Roman"/>
                <w:b/>
                <w:bCs/>
                <w:sz w:val="28"/>
                <w:szCs w:val="28"/>
              </w:rPr>
              <w:t>u 45</w:t>
            </w:r>
            <w:r w:rsidRPr="00C83AB6">
              <w:rPr>
                <w:rFonts w:ascii="Times New Roman" w:hAnsi="Times New Roman" w:cs="Times New Roman"/>
                <w:b/>
                <w:bCs/>
                <w:sz w:val="28"/>
                <w:szCs w:val="28"/>
              </w:rPr>
              <w:t>. Nguồn vốn đầu tư ra nước ngoài</w:t>
            </w:r>
          </w:p>
        </w:tc>
        <w:tc>
          <w:tcPr>
            <w:tcW w:w="3685" w:type="dxa"/>
          </w:tcPr>
          <w:p w14:paraId="49576F6A" w14:textId="77777777" w:rsidR="00C83AB6" w:rsidRPr="00A462D4" w:rsidRDefault="00A462D4" w:rsidP="00F112F8">
            <w:pPr>
              <w:spacing w:before="120"/>
              <w:jc w:val="both"/>
              <w:rPr>
                <w:rFonts w:ascii="Times New Roman" w:hAnsi="Times New Roman" w:cs="Times New Roman"/>
                <w:sz w:val="28"/>
                <w:szCs w:val="28"/>
              </w:rPr>
            </w:pPr>
            <w:r w:rsidRPr="00A462D4">
              <w:rPr>
                <w:rFonts w:ascii="Times New Roman" w:hAnsi="Times New Roman" w:cs="Times New Roman"/>
                <w:i/>
                <w:sz w:val="28"/>
                <w:szCs w:val="28"/>
              </w:rPr>
              <w:t xml:space="preserve">- Pháp lệnh ngoại hối năm 2005 </w:t>
            </w:r>
            <w:r w:rsidRPr="00A462D4">
              <w:rPr>
                <w:rFonts w:ascii="Times New Roman" w:hAnsi="Times New Roman" w:cs="Times New Roman"/>
                <w:iCs/>
                <w:sz w:val="28"/>
                <w:szCs w:val="28"/>
              </w:rPr>
              <w:t>quy định về hoạt động ngoại hối tại Việt Nam.</w:t>
            </w:r>
          </w:p>
        </w:tc>
        <w:tc>
          <w:tcPr>
            <w:tcW w:w="3402" w:type="dxa"/>
          </w:tcPr>
          <w:p w14:paraId="3A5A23A8" w14:textId="77777777" w:rsidR="00A462D4" w:rsidRPr="00A462D4" w:rsidRDefault="00A462D4" w:rsidP="00A462D4">
            <w:pPr>
              <w:spacing w:before="120"/>
              <w:jc w:val="both"/>
              <w:rPr>
                <w:rFonts w:ascii="Times New Roman" w:hAnsi="Times New Roman" w:cs="Times New Roman"/>
                <w:sz w:val="28"/>
                <w:szCs w:val="28"/>
              </w:rPr>
            </w:pPr>
            <w:r w:rsidRPr="00A462D4">
              <w:rPr>
                <w:rFonts w:ascii="Times New Roman" w:hAnsi="Times New Roman" w:cs="Times New Roman"/>
                <w:sz w:val="28"/>
                <w:szCs w:val="28"/>
              </w:rPr>
              <w:t>Về cơ bản, quy định về hoạt động đầu tư ra nước ngoài thống nhất, phù hợp với các quy định pháp luật liên quan.</w:t>
            </w:r>
          </w:p>
          <w:p w14:paraId="2F16AEF6" w14:textId="77777777" w:rsidR="00C83AB6" w:rsidRPr="00F112F8" w:rsidRDefault="00A462D4" w:rsidP="00A462D4">
            <w:pPr>
              <w:spacing w:before="120"/>
              <w:jc w:val="both"/>
              <w:rPr>
                <w:rFonts w:ascii="Times New Roman" w:hAnsi="Times New Roman" w:cs="Times New Roman"/>
                <w:sz w:val="28"/>
                <w:szCs w:val="28"/>
              </w:rPr>
            </w:pPr>
            <w:r w:rsidRPr="00A462D4">
              <w:rPr>
                <w:rFonts w:ascii="Times New Roman" w:hAnsi="Times New Roman" w:cs="Times New Roman"/>
                <w:sz w:val="28"/>
                <w:szCs w:val="28"/>
              </w:rPr>
              <w:t>Tuy nhiên, nhằm đơn giản hoá, hướng tới quản lý hoạt động đầu tư ra nước ngoài đảm bảo phù hợp với mục tiêu, nhu cầu quản lý của nhà nước và quyền tự do đầu tư kinh doanh của nhà đầu tư, cần thiết nghiên cứu cơ chế quản lý phù hợp hơn.</w:t>
            </w:r>
          </w:p>
        </w:tc>
        <w:tc>
          <w:tcPr>
            <w:tcW w:w="2085" w:type="dxa"/>
          </w:tcPr>
          <w:p w14:paraId="1442DF6C" w14:textId="77777777" w:rsidR="00C83AB6" w:rsidRPr="005A02FB" w:rsidRDefault="00C83AB6" w:rsidP="003A58F7">
            <w:pPr>
              <w:spacing w:before="120"/>
              <w:jc w:val="both"/>
              <w:rPr>
                <w:rFonts w:ascii="Times New Roman" w:hAnsi="Times New Roman" w:cs="Times New Roman"/>
                <w:sz w:val="28"/>
                <w:szCs w:val="28"/>
              </w:rPr>
            </w:pPr>
          </w:p>
        </w:tc>
      </w:tr>
      <w:tr w:rsidR="00C83AB6" w:rsidRPr="005A02FB" w14:paraId="5DF611F8" w14:textId="77777777" w:rsidTr="003007F7">
        <w:tc>
          <w:tcPr>
            <w:tcW w:w="746" w:type="dxa"/>
          </w:tcPr>
          <w:p w14:paraId="686FD09A" w14:textId="77777777" w:rsidR="00C83AB6" w:rsidRDefault="00C83AB6"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5</w:t>
            </w:r>
          </w:p>
        </w:tc>
        <w:tc>
          <w:tcPr>
            <w:tcW w:w="3077" w:type="dxa"/>
          </w:tcPr>
          <w:p w14:paraId="24A2A054" w14:textId="77777777" w:rsidR="00C83AB6" w:rsidRPr="00C83AB6" w:rsidRDefault="00C83AB6" w:rsidP="002E7752">
            <w:pPr>
              <w:widowControl w:val="0"/>
              <w:spacing w:before="120" w:line="340" w:lineRule="exact"/>
              <w:jc w:val="both"/>
              <w:rPr>
                <w:rFonts w:ascii="Times New Roman" w:hAnsi="Times New Roman" w:cs="Times New Roman"/>
                <w:b/>
                <w:bCs/>
                <w:sz w:val="28"/>
                <w:szCs w:val="28"/>
              </w:rPr>
            </w:pPr>
            <w:r w:rsidRPr="001F690A">
              <w:rPr>
                <w:rFonts w:ascii="Times New Roman" w:hAnsi="Times New Roman" w:cs="Times New Roman"/>
                <w:b/>
                <w:bCs/>
                <w:sz w:val="28"/>
                <w:szCs w:val="28"/>
              </w:rPr>
              <w:t>Điề</w:t>
            </w:r>
            <w:r w:rsidR="00962514">
              <w:rPr>
                <w:rFonts w:ascii="Times New Roman" w:hAnsi="Times New Roman" w:cs="Times New Roman"/>
                <w:b/>
                <w:bCs/>
                <w:sz w:val="28"/>
                <w:szCs w:val="28"/>
              </w:rPr>
              <w:t>u 46</w:t>
            </w:r>
            <w:r w:rsidRPr="001F690A">
              <w:rPr>
                <w:rFonts w:ascii="Times New Roman" w:hAnsi="Times New Roman" w:cs="Times New Roman"/>
                <w:b/>
                <w:bCs/>
                <w:sz w:val="28"/>
                <w:szCs w:val="28"/>
              </w:rPr>
              <w:t>. Quyết định đầu tư ra nước ngoài</w:t>
            </w:r>
          </w:p>
        </w:tc>
        <w:tc>
          <w:tcPr>
            <w:tcW w:w="3685" w:type="dxa"/>
          </w:tcPr>
          <w:p w14:paraId="0DED7E13" w14:textId="77777777" w:rsidR="00C83AB6" w:rsidRDefault="00217AAC" w:rsidP="00F112F8">
            <w:pPr>
              <w:spacing w:before="120"/>
              <w:jc w:val="both"/>
              <w:rPr>
                <w:rFonts w:ascii="Times New Roman" w:hAnsi="Times New Roman" w:cs="Times New Roman"/>
                <w:iCs/>
                <w:sz w:val="28"/>
                <w:szCs w:val="28"/>
              </w:rPr>
            </w:pPr>
            <w:r>
              <w:rPr>
                <w:rFonts w:ascii="Times New Roman" w:hAnsi="Times New Roman" w:cs="Times New Roman"/>
                <w:i/>
                <w:sz w:val="28"/>
                <w:szCs w:val="28"/>
              </w:rPr>
              <w:t xml:space="preserve">- Luật Doanh nghiệp năm 2020 </w:t>
            </w:r>
            <w:r>
              <w:rPr>
                <w:rFonts w:ascii="Times New Roman" w:hAnsi="Times New Roman" w:cs="Times New Roman"/>
                <w:iCs/>
                <w:sz w:val="28"/>
                <w:szCs w:val="28"/>
              </w:rPr>
              <w:t xml:space="preserve">quy định về các hình thức công ty. </w:t>
            </w:r>
          </w:p>
          <w:p w14:paraId="6B0A6449" w14:textId="77777777" w:rsidR="00217AAC" w:rsidRPr="00F112F8" w:rsidRDefault="00217AAC" w:rsidP="00F112F8">
            <w:pPr>
              <w:spacing w:before="120"/>
              <w:jc w:val="both"/>
              <w:rPr>
                <w:rFonts w:ascii="Times New Roman" w:hAnsi="Times New Roman" w:cs="Times New Roman"/>
                <w:i/>
                <w:sz w:val="28"/>
                <w:szCs w:val="28"/>
              </w:rPr>
            </w:pPr>
            <w:r>
              <w:rPr>
                <w:rFonts w:ascii="Times New Roman" w:hAnsi="Times New Roman" w:cs="Times New Roman"/>
                <w:sz w:val="28"/>
                <w:szCs w:val="28"/>
              </w:rPr>
              <w:t>-</w:t>
            </w:r>
            <w:r>
              <w:rPr>
                <w:rFonts w:ascii="Times New Roman" w:hAnsi="Times New Roman" w:cs="Times New Roman"/>
                <w:i/>
                <w:sz w:val="28"/>
                <w:szCs w:val="28"/>
              </w:rPr>
              <w:t xml:space="preserve"> </w:t>
            </w:r>
            <w:r w:rsidRPr="00A462D4">
              <w:rPr>
                <w:rFonts w:ascii="Times New Roman" w:hAnsi="Times New Roman" w:cs="Times New Roman"/>
                <w:i/>
                <w:sz w:val="28"/>
                <w:szCs w:val="28"/>
              </w:rPr>
              <w:t xml:space="preserve">Pháp lệnh ngoại hối năm 2005 </w:t>
            </w:r>
            <w:r w:rsidRPr="00A462D4">
              <w:rPr>
                <w:rFonts w:ascii="Times New Roman" w:hAnsi="Times New Roman" w:cs="Times New Roman"/>
                <w:iCs/>
                <w:sz w:val="28"/>
                <w:szCs w:val="28"/>
              </w:rPr>
              <w:t>quy định về hoạt động ngoại hối tại Việt Nam.</w:t>
            </w:r>
          </w:p>
        </w:tc>
        <w:tc>
          <w:tcPr>
            <w:tcW w:w="3402" w:type="dxa"/>
          </w:tcPr>
          <w:p w14:paraId="08B62601" w14:textId="77777777" w:rsidR="001F690A" w:rsidRPr="001F690A" w:rsidRDefault="001F690A" w:rsidP="001F690A">
            <w:pPr>
              <w:spacing w:before="120"/>
              <w:jc w:val="both"/>
              <w:rPr>
                <w:rFonts w:ascii="Times New Roman" w:hAnsi="Times New Roman" w:cs="Times New Roman"/>
                <w:sz w:val="28"/>
                <w:szCs w:val="28"/>
              </w:rPr>
            </w:pPr>
            <w:r w:rsidRPr="001F690A">
              <w:rPr>
                <w:rFonts w:ascii="Times New Roman" w:hAnsi="Times New Roman" w:cs="Times New Roman"/>
                <w:sz w:val="28"/>
                <w:szCs w:val="28"/>
              </w:rPr>
              <w:t>Về cơ bản, quy định về hoạt động đầu tư ra nước ngoài thống nhất, phù hợp với các quy định pháp luật liên quan.</w:t>
            </w:r>
          </w:p>
          <w:p w14:paraId="4EDCB3FA" w14:textId="77777777" w:rsidR="00C83AB6" w:rsidRPr="00F112F8" w:rsidRDefault="001F690A" w:rsidP="001F690A">
            <w:pPr>
              <w:spacing w:before="120"/>
              <w:jc w:val="both"/>
              <w:rPr>
                <w:rFonts w:ascii="Times New Roman" w:hAnsi="Times New Roman" w:cs="Times New Roman"/>
                <w:sz w:val="28"/>
                <w:szCs w:val="28"/>
              </w:rPr>
            </w:pPr>
            <w:r w:rsidRPr="001F690A">
              <w:rPr>
                <w:rFonts w:ascii="Times New Roman" w:hAnsi="Times New Roman" w:cs="Times New Roman"/>
                <w:sz w:val="28"/>
                <w:szCs w:val="28"/>
              </w:rPr>
              <w:t>Tuy nhiên, nhằm đơn giản hoá, hướng tới quản lý hoạt động đầu tư ra nước ngoài đảm bảo phù hợp với mục tiêu, nhu cầu quản lý của nhà nước và quyền tự do đầu tư kinh doanh của nhà đầu tư, cần thiết nghiên cứu cơ chế quản lý phù hợp hơn.</w:t>
            </w:r>
          </w:p>
        </w:tc>
        <w:tc>
          <w:tcPr>
            <w:tcW w:w="2085" w:type="dxa"/>
          </w:tcPr>
          <w:p w14:paraId="03F15FD5" w14:textId="77777777" w:rsidR="00C83AB6" w:rsidRPr="005A02FB" w:rsidRDefault="00C83AB6" w:rsidP="003A58F7">
            <w:pPr>
              <w:spacing w:before="120"/>
              <w:jc w:val="both"/>
              <w:rPr>
                <w:rFonts w:ascii="Times New Roman" w:hAnsi="Times New Roman" w:cs="Times New Roman"/>
                <w:sz w:val="28"/>
                <w:szCs w:val="28"/>
              </w:rPr>
            </w:pPr>
          </w:p>
        </w:tc>
      </w:tr>
      <w:tr w:rsidR="00C83AB6" w:rsidRPr="005A02FB" w14:paraId="5B1855AC" w14:textId="77777777" w:rsidTr="003007F7">
        <w:tc>
          <w:tcPr>
            <w:tcW w:w="746" w:type="dxa"/>
          </w:tcPr>
          <w:p w14:paraId="441C3BA6" w14:textId="77777777" w:rsidR="00C83AB6" w:rsidRDefault="00C83AB6"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6</w:t>
            </w:r>
          </w:p>
        </w:tc>
        <w:tc>
          <w:tcPr>
            <w:tcW w:w="3077" w:type="dxa"/>
          </w:tcPr>
          <w:p w14:paraId="0A292002" w14:textId="77777777" w:rsidR="00C83AB6" w:rsidRPr="00C83AB6" w:rsidRDefault="00C83AB6" w:rsidP="002E7752">
            <w:pPr>
              <w:widowControl w:val="0"/>
              <w:spacing w:before="120" w:line="340" w:lineRule="exact"/>
              <w:jc w:val="both"/>
              <w:rPr>
                <w:rFonts w:ascii="Times New Roman" w:hAnsi="Times New Roman" w:cs="Times New Roman"/>
                <w:b/>
                <w:bCs/>
                <w:sz w:val="28"/>
                <w:szCs w:val="28"/>
              </w:rPr>
            </w:pPr>
            <w:r w:rsidRPr="00C83AB6">
              <w:rPr>
                <w:rFonts w:ascii="Times New Roman" w:hAnsi="Times New Roman" w:cs="Times New Roman"/>
                <w:b/>
                <w:bCs/>
                <w:sz w:val="28"/>
                <w:szCs w:val="28"/>
              </w:rPr>
              <w:t>Điề</w:t>
            </w:r>
            <w:r w:rsidR="00962514">
              <w:rPr>
                <w:rFonts w:ascii="Times New Roman" w:hAnsi="Times New Roman" w:cs="Times New Roman"/>
                <w:b/>
                <w:bCs/>
                <w:sz w:val="28"/>
                <w:szCs w:val="28"/>
              </w:rPr>
              <w:t>u 47</w:t>
            </w:r>
            <w:r w:rsidRPr="00C83AB6">
              <w:rPr>
                <w:rFonts w:ascii="Times New Roman" w:hAnsi="Times New Roman" w:cs="Times New Roman"/>
                <w:b/>
                <w:bCs/>
                <w:sz w:val="28"/>
                <w:szCs w:val="28"/>
              </w:rPr>
              <w:t>. Cấp Giấy chứng nhận đăng ký đầu tư ra nước ngoài</w:t>
            </w:r>
          </w:p>
        </w:tc>
        <w:tc>
          <w:tcPr>
            <w:tcW w:w="3685" w:type="dxa"/>
          </w:tcPr>
          <w:p w14:paraId="66BD91E4" w14:textId="77777777" w:rsidR="00697A47" w:rsidRPr="00B03206" w:rsidRDefault="00697A47" w:rsidP="00697A47">
            <w:pPr>
              <w:spacing w:before="120"/>
              <w:jc w:val="both"/>
              <w:rPr>
                <w:rFonts w:ascii="Times New Roman" w:hAnsi="Times New Roman" w:cs="Times New Roman"/>
                <w:iCs/>
                <w:sz w:val="28"/>
                <w:szCs w:val="28"/>
              </w:rPr>
            </w:pPr>
            <w:r w:rsidRPr="00697A47">
              <w:rPr>
                <w:rFonts w:ascii="Times New Roman" w:hAnsi="Times New Roman" w:cs="Times New Roman"/>
                <w:bCs/>
                <w:iCs/>
                <w:sz w:val="28"/>
                <w:szCs w:val="28"/>
              </w:rPr>
              <w:t>-</w:t>
            </w:r>
            <w:r w:rsidRPr="00697A47">
              <w:rPr>
                <w:rFonts w:ascii="Times New Roman" w:hAnsi="Times New Roman" w:cs="Times New Roman"/>
                <w:bCs/>
                <w:i/>
                <w:iCs/>
                <w:sz w:val="28"/>
                <w:szCs w:val="28"/>
              </w:rPr>
              <w:t xml:space="preserve"> Luật Doanh nghiệp năm 2020</w:t>
            </w:r>
            <w:r w:rsidRPr="00697A47">
              <w:rPr>
                <w:rFonts w:ascii="Times New Roman" w:hAnsi="Times New Roman" w:cs="Times New Roman"/>
                <w:bCs/>
                <w:iCs/>
                <w:sz w:val="28"/>
                <w:szCs w:val="28"/>
              </w:rPr>
              <w:t xml:space="preserve"> quy định đối với nhà đầu tư nước ngoài phải có bản sao Giấy chứng nhận đăng ký đầu tư (Điều 20), Giấy chứng nhận đăng ký đầu tư (Điều 21), Giấy tờ pháp lý của cá nhân đối với cổ đông sáng lập và cổ đông (Điều 22), Danh sách thành viên công ty trách nhiệm hữu hạn, công ty hợp danh, danh sách cổ đông sáng lập và cổ đông (Điều 25), Thông báo thay đổi nội dung đăng ký doanh nghiệp (Điều 31), Công bố nội dung đăng ký doanh nghiệp (Điều 32).</w:t>
            </w:r>
          </w:p>
        </w:tc>
        <w:tc>
          <w:tcPr>
            <w:tcW w:w="3402" w:type="dxa"/>
          </w:tcPr>
          <w:p w14:paraId="1192B544" w14:textId="77777777" w:rsidR="00697A47" w:rsidRPr="00A462D4" w:rsidRDefault="00697A47" w:rsidP="00697A47">
            <w:pPr>
              <w:spacing w:before="120"/>
              <w:jc w:val="both"/>
              <w:rPr>
                <w:rFonts w:ascii="Times New Roman" w:hAnsi="Times New Roman" w:cs="Times New Roman"/>
                <w:sz w:val="28"/>
                <w:szCs w:val="28"/>
              </w:rPr>
            </w:pPr>
            <w:r w:rsidRPr="00A462D4">
              <w:rPr>
                <w:rFonts w:ascii="Times New Roman" w:hAnsi="Times New Roman" w:cs="Times New Roman"/>
                <w:sz w:val="28"/>
                <w:szCs w:val="28"/>
              </w:rPr>
              <w:t>Về cơ bản, quy định về hoạt động đầu tư ra nước ngoài thống nhất, phù hợp với các quy định pháp luật liên quan.</w:t>
            </w:r>
          </w:p>
          <w:p w14:paraId="4440B896" w14:textId="77777777" w:rsidR="00C83AB6" w:rsidRPr="00F112F8" w:rsidRDefault="00697A47" w:rsidP="00697A47">
            <w:pPr>
              <w:spacing w:before="120"/>
              <w:jc w:val="both"/>
              <w:rPr>
                <w:rFonts w:ascii="Times New Roman" w:hAnsi="Times New Roman" w:cs="Times New Roman"/>
                <w:sz w:val="28"/>
                <w:szCs w:val="28"/>
              </w:rPr>
            </w:pPr>
            <w:r w:rsidRPr="00A462D4">
              <w:rPr>
                <w:rFonts w:ascii="Times New Roman" w:hAnsi="Times New Roman" w:cs="Times New Roman"/>
                <w:sz w:val="28"/>
                <w:szCs w:val="28"/>
              </w:rPr>
              <w:t>Tuy nhiên, nhằm đơn giản hoá, hướng tới quản lý hoạt động đầu tư ra nước ngoài đảm bảo phù hợp với mục tiêu, nhu cầu quản lý của nhà nước và quyền tự do đầu tư kinh doanh của nhà đầu tư, cần thiết nghiên cứu cơ chế quản lý phù hợp hơn.</w:t>
            </w:r>
          </w:p>
        </w:tc>
        <w:tc>
          <w:tcPr>
            <w:tcW w:w="2085" w:type="dxa"/>
          </w:tcPr>
          <w:p w14:paraId="01F625E4" w14:textId="77777777" w:rsidR="00C83AB6" w:rsidRPr="005A02FB" w:rsidRDefault="00C83AB6" w:rsidP="003A58F7">
            <w:pPr>
              <w:spacing w:before="120"/>
              <w:jc w:val="both"/>
              <w:rPr>
                <w:rFonts w:ascii="Times New Roman" w:hAnsi="Times New Roman" w:cs="Times New Roman"/>
                <w:sz w:val="28"/>
                <w:szCs w:val="28"/>
              </w:rPr>
            </w:pPr>
          </w:p>
        </w:tc>
      </w:tr>
      <w:tr w:rsidR="00C83AB6" w:rsidRPr="005A02FB" w14:paraId="373E678C" w14:textId="77777777" w:rsidTr="003007F7">
        <w:tc>
          <w:tcPr>
            <w:tcW w:w="746" w:type="dxa"/>
          </w:tcPr>
          <w:p w14:paraId="4F9B8A04" w14:textId="77777777" w:rsidR="00C83AB6" w:rsidRDefault="00C83AB6"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7</w:t>
            </w:r>
          </w:p>
        </w:tc>
        <w:tc>
          <w:tcPr>
            <w:tcW w:w="3077" w:type="dxa"/>
          </w:tcPr>
          <w:p w14:paraId="1D0AA6D4" w14:textId="77777777" w:rsidR="00C83AB6" w:rsidRPr="00532411" w:rsidRDefault="00C83AB6" w:rsidP="002E7752">
            <w:pPr>
              <w:widowControl w:val="0"/>
              <w:spacing w:before="120" w:line="340" w:lineRule="exact"/>
              <w:jc w:val="both"/>
              <w:rPr>
                <w:rFonts w:ascii="Times New Roman" w:hAnsi="Times New Roman" w:cs="Times New Roman"/>
                <w:b/>
                <w:bCs/>
                <w:color w:val="FF0000"/>
                <w:sz w:val="28"/>
                <w:szCs w:val="28"/>
              </w:rPr>
            </w:pPr>
            <w:r w:rsidRPr="00697A47">
              <w:rPr>
                <w:rFonts w:ascii="Times New Roman" w:hAnsi="Times New Roman" w:cs="Times New Roman"/>
                <w:b/>
                <w:bCs/>
                <w:sz w:val="28"/>
                <w:szCs w:val="28"/>
              </w:rPr>
              <w:t>Điề</w:t>
            </w:r>
            <w:r w:rsidR="00962514">
              <w:rPr>
                <w:rFonts w:ascii="Times New Roman" w:hAnsi="Times New Roman" w:cs="Times New Roman"/>
                <w:b/>
                <w:bCs/>
                <w:sz w:val="28"/>
                <w:szCs w:val="28"/>
              </w:rPr>
              <w:t>u 48</w:t>
            </w:r>
            <w:r w:rsidRPr="00697A47">
              <w:rPr>
                <w:rFonts w:ascii="Times New Roman" w:hAnsi="Times New Roman" w:cs="Times New Roman"/>
                <w:b/>
                <w:bCs/>
                <w:sz w:val="28"/>
                <w:szCs w:val="28"/>
              </w:rPr>
              <w:t>. Điều chỉnh Giấy chứng nhận đăng ký đầu tư ra nước ngoài</w:t>
            </w:r>
          </w:p>
        </w:tc>
        <w:tc>
          <w:tcPr>
            <w:tcW w:w="3685" w:type="dxa"/>
          </w:tcPr>
          <w:p w14:paraId="3CAED1A8" w14:textId="77777777" w:rsidR="00C83AB6" w:rsidRPr="00CE0C87" w:rsidRDefault="00CE0C87" w:rsidP="00F112F8">
            <w:pPr>
              <w:spacing w:before="120"/>
              <w:jc w:val="both"/>
              <w:rPr>
                <w:rFonts w:ascii="Times New Roman" w:hAnsi="Times New Roman" w:cs="Times New Roman"/>
                <w:bCs/>
                <w:sz w:val="28"/>
                <w:szCs w:val="28"/>
              </w:rPr>
            </w:pPr>
            <w:r>
              <w:rPr>
                <w:rFonts w:ascii="Times New Roman" w:hAnsi="Times New Roman" w:cs="Times New Roman"/>
                <w:bCs/>
                <w:i/>
                <w:sz w:val="28"/>
                <w:szCs w:val="28"/>
              </w:rPr>
              <w:t xml:space="preserve">- </w:t>
            </w:r>
            <w:r w:rsidRPr="00CE0C87">
              <w:rPr>
                <w:rFonts w:ascii="Times New Roman" w:hAnsi="Times New Roman" w:cs="Times New Roman"/>
                <w:bCs/>
                <w:i/>
                <w:sz w:val="28"/>
                <w:szCs w:val="28"/>
              </w:rPr>
              <w:t>Luật Doanh nghiệp năm 2020</w:t>
            </w:r>
            <w:r w:rsidRPr="00CE0C87">
              <w:rPr>
                <w:rFonts w:ascii="Times New Roman" w:hAnsi="Times New Roman" w:cs="Times New Roman"/>
                <w:bCs/>
                <w:sz w:val="28"/>
                <w:szCs w:val="28"/>
              </w:rPr>
              <w:t xml:space="preserve"> quy định đối với nhà đầu tư nước ngoài phải có bản sao Giấy chứng nhận đăng ký đầu tư (Điều 20), Giấy chứng nhận đăng ký đầu tư (Điều 21), Giấy tờ pháp lý của cá nhân đối với cổ đông sáng lập và cổ đông (Điều 22), Danh sách thành viên công ty trách nhiệm hữu hạn, công ty hợp danh, danh sách cổ đông sáng lập và cổ đông (Điều 25), Thông báo thay đổi nội dung đăng ký doanh nghiệp (Điều 31), Công bố nội dung đăng ký doanh nghiệp (Điều 32).</w:t>
            </w:r>
          </w:p>
        </w:tc>
        <w:tc>
          <w:tcPr>
            <w:tcW w:w="3402" w:type="dxa"/>
          </w:tcPr>
          <w:p w14:paraId="19ADEE2E" w14:textId="77777777" w:rsidR="00697A47" w:rsidRPr="00A462D4" w:rsidRDefault="00697A47" w:rsidP="00697A47">
            <w:pPr>
              <w:spacing w:before="120"/>
              <w:jc w:val="both"/>
              <w:rPr>
                <w:rFonts w:ascii="Times New Roman" w:hAnsi="Times New Roman" w:cs="Times New Roman"/>
                <w:sz w:val="28"/>
                <w:szCs w:val="28"/>
              </w:rPr>
            </w:pPr>
            <w:r w:rsidRPr="00A462D4">
              <w:rPr>
                <w:rFonts w:ascii="Times New Roman" w:hAnsi="Times New Roman" w:cs="Times New Roman"/>
                <w:sz w:val="28"/>
                <w:szCs w:val="28"/>
              </w:rPr>
              <w:t>Về cơ bản, quy định về hoạt động đầu tư ra nước ngoài thống nhất, phù hợp với các quy định pháp luật liên quan.</w:t>
            </w:r>
          </w:p>
          <w:p w14:paraId="40970D83" w14:textId="77777777" w:rsidR="00C83AB6" w:rsidRPr="00F112F8" w:rsidRDefault="00697A47" w:rsidP="00697A47">
            <w:pPr>
              <w:spacing w:before="120"/>
              <w:jc w:val="both"/>
              <w:rPr>
                <w:rFonts w:ascii="Times New Roman" w:hAnsi="Times New Roman" w:cs="Times New Roman"/>
                <w:sz w:val="28"/>
                <w:szCs w:val="28"/>
              </w:rPr>
            </w:pPr>
            <w:r w:rsidRPr="00A462D4">
              <w:rPr>
                <w:rFonts w:ascii="Times New Roman" w:hAnsi="Times New Roman" w:cs="Times New Roman"/>
                <w:sz w:val="28"/>
                <w:szCs w:val="28"/>
              </w:rPr>
              <w:t>Tuy nhiên, nhằm đơn giản hoá, hướng tới quản lý hoạt động đầu tư ra nước ngoài đảm bảo phù hợp với mục tiêu, nhu cầu quản lý của nhà nước và quyền tự do đầu tư kinh doanh của nhà đầu tư, cần thiết nghiên cứu cơ chế quản lý phù hợp hơn.</w:t>
            </w:r>
          </w:p>
        </w:tc>
        <w:tc>
          <w:tcPr>
            <w:tcW w:w="2085" w:type="dxa"/>
          </w:tcPr>
          <w:p w14:paraId="7DEE3A45" w14:textId="77777777" w:rsidR="00C83AB6" w:rsidRPr="005A02FB" w:rsidRDefault="00C83AB6" w:rsidP="003A58F7">
            <w:pPr>
              <w:spacing w:before="120"/>
              <w:jc w:val="both"/>
              <w:rPr>
                <w:rFonts w:ascii="Times New Roman" w:hAnsi="Times New Roman" w:cs="Times New Roman"/>
                <w:sz w:val="28"/>
                <w:szCs w:val="28"/>
              </w:rPr>
            </w:pPr>
          </w:p>
        </w:tc>
      </w:tr>
      <w:tr w:rsidR="00C83AB6" w:rsidRPr="005A02FB" w14:paraId="6B07BCD6" w14:textId="77777777" w:rsidTr="003007F7">
        <w:tc>
          <w:tcPr>
            <w:tcW w:w="746" w:type="dxa"/>
          </w:tcPr>
          <w:p w14:paraId="701730B6" w14:textId="77777777" w:rsidR="00C83AB6" w:rsidRDefault="00C83AB6"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8</w:t>
            </w:r>
          </w:p>
        </w:tc>
        <w:tc>
          <w:tcPr>
            <w:tcW w:w="3077" w:type="dxa"/>
          </w:tcPr>
          <w:p w14:paraId="44B4A190" w14:textId="77777777" w:rsidR="00C83AB6" w:rsidRPr="00532411" w:rsidRDefault="00C83AB6" w:rsidP="002E7752">
            <w:pPr>
              <w:widowControl w:val="0"/>
              <w:spacing w:before="120" w:line="340" w:lineRule="exact"/>
              <w:jc w:val="both"/>
              <w:rPr>
                <w:rFonts w:ascii="Times New Roman" w:hAnsi="Times New Roman" w:cs="Times New Roman"/>
                <w:b/>
                <w:bCs/>
                <w:color w:val="FF0000"/>
                <w:sz w:val="28"/>
                <w:szCs w:val="28"/>
              </w:rPr>
            </w:pPr>
            <w:r w:rsidRPr="00697A47">
              <w:rPr>
                <w:rFonts w:ascii="Times New Roman" w:hAnsi="Times New Roman" w:cs="Times New Roman"/>
                <w:b/>
                <w:bCs/>
                <w:sz w:val="28"/>
                <w:szCs w:val="28"/>
              </w:rPr>
              <w:t>Điề</w:t>
            </w:r>
            <w:r w:rsidR="00962514">
              <w:rPr>
                <w:rFonts w:ascii="Times New Roman" w:hAnsi="Times New Roman" w:cs="Times New Roman"/>
                <w:b/>
                <w:bCs/>
                <w:sz w:val="28"/>
                <w:szCs w:val="28"/>
              </w:rPr>
              <w:t>u 49</w:t>
            </w:r>
            <w:r w:rsidRPr="00697A47">
              <w:rPr>
                <w:rFonts w:ascii="Times New Roman" w:hAnsi="Times New Roman" w:cs="Times New Roman"/>
                <w:b/>
                <w:bCs/>
                <w:sz w:val="28"/>
                <w:szCs w:val="28"/>
              </w:rPr>
              <w:t>. Điều kiện cấp Giấy chứng nhận đăng ký đầu tư ra nước ngoài</w:t>
            </w:r>
          </w:p>
        </w:tc>
        <w:tc>
          <w:tcPr>
            <w:tcW w:w="3685" w:type="dxa"/>
          </w:tcPr>
          <w:p w14:paraId="60A6FD6F" w14:textId="77777777" w:rsidR="00C83AB6" w:rsidRPr="00CE0C87" w:rsidRDefault="00CE0C87" w:rsidP="00F112F8">
            <w:pPr>
              <w:spacing w:before="120"/>
              <w:jc w:val="both"/>
              <w:rPr>
                <w:rFonts w:ascii="Times New Roman" w:hAnsi="Times New Roman" w:cs="Times New Roman"/>
                <w:bCs/>
                <w:sz w:val="28"/>
                <w:szCs w:val="28"/>
              </w:rPr>
            </w:pPr>
            <w:r w:rsidRPr="00CE0C87">
              <w:rPr>
                <w:rFonts w:ascii="Times New Roman" w:hAnsi="Times New Roman" w:cs="Times New Roman"/>
                <w:bCs/>
                <w:sz w:val="28"/>
                <w:szCs w:val="28"/>
              </w:rPr>
              <w:t>-</w:t>
            </w:r>
            <w:r>
              <w:rPr>
                <w:rFonts w:ascii="Times New Roman" w:hAnsi="Times New Roman" w:cs="Times New Roman"/>
                <w:bCs/>
                <w:i/>
                <w:sz w:val="28"/>
                <w:szCs w:val="28"/>
              </w:rPr>
              <w:t xml:space="preserve"> </w:t>
            </w:r>
            <w:r w:rsidRPr="00CE0C87">
              <w:rPr>
                <w:rFonts w:ascii="Times New Roman" w:hAnsi="Times New Roman" w:cs="Times New Roman"/>
                <w:bCs/>
                <w:i/>
                <w:sz w:val="28"/>
                <w:szCs w:val="28"/>
              </w:rPr>
              <w:t>Luật Doanh nghiệp năm 2020</w:t>
            </w:r>
            <w:r w:rsidRPr="00CE0C87">
              <w:rPr>
                <w:rFonts w:ascii="Times New Roman" w:hAnsi="Times New Roman" w:cs="Times New Roman"/>
                <w:bCs/>
                <w:sz w:val="28"/>
                <w:szCs w:val="28"/>
              </w:rPr>
              <w:t xml:space="preserve"> quy định đối với nhà đầu tư nước ngoài phải có bản sao Giấy chứng nhận đăng ký đầu tư (Điều 20), Giấy chứng nhận đăng ký đầu tư (Điều 21), Giấy tờ pháp lý của cá nhân đối với cổ đông sáng lập và cổ đông (Điều 22), Danh sách thành viên công ty trách nhiệm hữu hạn, công ty hợp danh, danh sách cổ đông sáng lập và cổ đông (Điều 25), Thông báo thay đổi nội dung đăng ký doanh nghiệp (Điều 31), Công bố nội dung đăng ký doanh nghiệp (Điều 32).</w:t>
            </w:r>
          </w:p>
        </w:tc>
        <w:tc>
          <w:tcPr>
            <w:tcW w:w="3402" w:type="dxa"/>
          </w:tcPr>
          <w:p w14:paraId="0155694A" w14:textId="77777777" w:rsidR="00C83AB6" w:rsidRPr="00F112F8" w:rsidRDefault="00CC3A05" w:rsidP="00F112F8">
            <w:pPr>
              <w:spacing w:before="120"/>
              <w:jc w:val="both"/>
              <w:rPr>
                <w:rFonts w:ascii="Times New Roman" w:hAnsi="Times New Roman" w:cs="Times New Roman"/>
                <w:sz w:val="28"/>
                <w:szCs w:val="28"/>
              </w:rPr>
            </w:pPr>
            <w:r>
              <w:rPr>
                <w:rFonts w:ascii="Times New Roman" w:hAnsi="Times New Roman" w:cs="Times New Roman"/>
                <w:sz w:val="28"/>
                <w:szCs w:val="28"/>
              </w:rPr>
              <w:t xml:space="preserve">Điều kiện cấp </w:t>
            </w:r>
            <w:r w:rsidRPr="008855C6">
              <w:rPr>
                <w:rFonts w:ascii="Times New Roman" w:hAnsi="Times New Roman" w:cs="Times New Roman"/>
                <w:bCs/>
                <w:sz w:val="28"/>
                <w:szCs w:val="28"/>
              </w:rPr>
              <w:t xml:space="preserve">Giấy chứng nhận đăng ký đầu tư ra nước ngoài tại </w:t>
            </w:r>
            <w:r w:rsidR="008C037D">
              <w:rPr>
                <w:rFonts w:ascii="Times New Roman" w:hAnsi="Times New Roman" w:cs="Times New Roman"/>
                <w:bCs/>
                <w:sz w:val="28"/>
                <w:szCs w:val="28"/>
              </w:rPr>
              <w:t>Luật Đầu tư kinh doanh</w:t>
            </w:r>
            <w:r w:rsidRPr="008855C6">
              <w:rPr>
                <w:rFonts w:ascii="Times New Roman" w:hAnsi="Times New Roman" w:cs="Times New Roman"/>
                <w:bCs/>
                <w:sz w:val="28"/>
                <w:szCs w:val="28"/>
              </w:rPr>
              <w:t xml:space="preserve"> cơ bản thống nhất với các quy định của Luật Doanh nghiệp.</w:t>
            </w:r>
          </w:p>
        </w:tc>
        <w:tc>
          <w:tcPr>
            <w:tcW w:w="2085" w:type="dxa"/>
          </w:tcPr>
          <w:p w14:paraId="44B4E6D1" w14:textId="77777777" w:rsidR="00C83AB6" w:rsidRPr="005A02FB" w:rsidRDefault="00C83AB6" w:rsidP="003A58F7">
            <w:pPr>
              <w:spacing w:before="120"/>
              <w:jc w:val="both"/>
              <w:rPr>
                <w:rFonts w:ascii="Times New Roman" w:hAnsi="Times New Roman" w:cs="Times New Roman"/>
                <w:sz w:val="28"/>
                <w:szCs w:val="28"/>
              </w:rPr>
            </w:pPr>
          </w:p>
        </w:tc>
      </w:tr>
      <w:tr w:rsidR="00C83AB6" w:rsidRPr="005A02FB" w14:paraId="14C82F68" w14:textId="77777777" w:rsidTr="003007F7">
        <w:tc>
          <w:tcPr>
            <w:tcW w:w="746" w:type="dxa"/>
          </w:tcPr>
          <w:p w14:paraId="22E44C0A" w14:textId="77777777" w:rsidR="00C83AB6" w:rsidRDefault="00C83AB6"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9</w:t>
            </w:r>
          </w:p>
        </w:tc>
        <w:tc>
          <w:tcPr>
            <w:tcW w:w="3077" w:type="dxa"/>
          </w:tcPr>
          <w:p w14:paraId="2B45DD7F" w14:textId="77777777" w:rsidR="00C83AB6" w:rsidRPr="00532411" w:rsidRDefault="00C83AB6" w:rsidP="002E7752">
            <w:pPr>
              <w:widowControl w:val="0"/>
              <w:spacing w:before="120" w:line="340" w:lineRule="exact"/>
              <w:jc w:val="both"/>
              <w:rPr>
                <w:rFonts w:ascii="Times New Roman" w:hAnsi="Times New Roman" w:cs="Times New Roman"/>
                <w:b/>
                <w:bCs/>
                <w:color w:val="FF0000"/>
                <w:sz w:val="28"/>
                <w:szCs w:val="28"/>
              </w:rPr>
            </w:pPr>
            <w:r w:rsidRPr="00250E9F">
              <w:rPr>
                <w:rFonts w:ascii="Times New Roman" w:hAnsi="Times New Roman" w:cs="Times New Roman"/>
                <w:b/>
                <w:bCs/>
                <w:sz w:val="28"/>
                <w:szCs w:val="28"/>
              </w:rPr>
              <w:t>Điề</w:t>
            </w:r>
            <w:r w:rsidR="00962514">
              <w:rPr>
                <w:rFonts w:ascii="Times New Roman" w:hAnsi="Times New Roman" w:cs="Times New Roman"/>
                <w:b/>
                <w:bCs/>
                <w:sz w:val="28"/>
                <w:szCs w:val="28"/>
              </w:rPr>
              <w:t>u 50</w:t>
            </w:r>
            <w:r w:rsidRPr="00250E9F">
              <w:rPr>
                <w:rFonts w:ascii="Times New Roman" w:hAnsi="Times New Roman" w:cs="Times New Roman"/>
                <w:b/>
                <w:bCs/>
                <w:sz w:val="28"/>
                <w:szCs w:val="28"/>
              </w:rPr>
              <w:t>. Chấm dứt hiệu lực Giấy chứng nhận đăng ký đầu tư ra nước ngoài</w:t>
            </w:r>
          </w:p>
        </w:tc>
        <w:tc>
          <w:tcPr>
            <w:tcW w:w="3685" w:type="dxa"/>
          </w:tcPr>
          <w:p w14:paraId="324F1E04" w14:textId="77777777" w:rsidR="00C83AB6" w:rsidRPr="00CE0C87" w:rsidRDefault="00250E9F" w:rsidP="00105EE5">
            <w:pPr>
              <w:spacing w:before="120"/>
              <w:jc w:val="both"/>
              <w:rPr>
                <w:rFonts w:ascii="Times New Roman" w:hAnsi="Times New Roman" w:cs="Times New Roman"/>
                <w:sz w:val="28"/>
                <w:szCs w:val="28"/>
              </w:rPr>
            </w:pPr>
            <w:r>
              <w:rPr>
                <w:rFonts w:ascii="Times New Roman" w:hAnsi="Times New Roman" w:cs="Times New Roman"/>
                <w:i/>
                <w:sz w:val="28"/>
                <w:szCs w:val="28"/>
              </w:rPr>
              <w:t xml:space="preserve">- </w:t>
            </w:r>
            <w:r w:rsidR="00105EE5" w:rsidRPr="00105EE5">
              <w:rPr>
                <w:rFonts w:ascii="Times New Roman" w:hAnsi="Times New Roman" w:cs="Times New Roman"/>
                <w:i/>
                <w:sz w:val="28"/>
                <w:szCs w:val="28"/>
              </w:rPr>
              <w:t>Luật Doanh nghiệp năm 2020</w:t>
            </w:r>
            <w:r w:rsidR="00105EE5" w:rsidRPr="00105EE5">
              <w:rPr>
                <w:rFonts w:ascii="Times New Roman" w:hAnsi="Times New Roman" w:cs="Times New Roman"/>
                <w:sz w:val="28"/>
                <w:szCs w:val="28"/>
              </w:rPr>
              <w:t xml:space="preserve"> quy định t</w:t>
            </w:r>
            <w:r w:rsidR="00105EE5" w:rsidRPr="00105EE5">
              <w:rPr>
                <w:rFonts w:ascii="Times New Roman" w:hAnsi="Times New Roman" w:cs="Times New Roman"/>
                <w:bCs/>
                <w:sz w:val="28"/>
                <w:szCs w:val="28"/>
              </w:rPr>
              <w:t>ạm ngừng, đình chỉ hoạt động, chấm dứt kinh doanh (Điều 206).</w:t>
            </w:r>
          </w:p>
        </w:tc>
        <w:tc>
          <w:tcPr>
            <w:tcW w:w="3402" w:type="dxa"/>
          </w:tcPr>
          <w:p w14:paraId="203F40DE" w14:textId="77777777" w:rsidR="00C83AB6" w:rsidRPr="00F112F8" w:rsidRDefault="00250E9F" w:rsidP="00C64521">
            <w:pPr>
              <w:spacing w:before="120"/>
              <w:jc w:val="both"/>
              <w:rPr>
                <w:rFonts w:ascii="Times New Roman" w:hAnsi="Times New Roman" w:cs="Times New Roman"/>
                <w:sz w:val="28"/>
                <w:szCs w:val="28"/>
              </w:rPr>
            </w:pPr>
            <w:r w:rsidRPr="00250E9F">
              <w:rPr>
                <w:rFonts w:ascii="Times New Roman" w:hAnsi="Times New Roman" w:cs="Times New Roman"/>
                <w:sz w:val="28"/>
                <w:szCs w:val="28"/>
              </w:rPr>
              <w:t xml:space="preserve">Điều </w:t>
            </w:r>
            <w:r w:rsidR="00491FAE">
              <w:rPr>
                <w:rFonts w:ascii="Times New Roman" w:hAnsi="Times New Roman" w:cs="Times New Roman"/>
                <w:sz w:val="28"/>
                <w:szCs w:val="28"/>
              </w:rPr>
              <w:t>50</w:t>
            </w:r>
            <w:r w:rsidRPr="00250E9F">
              <w:rPr>
                <w:rFonts w:ascii="Times New Roman" w:hAnsi="Times New Roman" w:cs="Times New Roman"/>
                <w:sz w:val="28"/>
                <w:szCs w:val="28"/>
              </w:rPr>
              <w:t xml:space="preserve"> được xây dựng thống nhất dựa trên các quy </w:t>
            </w:r>
            <w:r w:rsidR="00C64521">
              <w:rPr>
                <w:rFonts w:ascii="Times New Roman" w:hAnsi="Times New Roman" w:cs="Times New Roman"/>
                <w:sz w:val="28"/>
                <w:szCs w:val="28"/>
              </w:rPr>
              <w:t>định</w:t>
            </w:r>
            <w:r w:rsidRPr="00250E9F">
              <w:rPr>
                <w:rFonts w:ascii="Times New Roman" w:hAnsi="Times New Roman" w:cs="Times New Roman"/>
                <w:sz w:val="28"/>
                <w:szCs w:val="28"/>
              </w:rPr>
              <w:t xml:space="preserve"> tại Luật Doanh nghiệp.</w:t>
            </w:r>
          </w:p>
        </w:tc>
        <w:tc>
          <w:tcPr>
            <w:tcW w:w="2085" w:type="dxa"/>
          </w:tcPr>
          <w:p w14:paraId="35A84E14" w14:textId="77777777" w:rsidR="00C83AB6" w:rsidRPr="005A02FB" w:rsidRDefault="00C83AB6" w:rsidP="003A58F7">
            <w:pPr>
              <w:spacing w:before="120"/>
              <w:jc w:val="both"/>
              <w:rPr>
                <w:rFonts w:ascii="Times New Roman" w:hAnsi="Times New Roman" w:cs="Times New Roman"/>
                <w:sz w:val="28"/>
                <w:szCs w:val="28"/>
              </w:rPr>
            </w:pPr>
          </w:p>
        </w:tc>
      </w:tr>
      <w:tr w:rsidR="00C83AB6" w:rsidRPr="005A02FB" w14:paraId="61A41350" w14:textId="77777777" w:rsidTr="003007F7">
        <w:tc>
          <w:tcPr>
            <w:tcW w:w="746" w:type="dxa"/>
          </w:tcPr>
          <w:p w14:paraId="5ECF6FF6" w14:textId="77777777" w:rsidR="00C83AB6" w:rsidRDefault="00C83AB6"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10</w:t>
            </w:r>
          </w:p>
        </w:tc>
        <w:tc>
          <w:tcPr>
            <w:tcW w:w="3077" w:type="dxa"/>
          </w:tcPr>
          <w:p w14:paraId="57071FA2" w14:textId="77777777" w:rsidR="00C83AB6" w:rsidRPr="00C83AB6" w:rsidRDefault="00C83AB6" w:rsidP="002E7752">
            <w:pPr>
              <w:widowControl w:val="0"/>
              <w:spacing w:before="120" w:line="340" w:lineRule="exact"/>
              <w:jc w:val="both"/>
              <w:rPr>
                <w:rFonts w:ascii="Times New Roman" w:hAnsi="Times New Roman" w:cs="Times New Roman"/>
                <w:b/>
                <w:bCs/>
                <w:sz w:val="28"/>
                <w:szCs w:val="28"/>
              </w:rPr>
            </w:pPr>
            <w:r w:rsidRPr="00C83AB6">
              <w:rPr>
                <w:rFonts w:ascii="Times New Roman" w:hAnsi="Times New Roman" w:cs="Times New Roman"/>
                <w:b/>
                <w:bCs/>
                <w:sz w:val="28"/>
                <w:szCs w:val="28"/>
              </w:rPr>
              <w:t>Điề</w:t>
            </w:r>
            <w:r w:rsidR="00962514">
              <w:rPr>
                <w:rFonts w:ascii="Times New Roman" w:hAnsi="Times New Roman" w:cs="Times New Roman"/>
                <w:b/>
                <w:bCs/>
                <w:sz w:val="28"/>
                <w:szCs w:val="28"/>
              </w:rPr>
              <w:t>u 51</w:t>
            </w:r>
            <w:r w:rsidRPr="00C83AB6">
              <w:rPr>
                <w:rFonts w:ascii="Times New Roman" w:hAnsi="Times New Roman" w:cs="Times New Roman"/>
                <w:b/>
                <w:bCs/>
                <w:sz w:val="28"/>
                <w:szCs w:val="28"/>
              </w:rPr>
              <w:t>. Mở tài khoản vốn đầu tư ra nước ngoài</w:t>
            </w:r>
          </w:p>
        </w:tc>
        <w:tc>
          <w:tcPr>
            <w:tcW w:w="3685" w:type="dxa"/>
          </w:tcPr>
          <w:p w14:paraId="47557FF0" w14:textId="77777777" w:rsidR="00C83AB6" w:rsidRPr="00F112F8" w:rsidRDefault="00A462D4" w:rsidP="00F112F8">
            <w:pPr>
              <w:spacing w:before="120"/>
              <w:jc w:val="both"/>
              <w:rPr>
                <w:rFonts w:ascii="Times New Roman" w:hAnsi="Times New Roman" w:cs="Times New Roman"/>
                <w:i/>
                <w:sz w:val="28"/>
                <w:szCs w:val="28"/>
              </w:rPr>
            </w:pPr>
            <w:r>
              <w:rPr>
                <w:rFonts w:ascii="Times New Roman" w:hAnsi="Times New Roman" w:cs="Times New Roman"/>
                <w:i/>
                <w:sz w:val="28"/>
                <w:szCs w:val="28"/>
              </w:rPr>
              <w:t xml:space="preserve">- Pháp lệnh ngoại hối năm 2005 </w:t>
            </w:r>
            <w:r>
              <w:rPr>
                <w:rFonts w:ascii="Times New Roman" w:hAnsi="Times New Roman" w:cs="Times New Roman"/>
                <w:iCs/>
                <w:sz w:val="28"/>
                <w:szCs w:val="28"/>
              </w:rPr>
              <w:t>quy định về hoạt động ngoại hối tại Việt Nam.</w:t>
            </w:r>
          </w:p>
        </w:tc>
        <w:tc>
          <w:tcPr>
            <w:tcW w:w="3402" w:type="dxa"/>
          </w:tcPr>
          <w:p w14:paraId="3619FE38" w14:textId="77777777" w:rsidR="00A462D4" w:rsidRPr="00A462D4" w:rsidRDefault="00A462D4" w:rsidP="00A462D4">
            <w:pPr>
              <w:spacing w:before="120"/>
              <w:jc w:val="both"/>
              <w:rPr>
                <w:rFonts w:ascii="Times New Roman" w:hAnsi="Times New Roman" w:cs="Times New Roman"/>
                <w:sz w:val="28"/>
                <w:szCs w:val="28"/>
              </w:rPr>
            </w:pPr>
            <w:r w:rsidRPr="00A462D4">
              <w:rPr>
                <w:rFonts w:ascii="Times New Roman" w:hAnsi="Times New Roman" w:cs="Times New Roman"/>
                <w:sz w:val="28"/>
                <w:szCs w:val="28"/>
              </w:rPr>
              <w:t>Về cơ bản, quy định về hoạt động đầu tư ra nước ngoài thống nhất, phù hợp với các quy định pháp luật liên quan.</w:t>
            </w:r>
          </w:p>
          <w:p w14:paraId="1E3A70A1" w14:textId="77777777" w:rsidR="00C83AB6" w:rsidRPr="00F112F8" w:rsidRDefault="00A462D4" w:rsidP="00A462D4">
            <w:pPr>
              <w:spacing w:before="120"/>
              <w:jc w:val="both"/>
              <w:rPr>
                <w:rFonts w:ascii="Times New Roman" w:hAnsi="Times New Roman" w:cs="Times New Roman"/>
                <w:sz w:val="28"/>
                <w:szCs w:val="28"/>
              </w:rPr>
            </w:pPr>
            <w:r w:rsidRPr="00A462D4">
              <w:rPr>
                <w:rFonts w:ascii="Times New Roman" w:hAnsi="Times New Roman" w:cs="Times New Roman"/>
                <w:sz w:val="28"/>
                <w:szCs w:val="28"/>
              </w:rPr>
              <w:t>Tuy nhiên, nhằm đơn giản hoá, hướng tới quản lý hoạt động đầu tư ra nước ngoài đảm bảo phù hợp với mục tiêu, nhu cầu quản lý của nhà nước và quyền tự do đầu tư kinh doanh của nhà đầu tư, cần thiết nghiên cứu cơ chế quản lý phù hợp hơn.</w:t>
            </w:r>
          </w:p>
        </w:tc>
        <w:tc>
          <w:tcPr>
            <w:tcW w:w="2085" w:type="dxa"/>
          </w:tcPr>
          <w:p w14:paraId="42FF9280" w14:textId="77777777" w:rsidR="00C83AB6" w:rsidRPr="005A02FB" w:rsidRDefault="00C83AB6" w:rsidP="003A58F7">
            <w:pPr>
              <w:spacing w:before="120"/>
              <w:jc w:val="both"/>
              <w:rPr>
                <w:rFonts w:ascii="Times New Roman" w:hAnsi="Times New Roman" w:cs="Times New Roman"/>
                <w:sz w:val="28"/>
                <w:szCs w:val="28"/>
              </w:rPr>
            </w:pPr>
          </w:p>
        </w:tc>
      </w:tr>
      <w:tr w:rsidR="00C83AB6" w:rsidRPr="005A02FB" w14:paraId="759BFE47" w14:textId="77777777" w:rsidTr="003007F7">
        <w:tc>
          <w:tcPr>
            <w:tcW w:w="746" w:type="dxa"/>
          </w:tcPr>
          <w:p w14:paraId="6E85C398" w14:textId="77777777" w:rsidR="00C83AB6" w:rsidRDefault="00C83AB6"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11</w:t>
            </w:r>
          </w:p>
        </w:tc>
        <w:tc>
          <w:tcPr>
            <w:tcW w:w="3077" w:type="dxa"/>
          </w:tcPr>
          <w:p w14:paraId="1CAD8EC3" w14:textId="77777777" w:rsidR="00C83AB6" w:rsidRPr="00532411" w:rsidRDefault="00C83AB6" w:rsidP="002E7752">
            <w:pPr>
              <w:widowControl w:val="0"/>
              <w:spacing w:before="120" w:line="340" w:lineRule="exact"/>
              <w:jc w:val="both"/>
              <w:rPr>
                <w:rFonts w:ascii="Times New Roman" w:hAnsi="Times New Roman" w:cs="Times New Roman"/>
                <w:b/>
                <w:bCs/>
                <w:color w:val="FF0000"/>
                <w:sz w:val="28"/>
                <w:szCs w:val="28"/>
              </w:rPr>
            </w:pPr>
            <w:r w:rsidRPr="00F30493">
              <w:rPr>
                <w:rFonts w:ascii="Times New Roman" w:hAnsi="Times New Roman" w:cs="Times New Roman"/>
                <w:b/>
                <w:bCs/>
                <w:sz w:val="28"/>
                <w:szCs w:val="28"/>
              </w:rPr>
              <w:t>Điề</w:t>
            </w:r>
            <w:r w:rsidR="00962514">
              <w:rPr>
                <w:rFonts w:ascii="Times New Roman" w:hAnsi="Times New Roman" w:cs="Times New Roman"/>
                <w:b/>
                <w:bCs/>
                <w:sz w:val="28"/>
                <w:szCs w:val="28"/>
              </w:rPr>
              <w:t>u 52</w:t>
            </w:r>
            <w:r w:rsidRPr="00F30493">
              <w:rPr>
                <w:rFonts w:ascii="Times New Roman" w:hAnsi="Times New Roman" w:cs="Times New Roman"/>
                <w:b/>
                <w:bCs/>
                <w:sz w:val="28"/>
                <w:szCs w:val="28"/>
              </w:rPr>
              <w:t>. Chuyển vốn đầu tư ra nước ngoài</w:t>
            </w:r>
          </w:p>
        </w:tc>
        <w:tc>
          <w:tcPr>
            <w:tcW w:w="3685" w:type="dxa"/>
          </w:tcPr>
          <w:p w14:paraId="494AA216" w14:textId="77777777" w:rsidR="00C83AB6" w:rsidRPr="00F112F8" w:rsidRDefault="00F30493" w:rsidP="00F112F8">
            <w:pPr>
              <w:spacing w:before="120"/>
              <w:jc w:val="both"/>
              <w:rPr>
                <w:rFonts w:ascii="Times New Roman" w:hAnsi="Times New Roman" w:cs="Times New Roman"/>
                <w:i/>
                <w:sz w:val="28"/>
                <w:szCs w:val="28"/>
              </w:rPr>
            </w:pPr>
            <w:r>
              <w:rPr>
                <w:rFonts w:ascii="Times New Roman" w:hAnsi="Times New Roman" w:cs="Times New Roman"/>
                <w:i/>
                <w:sz w:val="28"/>
                <w:szCs w:val="28"/>
              </w:rPr>
              <w:t xml:space="preserve">- Pháp lệnh ngoại hối năm 2005 </w:t>
            </w:r>
            <w:r>
              <w:rPr>
                <w:rFonts w:ascii="Times New Roman" w:hAnsi="Times New Roman" w:cs="Times New Roman"/>
                <w:iCs/>
                <w:sz w:val="28"/>
                <w:szCs w:val="28"/>
              </w:rPr>
              <w:t>quy định về hoạt động ngoại hối tại Việt Nam.</w:t>
            </w:r>
          </w:p>
        </w:tc>
        <w:tc>
          <w:tcPr>
            <w:tcW w:w="3402" w:type="dxa"/>
          </w:tcPr>
          <w:p w14:paraId="4F38F843" w14:textId="77777777" w:rsidR="00F30493" w:rsidRPr="009A316F" w:rsidRDefault="00F30493" w:rsidP="00F30493">
            <w:pPr>
              <w:spacing w:before="120"/>
              <w:jc w:val="both"/>
              <w:rPr>
                <w:rFonts w:ascii="Times New Roman" w:hAnsi="Times New Roman" w:cs="Times New Roman"/>
                <w:sz w:val="28"/>
                <w:szCs w:val="28"/>
              </w:rPr>
            </w:pPr>
            <w:r w:rsidRPr="009A316F">
              <w:rPr>
                <w:rFonts w:ascii="Times New Roman" w:hAnsi="Times New Roman" w:cs="Times New Roman"/>
                <w:sz w:val="28"/>
                <w:szCs w:val="28"/>
              </w:rPr>
              <w:t>Về cơ bản, quy định về hoạt động đầu tư ra nước ngoài thống nhất, phù hợp với các quy định pháp luật liên quan.</w:t>
            </w:r>
          </w:p>
          <w:p w14:paraId="57990D1D" w14:textId="77777777" w:rsidR="00C83AB6" w:rsidRPr="00F112F8" w:rsidRDefault="00F30493" w:rsidP="00F30493">
            <w:pPr>
              <w:spacing w:before="120"/>
              <w:jc w:val="both"/>
              <w:rPr>
                <w:rFonts w:ascii="Times New Roman" w:hAnsi="Times New Roman" w:cs="Times New Roman"/>
                <w:sz w:val="28"/>
                <w:szCs w:val="28"/>
              </w:rPr>
            </w:pPr>
            <w:r w:rsidRPr="009A316F">
              <w:rPr>
                <w:rFonts w:ascii="Times New Roman" w:hAnsi="Times New Roman" w:cs="Times New Roman"/>
                <w:sz w:val="28"/>
                <w:szCs w:val="28"/>
              </w:rPr>
              <w:t>Tuy nhiên, nhằm đơn giản hoá, hướng tới quản lý hoạt động đầu tư ra nước ngoài đảm bảo phù hợp với mục tiêu, nhu cầu quản lý của nhà nước và quyền tự do đầu tư kinh doanh của nhà đầu tư, cần thiết nghiên cứu cơ chế quản lý phù hợp hơn.</w:t>
            </w:r>
          </w:p>
        </w:tc>
        <w:tc>
          <w:tcPr>
            <w:tcW w:w="2085" w:type="dxa"/>
          </w:tcPr>
          <w:p w14:paraId="2598E528" w14:textId="77777777" w:rsidR="00C83AB6" w:rsidRPr="005A02FB" w:rsidRDefault="00C83AB6" w:rsidP="003A58F7">
            <w:pPr>
              <w:spacing w:before="120"/>
              <w:jc w:val="both"/>
              <w:rPr>
                <w:rFonts w:ascii="Times New Roman" w:hAnsi="Times New Roman" w:cs="Times New Roman"/>
                <w:sz w:val="28"/>
                <w:szCs w:val="28"/>
              </w:rPr>
            </w:pPr>
          </w:p>
        </w:tc>
      </w:tr>
      <w:tr w:rsidR="00C83AB6" w:rsidRPr="005A02FB" w14:paraId="42CAF80A" w14:textId="77777777" w:rsidTr="003007F7">
        <w:tc>
          <w:tcPr>
            <w:tcW w:w="746" w:type="dxa"/>
          </w:tcPr>
          <w:p w14:paraId="7C76E652" w14:textId="77777777" w:rsidR="00C83AB6" w:rsidRDefault="00C83AB6"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12</w:t>
            </w:r>
          </w:p>
        </w:tc>
        <w:tc>
          <w:tcPr>
            <w:tcW w:w="3077" w:type="dxa"/>
          </w:tcPr>
          <w:p w14:paraId="786ED3CB" w14:textId="77777777" w:rsidR="00C83AB6" w:rsidRPr="00532411" w:rsidRDefault="00C83AB6" w:rsidP="002E7752">
            <w:pPr>
              <w:widowControl w:val="0"/>
              <w:spacing w:before="120" w:line="340" w:lineRule="exact"/>
              <w:jc w:val="both"/>
              <w:rPr>
                <w:rFonts w:ascii="Times New Roman" w:hAnsi="Times New Roman" w:cs="Times New Roman"/>
                <w:b/>
                <w:bCs/>
                <w:color w:val="FF0000"/>
                <w:sz w:val="28"/>
                <w:szCs w:val="28"/>
              </w:rPr>
            </w:pPr>
            <w:r w:rsidRPr="00F30493">
              <w:rPr>
                <w:rFonts w:ascii="Times New Roman" w:hAnsi="Times New Roman" w:cs="Times New Roman"/>
                <w:b/>
                <w:bCs/>
                <w:sz w:val="28"/>
                <w:szCs w:val="28"/>
              </w:rPr>
              <w:t>Điề</w:t>
            </w:r>
            <w:r w:rsidR="00962514">
              <w:rPr>
                <w:rFonts w:ascii="Times New Roman" w:hAnsi="Times New Roman" w:cs="Times New Roman"/>
                <w:b/>
                <w:bCs/>
                <w:sz w:val="28"/>
                <w:szCs w:val="28"/>
              </w:rPr>
              <w:t>u 53</w:t>
            </w:r>
            <w:r w:rsidRPr="00F30493">
              <w:rPr>
                <w:rFonts w:ascii="Times New Roman" w:hAnsi="Times New Roman" w:cs="Times New Roman"/>
                <w:b/>
                <w:bCs/>
                <w:sz w:val="28"/>
                <w:szCs w:val="28"/>
              </w:rPr>
              <w:t>. Sử dụng lợi nhuận ở nước ngoài</w:t>
            </w:r>
          </w:p>
        </w:tc>
        <w:tc>
          <w:tcPr>
            <w:tcW w:w="3685" w:type="dxa"/>
          </w:tcPr>
          <w:p w14:paraId="4EC00443" w14:textId="77777777" w:rsidR="00C83AB6" w:rsidRPr="00F112F8" w:rsidRDefault="00F30493" w:rsidP="00F112F8">
            <w:pPr>
              <w:spacing w:before="120"/>
              <w:jc w:val="both"/>
              <w:rPr>
                <w:rFonts w:ascii="Times New Roman" w:hAnsi="Times New Roman" w:cs="Times New Roman"/>
                <w:i/>
                <w:sz w:val="28"/>
                <w:szCs w:val="28"/>
              </w:rPr>
            </w:pPr>
            <w:r>
              <w:rPr>
                <w:rFonts w:ascii="Times New Roman" w:hAnsi="Times New Roman" w:cs="Times New Roman"/>
                <w:i/>
                <w:sz w:val="28"/>
                <w:szCs w:val="28"/>
              </w:rPr>
              <w:t xml:space="preserve">- Pháp lệnh ngoại hối năm 2005 </w:t>
            </w:r>
            <w:r>
              <w:rPr>
                <w:rFonts w:ascii="Times New Roman" w:hAnsi="Times New Roman" w:cs="Times New Roman"/>
                <w:iCs/>
                <w:sz w:val="28"/>
                <w:szCs w:val="28"/>
              </w:rPr>
              <w:t>quy định về hoạt động ngoại hối tại Việt Nam.</w:t>
            </w:r>
          </w:p>
        </w:tc>
        <w:tc>
          <w:tcPr>
            <w:tcW w:w="3402" w:type="dxa"/>
          </w:tcPr>
          <w:p w14:paraId="37705F5F" w14:textId="77777777" w:rsidR="00F30493" w:rsidRPr="009A316F" w:rsidRDefault="00F30493" w:rsidP="00F30493">
            <w:pPr>
              <w:spacing w:before="120"/>
              <w:jc w:val="both"/>
              <w:rPr>
                <w:rFonts w:ascii="Times New Roman" w:hAnsi="Times New Roman" w:cs="Times New Roman"/>
                <w:sz w:val="28"/>
                <w:szCs w:val="28"/>
              </w:rPr>
            </w:pPr>
            <w:r w:rsidRPr="009A316F">
              <w:rPr>
                <w:rFonts w:ascii="Times New Roman" w:hAnsi="Times New Roman" w:cs="Times New Roman"/>
                <w:sz w:val="28"/>
                <w:szCs w:val="28"/>
              </w:rPr>
              <w:t>Về cơ bản, quy định về hoạt động đầu tư ra nước ngoài thống nhất, phù hợp với các quy định pháp luật liên quan.</w:t>
            </w:r>
          </w:p>
          <w:p w14:paraId="6D07A1F7" w14:textId="77777777" w:rsidR="00C83AB6" w:rsidRPr="00F112F8" w:rsidRDefault="00F30493" w:rsidP="00F30493">
            <w:pPr>
              <w:spacing w:before="120"/>
              <w:jc w:val="both"/>
              <w:rPr>
                <w:rFonts w:ascii="Times New Roman" w:hAnsi="Times New Roman" w:cs="Times New Roman"/>
                <w:sz w:val="28"/>
                <w:szCs w:val="28"/>
              </w:rPr>
            </w:pPr>
            <w:r w:rsidRPr="009A316F">
              <w:rPr>
                <w:rFonts w:ascii="Times New Roman" w:hAnsi="Times New Roman" w:cs="Times New Roman"/>
                <w:sz w:val="28"/>
                <w:szCs w:val="28"/>
              </w:rPr>
              <w:t>Tuy nhiên, nhằm đơn giản hoá, hướng tới quản lý hoạt động đầu tư ra nước ngoài đảm bảo phù hợp với mục tiêu, nhu cầu quản lý của nhà nước và quyền tự do đầu tư kinh doanh của nhà đầu tư, cần thiết nghiên cứu cơ chế quản lý phù hợp hơn.</w:t>
            </w:r>
          </w:p>
        </w:tc>
        <w:tc>
          <w:tcPr>
            <w:tcW w:w="2085" w:type="dxa"/>
          </w:tcPr>
          <w:p w14:paraId="58DD747E" w14:textId="77777777" w:rsidR="00C83AB6" w:rsidRPr="005A02FB" w:rsidRDefault="00C83AB6" w:rsidP="003A58F7">
            <w:pPr>
              <w:spacing w:before="120"/>
              <w:jc w:val="both"/>
              <w:rPr>
                <w:rFonts w:ascii="Times New Roman" w:hAnsi="Times New Roman" w:cs="Times New Roman"/>
                <w:sz w:val="28"/>
                <w:szCs w:val="28"/>
              </w:rPr>
            </w:pPr>
          </w:p>
        </w:tc>
      </w:tr>
      <w:tr w:rsidR="00C83AB6" w:rsidRPr="005A02FB" w14:paraId="016640BD" w14:textId="77777777" w:rsidTr="003007F7">
        <w:tc>
          <w:tcPr>
            <w:tcW w:w="746" w:type="dxa"/>
          </w:tcPr>
          <w:p w14:paraId="7F9A718B" w14:textId="77777777" w:rsidR="00C83AB6" w:rsidRDefault="00C83AB6"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13</w:t>
            </w:r>
          </w:p>
        </w:tc>
        <w:tc>
          <w:tcPr>
            <w:tcW w:w="3077" w:type="dxa"/>
          </w:tcPr>
          <w:p w14:paraId="6302E07F" w14:textId="77777777" w:rsidR="00C83AB6" w:rsidRPr="00C83AB6" w:rsidRDefault="00C83AB6" w:rsidP="002E7752">
            <w:pPr>
              <w:widowControl w:val="0"/>
              <w:spacing w:before="120" w:line="340" w:lineRule="exact"/>
              <w:jc w:val="both"/>
              <w:rPr>
                <w:rFonts w:ascii="Times New Roman" w:hAnsi="Times New Roman" w:cs="Times New Roman"/>
                <w:b/>
                <w:bCs/>
                <w:sz w:val="28"/>
                <w:szCs w:val="28"/>
              </w:rPr>
            </w:pPr>
            <w:r w:rsidRPr="00C83AB6">
              <w:rPr>
                <w:rFonts w:ascii="Times New Roman" w:hAnsi="Times New Roman" w:cs="Times New Roman"/>
                <w:b/>
                <w:bCs/>
                <w:sz w:val="28"/>
                <w:szCs w:val="28"/>
              </w:rPr>
              <w:t>Điề</w:t>
            </w:r>
            <w:r w:rsidR="00962514">
              <w:rPr>
                <w:rFonts w:ascii="Times New Roman" w:hAnsi="Times New Roman" w:cs="Times New Roman"/>
                <w:b/>
                <w:bCs/>
                <w:sz w:val="28"/>
                <w:szCs w:val="28"/>
              </w:rPr>
              <w:t>u 54</w:t>
            </w:r>
            <w:r w:rsidRPr="00C83AB6">
              <w:rPr>
                <w:rFonts w:ascii="Times New Roman" w:hAnsi="Times New Roman" w:cs="Times New Roman"/>
                <w:b/>
                <w:bCs/>
                <w:sz w:val="28"/>
                <w:szCs w:val="28"/>
              </w:rPr>
              <w:t>. Chuyển lợi nhuận về nước</w:t>
            </w:r>
          </w:p>
        </w:tc>
        <w:tc>
          <w:tcPr>
            <w:tcW w:w="3685" w:type="dxa"/>
          </w:tcPr>
          <w:p w14:paraId="006B63D9" w14:textId="77777777" w:rsidR="00C83AB6" w:rsidRPr="00F112F8" w:rsidRDefault="0036537D" w:rsidP="00F112F8">
            <w:pPr>
              <w:spacing w:before="120"/>
              <w:jc w:val="both"/>
              <w:rPr>
                <w:rFonts w:ascii="Times New Roman" w:hAnsi="Times New Roman" w:cs="Times New Roman"/>
                <w:i/>
                <w:sz w:val="28"/>
                <w:szCs w:val="28"/>
              </w:rPr>
            </w:pPr>
            <w:r>
              <w:rPr>
                <w:rFonts w:ascii="Times New Roman" w:hAnsi="Times New Roman" w:cs="Times New Roman"/>
                <w:i/>
                <w:sz w:val="28"/>
                <w:szCs w:val="28"/>
              </w:rPr>
              <w:t xml:space="preserve">- Pháp lệnh ngoại hối năm 2005 </w:t>
            </w:r>
            <w:r>
              <w:rPr>
                <w:rFonts w:ascii="Times New Roman" w:hAnsi="Times New Roman" w:cs="Times New Roman"/>
                <w:iCs/>
                <w:sz w:val="28"/>
                <w:szCs w:val="28"/>
              </w:rPr>
              <w:t>quy định về hoạt động ngoại hối tại Việt Nam.</w:t>
            </w:r>
          </w:p>
        </w:tc>
        <w:tc>
          <w:tcPr>
            <w:tcW w:w="3402" w:type="dxa"/>
          </w:tcPr>
          <w:p w14:paraId="32E22B0A" w14:textId="77777777" w:rsidR="009A316F" w:rsidRPr="009A316F" w:rsidRDefault="009A316F" w:rsidP="009A316F">
            <w:pPr>
              <w:spacing w:before="120"/>
              <w:jc w:val="both"/>
              <w:rPr>
                <w:rFonts w:ascii="Times New Roman" w:hAnsi="Times New Roman" w:cs="Times New Roman"/>
                <w:sz w:val="28"/>
                <w:szCs w:val="28"/>
              </w:rPr>
            </w:pPr>
            <w:r w:rsidRPr="009A316F">
              <w:rPr>
                <w:rFonts w:ascii="Times New Roman" w:hAnsi="Times New Roman" w:cs="Times New Roman"/>
                <w:sz w:val="28"/>
                <w:szCs w:val="28"/>
              </w:rPr>
              <w:t>Về cơ bản, quy định về hoạt động đầu tư ra nước ngoài thống nhất, phù hợp với các quy định pháp luật liên quan.</w:t>
            </w:r>
          </w:p>
          <w:p w14:paraId="2999E2BF" w14:textId="77777777" w:rsidR="00C83AB6" w:rsidRPr="00F112F8" w:rsidRDefault="009A316F" w:rsidP="009A316F">
            <w:pPr>
              <w:spacing w:before="120"/>
              <w:jc w:val="both"/>
              <w:rPr>
                <w:rFonts w:ascii="Times New Roman" w:hAnsi="Times New Roman" w:cs="Times New Roman"/>
                <w:sz w:val="28"/>
                <w:szCs w:val="28"/>
              </w:rPr>
            </w:pPr>
            <w:r w:rsidRPr="009A316F">
              <w:rPr>
                <w:rFonts w:ascii="Times New Roman" w:hAnsi="Times New Roman" w:cs="Times New Roman"/>
                <w:sz w:val="28"/>
                <w:szCs w:val="28"/>
              </w:rPr>
              <w:t>Tuy nhiên, nhằm đơn giản hoá, hướng tới quản lý hoạt động đầu tư ra nước ngoài đảm bảo phù hợp với mục tiêu, nhu cầu quản lý của nhà nước và quyền tự do đầu tư kinh doanh của nhà đầu tư, cần thiết nghiên cứu cơ chế quản lý phù hợp hơn.</w:t>
            </w:r>
          </w:p>
        </w:tc>
        <w:tc>
          <w:tcPr>
            <w:tcW w:w="2085" w:type="dxa"/>
          </w:tcPr>
          <w:p w14:paraId="0F9C7CA3" w14:textId="77777777" w:rsidR="00C83AB6" w:rsidRPr="005A02FB" w:rsidRDefault="00C83AB6" w:rsidP="003A58F7">
            <w:pPr>
              <w:spacing w:before="120"/>
              <w:jc w:val="both"/>
              <w:rPr>
                <w:rFonts w:ascii="Times New Roman" w:hAnsi="Times New Roman" w:cs="Times New Roman"/>
                <w:sz w:val="28"/>
                <w:szCs w:val="28"/>
              </w:rPr>
            </w:pPr>
          </w:p>
        </w:tc>
      </w:tr>
      <w:tr w:rsidR="00962514" w:rsidRPr="005A02FB" w14:paraId="04373CCD" w14:textId="77777777" w:rsidTr="004A23D6">
        <w:tc>
          <w:tcPr>
            <w:tcW w:w="746" w:type="dxa"/>
          </w:tcPr>
          <w:p w14:paraId="4ACE4161" w14:textId="77777777" w:rsidR="00962514" w:rsidRDefault="00962514"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VI</w:t>
            </w:r>
          </w:p>
        </w:tc>
        <w:tc>
          <w:tcPr>
            <w:tcW w:w="12249" w:type="dxa"/>
            <w:gridSpan w:val="4"/>
          </w:tcPr>
          <w:p w14:paraId="65AEF699" w14:textId="77777777" w:rsidR="00962514" w:rsidRPr="00962514" w:rsidRDefault="00962514" w:rsidP="003A58F7">
            <w:pPr>
              <w:spacing w:before="120"/>
              <w:jc w:val="both"/>
              <w:rPr>
                <w:rFonts w:ascii="Times New Roman" w:hAnsi="Times New Roman" w:cs="Times New Roman"/>
                <w:b/>
                <w:bCs/>
                <w:sz w:val="28"/>
                <w:szCs w:val="28"/>
              </w:rPr>
            </w:pPr>
            <w:r w:rsidRPr="00962514">
              <w:rPr>
                <w:rFonts w:ascii="Times New Roman" w:hAnsi="Times New Roman" w:cs="Times New Roman"/>
                <w:b/>
                <w:sz w:val="28"/>
                <w:szCs w:val="28"/>
              </w:rPr>
              <w:t>CHƯƠNG VI.</w:t>
            </w:r>
            <w:r>
              <w:rPr>
                <w:rFonts w:ascii="Times New Roman" w:hAnsi="Times New Roman" w:cs="Times New Roman"/>
                <w:sz w:val="28"/>
                <w:szCs w:val="28"/>
              </w:rPr>
              <w:t xml:space="preserve"> </w:t>
            </w:r>
            <w:r w:rsidRPr="00962514">
              <w:rPr>
                <w:rFonts w:ascii="Times New Roman" w:hAnsi="Times New Roman" w:cs="Times New Roman"/>
                <w:b/>
                <w:bCs/>
                <w:sz w:val="28"/>
                <w:szCs w:val="28"/>
              </w:rPr>
              <w:t>QUẢN LÝ NHÀ NƯỚC VỀ ĐẦU TƯ</w:t>
            </w:r>
          </w:p>
        </w:tc>
      </w:tr>
      <w:tr w:rsidR="00962514" w:rsidRPr="005A02FB" w14:paraId="675CCE78" w14:textId="77777777" w:rsidTr="003007F7">
        <w:tc>
          <w:tcPr>
            <w:tcW w:w="746" w:type="dxa"/>
          </w:tcPr>
          <w:p w14:paraId="5624498E" w14:textId="77777777" w:rsidR="00962514" w:rsidRDefault="00CE4933"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1</w:t>
            </w:r>
          </w:p>
        </w:tc>
        <w:tc>
          <w:tcPr>
            <w:tcW w:w="3077" w:type="dxa"/>
          </w:tcPr>
          <w:p w14:paraId="4926B88F" w14:textId="77777777" w:rsidR="00962514" w:rsidRPr="00C83AB6" w:rsidRDefault="00CE4933" w:rsidP="002E7752">
            <w:pPr>
              <w:widowControl w:val="0"/>
              <w:spacing w:before="120" w:line="340" w:lineRule="exact"/>
              <w:jc w:val="both"/>
              <w:rPr>
                <w:rFonts w:ascii="Times New Roman" w:hAnsi="Times New Roman" w:cs="Times New Roman"/>
                <w:b/>
                <w:bCs/>
                <w:sz w:val="28"/>
                <w:szCs w:val="28"/>
              </w:rPr>
            </w:pPr>
            <w:r w:rsidRPr="00CE4933">
              <w:rPr>
                <w:rFonts w:ascii="Times New Roman" w:hAnsi="Times New Roman" w:cs="Times New Roman"/>
                <w:b/>
                <w:bCs/>
                <w:sz w:val="28"/>
                <w:szCs w:val="28"/>
              </w:rPr>
              <w:t>Điều 55. Trách nhiệm quản lý nhà nước về đầu tư</w:t>
            </w:r>
          </w:p>
        </w:tc>
        <w:tc>
          <w:tcPr>
            <w:tcW w:w="3685" w:type="dxa"/>
          </w:tcPr>
          <w:p w14:paraId="6D8315F8" w14:textId="77777777" w:rsidR="00FA71F6" w:rsidRPr="00FA71F6" w:rsidRDefault="00FA71F6" w:rsidP="00FA71F6">
            <w:pPr>
              <w:spacing w:before="120" w:after="160" w:line="259" w:lineRule="auto"/>
              <w:jc w:val="both"/>
              <w:rPr>
                <w:rFonts w:ascii="Times New Roman" w:hAnsi="Times New Roman" w:cs="Times New Roman"/>
                <w:sz w:val="28"/>
                <w:szCs w:val="28"/>
              </w:rPr>
            </w:pPr>
            <w:r w:rsidRPr="00FA71F6">
              <w:rPr>
                <w:rFonts w:ascii="Times New Roman" w:hAnsi="Times New Roman" w:cs="Times New Roman"/>
                <w:i/>
                <w:sz w:val="28"/>
                <w:szCs w:val="28"/>
              </w:rPr>
              <w:t>- Luật Tổ chức Chính phủ năm 2025</w:t>
            </w:r>
            <w:r w:rsidRPr="00FA71F6">
              <w:rPr>
                <w:rFonts w:ascii="Times New Roman" w:hAnsi="Times New Roman" w:cs="Times New Roman"/>
                <w:sz w:val="28"/>
                <w:szCs w:val="28"/>
              </w:rPr>
              <w:t xml:space="preserve"> quy định phân quyền là việc Quốc hội quy định nhiệm vụ, quyền hạn của cơ quan, tổ chức, cá nhân trong luật, nghị quyết, bảo đảm phù hợp với nguyên tắc phân định thẩm quyền quy định tại Luật này, Luật Tổ chức Quốc hội, Luật Tổ chức chính quyền địa phương và các luật khác có liên quan.</w:t>
            </w:r>
          </w:p>
          <w:p w14:paraId="58EECAFF" w14:textId="77777777" w:rsidR="00FA71F6" w:rsidRPr="00FA71F6" w:rsidRDefault="00FA71F6" w:rsidP="00FA71F6">
            <w:pPr>
              <w:spacing w:before="120" w:after="160" w:line="259" w:lineRule="auto"/>
              <w:jc w:val="both"/>
              <w:rPr>
                <w:rFonts w:ascii="Times New Roman" w:hAnsi="Times New Roman" w:cs="Times New Roman"/>
                <w:sz w:val="28"/>
                <w:szCs w:val="28"/>
              </w:rPr>
            </w:pPr>
            <w:r w:rsidRPr="00FA71F6">
              <w:rPr>
                <w:rFonts w:ascii="Times New Roman" w:hAnsi="Times New Roman" w:cs="Times New Roman"/>
                <w:sz w:val="28"/>
                <w:szCs w:val="28"/>
              </w:rPr>
              <w:t xml:space="preserve">- </w:t>
            </w:r>
            <w:r w:rsidRPr="00FA71F6">
              <w:rPr>
                <w:rFonts w:ascii="Times New Roman" w:hAnsi="Times New Roman" w:cs="Times New Roman"/>
                <w:i/>
                <w:sz w:val="28"/>
                <w:szCs w:val="28"/>
              </w:rPr>
              <w:t>Luật Tổ chức chính quyền địa phương năm 2025</w:t>
            </w:r>
            <w:r w:rsidRPr="00FA71F6">
              <w:rPr>
                <w:rFonts w:ascii="Times New Roman" w:hAnsi="Times New Roman" w:cs="Times New Roman"/>
                <w:sz w:val="28"/>
                <w:szCs w:val="28"/>
              </w:rPr>
              <w:t xml:space="preserve"> quy định đẩy mạnh phân quyền, phân cấp các nhiệm vụ, quyền hạn của cơ quan nhà nước ở trung ương cho chính quyền địa phương (Điều 11); chính quyền địa phương tự chủ trong việc ra quyết định, tổ chức thi hành và tự chịu trách nhiệm trong phạm vi nhiệm vụ, quyền hạn được phân quyền; được phân cấp, ủy quyền thực hiện các nhiệm vụ, quyền hạn được phân quyền (Điều 12); cơ quan, cá nhân phân cấp có trách nhiệm theo dõi, hướng dẫn, kiểm tra việc thực hiện nhiệm vụ, quyền hạn đã phân cấp, bảo đảm các nội dung phân cấp được thực hiện hiệu lực, hiệu quả; chịu trách nhiệm về kết quả thực hiện nhiệm vụ, quyền hạn mà mình phân cấp (Điều 13).</w:t>
            </w:r>
          </w:p>
          <w:p w14:paraId="5BEE74DF" w14:textId="77777777" w:rsidR="00962514" w:rsidRPr="00FA71F6" w:rsidRDefault="00FA71F6" w:rsidP="00FA71F6">
            <w:pPr>
              <w:spacing w:before="120" w:after="160" w:line="259" w:lineRule="auto"/>
              <w:jc w:val="both"/>
              <w:rPr>
                <w:rFonts w:ascii="Times New Roman" w:hAnsi="Times New Roman" w:cs="Times New Roman"/>
                <w:iCs/>
                <w:sz w:val="28"/>
                <w:szCs w:val="28"/>
              </w:rPr>
            </w:pPr>
            <w:r w:rsidRPr="00FA71F6">
              <w:rPr>
                <w:rFonts w:ascii="Times New Roman" w:hAnsi="Times New Roman" w:cs="Times New Roman"/>
                <w:sz w:val="28"/>
                <w:szCs w:val="28"/>
              </w:rPr>
              <w:t xml:space="preserve">- </w:t>
            </w:r>
            <w:r w:rsidRPr="00FA71F6">
              <w:rPr>
                <w:rFonts w:ascii="Times New Roman" w:hAnsi="Times New Roman" w:cs="Times New Roman"/>
                <w:i/>
                <w:sz w:val="28"/>
                <w:szCs w:val="28"/>
              </w:rPr>
              <w:t>Nghị định số 151/2025/NĐ-CP ngày 12/6/2025 của Chính phủ</w:t>
            </w:r>
            <w:r w:rsidRPr="00FA71F6">
              <w:rPr>
                <w:rFonts w:ascii="Times New Roman" w:hAnsi="Times New Roman" w:cs="Times New Roman"/>
                <w:sz w:val="28"/>
                <w:szCs w:val="28"/>
              </w:rPr>
              <w:t xml:space="preserve"> </w:t>
            </w:r>
            <w:r w:rsidRPr="00FA71F6">
              <w:rPr>
                <w:rFonts w:ascii="Times New Roman" w:hAnsi="Times New Roman" w:cs="Times New Roman"/>
                <w:iCs/>
                <w:sz w:val="28"/>
                <w:szCs w:val="28"/>
              </w:rPr>
              <w:t>quy định về phân định thẩm quyền của chính quyền địa phương 02 cấp, phân quyền, phân cấp trong lĩnh vực đất đai.</w:t>
            </w:r>
          </w:p>
        </w:tc>
        <w:tc>
          <w:tcPr>
            <w:tcW w:w="3402" w:type="dxa"/>
          </w:tcPr>
          <w:p w14:paraId="66067FDA" w14:textId="77777777" w:rsidR="00962514" w:rsidRPr="009A316F" w:rsidRDefault="00FA71F6" w:rsidP="00FA71F6">
            <w:pPr>
              <w:spacing w:before="120"/>
              <w:jc w:val="both"/>
              <w:rPr>
                <w:rFonts w:ascii="Times New Roman" w:hAnsi="Times New Roman" w:cs="Times New Roman"/>
                <w:sz w:val="28"/>
                <w:szCs w:val="28"/>
              </w:rPr>
            </w:pPr>
            <w:r w:rsidRPr="00FA71F6">
              <w:rPr>
                <w:rFonts w:ascii="Times New Roman" w:hAnsi="Times New Roman" w:cs="Times New Roman"/>
                <w:sz w:val="28"/>
                <w:szCs w:val="28"/>
              </w:rPr>
              <w:t>Theo chủ trương của Đảng, Nhà nước về phân cấp, phân quyền, cải cách thủ tục hành chính mà vẫn đảm bảo hiệu quả quản lý nhà nước,</w:t>
            </w:r>
            <w:r>
              <w:rPr>
                <w:rFonts w:ascii="Times New Roman" w:hAnsi="Times New Roman" w:cs="Times New Roman"/>
                <w:sz w:val="28"/>
                <w:szCs w:val="28"/>
              </w:rPr>
              <w:t xml:space="preserve"> trách nhiệm quản lý nhà nước về đầu tư </w:t>
            </w:r>
            <w:r w:rsidRPr="00FA71F6">
              <w:rPr>
                <w:rFonts w:ascii="Times New Roman" w:hAnsi="Times New Roman" w:cs="Times New Roman"/>
                <w:sz w:val="28"/>
                <w:szCs w:val="28"/>
              </w:rPr>
              <w:t>sẽ phân cấp, phân quyền một số dự án thuộc thẩm quyền chấp thuận chủ trương đầu tư của Thủ tướng chính phủ cho Uỷ ban nhân dân cấp tỉnh, bảo đảm phù hợp với nguyên tắc tổ chức bộ máy hành chính nhà nước, quy định của Luật Tổ chức Chính phủ năm 2025, Luật Tổ chức chính quyền địa phương năm 2025 và các văn bản quy phạm pháp luật khác có liên quan góp phần nâng cao hiệu lực, hiệu quả quản lý và thúc đẩy triển khai dự án đầu tư trên thực tiễn.</w:t>
            </w:r>
          </w:p>
        </w:tc>
        <w:tc>
          <w:tcPr>
            <w:tcW w:w="2085" w:type="dxa"/>
          </w:tcPr>
          <w:p w14:paraId="2263BD2B" w14:textId="77777777" w:rsidR="00962514" w:rsidRPr="005A02FB" w:rsidRDefault="00962514" w:rsidP="003A58F7">
            <w:pPr>
              <w:spacing w:before="120"/>
              <w:jc w:val="both"/>
              <w:rPr>
                <w:rFonts w:ascii="Times New Roman" w:hAnsi="Times New Roman" w:cs="Times New Roman"/>
                <w:sz w:val="28"/>
                <w:szCs w:val="28"/>
              </w:rPr>
            </w:pPr>
          </w:p>
        </w:tc>
      </w:tr>
      <w:tr w:rsidR="00CE4933" w:rsidRPr="005A02FB" w14:paraId="069E23A1" w14:textId="77777777" w:rsidTr="003007F7">
        <w:tc>
          <w:tcPr>
            <w:tcW w:w="746" w:type="dxa"/>
          </w:tcPr>
          <w:p w14:paraId="6E69C61B" w14:textId="77777777" w:rsidR="00CE4933" w:rsidRDefault="00CE4933"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2</w:t>
            </w:r>
          </w:p>
        </w:tc>
        <w:tc>
          <w:tcPr>
            <w:tcW w:w="3077" w:type="dxa"/>
          </w:tcPr>
          <w:p w14:paraId="6AE1E4F4" w14:textId="77777777" w:rsidR="00CE4933" w:rsidRPr="00CE4933" w:rsidRDefault="00CE4933" w:rsidP="002E7752">
            <w:pPr>
              <w:widowControl w:val="0"/>
              <w:spacing w:before="120" w:line="340" w:lineRule="exact"/>
              <w:jc w:val="both"/>
              <w:rPr>
                <w:rFonts w:ascii="Times New Roman" w:hAnsi="Times New Roman" w:cs="Times New Roman"/>
                <w:b/>
                <w:bCs/>
                <w:sz w:val="28"/>
                <w:szCs w:val="28"/>
              </w:rPr>
            </w:pPr>
            <w:r w:rsidRPr="00CE4933">
              <w:rPr>
                <w:rFonts w:ascii="Times New Roman" w:hAnsi="Times New Roman" w:cs="Times New Roman"/>
                <w:b/>
                <w:bCs/>
                <w:sz w:val="28"/>
                <w:szCs w:val="28"/>
              </w:rPr>
              <w:t>Điều 56. Kiểm tra, giám sát, đánh giá đầu tư</w:t>
            </w:r>
          </w:p>
        </w:tc>
        <w:tc>
          <w:tcPr>
            <w:tcW w:w="3685" w:type="dxa"/>
          </w:tcPr>
          <w:p w14:paraId="77195B40" w14:textId="77777777" w:rsidR="00CE4933" w:rsidRDefault="003D5E1F" w:rsidP="00F112F8">
            <w:pPr>
              <w:spacing w:before="120"/>
              <w:jc w:val="both"/>
              <w:rPr>
                <w:rFonts w:ascii="Times New Roman" w:hAnsi="Times New Roman" w:cs="Times New Roman"/>
                <w:i/>
                <w:sz w:val="28"/>
                <w:szCs w:val="28"/>
              </w:rPr>
            </w:pPr>
            <w:r w:rsidRPr="003D5E1F">
              <w:rPr>
                <w:rFonts w:ascii="Times New Roman" w:hAnsi="Times New Roman" w:cs="Times New Roman"/>
                <w:sz w:val="28"/>
                <w:szCs w:val="28"/>
              </w:rPr>
              <w:t>-</w:t>
            </w:r>
            <w:r>
              <w:rPr>
                <w:rFonts w:ascii="Times New Roman" w:hAnsi="Times New Roman" w:cs="Times New Roman"/>
                <w:i/>
                <w:sz w:val="28"/>
                <w:szCs w:val="28"/>
              </w:rPr>
              <w:t xml:space="preserve"> </w:t>
            </w:r>
            <w:r w:rsidR="0000701A">
              <w:rPr>
                <w:rFonts w:ascii="Times New Roman" w:hAnsi="Times New Roman" w:cs="Times New Roman"/>
                <w:i/>
                <w:sz w:val="28"/>
                <w:szCs w:val="28"/>
              </w:rPr>
              <w:t xml:space="preserve">Luật Thanh tra của Quốc hội năm 2025 </w:t>
            </w:r>
            <w:r w:rsidR="0000701A" w:rsidRPr="0000701A">
              <w:rPr>
                <w:rFonts w:ascii="Times New Roman" w:hAnsi="Times New Roman" w:cs="Times New Roman"/>
                <w:sz w:val="28"/>
                <w:szCs w:val="28"/>
              </w:rPr>
              <w:t xml:space="preserve">quy định kiểm tra, xác minh thông tin, tài liệu (Điều 28); </w:t>
            </w:r>
            <w:r w:rsidR="0000701A" w:rsidRPr="0000701A">
              <w:rPr>
                <w:rFonts w:ascii="Times New Roman" w:hAnsi="Times New Roman" w:cs="Times New Roman"/>
                <w:bCs/>
                <w:sz w:val="28"/>
                <w:szCs w:val="28"/>
              </w:rPr>
              <w:t>Hoạt động kiểm tra chuyên ngành của các cơ quan quản lý nhà nước (Điều 61).</w:t>
            </w:r>
          </w:p>
        </w:tc>
        <w:tc>
          <w:tcPr>
            <w:tcW w:w="3402" w:type="dxa"/>
          </w:tcPr>
          <w:p w14:paraId="22CE94C5" w14:textId="77777777" w:rsidR="00CE4933" w:rsidRPr="009A316F" w:rsidRDefault="00216E7C" w:rsidP="00216E7C">
            <w:pPr>
              <w:spacing w:before="120"/>
              <w:jc w:val="both"/>
              <w:rPr>
                <w:rFonts w:ascii="Times New Roman" w:hAnsi="Times New Roman" w:cs="Times New Roman"/>
                <w:sz w:val="28"/>
                <w:szCs w:val="28"/>
              </w:rPr>
            </w:pPr>
            <w:r w:rsidRPr="00216E7C">
              <w:rPr>
                <w:rFonts w:ascii="Times New Roman" w:hAnsi="Times New Roman" w:cs="Times New Roman"/>
                <w:sz w:val="28"/>
                <w:szCs w:val="28"/>
              </w:rPr>
              <w:t xml:space="preserve">Quy định về </w:t>
            </w:r>
            <w:r>
              <w:rPr>
                <w:rFonts w:ascii="Times New Roman" w:hAnsi="Times New Roman" w:cs="Times New Roman"/>
                <w:sz w:val="28"/>
                <w:szCs w:val="28"/>
              </w:rPr>
              <w:t xml:space="preserve">kiểm tra, giám sát, đánh giá đầu tư </w:t>
            </w:r>
            <w:r w:rsidRPr="00216E7C">
              <w:rPr>
                <w:rFonts w:ascii="Times New Roman" w:hAnsi="Times New Roman" w:cs="Times New Roman"/>
                <w:sz w:val="28"/>
                <w:szCs w:val="28"/>
              </w:rPr>
              <w:t xml:space="preserve">đầu tư cơ bản thống nhất với các quy định về </w:t>
            </w:r>
            <w:r>
              <w:rPr>
                <w:rFonts w:ascii="Times New Roman" w:hAnsi="Times New Roman" w:cs="Times New Roman"/>
                <w:sz w:val="28"/>
                <w:szCs w:val="28"/>
              </w:rPr>
              <w:t>kiểm tra của Luật Thanh tra.</w:t>
            </w:r>
          </w:p>
        </w:tc>
        <w:tc>
          <w:tcPr>
            <w:tcW w:w="2085" w:type="dxa"/>
          </w:tcPr>
          <w:p w14:paraId="6A2E2068" w14:textId="77777777" w:rsidR="00CE4933" w:rsidRPr="005A02FB" w:rsidRDefault="00CE4933" w:rsidP="003A58F7">
            <w:pPr>
              <w:spacing w:before="120"/>
              <w:jc w:val="both"/>
              <w:rPr>
                <w:rFonts w:ascii="Times New Roman" w:hAnsi="Times New Roman" w:cs="Times New Roman"/>
                <w:sz w:val="28"/>
                <w:szCs w:val="28"/>
              </w:rPr>
            </w:pPr>
          </w:p>
        </w:tc>
      </w:tr>
      <w:tr w:rsidR="00CE4933" w:rsidRPr="005A02FB" w14:paraId="58B4942B" w14:textId="77777777" w:rsidTr="003007F7">
        <w:tc>
          <w:tcPr>
            <w:tcW w:w="746" w:type="dxa"/>
          </w:tcPr>
          <w:p w14:paraId="7BC995E6" w14:textId="77777777" w:rsidR="00CE4933" w:rsidRDefault="00CE4933"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3</w:t>
            </w:r>
          </w:p>
        </w:tc>
        <w:tc>
          <w:tcPr>
            <w:tcW w:w="3077" w:type="dxa"/>
          </w:tcPr>
          <w:p w14:paraId="7F88A484" w14:textId="77777777" w:rsidR="00CE4933" w:rsidRPr="00CE4933" w:rsidRDefault="00CE4933" w:rsidP="002E7752">
            <w:pPr>
              <w:widowControl w:val="0"/>
              <w:spacing w:before="120" w:line="340" w:lineRule="exact"/>
              <w:jc w:val="both"/>
              <w:rPr>
                <w:rFonts w:ascii="Times New Roman" w:hAnsi="Times New Roman" w:cs="Times New Roman"/>
                <w:b/>
                <w:bCs/>
                <w:sz w:val="28"/>
                <w:szCs w:val="28"/>
              </w:rPr>
            </w:pPr>
            <w:r w:rsidRPr="00CE4933">
              <w:rPr>
                <w:rFonts w:ascii="Times New Roman" w:hAnsi="Times New Roman" w:cs="Times New Roman"/>
                <w:b/>
                <w:bCs/>
                <w:sz w:val="28"/>
                <w:szCs w:val="28"/>
              </w:rPr>
              <w:t>Điều 57. Hệ thống thông tin quốc gia về đầu tư</w:t>
            </w:r>
          </w:p>
        </w:tc>
        <w:tc>
          <w:tcPr>
            <w:tcW w:w="3685" w:type="dxa"/>
          </w:tcPr>
          <w:p w14:paraId="381C67D8" w14:textId="77777777" w:rsidR="00CE4933" w:rsidRDefault="003D5E1F" w:rsidP="00F112F8">
            <w:pPr>
              <w:spacing w:before="120"/>
              <w:jc w:val="both"/>
              <w:rPr>
                <w:rFonts w:ascii="Times New Roman" w:hAnsi="Times New Roman" w:cs="Times New Roman"/>
                <w:sz w:val="28"/>
                <w:szCs w:val="28"/>
              </w:rPr>
            </w:pPr>
            <w:r w:rsidRPr="003D5E1F">
              <w:rPr>
                <w:rFonts w:ascii="Times New Roman" w:hAnsi="Times New Roman" w:cs="Times New Roman"/>
                <w:sz w:val="28"/>
                <w:szCs w:val="28"/>
              </w:rPr>
              <w:t xml:space="preserve">- </w:t>
            </w:r>
            <w:r w:rsidRPr="003D5E1F">
              <w:rPr>
                <w:rFonts w:ascii="Times New Roman" w:hAnsi="Times New Roman" w:cs="Times New Roman"/>
                <w:i/>
                <w:sz w:val="28"/>
                <w:szCs w:val="28"/>
              </w:rPr>
              <w:t xml:space="preserve">Luật Chuyển giao công nghệ năm 2017 </w:t>
            </w:r>
            <w:r w:rsidRPr="003D5E1F">
              <w:rPr>
                <w:rFonts w:ascii="Times New Roman" w:hAnsi="Times New Roman" w:cs="Times New Roman"/>
                <w:sz w:val="28"/>
                <w:szCs w:val="28"/>
              </w:rPr>
              <w:t>quy định thẩm định hoặc có ý kiến về công nghệ dự án đầu tư (Điều 13).</w:t>
            </w:r>
          </w:p>
          <w:p w14:paraId="34C8A81B" w14:textId="77777777" w:rsidR="003D5E1F" w:rsidRDefault="003D5E1F" w:rsidP="00F112F8">
            <w:pPr>
              <w:spacing w:before="120"/>
              <w:jc w:val="both"/>
              <w:rPr>
                <w:rFonts w:ascii="Times New Roman" w:hAnsi="Times New Roman" w:cs="Times New Roman"/>
                <w:bCs/>
                <w:sz w:val="28"/>
                <w:szCs w:val="28"/>
              </w:rPr>
            </w:pPr>
            <w:r>
              <w:rPr>
                <w:rFonts w:ascii="Times New Roman" w:hAnsi="Times New Roman" w:cs="Times New Roman"/>
                <w:sz w:val="28"/>
                <w:szCs w:val="28"/>
              </w:rPr>
              <w:t xml:space="preserve">- </w:t>
            </w:r>
            <w:r w:rsidRPr="003D5E1F">
              <w:rPr>
                <w:rFonts w:ascii="Times New Roman" w:hAnsi="Times New Roman" w:cs="Times New Roman"/>
                <w:bCs/>
                <w:i/>
                <w:sz w:val="28"/>
                <w:szCs w:val="28"/>
              </w:rPr>
              <w:t>Luật Công nghiệp công nghệ số năm 2025</w:t>
            </w:r>
            <w:r w:rsidRPr="003D5E1F">
              <w:rPr>
                <w:rFonts w:ascii="Times New Roman" w:hAnsi="Times New Roman" w:cs="Times New Roman"/>
                <w:bCs/>
                <w:sz w:val="28"/>
                <w:szCs w:val="28"/>
              </w:rPr>
              <w:t xml:space="preserve"> quy định phê duyệt chủ trương đầu tư đối với khu công nghệ số tập trung (Điều 22).</w:t>
            </w:r>
          </w:p>
          <w:p w14:paraId="10E5D719" w14:textId="77777777" w:rsidR="003D5E1F" w:rsidRDefault="003D5E1F" w:rsidP="003D5E1F">
            <w:pPr>
              <w:spacing w:before="120"/>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3D5E1F">
              <w:rPr>
                <w:rFonts w:ascii="Times New Roman" w:hAnsi="Times New Roman" w:cs="Times New Roman"/>
                <w:bCs/>
                <w:i/>
                <w:sz w:val="28"/>
                <w:szCs w:val="28"/>
              </w:rPr>
              <w:t>Luật Khoa học công nghệ và đổi mới sáng tạo năm 2025</w:t>
            </w:r>
            <w:r w:rsidRPr="003D5E1F">
              <w:rPr>
                <w:rFonts w:ascii="Times New Roman" w:hAnsi="Times New Roman" w:cs="Times New Roman"/>
                <w:bCs/>
                <w:sz w:val="28"/>
                <w:szCs w:val="28"/>
              </w:rPr>
              <w:t xml:space="preserve"> quy định thẩm định đối với tổng công trình sư về khoa học, đổi mới, sáng tạo (Điều 53), (Điều 17).</w:t>
            </w:r>
          </w:p>
          <w:p w14:paraId="5C7991E7" w14:textId="02660C7A" w:rsidR="00D0475E" w:rsidRPr="00D0475E" w:rsidRDefault="00D0475E" w:rsidP="00D0475E">
            <w:pPr>
              <w:spacing w:before="120"/>
              <w:jc w:val="both"/>
              <w:rPr>
                <w:rFonts w:ascii="Times New Roman" w:hAnsi="Times New Roman" w:cs="Times New Roman"/>
                <w:bCs/>
                <w:sz w:val="28"/>
                <w:szCs w:val="28"/>
              </w:rPr>
            </w:pPr>
            <w:r w:rsidRPr="00D0475E">
              <w:rPr>
                <w:rFonts w:ascii="Times New Roman" w:hAnsi="Times New Roman" w:cs="Times New Roman"/>
                <w:bCs/>
                <w:i/>
                <w:sz w:val="28"/>
                <w:szCs w:val="28"/>
              </w:rPr>
              <w:t>- Luật Công nghệ cao năm 2008</w:t>
            </w:r>
            <w:r w:rsidRPr="00D0475E">
              <w:rPr>
                <w:rFonts w:ascii="Times New Roman" w:hAnsi="Times New Roman" w:cs="Times New Roman"/>
                <w:bCs/>
                <w:sz w:val="28"/>
                <w:szCs w:val="28"/>
              </w:rPr>
              <w:t xml:space="preserve"> quy định hợp tác quốc tế về công nghệ cao (Điều 7); Tạo điều kiện cho tổ chức, cá nhân nước ngoài phát triển thị trường công nghệ cao, thông tin, dịch vụ hỗ trợ hoạt động công nghệ cao (Điều 14); </w:t>
            </w:r>
            <w:r w:rsidR="003C4B14">
              <w:rPr>
                <w:rFonts w:ascii="Times New Roman" w:hAnsi="Times New Roman" w:cs="Times New Roman"/>
                <w:bCs/>
                <w:sz w:val="28"/>
                <w:szCs w:val="28"/>
              </w:rPr>
              <w:t>Đóng</w:t>
            </w:r>
            <w:r w:rsidRPr="00D0475E">
              <w:rPr>
                <w:rFonts w:ascii="Times New Roman" w:hAnsi="Times New Roman" w:cs="Times New Roman"/>
                <w:bCs/>
                <w:sz w:val="28"/>
                <w:szCs w:val="28"/>
              </w:rPr>
              <w:t xml:space="preserve"> góp, tài trợ cho tổ chức, cá nhân nước ngoài tham gia chương trình quốc gia phát triển công nghệ cao (Điều 23); Khuyến khích tổ chức, cá nhân nước ngoài đầu tư mạo hiểm cho phát triển công nghệ cao (Điều  24);</w:t>
            </w:r>
            <w:r w:rsidRPr="00D0475E">
              <w:rPr>
                <w:rFonts w:ascii="Times New Roman" w:hAnsi="Times New Roman" w:cs="Times New Roman"/>
                <w:b/>
                <w:bCs/>
                <w:sz w:val="28"/>
                <w:szCs w:val="28"/>
              </w:rPr>
              <w:t xml:space="preserve"> </w:t>
            </w:r>
            <w:r w:rsidRPr="00D0475E">
              <w:rPr>
                <w:rFonts w:ascii="Times New Roman" w:hAnsi="Times New Roman" w:cs="Times New Roman"/>
                <w:bCs/>
                <w:sz w:val="28"/>
                <w:szCs w:val="28"/>
              </w:rPr>
              <w:t>Tài trợ, vốn góp cho tổ chức, cá nhân nước ngoài về quỹ đầu tư mạo hiểm công nghệ cao quốc gia (Điều 25); Chính sách phát triển nhân lực công nghệ cao (Điều 26).</w:t>
            </w:r>
          </w:p>
          <w:p w14:paraId="3EDF311F" w14:textId="77777777" w:rsidR="00D0475E" w:rsidRPr="00D0475E" w:rsidRDefault="00D0475E" w:rsidP="00D0475E">
            <w:pPr>
              <w:spacing w:before="120"/>
              <w:jc w:val="both"/>
              <w:rPr>
                <w:rFonts w:ascii="Times New Roman" w:hAnsi="Times New Roman" w:cs="Times New Roman"/>
                <w:bCs/>
                <w:sz w:val="28"/>
                <w:szCs w:val="28"/>
              </w:rPr>
            </w:pPr>
            <w:r w:rsidRPr="00D0475E">
              <w:rPr>
                <w:rFonts w:ascii="Times New Roman" w:hAnsi="Times New Roman" w:cs="Times New Roman"/>
                <w:bCs/>
                <w:sz w:val="28"/>
                <w:szCs w:val="28"/>
              </w:rPr>
              <w:t xml:space="preserve">- </w:t>
            </w:r>
            <w:r w:rsidRPr="00D0475E">
              <w:rPr>
                <w:rFonts w:ascii="Times New Roman" w:hAnsi="Times New Roman" w:cs="Times New Roman"/>
                <w:bCs/>
                <w:i/>
                <w:sz w:val="28"/>
                <w:szCs w:val="28"/>
              </w:rPr>
              <w:t>Luật Công nghệ thông tin năm 2006</w:t>
            </w:r>
            <w:r w:rsidRPr="00D0475E">
              <w:rPr>
                <w:rFonts w:ascii="Times New Roman" w:hAnsi="Times New Roman" w:cs="Times New Roman"/>
                <w:bCs/>
                <w:sz w:val="28"/>
                <w:szCs w:val="28"/>
              </w:rPr>
              <w:t xml:space="preserve"> quy định đầu tư của tổ chức, cá nhân cho công nghệ thông tin (Điều 61); Hợp tác quốc tế về công nghệ thông tin (Mục 3).</w:t>
            </w:r>
          </w:p>
          <w:p w14:paraId="136C42D0" w14:textId="77777777" w:rsidR="00D0475E" w:rsidRDefault="00D0475E" w:rsidP="003D5E1F">
            <w:pPr>
              <w:spacing w:before="120"/>
              <w:jc w:val="both"/>
              <w:rPr>
                <w:rFonts w:ascii="Times New Roman" w:hAnsi="Times New Roman" w:cs="Times New Roman"/>
                <w:bCs/>
                <w:sz w:val="28"/>
                <w:szCs w:val="28"/>
              </w:rPr>
            </w:pPr>
            <w:r w:rsidRPr="00D0475E">
              <w:rPr>
                <w:rFonts w:ascii="Times New Roman" w:hAnsi="Times New Roman" w:cs="Times New Roman"/>
                <w:bCs/>
                <w:sz w:val="28"/>
                <w:szCs w:val="28"/>
              </w:rPr>
              <w:t xml:space="preserve">- </w:t>
            </w:r>
            <w:r w:rsidRPr="00D0475E">
              <w:rPr>
                <w:rFonts w:ascii="Times New Roman" w:hAnsi="Times New Roman" w:cs="Times New Roman"/>
                <w:bCs/>
                <w:i/>
                <w:sz w:val="28"/>
                <w:szCs w:val="28"/>
              </w:rPr>
              <w:t>Luật Công nghiệp công nghệ số năm 2025</w:t>
            </w:r>
            <w:r w:rsidRPr="00D0475E">
              <w:rPr>
                <w:rFonts w:ascii="Times New Roman" w:hAnsi="Times New Roman" w:cs="Times New Roman"/>
                <w:bCs/>
                <w:sz w:val="28"/>
                <w:szCs w:val="28"/>
              </w:rPr>
              <w:t xml:space="preserve"> quy định hợp tác quốc tế về công nghiệp công nghệ số (Điều 6); Thu hút nguồn nhân lực công nghiệp công nghệ số chất lượng cao là người nước ngoài (Điều 19); Khuyến khích thu hút đầu tư nước ngoài (Điều 36); Hỗ trợ, ưu đãi doanh nghiệp tham gia chuỗi cung ứng bán dẫn (Điều 40).</w:t>
            </w:r>
          </w:p>
          <w:p w14:paraId="3B4BE327" w14:textId="77777777" w:rsidR="003D5E1F" w:rsidRPr="00D0475E" w:rsidRDefault="00702D20" w:rsidP="00F112F8">
            <w:pPr>
              <w:spacing w:before="120"/>
              <w:jc w:val="both"/>
              <w:rPr>
                <w:rFonts w:ascii="Times New Roman" w:hAnsi="Times New Roman" w:cs="Times New Roman"/>
                <w:bCs/>
                <w:iCs/>
                <w:sz w:val="28"/>
                <w:szCs w:val="28"/>
              </w:rPr>
            </w:pPr>
            <w:r>
              <w:rPr>
                <w:rFonts w:ascii="Times New Roman" w:hAnsi="Times New Roman" w:cs="Times New Roman"/>
                <w:bCs/>
                <w:sz w:val="28"/>
                <w:szCs w:val="28"/>
              </w:rPr>
              <w:t xml:space="preserve">- </w:t>
            </w:r>
            <w:r w:rsidRPr="00702D20">
              <w:rPr>
                <w:rFonts w:ascii="Times New Roman" w:hAnsi="Times New Roman" w:cs="Times New Roman"/>
                <w:bCs/>
                <w:i/>
                <w:iCs/>
                <w:sz w:val="28"/>
                <w:szCs w:val="28"/>
              </w:rPr>
              <w:t>Nghị định số 76/2018/NĐ-CP ngày 15/5/2018 của Chính phủ hướng dẫn thi hành một số điều của Luật Chuyển giao công nghệ</w:t>
            </w:r>
            <w:r w:rsidRPr="00702D20">
              <w:rPr>
                <w:rFonts w:ascii="Times New Roman" w:hAnsi="Times New Roman" w:cs="Times New Roman"/>
                <w:bCs/>
                <w:iCs/>
                <w:sz w:val="28"/>
                <w:szCs w:val="28"/>
              </w:rPr>
              <w:t xml:space="preserve"> quy định thẩm quyền, trình tự, thủ tục, điều kiện hoạt động của tổ chức đánh giá, thẩm định giá, giám định công nghệ (Chươn</w:t>
            </w:r>
            <w:r w:rsidR="00D0475E">
              <w:rPr>
                <w:rFonts w:ascii="Times New Roman" w:hAnsi="Times New Roman" w:cs="Times New Roman"/>
                <w:bCs/>
                <w:iCs/>
                <w:sz w:val="28"/>
                <w:szCs w:val="28"/>
              </w:rPr>
              <w:t>g IV).</w:t>
            </w:r>
          </w:p>
        </w:tc>
        <w:tc>
          <w:tcPr>
            <w:tcW w:w="3402" w:type="dxa"/>
          </w:tcPr>
          <w:p w14:paraId="695634D8" w14:textId="77777777" w:rsidR="00CE4933" w:rsidRPr="009A316F" w:rsidRDefault="005E1851" w:rsidP="005E1851">
            <w:pPr>
              <w:spacing w:before="120"/>
              <w:jc w:val="both"/>
              <w:rPr>
                <w:rFonts w:ascii="Times New Roman" w:hAnsi="Times New Roman" w:cs="Times New Roman"/>
                <w:sz w:val="28"/>
                <w:szCs w:val="28"/>
              </w:rPr>
            </w:pPr>
            <w:r>
              <w:rPr>
                <w:rFonts w:ascii="Times New Roman" w:hAnsi="Times New Roman" w:cs="Times New Roman"/>
                <w:sz w:val="28"/>
                <w:szCs w:val="28"/>
              </w:rPr>
              <w:t xml:space="preserve">Hệ thống tin quốc gia về đầu tư </w:t>
            </w:r>
            <w:r w:rsidRPr="005E1851">
              <w:rPr>
                <w:rFonts w:ascii="Times New Roman" w:hAnsi="Times New Roman" w:cs="Times New Roman"/>
                <w:sz w:val="28"/>
                <w:szCs w:val="28"/>
              </w:rPr>
              <w:t>đã được thể chế hóa, trở thành nền tảng pháp lý và kỹ thuật thống nhất trong quản lý, giám sát và công khai hoạt động đầu tư.</w:t>
            </w:r>
          </w:p>
        </w:tc>
        <w:tc>
          <w:tcPr>
            <w:tcW w:w="2085" w:type="dxa"/>
          </w:tcPr>
          <w:p w14:paraId="2B362EF7" w14:textId="77777777" w:rsidR="00CE4933" w:rsidRPr="005A02FB" w:rsidRDefault="00CE4933" w:rsidP="003A58F7">
            <w:pPr>
              <w:spacing w:before="120"/>
              <w:jc w:val="both"/>
              <w:rPr>
                <w:rFonts w:ascii="Times New Roman" w:hAnsi="Times New Roman" w:cs="Times New Roman"/>
                <w:sz w:val="28"/>
                <w:szCs w:val="28"/>
              </w:rPr>
            </w:pPr>
          </w:p>
        </w:tc>
      </w:tr>
      <w:tr w:rsidR="00CE4933" w:rsidRPr="005A02FB" w14:paraId="68DC12BD" w14:textId="77777777" w:rsidTr="003007F7">
        <w:tc>
          <w:tcPr>
            <w:tcW w:w="746" w:type="dxa"/>
          </w:tcPr>
          <w:p w14:paraId="22A518AE" w14:textId="77777777" w:rsidR="00CE4933" w:rsidRDefault="00CE4933"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4</w:t>
            </w:r>
          </w:p>
        </w:tc>
        <w:tc>
          <w:tcPr>
            <w:tcW w:w="3077" w:type="dxa"/>
          </w:tcPr>
          <w:p w14:paraId="32B083A2" w14:textId="77777777" w:rsidR="00CE4933" w:rsidRPr="00CE4933" w:rsidRDefault="00CE4933" w:rsidP="002E7752">
            <w:pPr>
              <w:widowControl w:val="0"/>
              <w:spacing w:before="120" w:line="340" w:lineRule="exact"/>
              <w:jc w:val="both"/>
              <w:rPr>
                <w:rFonts w:ascii="Times New Roman" w:hAnsi="Times New Roman" w:cs="Times New Roman"/>
                <w:b/>
                <w:bCs/>
                <w:sz w:val="28"/>
                <w:szCs w:val="28"/>
              </w:rPr>
            </w:pPr>
            <w:r w:rsidRPr="00CE4933">
              <w:rPr>
                <w:rFonts w:ascii="Times New Roman" w:hAnsi="Times New Roman" w:cs="Times New Roman"/>
                <w:b/>
                <w:bCs/>
                <w:sz w:val="28"/>
                <w:szCs w:val="28"/>
              </w:rPr>
              <w:t>Điều 58. Chế độ báo cáo hoạt động đầu tư tại Việt Nam</w:t>
            </w:r>
          </w:p>
        </w:tc>
        <w:tc>
          <w:tcPr>
            <w:tcW w:w="3685" w:type="dxa"/>
          </w:tcPr>
          <w:p w14:paraId="38B6AF13" w14:textId="77777777" w:rsidR="00CE4933" w:rsidRPr="00617E4F" w:rsidRDefault="00617E4F" w:rsidP="00617E4F">
            <w:pPr>
              <w:spacing w:before="120"/>
              <w:jc w:val="both"/>
              <w:rPr>
                <w:rFonts w:ascii="Times New Roman" w:hAnsi="Times New Roman" w:cs="Times New Roman"/>
                <w:sz w:val="28"/>
                <w:szCs w:val="28"/>
              </w:rPr>
            </w:pPr>
            <w:r w:rsidRPr="00617E4F">
              <w:rPr>
                <w:rFonts w:ascii="Times New Roman" w:hAnsi="Times New Roman" w:cs="Times New Roman"/>
                <w:sz w:val="28"/>
                <w:szCs w:val="28"/>
              </w:rPr>
              <w:t xml:space="preserve">- </w:t>
            </w:r>
            <w:r>
              <w:rPr>
                <w:rFonts w:ascii="Times New Roman" w:hAnsi="Times New Roman" w:cs="Times New Roman"/>
                <w:i/>
                <w:sz w:val="28"/>
                <w:szCs w:val="28"/>
              </w:rPr>
              <w:t xml:space="preserve">Luật Thống kê năm 2015 </w:t>
            </w:r>
            <w:r w:rsidRPr="00617E4F">
              <w:rPr>
                <w:rFonts w:ascii="Times New Roman" w:hAnsi="Times New Roman" w:cs="Times New Roman"/>
                <w:sz w:val="28"/>
                <w:szCs w:val="28"/>
              </w:rPr>
              <w:t>quy định</w:t>
            </w:r>
            <w:r>
              <w:rPr>
                <w:rFonts w:ascii="Times New Roman" w:hAnsi="Times New Roman" w:cs="Times New Roman"/>
                <w:i/>
                <w:sz w:val="28"/>
                <w:szCs w:val="28"/>
              </w:rPr>
              <w:t xml:space="preserve"> </w:t>
            </w:r>
            <w:r w:rsidRPr="00617E4F">
              <w:rPr>
                <w:rFonts w:ascii="Times New Roman" w:hAnsi="Times New Roman" w:cs="Times New Roman"/>
                <w:sz w:val="28"/>
                <w:szCs w:val="28"/>
              </w:rPr>
              <w:t xml:space="preserve">hoạt động phát triển và ứng dụng công nghệ thông tin - truyền thông thống nhất, bảo đảm đồng bộ hóa, tin học hóa, quy trình hóa trong hoạt động </w:t>
            </w:r>
            <w:r>
              <w:rPr>
                <w:rFonts w:ascii="Times New Roman" w:hAnsi="Times New Roman" w:cs="Times New Roman"/>
                <w:sz w:val="28"/>
                <w:szCs w:val="28"/>
              </w:rPr>
              <w:t xml:space="preserve">quản lý nhà nước. </w:t>
            </w:r>
            <w:r w:rsidRPr="00617E4F">
              <w:rPr>
                <w:rFonts w:ascii="Times New Roman" w:hAnsi="Times New Roman" w:cs="Times New Roman"/>
                <w:i/>
                <w:sz w:val="28"/>
                <w:szCs w:val="28"/>
              </w:rPr>
              <w:t> </w:t>
            </w:r>
          </w:p>
        </w:tc>
        <w:tc>
          <w:tcPr>
            <w:tcW w:w="3402" w:type="dxa"/>
          </w:tcPr>
          <w:p w14:paraId="536741D8" w14:textId="77777777" w:rsidR="00CE4933" w:rsidRPr="009A316F" w:rsidRDefault="00CA483E" w:rsidP="009A316F">
            <w:pPr>
              <w:spacing w:before="120"/>
              <w:jc w:val="both"/>
              <w:rPr>
                <w:rFonts w:ascii="Times New Roman" w:hAnsi="Times New Roman" w:cs="Times New Roman"/>
                <w:sz w:val="28"/>
                <w:szCs w:val="28"/>
              </w:rPr>
            </w:pPr>
            <w:r w:rsidRPr="00CA483E">
              <w:rPr>
                <w:rFonts w:ascii="Times New Roman" w:hAnsi="Times New Roman" w:cs="Times New Roman"/>
                <w:sz w:val="28"/>
                <w:szCs w:val="28"/>
              </w:rPr>
              <w:t>Điều 58 về chế độ báo cáo hoạt động đầu tư tại Việt Nam đã thể chế hóa cơ chế giám sát và minh bạch hóa thông tin trong quản lý nhà nước về đầu tư. Quy định này vừa đảm bảo trách nhiệm của nhà đầu tư và cơ quan quản lý trong việc cung cấp, tổng hợp, và báo cáo dữ liệu, vừa tạo cơ sở pháp lý cho việc xây dựng hệ thống thông tin quốc gia về đầu tư, góp phần nâng cao hiệu quả hoạch định và điều hành chính sách.</w:t>
            </w:r>
          </w:p>
        </w:tc>
        <w:tc>
          <w:tcPr>
            <w:tcW w:w="2085" w:type="dxa"/>
          </w:tcPr>
          <w:p w14:paraId="3B55E26C" w14:textId="77777777" w:rsidR="00CE4933" w:rsidRPr="005A02FB" w:rsidRDefault="00CE4933" w:rsidP="003A58F7">
            <w:pPr>
              <w:spacing w:before="120"/>
              <w:jc w:val="both"/>
              <w:rPr>
                <w:rFonts w:ascii="Times New Roman" w:hAnsi="Times New Roman" w:cs="Times New Roman"/>
                <w:sz w:val="28"/>
                <w:szCs w:val="28"/>
              </w:rPr>
            </w:pPr>
          </w:p>
        </w:tc>
      </w:tr>
      <w:tr w:rsidR="00CE4933" w:rsidRPr="005A02FB" w14:paraId="5D942B72" w14:textId="77777777" w:rsidTr="003007F7">
        <w:tc>
          <w:tcPr>
            <w:tcW w:w="746" w:type="dxa"/>
          </w:tcPr>
          <w:p w14:paraId="5DC7BDC4" w14:textId="77777777" w:rsidR="00CE4933" w:rsidRDefault="00CE4933"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5</w:t>
            </w:r>
          </w:p>
        </w:tc>
        <w:tc>
          <w:tcPr>
            <w:tcW w:w="3077" w:type="dxa"/>
          </w:tcPr>
          <w:p w14:paraId="52C7F1A0" w14:textId="77777777" w:rsidR="00CE4933" w:rsidRPr="00CE4933" w:rsidRDefault="00CE4933" w:rsidP="002E7752">
            <w:pPr>
              <w:widowControl w:val="0"/>
              <w:spacing w:before="120" w:line="340" w:lineRule="exact"/>
              <w:jc w:val="both"/>
              <w:rPr>
                <w:rFonts w:ascii="Times New Roman" w:hAnsi="Times New Roman" w:cs="Times New Roman"/>
                <w:b/>
                <w:bCs/>
                <w:sz w:val="28"/>
                <w:szCs w:val="28"/>
              </w:rPr>
            </w:pPr>
            <w:r w:rsidRPr="00CE4933">
              <w:rPr>
                <w:rFonts w:ascii="Times New Roman" w:hAnsi="Times New Roman" w:cs="Times New Roman"/>
                <w:b/>
                <w:bCs/>
                <w:sz w:val="28"/>
                <w:szCs w:val="28"/>
              </w:rPr>
              <w:t>Điều 59. Chế độ báo cáo hoạt động đầu tư ở nước ngoài</w:t>
            </w:r>
          </w:p>
        </w:tc>
        <w:tc>
          <w:tcPr>
            <w:tcW w:w="3685" w:type="dxa"/>
          </w:tcPr>
          <w:p w14:paraId="5B8D76C4" w14:textId="77777777" w:rsidR="008231B4" w:rsidRPr="008231B4" w:rsidRDefault="008231B4" w:rsidP="008231B4">
            <w:pPr>
              <w:spacing w:before="120"/>
              <w:jc w:val="both"/>
              <w:rPr>
                <w:rFonts w:ascii="Times New Roman" w:hAnsi="Times New Roman" w:cs="Times New Roman"/>
                <w:bCs/>
                <w:sz w:val="28"/>
                <w:szCs w:val="28"/>
              </w:rPr>
            </w:pPr>
            <w:r w:rsidRPr="008231B4">
              <w:rPr>
                <w:rFonts w:ascii="Times New Roman" w:hAnsi="Times New Roman" w:cs="Times New Roman"/>
                <w:bCs/>
                <w:i/>
                <w:sz w:val="28"/>
                <w:szCs w:val="28"/>
              </w:rPr>
              <w:t>- Luật Công nghệ cao năm 2008</w:t>
            </w:r>
            <w:r w:rsidRPr="008231B4">
              <w:rPr>
                <w:rFonts w:ascii="Times New Roman" w:hAnsi="Times New Roman" w:cs="Times New Roman"/>
                <w:bCs/>
                <w:sz w:val="28"/>
                <w:szCs w:val="28"/>
              </w:rPr>
              <w:t xml:space="preserve"> quy định hợp tác quốc tế về công nghệ cao (Điều 7); Tạo điều kiện cho tổ chức, cá nhân nước ngoài phát triển thị trường công nghệ cao, thông tin, dịch vụ hỗ trợ hoạt động công nghệ cao (Điều 14); </w:t>
            </w:r>
            <w:r w:rsidR="00104599">
              <w:rPr>
                <w:rFonts w:ascii="Times New Roman" w:hAnsi="Times New Roman" w:cs="Times New Roman"/>
                <w:bCs/>
                <w:sz w:val="28"/>
                <w:szCs w:val="28"/>
              </w:rPr>
              <w:t>Đóng</w:t>
            </w:r>
            <w:r w:rsidRPr="008231B4">
              <w:rPr>
                <w:rFonts w:ascii="Times New Roman" w:hAnsi="Times New Roman" w:cs="Times New Roman"/>
                <w:bCs/>
                <w:sz w:val="28"/>
                <w:szCs w:val="28"/>
              </w:rPr>
              <w:t xml:space="preserve"> góp, tài trợ cho tổ chức, cá nhân nước ngoài tham gia chương trình quốc gia phát triển công nghệ cao (Điều 23); Khuyến khích tổ chức, cá nhân nước ngoài đầu tư mạo hiểm cho phát triển công nghệ cao (Điều  24);</w:t>
            </w:r>
            <w:r w:rsidRPr="008231B4">
              <w:rPr>
                <w:rFonts w:ascii="Times New Roman" w:hAnsi="Times New Roman" w:cs="Times New Roman"/>
                <w:b/>
                <w:bCs/>
                <w:sz w:val="28"/>
                <w:szCs w:val="28"/>
              </w:rPr>
              <w:t xml:space="preserve"> </w:t>
            </w:r>
            <w:r w:rsidRPr="008231B4">
              <w:rPr>
                <w:rFonts w:ascii="Times New Roman" w:hAnsi="Times New Roman" w:cs="Times New Roman"/>
                <w:bCs/>
                <w:sz w:val="28"/>
                <w:szCs w:val="28"/>
              </w:rPr>
              <w:t>Tài trợ, vốn góp cho tổ chức, cá nhân nước ngoài về quỹ đầu tư mạo hiểm công nghệ cao quốc gia (Điều 25); Chính sách phát triển nhân lực công nghệ cao (Điều 26).</w:t>
            </w:r>
          </w:p>
          <w:p w14:paraId="5D122FC4" w14:textId="77777777" w:rsidR="008231B4" w:rsidRPr="008231B4" w:rsidRDefault="008231B4" w:rsidP="008231B4">
            <w:pPr>
              <w:spacing w:before="120"/>
              <w:jc w:val="both"/>
              <w:rPr>
                <w:rFonts w:ascii="Times New Roman" w:hAnsi="Times New Roman" w:cs="Times New Roman"/>
                <w:bCs/>
                <w:sz w:val="28"/>
                <w:szCs w:val="28"/>
              </w:rPr>
            </w:pPr>
            <w:r w:rsidRPr="008231B4">
              <w:rPr>
                <w:rFonts w:ascii="Times New Roman" w:hAnsi="Times New Roman" w:cs="Times New Roman"/>
                <w:bCs/>
                <w:sz w:val="28"/>
                <w:szCs w:val="28"/>
              </w:rPr>
              <w:t xml:space="preserve">- </w:t>
            </w:r>
            <w:r w:rsidRPr="008231B4">
              <w:rPr>
                <w:rFonts w:ascii="Times New Roman" w:hAnsi="Times New Roman" w:cs="Times New Roman"/>
                <w:bCs/>
                <w:i/>
                <w:sz w:val="28"/>
                <w:szCs w:val="28"/>
              </w:rPr>
              <w:t>Luật Công nghệ thông tin năm 2006</w:t>
            </w:r>
            <w:r w:rsidRPr="008231B4">
              <w:rPr>
                <w:rFonts w:ascii="Times New Roman" w:hAnsi="Times New Roman" w:cs="Times New Roman"/>
                <w:bCs/>
                <w:sz w:val="28"/>
                <w:szCs w:val="28"/>
              </w:rPr>
              <w:t xml:space="preserve"> quy định đầu tư của tổ chức, cá nhân cho công nghệ thông tin (Điều 61); Hợp tác quốc tế về công nghệ thông tin (Mục 3).</w:t>
            </w:r>
          </w:p>
          <w:p w14:paraId="1DBF67FE" w14:textId="77777777" w:rsidR="00CE4933" w:rsidRPr="005E1851" w:rsidRDefault="008231B4" w:rsidP="00F112F8">
            <w:pPr>
              <w:spacing w:before="120"/>
              <w:jc w:val="both"/>
              <w:rPr>
                <w:rFonts w:ascii="Times New Roman" w:hAnsi="Times New Roman" w:cs="Times New Roman"/>
                <w:bCs/>
                <w:sz w:val="28"/>
                <w:szCs w:val="28"/>
              </w:rPr>
            </w:pPr>
            <w:r w:rsidRPr="008231B4">
              <w:rPr>
                <w:rFonts w:ascii="Times New Roman" w:hAnsi="Times New Roman" w:cs="Times New Roman"/>
                <w:bCs/>
                <w:sz w:val="28"/>
                <w:szCs w:val="28"/>
              </w:rPr>
              <w:t xml:space="preserve">- </w:t>
            </w:r>
            <w:r w:rsidRPr="008231B4">
              <w:rPr>
                <w:rFonts w:ascii="Times New Roman" w:hAnsi="Times New Roman" w:cs="Times New Roman"/>
                <w:bCs/>
                <w:i/>
                <w:sz w:val="28"/>
                <w:szCs w:val="28"/>
              </w:rPr>
              <w:t>Luật Công nghiệp công nghệ số năm 2025</w:t>
            </w:r>
            <w:r w:rsidRPr="008231B4">
              <w:rPr>
                <w:rFonts w:ascii="Times New Roman" w:hAnsi="Times New Roman" w:cs="Times New Roman"/>
                <w:bCs/>
                <w:sz w:val="28"/>
                <w:szCs w:val="28"/>
              </w:rPr>
              <w:t xml:space="preserve"> quy định hợp tác quốc tế về công nghiệp công nghệ số (Điều 6); Thu hút nguồn nhân lực công nghiệp công nghệ số chất lượng cao là người nước ngoài (Điều 19); Khuyến khích thu hút đầu tư nước ngoài (Điều 36); Hỗ trợ, ưu đãi doanh nghiệp tham gia chuỗi cung ứng bán dẫn (Điều 40).</w:t>
            </w:r>
          </w:p>
        </w:tc>
        <w:tc>
          <w:tcPr>
            <w:tcW w:w="3402" w:type="dxa"/>
          </w:tcPr>
          <w:p w14:paraId="5305436E" w14:textId="77777777" w:rsidR="00CE4933" w:rsidRPr="009A316F" w:rsidRDefault="00CA483E" w:rsidP="009A316F">
            <w:pPr>
              <w:spacing w:before="120"/>
              <w:jc w:val="both"/>
              <w:rPr>
                <w:rFonts w:ascii="Times New Roman" w:hAnsi="Times New Roman" w:cs="Times New Roman"/>
                <w:sz w:val="28"/>
                <w:szCs w:val="28"/>
              </w:rPr>
            </w:pPr>
            <w:r w:rsidRPr="00CA483E">
              <w:rPr>
                <w:rFonts w:ascii="Times New Roman" w:hAnsi="Times New Roman" w:cs="Times New Roman"/>
                <w:sz w:val="28"/>
                <w:szCs w:val="28"/>
              </w:rPr>
              <w:t>Điều 59 đã thể chế hóa chế độ báo cáo đối với hoạt động đầu tư ra nước ngoài, nhằm đảm bảo Nhà nước nắm bắt đầy đủ tình hình triển khai dự án, quản lý dòng vốn, cũng như kịp thời giám sát, hỗ trợ và điều chỉnh chính sách, qua đó tăng tính minh bạch và hiệu quả của hoạt động đầu tư quốc tế.</w:t>
            </w:r>
          </w:p>
        </w:tc>
        <w:tc>
          <w:tcPr>
            <w:tcW w:w="2085" w:type="dxa"/>
          </w:tcPr>
          <w:p w14:paraId="0BF8A9BB" w14:textId="77777777" w:rsidR="00CE4933" w:rsidRPr="005A02FB" w:rsidRDefault="00CE4933" w:rsidP="003A58F7">
            <w:pPr>
              <w:spacing w:before="120"/>
              <w:jc w:val="both"/>
              <w:rPr>
                <w:rFonts w:ascii="Times New Roman" w:hAnsi="Times New Roman" w:cs="Times New Roman"/>
                <w:sz w:val="28"/>
                <w:szCs w:val="28"/>
              </w:rPr>
            </w:pPr>
          </w:p>
        </w:tc>
      </w:tr>
      <w:tr w:rsidR="00CE4933" w:rsidRPr="005A02FB" w14:paraId="48A6EB60" w14:textId="77777777" w:rsidTr="003007F7">
        <w:tc>
          <w:tcPr>
            <w:tcW w:w="746" w:type="dxa"/>
          </w:tcPr>
          <w:p w14:paraId="18539D51" w14:textId="77777777" w:rsidR="00CE4933" w:rsidRDefault="00CE4933" w:rsidP="003A58F7">
            <w:pPr>
              <w:spacing w:before="120"/>
              <w:jc w:val="center"/>
              <w:rPr>
                <w:rFonts w:ascii="Times New Roman" w:hAnsi="Times New Roman" w:cs="Times New Roman"/>
                <w:b/>
                <w:sz w:val="28"/>
                <w:szCs w:val="28"/>
              </w:rPr>
            </w:pPr>
            <w:r>
              <w:rPr>
                <w:rFonts w:ascii="Times New Roman" w:hAnsi="Times New Roman" w:cs="Times New Roman"/>
                <w:b/>
                <w:sz w:val="28"/>
                <w:szCs w:val="28"/>
              </w:rPr>
              <w:t>6</w:t>
            </w:r>
          </w:p>
        </w:tc>
        <w:tc>
          <w:tcPr>
            <w:tcW w:w="3077" w:type="dxa"/>
          </w:tcPr>
          <w:p w14:paraId="5AC6EB4A" w14:textId="77777777" w:rsidR="00CE4933" w:rsidRPr="00CE4933" w:rsidRDefault="00CE4933" w:rsidP="002E7752">
            <w:pPr>
              <w:widowControl w:val="0"/>
              <w:spacing w:before="120" w:line="340" w:lineRule="exact"/>
              <w:jc w:val="both"/>
              <w:rPr>
                <w:rFonts w:ascii="Times New Roman" w:hAnsi="Times New Roman" w:cs="Times New Roman"/>
                <w:b/>
                <w:bCs/>
                <w:sz w:val="28"/>
                <w:szCs w:val="28"/>
              </w:rPr>
            </w:pPr>
            <w:r w:rsidRPr="00CE4933">
              <w:rPr>
                <w:rFonts w:ascii="Times New Roman" w:hAnsi="Times New Roman" w:cs="Times New Roman"/>
                <w:b/>
                <w:bCs/>
                <w:sz w:val="28"/>
                <w:szCs w:val="28"/>
              </w:rPr>
              <w:t>Điều 60. Hoạt động xúc tiến đầu tư</w:t>
            </w:r>
            <w:r w:rsidRPr="00CE4933" w:rsidDel="00EC7977">
              <w:rPr>
                <w:rFonts w:ascii="Times New Roman" w:hAnsi="Times New Roman" w:cs="Times New Roman"/>
                <w:b/>
                <w:bCs/>
                <w:sz w:val="28"/>
                <w:szCs w:val="28"/>
              </w:rPr>
              <w:t xml:space="preserve"> </w:t>
            </w:r>
          </w:p>
        </w:tc>
        <w:tc>
          <w:tcPr>
            <w:tcW w:w="3685" w:type="dxa"/>
          </w:tcPr>
          <w:p w14:paraId="1C3D5EEF" w14:textId="77777777" w:rsidR="00CE4933" w:rsidRDefault="00CA483E" w:rsidP="00F112F8">
            <w:pPr>
              <w:spacing w:before="120"/>
              <w:jc w:val="both"/>
              <w:rPr>
                <w:rFonts w:ascii="Times New Roman" w:hAnsi="Times New Roman" w:cs="Times New Roman"/>
                <w:i/>
                <w:sz w:val="28"/>
                <w:szCs w:val="28"/>
              </w:rPr>
            </w:pPr>
            <w:r w:rsidRPr="00CA483E">
              <w:rPr>
                <w:rFonts w:ascii="Times New Roman" w:hAnsi="Times New Roman" w:cs="Times New Roman"/>
                <w:sz w:val="28"/>
                <w:szCs w:val="28"/>
              </w:rPr>
              <w:t>-</w:t>
            </w:r>
            <w:r>
              <w:rPr>
                <w:rFonts w:ascii="Times New Roman" w:hAnsi="Times New Roman" w:cs="Times New Roman"/>
                <w:i/>
                <w:sz w:val="28"/>
                <w:szCs w:val="28"/>
              </w:rPr>
              <w:t xml:space="preserve"> </w:t>
            </w:r>
            <w:r w:rsidRPr="00B81374">
              <w:rPr>
                <w:rFonts w:ascii="Times New Roman" w:hAnsi="Times New Roman" w:cs="Times New Roman"/>
                <w:i/>
                <w:sz w:val="28"/>
                <w:szCs w:val="28"/>
              </w:rPr>
              <w:t>Điều 51 Hiến pháp</w:t>
            </w:r>
            <w:r>
              <w:rPr>
                <w:rFonts w:ascii="Times New Roman" w:hAnsi="Times New Roman" w:cs="Times New Roman"/>
                <w:i/>
                <w:sz w:val="28"/>
                <w:szCs w:val="28"/>
              </w:rPr>
              <w:t xml:space="preserve"> năm</w:t>
            </w:r>
            <w:r w:rsidRPr="00B81374">
              <w:rPr>
                <w:rFonts w:ascii="Times New Roman" w:hAnsi="Times New Roman" w:cs="Times New Roman"/>
                <w:i/>
                <w:sz w:val="28"/>
                <w:szCs w:val="28"/>
              </w:rPr>
              <w:t xml:space="preserve"> 2013</w:t>
            </w:r>
            <w:r>
              <w:rPr>
                <w:rFonts w:ascii="Times New Roman" w:hAnsi="Times New Roman" w:cs="Times New Roman"/>
                <w:sz w:val="28"/>
                <w:szCs w:val="28"/>
              </w:rPr>
              <w:t xml:space="preserve"> quy định: “</w:t>
            </w:r>
            <w:r w:rsidRPr="00B81374">
              <w:rPr>
                <w:rFonts w:ascii="Times New Roman" w:hAnsi="Times New Roman" w:cs="Times New Roman"/>
                <w:sz w:val="28"/>
                <w:szCs w:val="28"/>
              </w:rPr>
              <w:t>Nhà nước khuyến khích, tạo điều kiện để doanh nhân, doanh nghiệp và cá nhân, tổ chức khác đầu tư, sản xuất, kinh doanh; phát triển bền vững các ngành kinh tế, góp phần xây dựng đất nước. Tài sản hợp pháp của cá nhân, tổ chức đầu tư, sản xuất, kinh doanh được pháp luật bảo hộ và không bị quốc hữ</w:t>
            </w:r>
            <w:r>
              <w:rPr>
                <w:rFonts w:ascii="Times New Roman" w:hAnsi="Times New Roman" w:cs="Times New Roman"/>
                <w:sz w:val="28"/>
                <w:szCs w:val="28"/>
              </w:rPr>
              <w:t>u hóa”.</w:t>
            </w:r>
          </w:p>
        </w:tc>
        <w:tc>
          <w:tcPr>
            <w:tcW w:w="3402" w:type="dxa"/>
          </w:tcPr>
          <w:p w14:paraId="796FC39F" w14:textId="77777777" w:rsidR="00CE4933" w:rsidRPr="009A316F" w:rsidRDefault="00CA483E" w:rsidP="009A316F">
            <w:pPr>
              <w:spacing w:before="120"/>
              <w:jc w:val="both"/>
              <w:rPr>
                <w:rFonts w:ascii="Times New Roman" w:hAnsi="Times New Roman" w:cs="Times New Roman"/>
                <w:sz w:val="28"/>
                <w:szCs w:val="28"/>
              </w:rPr>
            </w:pPr>
            <w:r>
              <w:rPr>
                <w:rFonts w:ascii="Times New Roman" w:hAnsi="Times New Roman" w:cs="Times New Roman"/>
                <w:sz w:val="28"/>
                <w:szCs w:val="28"/>
              </w:rPr>
              <w:t>Điều 60 phù hợp với tính hợp hiến.</w:t>
            </w:r>
          </w:p>
        </w:tc>
        <w:tc>
          <w:tcPr>
            <w:tcW w:w="2085" w:type="dxa"/>
          </w:tcPr>
          <w:p w14:paraId="4FB0B1EF" w14:textId="77777777" w:rsidR="00CE4933" w:rsidRPr="005A02FB" w:rsidRDefault="00CE4933" w:rsidP="003A58F7">
            <w:pPr>
              <w:spacing w:before="120"/>
              <w:jc w:val="both"/>
              <w:rPr>
                <w:rFonts w:ascii="Times New Roman" w:hAnsi="Times New Roman" w:cs="Times New Roman"/>
                <w:sz w:val="28"/>
                <w:szCs w:val="28"/>
              </w:rPr>
            </w:pPr>
          </w:p>
        </w:tc>
      </w:tr>
    </w:tbl>
    <w:p w14:paraId="46A09BA4" w14:textId="77777777" w:rsidR="00233443" w:rsidRDefault="00233443"/>
    <w:p w14:paraId="1A7FAD49" w14:textId="77777777" w:rsidR="003D7173" w:rsidRDefault="003D7173"/>
    <w:p w14:paraId="2F2780AB" w14:textId="77777777" w:rsidR="003D7173" w:rsidRDefault="003D7173"/>
    <w:p w14:paraId="197FEDF9" w14:textId="77777777" w:rsidR="000D61F5" w:rsidRDefault="000D61F5"/>
    <w:p w14:paraId="5BD938BB" w14:textId="77777777" w:rsidR="000D61F5" w:rsidRDefault="000D61F5"/>
    <w:p w14:paraId="37623E84" w14:textId="77777777" w:rsidR="000D61F5" w:rsidRDefault="000D61F5"/>
    <w:p w14:paraId="4F052CF6" w14:textId="77777777" w:rsidR="000D61F5" w:rsidRDefault="000D61F5"/>
    <w:p w14:paraId="149ABF7F" w14:textId="77777777" w:rsidR="000D61F5" w:rsidRDefault="000D61F5"/>
    <w:p w14:paraId="0FB134B8" w14:textId="77777777" w:rsidR="000D61F5" w:rsidRDefault="000D61F5"/>
    <w:p w14:paraId="1C40388F" w14:textId="77777777" w:rsidR="000D61F5" w:rsidRDefault="000D61F5"/>
    <w:p w14:paraId="66C684E3" w14:textId="77777777" w:rsidR="000D61F5" w:rsidRDefault="000D61F5"/>
    <w:p w14:paraId="68E4E87B" w14:textId="77777777" w:rsidR="000D61F5" w:rsidRDefault="000D61F5"/>
    <w:p w14:paraId="21542F8C" w14:textId="305F59BF" w:rsidR="00AA2407" w:rsidRPr="00037224" w:rsidRDefault="00037224" w:rsidP="00AA2407">
      <w:pPr>
        <w:spacing w:before="120"/>
        <w:rPr>
          <w:rFonts w:ascii="Times New Roman" w:hAnsi="Times New Roman" w:cs="Times New Roman"/>
          <w:b/>
          <w:bCs/>
          <w:sz w:val="28"/>
          <w:szCs w:val="28"/>
        </w:rPr>
      </w:pPr>
      <w:r w:rsidRPr="00037224">
        <w:rPr>
          <w:rFonts w:ascii="Times New Roman" w:hAnsi="Times New Roman" w:cs="Times New Roman"/>
          <w:b/>
          <w:bCs/>
          <w:sz w:val="28"/>
          <w:szCs w:val="28"/>
        </w:rPr>
        <w:t xml:space="preserve">III. ĐIỀU ƯỚC QUỐC TẾ CÓ LIÊN QUAN ĐẾN </w:t>
      </w:r>
      <w:r w:rsidR="005837F1">
        <w:rPr>
          <w:rFonts w:ascii="Times New Roman" w:hAnsi="Times New Roman" w:cs="Times New Roman"/>
          <w:b/>
          <w:bCs/>
          <w:sz w:val="28"/>
          <w:szCs w:val="28"/>
        </w:rPr>
        <w:t>DỰ THẢO</w:t>
      </w:r>
    </w:p>
    <w:tbl>
      <w:tblPr>
        <w:tblStyle w:val="TableGrid1"/>
        <w:tblW w:w="13066" w:type="dxa"/>
        <w:tblLook w:val="04A0" w:firstRow="1" w:lastRow="0" w:firstColumn="1" w:lastColumn="0" w:noHBand="0" w:noVBand="1"/>
      </w:tblPr>
      <w:tblGrid>
        <w:gridCol w:w="4248"/>
        <w:gridCol w:w="4677"/>
        <w:gridCol w:w="2656"/>
        <w:gridCol w:w="1485"/>
      </w:tblGrid>
      <w:tr w:rsidR="00037224" w:rsidRPr="00037224" w14:paraId="0F91FF75" w14:textId="77777777" w:rsidTr="004A23D6">
        <w:tc>
          <w:tcPr>
            <w:tcW w:w="4248" w:type="dxa"/>
            <w:vAlign w:val="center"/>
          </w:tcPr>
          <w:p w14:paraId="105DB1C1" w14:textId="77777777" w:rsidR="00037224" w:rsidRPr="00037224" w:rsidRDefault="00037224" w:rsidP="00037224">
            <w:pPr>
              <w:spacing w:before="120"/>
              <w:jc w:val="center"/>
              <w:rPr>
                <w:rFonts w:ascii="Times New Roman" w:hAnsi="Times New Roman" w:cs="Times New Roman"/>
                <w:b/>
                <w:sz w:val="28"/>
                <w:szCs w:val="28"/>
              </w:rPr>
            </w:pPr>
            <w:r w:rsidRPr="00037224">
              <w:rPr>
                <w:rFonts w:ascii="Times New Roman" w:hAnsi="Times New Roman" w:cs="Times New Roman"/>
                <w:b/>
                <w:bCs/>
                <w:sz w:val="28"/>
                <w:szCs w:val="28"/>
              </w:rPr>
              <w:t>QUY ĐỊNH CỦA DỰ THẢO VĂN BẢN</w:t>
            </w:r>
          </w:p>
        </w:tc>
        <w:tc>
          <w:tcPr>
            <w:tcW w:w="4677" w:type="dxa"/>
            <w:vAlign w:val="center"/>
          </w:tcPr>
          <w:p w14:paraId="75790324" w14:textId="77777777" w:rsidR="00037224" w:rsidRPr="00037224" w:rsidRDefault="00037224" w:rsidP="00037224">
            <w:pPr>
              <w:spacing w:before="120"/>
              <w:jc w:val="center"/>
              <w:rPr>
                <w:rFonts w:ascii="Times New Roman" w:hAnsi="Times New Roman" w:cs="Times New Roman"/>
                <w:i/>
                <w:sz w:val="28"/>
                <w:szCs w:val="28"/>
              </w:rPr>
            </w:pPr>
            <w:r w:rsidRPr="00037224">
              <w:rPr>
                <w:rFonts w:ascii="Times New Roman" w:hAnsi="Times New Roman" w:cs="Times New Roman"/>
                <w:b/>
                <w:bCs/>
                <w:sz w:val="28"/>
                <w:szCs w:val="28"/>
              </w:rPr>
              <w:t>QUY ĐỊNH CỦA ĐIỀU ƯỚC QUỐC TẾ CÓ LIÊN QUAN</w:t>
            </w:r>
          </w:p>
        </w:tc>
        <w:tc>
          <w:tcPr>
            <w:tcW w:w="2656" w:type="dxa"/>
            <w:vAlign w:val="center"/>
          </w:tcPr>
          <w:p w14:paraId="3E7A679A" w14:textId="77777777" w:rsidR="00037224" w:rsidRPr="00037224" w:rsidRDefault="00037224" w:rsidP="00037224">
            <w:pPr>
              <w:spacing w:before="120"/>
              <w:jc w:val="center"/>
              <w:rPr>
                <w:rFonts w:ascii="Times New Roman" w:hAnsi="Times New Roman" w:cs="Times New Roman"/>
                <w:sz w:val="28"/>
                <w:szCs w:val="28"/>
              </w:rPr>
            </w:pPr>
            <w:r w:rsidRPr="00037224">
              <w:rPr>
                <w:rFonts w:ascii="Times New Roman" w:hAnsi="Times New Roman" w:cs="Times New Roman"/>
                <w:b/>
                <w:bCs/>
                <w:sz w:val="28"/>
                <w:szCs w:val="28"/>
              </w:rPr>
              <w:t>ĐÁNH GIÁ</w:t>
            </w:r>
            <w:r w:rsidRPr="00037224">
              <w:rPr>
                <w:rFonts w:ascii="Times New Roman" w:hAnsi="Times New Roman" w:cs="Times New Roman"/>
                <w:b/>
                <w:bCs/>
                <w:sz w:val="28"/>
                <w:szCs w:val="28"/>
              </w:rPr>
              <w:br/>
              <w:t>(Tính tương thích)</w:t>
            </w:r>
          </w:p>
        </w:tc>
        <w:tc>
          <w:tcPr>
            <w:tcW w:w="1485" w:type="dxa"/>
            <w:vAlign w:val="center"/>
          </w:tcPr>
          <w:p w14:paraId="78E54B98" w14:textId="77777777" w:rsidR="00037224" w:rsidRPr="00037224" w:rsidRDefault="00037224" w:rsidP="00037224">
            <w:pPr>
              <w:spacing w:before="120"/>
              <w:jc w:val="center"/>
              <w:rPr>
                <w:rFonts w:ascii="Times New Roman" w:hAnsi="Times New Roman" w:cs="Times New Roman"/>
                <w:b/>
                <w:sz w:val="28"/>
                <w:szCs w:val="28"/>
              </w:rPr>
            </w:pPr>
            <w:r w:rsidRPr="00037224">
              <w:rPr>
                <w:rFonts w:ascii="Times New Roman" w:hAnsi="Times New Roman" w:cs="Times New Roman"/>
                <w:b/>
                <w:bCs/>
                <w:sz w:val="28"/>
                <w:szCs w:val="28"/>
              </w:rPr>
              <w:t>ĐỀ XUẤT XỬ LÝ</w:t>
            </w:r>
          </w:p>
        </w:tc>
      </w:tr>
      <w:tr w:rsidR="00AA2407" w:rsidRPr="00037224" w14:paraId="16FF6C47" w14:textId="77777777" w:rsidTr="004A23D6">
        <w:tc>
          <w:tcPr>
            <w:tcW w:w="4248" w:type="dxa"/>
            <w:vAlign w:val="center"/>
          </w:tcPr>
          <w:p w14:paraId="4EEA956A" w14:textId="46B9B2E7" w:rsidR="00AA2407" w:rsidRPr="00AA2407" w:rsidRDefault="00AA2407" w:rsidP="00AA2407">
            <w:pPr>
              <w:spacing w:before="120"/>
              <w:jc w:val="both"/>
              <w:rPr>
                <w:rFonts w:ascii="Times New Roman" w:hAnsi="Times New Roman" w:cs="Times New Roman"/>
                <w:sz w:val="28"/>
                <w:szCs w:val="28"/>
              </w:rPr>
            </w:pPr>
            <w:r>
              <w:rPr>
                <w:rFonts w:ascii="Times New Roman" w:hAnsi="Times New Roman" w:cs="Times New Roman"/>
                <w:i/>
                <w:sz w:val="28"/>
                <w:szCs w:val="28"/>
              </w:rPr>
              <w:t xml:space="preserve">Điều 5 </w:t>
            </w:r>
            <w:r w:rsidRPr="00AA2407">
              <w:rPr>
                <w:rFonts w:ascii="Times New Roman" w:hAnsi="Times New Roman" w:cs="Times New Roman"/>
                <w:iCs/>
                <w:sz w:val="28"/>
                <w:szCs w:val="28"/>
              </w:rPr>
              <w:t>quy đinh chính sách về đầu tư kinh doanh</w:t>
            </w:r>
          </w:p>
        </w:tc>
        <w:tc>
          <w:tcPr>
            <w:tcW w:w="4677" w:type="dxa"/>
            <w:vAlign w:val="center"/>
          </w:tcPr>
          <w:p w14:paraId="1872F148" w14:textId="46C5FF4F" w:rsidR="00AA2407" w:rsidRPr="00AA2407" w:rsidRDefault="00AA2407" w:rsidP="00AA2407">
            <w:pPr>
              <w:spacing w:before="120"/>
              <w:jc w:val="both"/>
              <w:rPr>
                <w:rFonts w:ascii="Times New Roman" w:hAnsi="Times New Roman" w:cs="Times New Roman"/>
                <w:sz w:val="28"/>
                <w:szCs w:val="28"/>
              </w:rPr>
            </w:pPr>
            <w:r>
              <w:rPr>
                <w:rFonts w:ascii="Times New Roman" w:hAnsi="Times New Roman" w:cs="Times New Roman"/>
                <w:sz w:val="28"/>
                <w:szCs w:val="28"/>
              </w:rPr>
              <w:t>Các điều ước quốc tế về đầu tư có cam kết về đối xử bình đẳng giữa các nhà đầu tư (nghĩa vụ đối xử quốc gia, nghĩa vụ đối xử tối huệ quốc), bảo đảm đầu tư (nhà đầu tư không bị tước quyền sở hữu trừ một số trường hợp nhất định…)</w:t>
            </w:r>
          </w:p>
        </w:tc>
        <w:tc>
          <w:tcPr>
            <w:tcW w:w="2656" w:type="dxa"/>
            <w:vAlign w:val="center"/>
          </w:tcPr>
          <w:p w14:paraId="0C9F0E9B" w14:textId="514B74A3" w:rsidR="00AA2407" w:rsidRPr="00AA2407" w:rsidRDefault="00AA2407" w:rsidP="00AA2407">
            <w:pPr>
              <w:spacing w:before="120"/>
              <w:jc w:val="both"/>
              <w:rPr>
                <w:rFonts w:ascii="Times New Roman" w:hAnsi="Times New Roman" w:cs="Times New Roman"/>
                <w:sz w:val="28"/>
                <w:szCs w:val="28"/>
              </w:rPr>
            </w:pPr>
            <w:r>
              <w:rPr>
                <w:rFonts w:ascii="Times New Roman" w:hAnsi="Times New Roman" w:cs="Times New Roman"/>
                <w:sz w:val="28"/>
                <w:szCs w:val="28"/>
              </w:rPr>
              <w:t>Luật Đầu tư kinh doanh đảm bảo tương thích với các cam kết này. Theo đó, n</w:t>
            </w:r>
            <w:r w:rsidRPr="00AA2407">
              <w:rPr>
                <w:rFonts w:ascii="Times New Roman" w:hAnsi="Times New Roman" w:cs="Times New Roman"/>
                <w:sz w:val="28"/>
                <w:szCs w:val="28"/>
              </w:rPr>
              <w:t>hà nước công nhận và bảo hộ quyền sở hữu về tài sản, vốn đầu tư, thu nhập và các quyền, lợi ích hợp pháp khác của nhà đầu tư</w:t>
            </w:r>
            <w:r>
              <w:rPr>
                <w:rFonts w:ascii="Times New Roman" w:hAnsi="Times New Roman" w:cs="Times New Roman"/>
                <w:sz w:val="28"/>
                <w:szCs w:val="28"/>
              </w:rPr>
              <w:t xml:space="preserve">; </w:t>
            </w:r>
            <w:r w:rsidRPr="00AA2407">
              <w:rPr>
                <w:rFonts w:ascii="Times New Roman" w:hAnsi="Times New Roman" w:cs="Times New Roman"/>
                <w:sz w:val="28"/>
                <w:szCs w:val="28"/>
              </w:rPr>
              <w:t>Nhà nước đối xử bình đẳng giữa các nhà đầu tư</w:t>
            </w:r>
            <w:r>
              <w:rPr>
                <w:rFonts w:ascii="Times New Roman" w:hAnsi="Times New Roman" w:cs="Times New Roman"/>
                <w:sz w:val="28"/>
                <w:szCs w:val="28"/>
              </w:rPr>
              <w:t xml:space="preserve">; </w:t>
            </w:r>
            <w:r w:rsidRPr="00AA2407">
              <w:rPr>
                <w:rFonts w:ascii="Times New Roman" w:hAnsi="Times New Roman" w:cs="Times New Roman"/>
                <w:sz w:val="28"/>
                <w:szCs w:val="28"/>
              </w:rPr>
              <w:t xml:space="preserve">Nhà nước tôn trọng và thực hiện các điều ước quốc tế về đầu tư </w:t>
            </w:r>
            <w:r w:rsidRPr="00AA2407">
              <w:rPr>
                <w:rFonts w:ascii="Times New Roman" w:hAnsi="Times New Roman" w:cs="Times New Roman"/>
                <w:bCs/>
                <w:sz w:val="28"/>
                <w:szCs w:val="28"/>
              </w:rPr>
              <w:t>mà nước Cộng hòa xã hội chủ nghĩa Việt Nam là thành viên</w:t>
            </w:r>
            <w:r>
              <w:rPr>
                <w:rFonts w:ascii="Times New Roman" w:hAnsi="Times New Roman" w:cs="Times New Roman"/>
                <w:bCs/>
                <w:sz w:val="28"/>
                <w:szCs w:val="28"/>
              </w:rPr>
              <w:t>…</w:t>
            </w:r>
          </w:p>
        </w:tc>
        <w:tc>
          <w:tcPr>
            <w:tcW w:w="1485" w:type="dxa"/>
            <w:vAlign w:val="center"/>
          </w:tcPr>
          <w:p w14:paraId="4D0013AB" w14:textId="77777777" w:rsidR="00AA2407" w:rsidRPr="00AA2407" w:rsidRDefault="00AA2407" w:rsidP="00AA2407">
            <w:pPr>
              <w:spacing w:before="120"/>
              <w:jc w:val="both"/>
              <w:rPr>
                <w:rFonts w:ascii="Times New Roman" w:hAnsi="Times New Roman" w:cs="Times New Roman"/>
                <w:sz w:val="28"/>
                <w:szCs w:val="28"/>
              </w:rPr>
            </w:pPr>
          </w:p>
        </w:tc>
      </w:tr>
      <w:tr w:rsidR="00AA2407" w:rsidRPr="00037224" w14:paraId="7D7D3AF4" w14:textId="77777777" w:rsidTr="00C46FE8">
        <w:tc>
          <w:tcPr>
            <w:tcW w:w="4248" w:type="dxa"/>
          </w:tcPr>
          <w:p w14:paraId="0C16595F" w14:textId="145C23A9" w:rsidR="00AA2407" w:rsidRPr="00AA2407" w:rsidRDefault="00AA2407" w:rsidP="00C46FE8">
            <w:pPr>
              <w:spacing w:before="120"/>
              <w:jc w:val="both"/>
              <w:rPr>
                <w:rFonts w:ascii="Times New Roman" w:hAnsi="Times New Roman" w:cs="Times New Roman"/>
                <w:sz w:val="28"/>
                <w:szCs w:val="28"/>
              </w:rPr>
            </w:pPr>
            <w:r w:rsidRPr="00AA2407">
              <w:rPr>
                <w:rFonts w:ascii="Times New Roman" w:hAnsi="Times New Roman" w:cs="Times New Roman"/>
                <w:i/>
                <w:iCs/>
                <w:sz w:val="28"/>
                <w:szCs w:val="28"/>
              </w:rPr>
              <w:t>Chương 12</w:t>
            </w:r>
            <w:r w:rsidRPr="00AA2407">
              <w:rPr>
                <w:rFonts w:ascii="Times New Roman" w:hAnsi="Times New Roman" w:cs="Times New Roman"/>
                <w:sz w:val="28"/>
                <w:szCs w:val="28"/>
              </w:rPr>
              <w:t xml:space="preserve"> về bảo đảm đầu tư</w:t>
            </w:r>
          </w:p>
        </w:tc>
        <w:tc>
          <w:tcPr>
            <w:tcW w:w="4677" w:type="dxa"/>
          </w:tcPr>
          <w:p w14:paraId="506F503A" w14:textId="1EBE669D" w:rsidR="00AA2407" w:rsidRPr="00AA2407" w:rsidRDefault="00AA2407" w:rsidP="00C46FE8">
            <w:pPr>
              <w:spacing w:before="120"/>
              <w:jc w:val="both"/>
              <w:rPr>
                <w:rFonts w:ascii="Times New Roman" w:hAnsi="Times New Roman" w:cs="Times New Roman"/>
                <w:sz w:val="28"/>
                <w:szCs w:val="28"/>
              </w:rPr>
            </w:pPr>
            <w:r w:rsidRPr="00AA2407">
              <w:rPr>
                <w:rFonts w:ascii="Times New Roman" w:hAnsi="Times New Roman" w:cs="Times New Roman"/>
                <w:sz w:val="28"/>
                <w:szCs w:val="28"/>
              </w:rPr>
              <w:t xml:space="preserve">Bảo đảm đầu tư trong các hiệp định đầu tư quốc tế </w:t>
            </w:r>
            <w:r w:rsidR="00C46FE8">
              <w:rPr>
                <w:rFonts w:ascii="Times New Roman" w:hAnsi="Times New Roman" w:cs="Times New Roman"/>
                <w:sz w:val="28"/>
                <w:szCs w:val="28"/>
              </w:rPr>
              <w:t>bao gồm</w:t>
            </w:r>
            <w:r w:rsidRPr="00AA2407">
              <w:rPr>
                <w:rFonts w:ascii="Times New Roman" w:hAnsi="Times New Roman" w:cs="Times New Roman"/>
                <w:sz w:val="28"/>
                <w:szCs w:val="28"/>
              </w:rPr>
              <w:t xml:space="preserve"> các quy định nhằm bảo vệ, thúc đẩy và tạo điều kiện thuận lợi cho hoạt động đầu tư nước</w:t>
            </w:r>
            <w:r w:rsidR="00C46FE8">
              <w:rPr>
                <w:rFonts w:ascii="Times New Roman" w:hAnsi="Times New Roman" w:cs="Times New Roman"/>
                <w:sz w:val="28"/>
                <w:szCs w:val="28"/>
              </w:rPr>
              <w:t xml:space="preserve"> </w:t>
            </w:r>
            <w:r w:rsidRPr="00AA2407">
              <w:rPr>
                <w:rFonts w:ascii="Times New Roman" w:hAnsi="Times New Roman" w:cs="Times New Roman"/>
                <w:sz w:val="28"/>
                <w:szCs w:val="28"/>
              </w:rPr>
              <w:t>ngoài. Các quy định này bao gồm việc cam kết đối xử công bằng và thỏa đáng, bảo hộ an toàn đầy đủ cho tài sản đầu tư, không quốc hữu hóa trái pháp luật, bồi thường đầy đủ khi xảy ra trường hợp trưng thu/quốc hữu hóa, và các biện pháp bảo vệ khác như tự do chuyển vốn và lợi nhuận ra nước ngoài. </w:t>
            </w:r>
          </w:p>
        </w:tc>
        <w:tc>
          <w:tcPr>
            <w:tcW w:w="2656" w:type="dxa"/>
          </w:tcPr>
          <w:p w14:paraId="71AC8C77" w14:textId="77777777" w:rsidR="00AA2407" w:rsidRDefault="00C46FE8" w:rsidP="00824310">
            <w:pPr>
              <w:jc w:val="both"/>
              <w:rPr>
                <w:rFonts w:ascii="Times New Roman" w:hAnsi="Times New Roman" w:cs="Times New Roman"/>
                <w:sz w:val="28"/>
                <w:szCs w:val="28"/>
              </w:rPr>
            </w:pPr>
            <w:r>
              <w:rPr>
                <w:rFonts w:ascii="Times New Roman" w:hAnsi="Times New Roman" w:cs="Times New Roman"/>
                <w:sz w:val="28"/>
                <w:szCs w:val="28"/>
              </w:rPr>
              <w:t>Luật Đầu tư kinh doanh đảm bảo tương thích với các cam kết về bảo đảm đầu tư như sau:</w:t>
            </w:r>
          </w:p>
          <w:p w14:paraId="50B1E19F" w14:textId="77777777" w:rsidR="00C46FE8" w:rsidRPr="00C46FE8" w:rsidRDefault="00C46FE8" w:rsidP="00824310">
            <w:pPr>
              <w:jc w:val="both"/>
              <w:rPr>
                <w:rFonts w:ascii="Times New Roman" w:hAnsi="Times New Roman" w:cs="Times New Roman"/>
                <w:sz w:val="28"/>
                <w:szCs w:val="28"/>
              </w:rPr>
            </w:pPr>
            <w:r w:rsidRPr="00C46FE8">
              <w:rPr>
                <w:rFonts w:ascii="Times New Roman" w:hAnsi="Times New Roman" w:cs="Times New Roman"/>
                <w:sz w:val="28"/>
                <w:szCs w:val="28"/>
              </w:rPr>
              <w:t>Điều 10 quy định về Bảo đảm quyền sở hữu tài sản</w:t>
            </w:r>
          </w:p>
          <w:p w14:paraId="1DEC00F7" w14:textId="77777777" w:rsidR="00C46FE8" w:rsidRPr="00C46FE8" w:rsidRDefault="00C46FE8" w:rsidP="00824310">
            <w:pPr>
              <w:jc w:val="both"/>
              <w:rPr>
                <w:rFonts w:ascii="Times New Roman" w:hAnsi="Times New Roman" w:cs="Times New Roman"/>
                <w:sz w:val="28"/>
                <w:szCs w:val="28"/>
              </w:rPr>
            </w:pPr>
            <w:r w:rsidRPr="00C46FE8">
              <w:rPr>
                <w:rFonts w:ascii="Times New Roman" w:hAnsi="Times New Roman" w:cs="Times New Roman"/>
                <w:sz w:val="28"/>
                <w:szCs w:val="28"/>
              </w:rPr>
              <w:t>Điều 11. Bảo đảm hoạt động đầu tư kinh doanh</w:t>
            </w:r>
          </w:p>
          <w:p w14:paraId="59659C2F" w14:textId="3B8DFB0B" w:rsidR="00C46FE8" w:rsidRPr="00AA2407" w:rsidRDefault="00C46FE8" w:rsidP="00824310">
            <w:pPr>
              <w:jc w:val="both"/>
              <w:rPr>
                <w:rFonts w:ascii="Times New Roman" w:hAnsi="Times New Roman" w:cs="Times New Roman"/>
                <w:sz w:val="28"/>
                <w:szCs w:val="28"/>
              </w:rPr>
            </w:pPr>
            <w:r w:rsidRPr="00C46FE8">
              <w:rPr>
                <w:rFonts w:ascii="Times New Roman" w:hAnsi="Times New Roman" w:cs="Times New Roman"/>
                <w:sz w:val="28"/>
                <w:szCs w:val="28"/>
              </w:rPr>
              <w:t>Điều 12. Bảo đảm quyền chuyển tài sản của nhà đầu tư nước ngoài ra nước ngoài</w:t>
            </w:r>
            <w:r>
              <w:rPr>
                <w:rFonts w:ascii="Times New Roman" w:hAnsi="Times New Roman" w:cs="Times New Roman"/>
                <w:sz w:val="28"/>
                <w:szCs w:val="28"/>
              </w:rPr>
              <w:t>…</w:t>
            </w:r>
          </w:p>
        </w:tc>
        <w:tc>
          <w:tcPr>
            <w:tcW w:w="1485" w:type="dxa"/>
          </w:tcPr>
          <w:p w14:paraId="2A258C1F" w14:textId="77777777" w:rsidR="00AA2407" w:rsidRPr="00AA2407" w:rsidRDefault="00AA2407" w:rsidP="00C46FE8">
            <w:pPr>
              <w:spacing w:before="120"/>
              <w:jc w:val="both"/>
              <w:rPr>
                <w:rFonts w:ascii="Times New Roman" w:hAnsi="Times New Roman" w:cs="Times New Roman"/>
                <w:sz w:val="28"/>
                <w:szCs w:val="28"/>
              </w:rPr>
            </w:pPr>
          </w:p>
        </w:tc>
      </w:tr>
      <w:tr w:rsidR="00AA2407" w:rsidRPr="00037224" w14:paraId="02736E80" w14:textId="77777777" w:rsidTr="00C46FE8">
        <w:tc>
          <w:tcPr>
            <w:tcW w:w="4248" w:type="dxa"/>
          </w:tcPr>
          <w:p w14:paraId="3D8F43B8" w14:textId="731477FC" w:rsidR="00AA2407" w:rsidRPr="00AA2407" w:rsidRDefault="00824310" w:rsidP="00C46FE8">
            <w:pPr>
              <w:spacing w:before="120"/>
              <w:jc w:val="both"/>
              <w:rPr>
                <w:rFonts w:ascii="Times New Roman" w:hAnsi="Times New Roman" w:cs="Times New Roman"/>
                <w:sz w:val="28"/>
                <w:szCs w:val="28"/>
              </w:rPr>
            </w:pPr>
            <w:r w:rsidRPr="007664D3">
              <w:rPr>
                <w:rFonts w:ascii="Times New Roman" w:hAnsi="Times New Roman" w:cs="Times New Roman"/>
                <w:bCs/>
                <w:i/>
                <w:sz w:val="28"/>
                <w:szCs w:val="28"/>
              </w:rPr>
              <w:t xml:space="preserve">Điều </w:t>
            </w:r>
            <w:r>
              <w:rPr>
                <w:rFonts w:ascii="Times New Roman" w:hAnsi="Times New Roman" w:cs="Times New Roman"/>
                <w:bCs/>
                <w:i/>
                <w:sz w:val="28"/>
                <w:szCs w:val="28"/>
              </w:rPr>
              <w:t>14</w:t>
            </w:r>
            <w:r w:rsidRPr="007664D3">
              <w:rPr>
                <w:rFonts w:ascii="Times New Roman" w:hAnsi="Times New Roman" w:cs="Times New Roman"/>
                <w:bCs/>
                <w:sz w:val="28"/>
                <w:szCs w:val="28"/>
              </w:rPr>
              <w:t xml:space="preserve"> quy định </w:t>
            </w:r>
            <w:r>
              <w:rPr>
                <w:rFonts w:ascii="Times New Roman" w:hAnsi="Times New Roman" w:cs="Times New Roman"/>
                <w:sz w:val="28"/>
                <w:szCs w:val="28"/>
              </w:rPr>
              <w:t>g</w:t>
            </w:r>
            <w:r w:rsidRPr="00824310">
              <w:rPr>
                <w:rFonts w:ascii="Times New Roman" w:hAnsi="Times New Roman" w:cs="Times New Roman"/>
                <w:sz w:val="28"/>
                <w:szCs w:val="28"/>
              </w:rPr>
              <w:t>iải quyết tranh chấp trong hoạt động đầu tư kinh doanh</w:t>
            </w:r>
            <w:r>
              <w:rPr>
                <w:rFonts w:ascii="Times New Roman" w:hAnsi="Times New Roman" w:cs="Times New Roman"/>
                <w:sz w:val="28"/>
                <w:szCs w:val="28"/>
              </w:rPr>
              <w:t>.</w:t>
            </w:r>
          </w:p>
        </w:tc>
        <w:tc>
          <w:tcPr>
            <w:tcW w:w="4677" w:type="dxa"/>
          </w:tcPr>
          <w:p w14:paraId="3C25BAFE" w14:textId="1C70C602" w:rsidR="00AA2407" w:rsidRPr="00AA2407" w:rsidRDefault="00824310" w:rsidP="00C46FE8">
            <w:pPr>
              <w:spacing w:before="120"/>
              <w:jc w:val="both"/>
              <w:rPr>
                <w:rFonts w:ascii="Times New Roman" w:hAnsi="Times New Roman" w:cs="Times New Roman"/>
                <w:sz w:val="28"/>
                <w:szCs w:val="28"/>
              </w:rPr>
            </w:pPr>
            <w:r>
              <w:rPr>
                <w:rFonts w:ascii="Times New Roman" w:hAnsi="Times New Roman" w:cs="Times New Roman"/>
                <w:sz w:val="28"/>
                <w:szCs w:val="28"/>
              </w:rPr>
              <w:t>Điều ước đầu tư quốc tế có quy định về cơ chế giái quyết tranh chấp giữa nhà đầu tư với nhà nước.</w:t>
            </w:r>
          </w:p>
        </w:tc>
        <w:tc>
          <w:tcPr>
            <w:tcW w:w="2656" w:type="dxa"/>
          </w:tcPr>
          <w:p w14:paraId="0E837140" w14:textId="446CE0D3" w:rsidR="00AA2407" w:rsidRPr="00AA2407" w:rsidRDefault="00824310" w:rsidP="00C46FE8">
            <w:pPr>
              <w:spacing w:before="120"/>
              <w:jc w:val="both"/>
              <w:rPr>
                <w:rFonts w:ascii="Times New Roman" w:hAnsi="Times New Roman" w:cs="Times New Roman"/>
                <w:sz w:val="28"/>
                <w:szCs w:val="28"/>
              </w:rPr>
            </w:pPr>
            <w:r>
              <w:rPr>
                <w:rFonts w:ascii="Times New Roman" w:hAnsi="Times New Roman" w:cs="Times New Roman"/>
                <w:sz w:val="28"/>
                <w:szCs w:val="28"/>
              </w:rPr>
              <w:t>Khoản 4 Điều 14 quy đ</w:t>
            </w:r>
            <w:r w:rsidR="003C4B14">
              <w:rPr>
                <w:rFonts w:ascii="Times New Roman" w:hAnsi="Times New Roman" w:cs="Times New Roman"/>
                <w:sz w:val="28"/>
                <w:szCs w:val="28"/>
              </w:rPr>
              <w:t xml:space="preserve">ịnh </w:t>
            </w:r>
            <w:r w:rsidR="003C4B14" w:rsidRPr="003C4B14">
              <w:rPr>
                <w:rFonts w:ascii="Times New Roman" w:hAnsi="Times New Roman" w:cs="Times New Roman"/>
                <w:i/>
                <w:iCs/>
                <w:sz w:val="28"/>
                <w:szCs w:val="28"/>
              </w:rPr>
              <w:t>“Tranh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nước Cộng hòa xã hội chủ nghĩa Việt Nam là thành viên có quy định khác”</w:t>
            </w:r>
            <w:r w:rsidR="003C4B14">
              <w:rPr>
                <w:rFonts w:ascii="Times New Roman" w:hAnsi="Times New Roman" w:cs="Times New Roman"/>
                <w:sz w:val="28"/>
                <w:szCs w:val="28"/>
              </w:rPr>
              <w:t xml:space="preserve"> đảm bảo phù hợp với điều ước quốc tế.</w:t>
            </w:r>
          </w:p>
        </w:tc>
        <w:tc>
          <w:tcPr>
            <w:tcW w:w="1485" w:type="dxa"/>
          </w:tcPr>
          <w:p w14:paraId="639C68F5" w14:textId="77777777" w:rsidR="00AA2407" w:rsidRPr="00AA2407" w:rsidRDefault="00AA2407" w:rsidP="00C46FE8">
            <w:pPr>
              <w:spacing w:before="120"/>
              <w:jc w:val="both"/>
              <w:rPr>
                <w:rFonts w:ascii="Times New Roman" w:hAnsi="Times New Roman" w:cs="Times New Roman"/>
                <w:sz w:val="28"/>
                <w:szCs w:val="28"/>
              </w:rPr>
            </w:pPr>
          </w:p>
        </w:tc>
      </w:tr>
      <w:tr w:rsidR="00AA2407" w:rsidRPr="00037224" w14:paraId="5B518C55" w14:textId="77777777" w:rsidTr="00C46FE8">
        <w:tc>
          <w:tcPr>
            <w:tcW w:w="4248" w:type="dxa"/>
          </w:tcPr>
          <w:p w14:paraId="73EEDA26" w14:textId="56317236" w:rsidR="00AA2407" w:rsidRPr="00AA2407" w:rsidRDefault="003C4B14" w:rsidP="00C46FE8">
            <w:pPr>
              <w:spacing w:before="120"/>
              <w:jc w:val="both"/>
              <w:rPr>
                <w:rFonts w:ascii="Times New Roman" w:hAnsi="Times New Roman" w:cs="Times New Roman"/>
                <w:sz w:val="28"/>
                <w:szCs w:val="28"/>
              </w:rPr>
            </w:pPr>
            <w:r>
              <w:rPr>
                <w:rFonts w:ascii="Times New Roman" w:hAnsi="Times New Roman" w:cs="Times New Roman"/>
                <w:sz w:val="28"/>
                <w:szCs w:val="28"/>
              </w:rPr>
              <w:t>Danh mục ngành, nghề đầu tư kinh doanh có điều kiện</w:t>
            </w:r>
          </w:p>
        </w:tc>
        <w:tc>
          <w:tcPr>
            <w:tcW w:w="4677" w:type="dxa"/>
          </w:tcPr>
          <w:p w14:paraId="2D33D938" w14:textId="05192686" w:rsidR="00AA2407" w:rsidRPr="00AA2407" w:rsidRDefault="003C4B14" w:rsidP="00C46FE8">
            <w:pPr>
              <w:spacing w:before="120"/>
              <w:jc w:val="both"/>
              <w:rPr>
                <w:rFonts w:ascii="Times New Roman" w:hAnsi="Times New Roman" w:cs="Times New Roman"/>
                <w:sz w:val="28"/>
                <w:szCs w:val="28"/>
              </w:rPr>
            </w:pPr>
            <w:r>
              <w:rPr>
                <w:rFonts w:ascii="Times New Roman" w:hAnsi="Times New Roman" w:cs="Times New Roman"/>
                <w:sz w:val="28"/>
                <w:szCs w:val="28"/>
              </w:rPr>
              <w:t>Việt Nam cam kết mở cửa thị trường dịch vụ đầu tư trong các Hiệp định đầu tư quốc tế.</w:t>
            </w:r>
          </w:p>
        </w:tc>
        <w:tc>
          <w:tcPr>
            <w:tcW w:w="2656" w:type="dxa"/>
          </w:tcPr>
          <w:p w14:paraId="3651401B" w14:textId="04633ED6" w:rsidR="003C4B14" w:rsidRDefault="003C4B14" w:rsidP="00C46FE8">
            <w:pPr>
              <w:spacing w:before="120"/>
              <w:jc w:val="both"/>
              <w:rPr>
                <w:rFonts w:ascii="Times New Roman" w:hAnsi="Times New Roman" w:cs="Times New Roman"/>
                <w:sz w:val="28"/>
                <w:szCs w:val="28"/>
              </w:rPr>
            </w:pPr>
            <w:r>
              <w:rPr>
                <w:rFonts w:ascii="Times New Roman" w:hAnsi="Times New Roman" w:cs="Times New Roman"/>
                <w:sz w:val="28"/>
                <w:szCs w:val="28"/>
              </w:rPr>
              <w:t xml:space="preserve">Đảm bảo phù hợp với cam kết quốc tế. </w:t>
            </w:r>
          </w:p>
          <w:p w14:paraId="39210519" w14:textId="016C6452" w:rsidR="00AA2407" w:rsidRPr="00AA2407" w:rsidRDefault="003C4B14" w:rsidP="00C46FE8">
            <w:pPr>
              <w:spacing w:before="120"/>
              <w:jc w:val="both"/>
              <w:rPr>
                <w:rFonts w:ascii="Times New Roman" w:hAnsi="Times New Roman" w:cs="Times New Roman"/>
                <w:sz w:val="28"/>
                <w:szCs w:val="28"/>
              </w:rPr>
            </w:pPr>
            <w:r>
              <w:rPr>
                <w:rFonts w:ascii="Times New Roman" w:hAnsi="Times New Roman" w:cs="Times New Roman"/>
                <w:sz w:val="28"/>
                <w:szCs w:val="28"/>
              </w:rPr>
              <w:t>Danh mục ngành, nghề đầu tư kinh doanh có điều kiện được xây dựng theo hướng thu hẹp, loại bỏ những ngành, nghề không cần quản lý điều kiện đầu tư kinh doanh, tạo thuận lợi cho nhà đầu tư nước ngoài.</w:t>
            </w:r>
          </w:p>
        </w:tc>
        <w:tc>
          <w:tcPr>
            <w:tcW w:w="1485" w:type="dxa"/>
          </w:tcPr>
          <w:p w14:paraId="42CD5C0F" w14:textId="77777777" w:rsidR="00AA2407" w:rsidRPr="00AA2407" w:rsidRDefault="00AA2407" w:rsidP="00C46FE8">
            <w:pPr>
              <w:spacing w:before="120"/>
              <w:jc w:val="both"/>
              <w:rPr>
                <w:rFonts w:ascii="Times New Roman" w:hAnsi="Times New Roman" w:cs="Times New Roman"/>
                <w:sz w:val="28"/>
                <w:szCs w:val="28"/>
              </w:rPr>
            </w:pPr>
          </w:p>
        </w:tc>
      </w:tr>
      <w:tr w:rsidR="003C4B14" w:rsidRPr="00037224" w14:paraId="652E8BB7" w14:textId="77777777" w:rsidTr="00C46FE8">
        <w:tc>
          <w:tcPr>
            <w:tcW w:w="4248" w:type="dxa"/>
          </w:tcPr>
          <w:p w14:paraId="45B2DB0C" w14:textId="77777777" w:rsidR="003C4B14" w:rsidRPr="00071B5B" w:rsidRDefault="003C4B14" w:rsidP="003C4B14">
            <w:pPr>
              <w:spacing w:before="120"/>
              <w:jc w:val="both"/>
              <w:rPr>
                <w:rFonts w:ascii="Times New Roman" w:hAnsi="Times New Roman" w:cs="Times New Roman"/>
                <w:i/>
                <w:sz w:val="28"/>
                <w:szCs w:val="28"/>
              </w:rPr>
            </w:pPr>
            <w:r w:rsidRPr="00071B5B">
              <w:rPr>
                <w:rFonts w:ascii="Times New Roman" w:hAnsi="Times New Roman" w:cs="Times New Roman"/>
                <w:bCs/>
                <w:i/>
                <w:sz w:val="28"/>
                <w:szCs w:val="28"/>
              </w:rPr>
              <w:t>Điều 60</w:t>
            </w:r>
            <w:r w:rsidRPr="00071B5B">
              <w:rPr>
                <w:rFonts w:ascii="Times New Roman" w:hAnsi="Times New Roman" w:cs="Times New Roman"/>
                <w:bCs/>
                <w:sz w:val="28"/>
                <w:szCs w:val="28"/>
              </w:rPr>
              <w:t xml:space="preserve"> quy định hoạt động xúc tiến đầu tư.</w:t>
            </w:r>
          </w:p>
          <w:p w14:paraId="48908597" w14:textId="77777777" w:rsidR="003C4B14" w:rsidRDefault="003C4B14" w:rsidP="00C46FE8">
            <w:pPr>
              <w:spacing w:before="120"/>
              <w:jc w:val="both"/>
              <w:rPr>
                <w:rFonts w:ascii="Times New Roman" w:hAnsi="Times New Roman" w:cs="Times New Roman"/>
                <w:sz w:val="28"/>
                <w:szCs w:val="28"/>
              </w:rPr>
            </w:pPr>
          </w:p>
        </w:tc>
        <w:tc>
          <w:tcPr>
            <w:tcW w:w="4677" w:type="dxa"/>
          </w:tcPr>
          <w:p w14:paraId="433F2B2D" w14:textId="46C4F8B4" w:rsidR="00524C76" w:rsidRPr="00524C76" w:rsidRDefault="00524C76" w:rsidP="00524C76">
            <w:pPr>
              <w:spacing w:before="120"/>
              <w:jc w:val="both"/>
              <w:rPr>
                <w:rFonts w:ascii="Times New Roman" w:hAnsi="Times New Roman" w:cs="Times New Roman"/>
                <w:sz w:val="28"/>
                <w:szCs w:val="28"/>
              </w:rPr>
            </w:pPr>
            <w:r>
              <w:rPr>
                <w:rFonts w:ascii="Times New Roman" w:hAnsi="Times New Roman" w:cs="Times New Roman"/>
                <w:sz w:val="28"/>
                <w:szCs w:val="28"/>
              </w:rPr>
              <w:t xml:space="preserve">Các điều ước quốc tế về đầu tư có các </w:t>
            </w:r>
            <w:r w:rsidRPr="00524C76">
              <w:rPr>
                <w:rFonts w:ascii="Times New Roman" w:hAnsi="Times New Roman" w:cs="Times New Roman"/>
                <w:sz w:val="28"/>
                <w:szCs w:val="28"/>
              </w:rPr>
              <w:t>điều khoản về xúc tiến đầu tư như cam kết hỗ trợ lẫn nhau trong việc quảng bá, giới thiệu các cơ hội đầu tư</w:t>
            </w:r>
            <w:r>
              <w:rPr>
                <w:rFonts w:ascii="Times New Roman" w:hAnsi="Times New Roman" w:cs="Times New Roman"/>
                <w:sz w:val="28"/>
                <w:szCs w:val="28"/>
              </w:rPr>
              <w:t>; h</w:t>
            </w:r>
            <w:r w:rsidRPr="00524C76">
              <w:rPr>
                <w:rFonts w:ascii="Times New Roman" w:hAnsi="Times New Roman" w:cs="Times New Roman"/>
                <w:sz w:val="28"/>
                <w:szCs w:val="28"/>
              </w:rPr>
              <w:t>ỗ trợ nhà đầu tư nước ngoài tiếp cận thông tin, thủ tục pháp lý, và môi trường đầu tư</w:t>
            </w:r>
            <w:r>
              <w:rPr>
                <w:rFonts w:ascii="Times New Roman" w:hAnsi="Times New Roman" w:cs="Times New Roman"/>
                <w:sz w:val="28"/>
                <w:szCs w:val="28"/>
              </w:rPr>
              <w:t>…</w:t>
            </w:r>
          </w:p>
          <w:p w14:paraId="6B61C1F4" w14:textId="69683084" w:rsidR="003C4B14" w:rsidRDefault="003C4B14" w:rsidP="00C46FE8">
            <w:pPr>
              <w:spacing w:before="120"/>
              <w:jc w:val="both"/>
              <w:rPr>
                <w:rFonts w:ascii="Times New Roman" w:hAnsi="Times New Roman" w:cs="Times New Roman"/>
                <w:sz w:val="28"/>
                <w:szCs w:val="28"/>
              </w:rPr>
            </w:pPr>
          </w:p>
        </w:tc>
        <w:tc>
          <w:tcPr>
            <w:tcW w:w="2656" w:type="dxa"/>
          </w:tcPr>
          <w:p w14:paraId="205A8E27" w14:textId="12F29FAE" w:rsidR="003C4B14" w:rsidRDefault="00524C76" w:rsidP="00524C76">
            <w:pPr>
              <w:spacing w:before="120"/>
              <w:jc w:val="both"/>
              <w:rPr>
                <w:rFonts w:ascii="Times New Roman" w:hAnsi="Times New Roman" w:cs="Times New Roman"/>
                <w:sz w:val="28"/>
                <w:szCs w:val="28"/>
              </w:rPr>
            </w:pPr>
            <w:r>
              <w:rPr>
                <w:rFonts w:ascii="Times New Roman" w:hAnsi="Times New Roman" w:cs="Times New Roman"/>
                <w:sz w:val="28"/>
                <w:szCs w:val="28"/>
              </w:rPr>
              <w:t xml:space="preserve">Đảm bảo phù hợp với cam kết quốc tế. </w:t>
            </w:r>
            <w:r w:rsidRPr="00524C76">
              <w:rPr>
                <w:rFonts w:ascii="Times New Roman" w:hAnsi="Times New Roman" w:cs="Times New Roman"/>
                <w:sz w:val="28"/>
                <w:szCs w:val="28"/>
              </w:rPr>
              <w:t>Chính phủ chỉ đạo xây dựng, tổ chức thực hiện chính sách, định hướng xúc tiến đầu tư nhằm thúc đẩy, tạo thuận lợi cho hoạt động đầu tư theo ngành, vùng và đối tác phù hợp với chiến lược, quy hoạch, kế hoạch và mục tiêu phát triển kinh tế - xã hội trong từng thời kỳ; bảo đảm thực hiện các chương trình, hoạt động xúc tiến đầu tư có tính liên vùng, liên ngành, gắn kết với xúc tiến thương mại và xúc tiến du lịch.</w:t>
            </w:r>
          </w:p>
        </w:tc>
        <w:tc>
          <w:tcPr>
            <w:tcW w:w="1485" w:type="dxa"/>
          </w:tcPr>
          <w:p w14:paraId="4D0C1FD8" w14:textId="77777777" w:rsidR="003C4B14" w:rsidRPr="00AA2407" w:rsidRDefault="003C4B14" w:rsidP="00C46FE8">
            <w:pPr>
              <w:spacing w:before="120"/>
              <w:jc w:val="both"/>
              <w:rPr>
                <w:rFonts w:ascii="Times New Roman" w:hAnsi="Times New Roman" w:cs="Times New Roman"/>
                <w:sz w:val="28"/>
                <w:szCs w:val="28"/>
              </w:rPr>
            </w:pPr>
          </w:p>
        </w:tc>
      </w:tr>
      <w:tr w:rsidR="003C4B14" w:rsidRPr="00037224" w14:paraId="1009BCF8" w14:textId="77777777" w:rsidTr="00C46FE8">
        <w:tc>
          <w:tcPr>
            <w:tcW w:w="4248" w:type="dxa"/>
          </w:tcPr>
          <w:p w14:paraId="23AD7D44" w14:textId="3C79CB3C" w:rsidR="003C4B14" w:rsidRDefault="003C4B14" w:rsidP="00C46FE8">
            <w:pPr>
              <w:spacing w:before="120"/>
              <w:jc w:val="both"/>
              <w:rPr>
                <w:rFonts w:ascii="Times New Roman" w:hAnsi="Times New Roman" w:cs="Times New Roman"/>
                <w:sz w:val="28"/>
                <w:szCs w:val="28"/>
              </w:rPr>
            </w:pPr>
            <w:r>
              <w:rPr>
                <w:rFonts w:ascii="Times New Roman" w:hAnsi="Times New Roman" w:cs="Times New Roman"/>
                <w:sz w:val="28"/>
                <w:szCs w:val="28"/>
              </w:rPr>
              <w:t>Các điều khoản khác</w:t>
            </w:r>
          </w:p>
        </w:tc>
        <w:tc>
          <w:tcPr>
            <w:tcW w:w="4677" w:type="dxa"/>
          </w:tcPr>
          <w:p w14:paraId="51AB64A1" w14:textId="318582FD" w:rsidR="003C4B14" w:rsidRDefault="003C4B14" w:rsidP="00C46FE8">
            <w:pPr>
              <w:spacing w:before="120"/>
              <w:jc w:val="both"/>
              <w:rPr>
                <w:rFonts w:ascii="Times New Roman" w:hAnsi="Times New Roman" w:cs="Times New Roman"/>
                <w:sz w:val="28"/>
                <w:szCs w:val="28"/>
              </w:rPr>
            </w:pPr>
            <w:r>
              <w:rPr>
                <w:rFonts w:ascii="Times New Roman" w:hAnsi="Times New Roman" w:cs="Times New Roman"/>
                <w:sz w:val="28"/>
                <w:szCs w:val="28"/>
              </w:rPr>
              <w:t>Điều ước đầu tư quốc tế về cơ bản không quy định cụ thể về các hoạt động đầu tư (hình thức, thủ tục, trình tự thực hiện hoạt động đầu tư), đầu tư ra nước ngoài,…</w:t>
            </w:r>
          </w:p>
        </w:tc>
        <w:tc>
          <w:tcPr>
            <w:tcW w:w="2656" w:type="dxa"/>
          </w:tcPr>
          <w:p w14:paraId="374066E8" w14:textId="27BF1A1B" w:rsidR="003C4B14" w:rsidRDefault="003C4B14" w:rsidP="00C46FE8">
            <w:pPr>
              <w:spacing w:before="120"/>
              <w:jc w:val="both"/>
              <w:rPr>
                <w:rFonts w:ascii="Times New Roman" w:hAnsi="Times New Roman" w:cs="Times New Roman"/>
                <w:sz w:val="28"/>
                <w:szCs w:val="28"/>
              </w:rPr>
            </w:pPr>
            <w:r>
              <w:rPr>
                <w:rFonts w:ascii="Times New Roman" w:hAnsi="Times New Roman" w:cs="Times New Roman"/>
                <w:sz w:val="28"/>
                <w:szCs w:val="28"/>
              </w:rPr>
              <w:t>Luật Đầu tư kinh doanh</w:t>
            </w:r>
            <w:r w:rsidRPr="00037224">
              <w:rPr>
                <w:rFonts w:ascii="Times New Roman" w:hAnsi="Times New Roman" w:cs="Times New Roman"/>
                <w:sz w:val="28"/>
                <w:szCs w:val="28"/>
              </w:rPr>
              <w:t xml:space="preserve"> dự kiến cơ bản không có nội dung trái các cam kết quốc tế, đảm bảo tính tương thích.</w:t>
            </w:r>
          </w:p>
        </w:tc>
        <w:tc>
          <w:tcPr>
            <w:tcW w:w="1485" w:type="dxa"/>
          </w:tcPr>
          <w:p w14:paraId="3CB893C5" w14:textId="77777777" w:rsidR="003C4B14" w:rsidRPr="00AA2407" w:rsidRDefault="003C4B14" w:rsidP="00C46FE8">
            <w:pPr>
              <w:spacing w:before="120"/>
              <w:jc w:val="both"/>
              <w:rPr>
                <w:rFonts w:ascii="Times New Roman" w:hAnsi="Times New Roman" w:cs="Times New Roman"/>
                <w:sz w:val="28"/>
                <w:szCs w:val="28"/>
              </w:rPr>
            </w:pPr>
          </w:p>
        </w:tc>
      </w:tr>
    </w:tbl>
    <w:p w14:paraId="596756B9" w14:textId="77777777" w:rsidR="00037224" w:rsidRPr="00037224" w:rsidRDefault="00037224" w:rsidP="00037224">
      <w:pPr>
        <w:spacing w:before="120"/>
        <w:rPr>
          <w:rFonts w:ascii="Times New Roman" w:hAnsi="Times New Roman" w:cs="Times New Roman"/>
          <w:b/>
          <w:bCs/>
          <w:sz w:val="28"/>
          <w:szCs w:val="28"/>
        </w:rPr>
      </w:pPr>
    </w:p>
    <w:p w14:paraId="6C76E221" w14:textId="77777777" w:rsidR="00037224" w:rsidRPr="00037224" w:rsidRDefault="00037224" w:rsidP="00037224">
      <w:pPr>
        <w:rPr>
          <w:rFonts w:ascii="Times New Roman" w:hAnsi="Times New Roman" w:cs="Times New Roman"/>
          <w:b/>
          <w:sz w:val="28"/>
          <w:szCs w:val="28"/>
        </w:rPr>
      </w:pPr>
    </w:p>
    <w:p w14:paraId="27CDED8C" w14:textId="77777777" w:rsidR="00037224" w:rsidRDefault="00037224"/>
    <w:sectPr w:rsidR="00037224" w:rsidSect="001A11BE">
      <w:pgSz w:w="15840" w:h="12240" w:orient="landscape"/>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C0C5E"/>
    <w:multiLevelType w:val="hybridMultilevel"/>
    <w:tmpl w:val="AA44904E"/>
    <w:lvl w:ilvl="0" w:tplc="BEF8A6DA">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D1D67"/>
    <w:multiLevelType w:val="hybridMultilevel"/>
    <w:tmpl w:val="439ABBC8"/>
    <w:lvl w:ilvl="0" w:tplc="13BEA7D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65B61"/>
    <w:multiLevelType w:val="hybridMultilevel"/>
    <w:tmpl w:val="0E8EA12A"/>
    <w:lvl w:ilvl="0" w:tplc="771854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C4484"/>
    <w:multiLevelType w:val="hybridMultilevel"/>
    <w:tmpl w:val="447003BA"/>
    <w:lvl w:ilvl="0" w:tplc="912E3B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A7EC6"/>
    <w:multiLevelType w:val="hybridMultilevel"/>
    <w:tmpl w:val="B2D64706"/>
    <w:lvl w:ilvl="0" w:tplc="4B44CA5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A1347"/>
    <w:multiLevelType w:val="hybridMultilevel"/>
    <w:tmpl w:val="D2C683E6"/>
    <w:lvl w:ilvl="0" w:tplc="B56C66B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66E7A"/>
    <w:multiLevelType w:val="hybridMultilevel"/>
    <w:tmpl w:val="714E15B4"/>
    <w:lvl w:ilvl="0" w:tplc="AD2A95C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D4D7C"/>
    <w:multiLevelType w:val="hybridMultilevel"/>
    <w:tmpl w:val="0DC6CE0E"/>
    <w:lvl w:ilvl="0" w:tplc="6054F1C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464B7"/>
    <w:multiLevelType w:val="hybridMultilevel"/>
    <w:tmpl w:val="0CA8E322"/>
    <w:lvl w:ilvl="0" w:tplc="1A28BE0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E4C6E"/>
    <w:multiLevelType w:val="hybridMultilevel"/>
    <w:tmpl w:val="CFD49774"/>
    <w:lvl w:ilvl="0" w:tplc="DF94DDCE">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D27B1"/>
    <w:multiLevelType w:val="hybridMultilevel"/>
    <w:tmpl w:val="EFA40ADC"/>
    <w:lvl w:ilvl="0" w:tplc="25BAA66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B0CD1"/>
    <w:multiLevelType w:val="hybridMultilevel"/>
    <w:tmpl w:val="4C0A6DC0"/>
    <w:lvl w:ilvl="0" w:tplc="97FADC0C">
      <w:start w:val="1"/>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
  </w:num>
  <w:num w:numId="4">
    <w:abstractNumId w:val="6"/>
  </w:num>
  <w:num w:numId="5">
    <w:abstractNumId w:val="0"/>
  </w:num>
  <w:num w:numId="6">
    <w:abstractNumId w:val="9"/>
  </w:num>
  <w:num w:numId="7">
    <w:abstractNumId w:val="8"/>
  </w:num>
  <w:num w:numId="8">
    <w:abstractNumId w:val="7"/>
  </w:num>
  <w:num w:numId="9">
    <w:abstractNumId w:val="5"/>
  </w:num>
  <w:num w:numId="10">
    <w:abstractNumId w:val="10"/>
  </w:num>
  <w:num w:numId="11">
    <w:abstractNumId w:val="3"/>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 Thi Van Anh">
    <w15:presenceInfo w15:providerId="AD" w15:userId="S-1-5-21-1422164584-2634861355-2679197662-28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1BE"/>
    <w:rsid w:val="0000701A"/>
    <w:rsid w:val="000128C8"/>
    <w:rsid w:val="00016B92"/>
    <w:rsid w:val="00037224"/>
    <w:rsid w:val="00045EE9"/>
    <w:rsid w:val="00046204"/>
    <w:rsid w:val="00047B10"/>
    <w:rsid w:val="00071B5B"/>
    <w:rsid w:val="00077337"/>
    <w:rsid w:val="000A0BB9"/>
    <w:rsid w:val="000B44FD"/>
    <w:rsid w:val="000B6F20"/>
    <w:rsid w:val="000C0629"/>
    <w:rsid w:val="000C300D"/>
    <w:rsid w:val="000C46C9"/>
    <w:rsid w:val="000D01CE"/>
    <w:rsid w:val="000D1BD4"/>
    <w:rsid w:val="000D3FBF"/>
    <w:rsid w:val="000D61F5"/>
    <w:rsid w:val="000F6810"/>
    <w:rsid w:val="00104599"/>
    <w:rsid w:val="00105EE5"/>
    <w:rsid w:val="001065AD"/>
    <w:rsid w:val="00106624"/>
    <w:rsid w:val="0013352A"/>
    <w:rsid w:val="001416DB"/>
    <w:rsid w:val="00164975"/>
    <w:rsid w:val="00166E19"/>
    <w:rsid w:val="001674FB"/>
    <w:rsid w:val="00167F1B"/>
    <w:rsid w:val="0017214E"/>
    <w:rsid w:val="00176EFB"/>
    <w:rsid w:val="00182CAA"/>
    <w:rsid w:val="001905E9"/>
    <w:rsid w:val="00197270"/>
    <w:rsid w:val="001A11BE"/>
    <w:rsid w:val="001B226F"/>
    <w:rsid w:val="001B4448"/>
    <w:rsid w:val="001B7E77"/>
    <w:rsid w:val="001C7E41"/>
    <w:rsid w:val="001D3C75"/>
    <w:rsid w:val="001D6211"/>
    <w:rsid w:val="001E6874"/>
    <w:rsid w:val="001F690A"/>
    <w:rsid w:val="002043F2"/>
    <w:rsid w:val="00216E7C"/>
    <w:rsid w:val="00217AAC"/>
    <w:rsid w:val="002222A4"/>
    <w:rsid w:val="00233443"/>
    <w:rsid w:val="00235B9E"/>
    <w:rsid w:val="00250E9F"/>
    <w:rsid w:val="0025670A"/>
    <w:rsid w:val="00270F13"/>
    <w:rsid w:val="00273782"/>
    <w:rsid w:val="0029451E"/>
    <w:rsid w:val="002B79DF"/>
    <w:rsid w:val="002B7D6E"/>
    <w:rsid w:val="002C6B1F"/>
    <w:rsid w:val="002D52BF"/>
    <w:rsid w:val="002E31F6"/>
    <w:rsid w:val="002E58C5"/>
    <w:rsid w:val="002E7752"/>
    <w:rsid w:val="002F1D34"/>
    <w:rsid w:val="002F7225"/>
    <w:rsid w:val="003007F7"/>
    <w:rsid w:val="003152DF"/>
    <w:rsid w:val="0036218C"/>
    <w:rsid w:val="0036537D"/>
    <w:rsid w:val="00370640"/>
    <w:rsid w:val="003736F5"/>
    <w:rsid w:val="0038343D"/>
    <w:rsid w:val="003867C8"/>
    <w:rsid w:val="00390E89"/>
    <w:rsid w:val="00393684"/>
    <w:rsid w:val="00395B6B"/>
    <w:rsid w:val="003A2C49"/>
    <w:rsid w:val="003A58F7"/>
    <w:rsid w:val="003B3580"/>
    <w:rsid w:val="003B60E4"/>
    <w:rsid w:val="003C088B"/>
    <w:rsid w:val="003C45F4"/>
    <w:rsid w:val="003C4B14"/>
    <w:rsid w:val="003D1752"/>
    <w:rsid w:val="003D5E1F"/>
    <w:rsid w:val="003D7173"/>
    <w:rsid w:val="003E4D58"/>
    <w:rsid w:val="003E71B9"/>
    <w:rsid w:val="003F4C63"/>
    <w:rsid w:val="00403707"/>
    <w:rsid w:val="00406701"/>
    <w:rsid w:val="004067FE"/>
    <w:rsid w:val="00413039"/>
    <w:rsid w:val="004151CC"/>
    <w:rsid w:val="00423837"/>
    <w:rsid w:val="00425431"/>
    <w:rsid w:val="00491FAE"/>
    <w:rsid w:val="004A23D6"/>
    <w:rsid w:val="004D5589"/>
    <w:rsid w:val="004E1647"/>
    <w:rsid w:val="004E277A"/>
    <w:rsid w:val="004E4812"/>
    <w:rsid w:val="005151A0"/>
    <w:rsid w:val="00524C76"/>
    <w:rsid w:val="005302B5"/>
    <w:rsid w:val="00532411"/>
    <w:rsid w:val="00533CC8"/>
    <w:rsid w:val="005368D1"/>
    <w:rsid w:val="00543586"/>
    <w:rsid w:val="00543FB3"/>
    <w:rsid w:val="0054500A"/>
    <w:rsid w:val="00546DF8"/>
    <w:rsid w:val="00572260"/>
    <w:rsid w:val="0057637B"/>
    <w:rsid w:val="005837F1"/>
    <w:rsid w:val="005913F0"/>
    <w:rsid w:val="005A3229"/>
    <w:rsid w:val="005D07C2"/>
    <w:rsid w:val="005D79D3"/>
    <w:rsid w:val="005E1851"/>
    <w:rsid w:val="005E2921"/>
    <w:rsid w:val="0060197F"/>
    <w:rsid w:val="00617E4F"/>
    <w:rsid w:val="00623CE7"/>
    <w:rsid w:val="00630970"/>
    <w:rsid w:val="0064205E"/>
    <w:rsid w:val="00660290"/>
    <w:rsid w:val="00685D63"/>
    <w:rsid w:val="00697A47"/>
    <w:rsid w:val="006B41B7"/>
    <w:rsid w:val="006C3EE7"/>
    <w:rsid w:val="006E5399"/>
    <w:rsid w:val="00700570"/>
    <w:rsid w:val="00702D20"/>
    <w:rsid w:val="00735520"/>
    <w:rsid w:val="00763DC3"/>
    <w:rsid w:val="007664D3"/>
    <w:rsid w:val="007842C4"/>
    <w:rsid w:val="007A6D85"/>
    <w:rsid w:val="007A711C"/>
    <w:rsid w:val="007B4B50"/>
    <w:rsid w:val="007C20BB"/>
    <w:rsid w:val="007C7D07"/>
    <w:rsid w:val="007C7E94"/>
    <w:rsid w:val="007D5698"/>
    <w:rsid w:val="007E13F4"/>
    <w:rsid w:val="007E7F29"/>
    <w:rsid w:val="00805B48"/>
    <w:rsid w:val="008231B4"/>
    <w:rsid w:val="00824310"/>
    <w:rsid w:val="0084115B"/>
    <w:rsid w:val="00883C01"/>
    <w:rsid w:val="008855C6"/>
    <w:rsid w:val="008934DF"/>
    <w:rsid w:val="008973E7"/>
    <w:rsid w:val="008C037D"/>
    <w:rsid w:val="008C189C"/>
    <w:rsid w:val="008D2185"/>
    <w:rsid w:val="008F405A"/>
    <w:rsid w:val="008F68A0"/>
    <w:rsid w:val="008F69F3"/>
    <w:rsid w:val="00906561"/>
    <w:rsid w:val="00910E48"/>
    <w:rsid w:val="00917E97"/>
    <w:rsid w:val="00930CF1"/>
    <w:rsid w:val="009543FF"/>
    <w:rsid w:val="00962514"/>
    <w:rsid w:val="0099593B"/>
    <w:rsid w:val="00996A32"/>
    <w:rsid w:val="009A316F"/>
    <w:rsid w:val="009A4746"/>
    <w:rsid w:val="009A7FCD"/>
    <w:rsid w:val="009B4A4F"/>
    <w:rsid w:val="009B68E3"/>
    <w:rsid w:val="009F6587"/>
    <w:rsid w:val="00A119D0"/>
    <w:rsid w:val="00A23DE4"/>
    <w:rsid w:val="00A24F76"/>
    <w:rsid w:val="00A25F25"/>
    <w:rsid w:val="00A3410E"/>
    <w:rsid w:val="00A462D4"/>
    <w:rsid w:val="00A471DD"/>
    <w:rsid w:val="00A57857"/>
    <w:rsid w:val="00A838C1"/>
    <w:rsid w:val="00AA2407"/>
    <w:rsid w:val="00AB7A9C"/>
    <w:rsid w:val="00AC5D8E"/>
    <w:rsid w:val="00AD3130"/>
    <w:rsid w:val="00AD7CAB"/>
    <w:rsid w:val="00AE225A"/>
    <w:rsid w:val="00AF01FF"/>
    <w:rsid w:val="00AF4C16"/>
    <w:rsid w:val="00B002D6"/>
    <w:rsid w:val="00B03206"/>
    <w:rsid w:val="00B15172"/>
    <w:rsid w:val="00B23C1C"/>
    <w:rsid w:val="00B519D2"/>
    <w:rsid w:val="00B62101"/>
    <w:rsid w:val="00B668F5"/>
    <w:rsid w:val="00B67F56"/>
    <w:rsid w:val="00B76015"/>
    <w:rsid w:val="00B76E60"/>
    <w:rsid w:val="00B80372"/>
    <w:rsid w:val="00B81374"/>
    <w:rsid w:val="00BA0969"/>
    <w:rsid w:val="00BB32AE"/>
    <w:rsid w:val="00BB4D90"/>
    <w:rsid w:val="00BB5EA7"/>
    <w:rsid w:val="00BC6541"/>
    <w:rsid w:val="00BD3AE8"/>
    <w:rsid w:val="00BE4637"/>
    <w:rsid w:val="00C3591F"/>
    <w:rsid w:val="00C3720E"/>
    <w:rsid w:val="00C4437B"/>
    <w:rsid w:val="00C46FE8"/>
    <w:rsid w:val="00C5693D"/>
    <w:rsid w:val="00C64521"/>
    <w:rsid w:val="00C66373"/>
    <w:rsid w:val="00C76CA3"/>
    <w:rsid w:val="00C83AB6"/>
    <w:rsid w:val="00CA02EB"/>
    <w:rsid w:val="00CA483E"/>
    <w:rsid w:val="00CB6535"/>
    <w:rsid w:val="00CC3A05"/>
    <w:rsid w:val="00CC5A53"/>
    <w:rsid w:val="00CD269F"/>
    <w:rsid w:val="00CE0C87"/>
    <w:rsid w:val="00CE1D6C"/>
    <w:rsid w:val="00CE2F74"/>
    <w:rsid w:val="00CE4933"/>
    <w:rsid w:val="00D0475E"/>
    <w:rsid w:val="00D205DC"/>
    <w:rsid w:val="00D34121"/>
    <w:rsid w:val="00D46C86"/>
    <w:rsid w:val="00D5490A"/>
    <w:rsid w:val="00D56667"/>
    <w:rsid w:val="00D72A3E"/>
    <w:rsid w:val="00DB52EC"/>
    <w:rsid w:val="00DD34FB"/>
    <w:rsid w:val="00E31A96"/>
    <w:rsid w:val="00E35930"/>
    <w:rsid w:val="00E36545"/>
    <w:rsid w:val="00E46D44"/>
    <w:rsid w:val="00E600D1"/>
    <w:rsid w:val="00E6346C"/>
    <w:rsid w:val="00EA2D18"/>
    <w:rsid w:val="00EC6592"/>
    <w:rsid w:val="00F062B6"/>
    <w:rsid w:val="00F112F8"/>
    <w:rsid w:val="00F2490D"/>
    <w:rsid w:val="00F2778E"/>
    <w:rsid w:val="00F30493"/>
    <w:rsid w:val="00F506F3"/>
    <w:rsid w:val="00F50F33"/>
    <w:rsid w:val="00F83C05"/>
    <w:rsid w:val="00FA09B9"/>
    <w:rsid w:val="00FA42D5"/>
    <w:rsid w:val="00FA71F6"/>
    <w:rsid w:val="00FC60A8"/>
    <w:rsid w:val="00FC6339"/>
    <w:rsid w:val="00FD0580"/>
    <w:rsid w:val="00FD2FDA"/>
    <w:rsid w:val="00FE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3360"/>
  <w15:chartTrackingRefBased/>
  <w15:docId w15:val="{AF7B0879-E768-4E79-91FA-394A8DA2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1D34"/>
  </w:style>
  <w:style w:type="paragraph" w:styleId="Heading1">
    <w:name w:val="heading 1"/>
    <w:basedOn w:val="Normal"/>
    <w:next w:val="Normal"/>
    <w:link w:val="Heading1Char"/>
    <w:uiPriority w:val="9"/>
    <w:qFormat/>
    <w:rsid w:val="00572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8A0"/>
    <w:pPr>
      <w:ind w:left="720"/>
      <w:contextualSpacing/>
    </w:pPr>
  </w:style>
  <w:style w:type="table" w:customStyle="1" w:styleId="TableGrid1">
    <w:name w:val="Table Grid1"/>
    <w:basedOn w:val="TableNormal"/>
    <w:next w:val="TableGrid"/>
    <w:uiPriority w:val="39"/>
    <w:rsid w:val="00037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226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24C76"/>
    <w:rPr>
      <w:rFonts w:ascii="Times New Roman" w:hAnsi="Times New Roman" w:cs="Times New Roman"/>
      <w:sz w:val="24"/>
      <w:szCs w:val="24"/>
    </w:rPr>
  </w:style>
  <w:style w:type="paragraph" w:styleId="Revision">
    <w:name w:val="Revision"/>
    <w:hidden/>
    <w:uiPriority w:val="99"/>
    <w:semiHidden/>
    <w:rsid w:val="00524C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16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B1B6C-7537-43A6-BA05-B365F01F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14686</Words>
  <Characters>83716</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Tran Thi Thuy</cp:lastModifiedBy>
  <cp:revision>2</cp:revision>
  <dcterms:created xsi:type="dcterms:W3CDTF">2025-09-19T01:20:00Z</dcterms:created>
  <dcterms:modified xsi:type="dcterms:W3CDTF">2025-09-19T01:20:00Z</dcterms:modified>
</cp:coreProperties>
</file>