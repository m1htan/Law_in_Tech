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589" w:type="dxa"/>
        <w:jc w:val="center"/>
        <w:tblLayout w:type="fixed"/>
        <w:tblLook w:val="0000" w:firstRow="0" w:lastRow="0" w:firstColumn="0" w:lastColumn="0" w:noHBand="0" w:noVBand="0"/>
      </w:tblPr>
      <w:tblGrid>
        <w:gridCol w:w="5680"/>
        <w:gridCol w:w="8909"/>
      </w:tblGrid>
      <w:tr w:rsidR="00572DF1" w:rsidRPr="00270FE1" w14:paraId="3F699762" w14:textId="77777777" w:rsidTr="008C5A1F">
        <w:trPr>
          <w:jc w:val="center"/>
        </w:trPr>
        <w:tc>
          <w:tcPr>
            <w:tcW w:w="5680" w:type="dxa"/>
          </w:tcPr>
          <w:p w14:paraId="7DF80E4A" w14:textId="77777777" w:rsidR="00112BBD" w:rsidRPr="008C5A1F" w:rsidRDefault="00112BBD" w:rsidP="00ED36E1">
            <w:pPr>
              <w:jc w:val="center"/>
              <w:rPr>
                <w:b/>
                <w:bCs/>
                <w:sz w:val="28"/>
                <w:szCs w:val="28"/>
                <w:lang w:val="vi-VN"/>
              </w:rPr>
            </w:pPr>
            <w:bookmarkStart w:id="0" w:name="_GoBack"/>
            <w:bookmarkEnd w:id="0"/>
            <w:r w:rsidRPr="009639DB">
              <w:rPr>
                <w:b/>
                <w:bCs/>
                <w:sz w:val="28"/>
                <w:szCs w:val="28"/>
              </w:rPr>
              <w:t xml:space="preserve">BỘ </w:t>
            </w:r>
            <w:r w:rsidR="008C5A1F">
              <w:rPr>
                <w:b/>
                <w:bCs/>
                <w:sz w:val="28"/>
                <w:szCs w:val="28"/>
              </w:rPr>
              <w:t>NÔNG</w:t>
            </w:r>
            <w:r w:rsidR="008C5A1F">
              <w:rPr>
                <w:b/>
                <w:bCs/>
                <w:sz w:val="28"/>
                <w:szCs w:val="28"/>
                <w:lang w:val="vi-VN"/>
              </w:rPr>
              <w:t xml:space="preserve"> NGHIỆP VÀ MÔI TRƯỜNG</w:t>
            </w:r>
          </w:p>
          <w:p w14:paraId="30493148" w14:textId="0D0A5A6A" w:rsidR="00572DF1" w:rsidRPr="009639DB" w:rsidRDefault="00C1096E" w:rsidP="00ED36E1">
            <w:pPr>
              <w:jc w:val="center"/>
              <w:rPr>
                <w:sz w:val="28"/>
                <w:szCs w:val="28"/>
              </w:rPr>
            </w:pPr>
            <w:r>
              <w:rPr>
                <w:b/>
                <w:bCs/>
                <w:noProof/>
                <w:sz w:val="28"/>
                <w:szCs w:val="28"/>
              </w:rPr>
              <mc:AlternateContent>
                <mc:Choice Requires="wps">
                  <w:drawing>
                    <wp:anchor distT="0" distB="0" distL="114300" distR="114300" simplePos="0" relativeHeight="251656704" behindDoc="0" locked="0" layoutInCell="1" allowOverlap="1" wp14:anchorId="10C01A12" wp14:editId="43076068">
                      <wp:simplePos x="0" y="0"/>
                      <wp:positionH relativeFrom="column">
                        <wp:posOffset>798195</wp:posOffset>
                      </wp:positionH>
                      <wp:positionV relativeFrom="paragraph">
                        <wp:posOffset>38735</wp:posOffset>
                      </wp:positionV>
                      <wp:extent cx="1543050" cy="0"/>
                      <wp:effectExtent l="9525" t="9525" r="9525" b="9525"/>
                      <wp:wrapNone/>
                      <wp:docPr id="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6F75D" id="Line 16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85pt,3.05pt" to="184.3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hwO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"/>
                  </w:pict>
                </mc:Fallback>
              </mc:AlternateContent>
            </w:r>
          </w:p>
          <w:p w14:paraId="02F46F80" w14:textId="3498B658" w:rsidR="00112BBD" w:rsidRPr="009639DB" w:rsidRDefault="00112BBD" w:rsidP="00FF224D">
            <w:pPr>
              <w:jc w:val="both"/>
              <w:rPr>
                <w:sz w:val="28"/>
                <w:szCs w:val="28"/>
              </w:rPr>
            </w:pPr>
          </w:p>
        </w:tc>
        <w:tc>
          <w:tcPr>
            <w:tcW w:w="8909" w:type="dxa"/>
          </w:tcPr>
          <w:p w14:paraId="76663AE4" w14:textId="77777777" w:rsidR="00535BD1" w:rsidRPr="00ED36E1" w:rsidRDefault="00535BD1" w:rsidP="00535BD1">
            <w:pPr>
              <w:autoSpaceDE w:val="0"/>
              <w:autoSpaceDN w:val="0"/>
              <w:adjustRightInd w:val="0"/>
              <w:jc w:val="center"/>
              <w:rPr>
                <w:sz w:val="28"/>
                <w:szCs w:val="28"/>
                <w:vertAlign w:val="superscript"/>
              </w:rPr>
            </w:pPr>
            <w:r w:rsidRPr="00ED36E1">
              <w:rPr>
                <w:b/>
                <w:bCs/>
                <w:spacing w:val="-8"/>
                <w:sz w:val="28"/>
                <w:szCs w:val="28"/>
                <w:lang w:val="en"/>
              </w:rPr>
              <w:t>C</w:t>
            </w:r>
            <w:r w:rsidRPr="00ED36E1">
              <w:rPr>
                <w:b/>
                <w:bCs/>
                <w:spacing w:val="-8"/>
                <w:sz w:val="28"/>
                <w:szCs w:val="28"/>
                <w:lang w:val="vi-VN"/>
              </w:rPr>
              <w:t>ỘNG H</w:t>
            </w:r>
            <w:r w:rsidRPr="00ED36E1">
              <w:rPr>
                <w:b/>
                <w:bCs/>
                <w:spacing w:val="-8"/>
                <w:sz w:val="28"/>
                <w:szCs w:val="28"/>
              </w:rPr>
              <w:t>ÒA XÃ H</w:t>
            </w:r>
            <w:r w:rsidRPr="00ED36E1">
              <w:rPr>
                <w:b/>
                <w:bCs/>
                <w:spacing w:val="-8"/>
                <w:sz w:val="28"/>
                <w:szCs w:val="28"/>
                <w:lang w:val="vi-VN"/>
              </w:rPr>
              <w:t>ỘI CHỦ NGHĨA VIỆT NAM</w:t>
            </w:r>
            <w:r w:rsidRPr="00ED36E1">
              <w:rPr>
                <w:b/>
                <w:bCs/>
                <w:sz w:val="28"/>
                <w:szCs w:val="28"/>
                <w:lang w:val="vi-VN"/>
              </w:rPr>
              <w:br/>
              <w:t>Độc lập - Tự do - Hạnh ph</w:t>
            </w:r>
            <w:r w:rsidRPr="00ED36E1">
              <w:rPr>
                <w:b/>
                <w:bCs/>
                <w:sz w:val="28"/>
                <w:szCs w:val="28"/>
              </w:rPr>
              <w:t>úc</w:t>
            </w:r>
          </w:p>
          <w:p w14:paraId="4AEE4247" w14:textId="7CFB9125" w:rsidR="00535BD1" w:rsidRPr="00ED36E1" w:rsidRDefault="00C1096E" w:rsidP="00535BD1">
            <w:pPr>
              <w:ind w:right="-30"/>
              <w:jc w:val="both"/>
              <w:rPr>
                <w:i/>
                <w:iCs/>
                <w:sz w:val="28"/>
                <w:szCs w:val="28"/>
                <w:lang w:val="en"/>
              </w:rPr>
            </w:pPr>
            <w:r>
              <w:rPr>
                <w:noProof/>
              </w:rPr>
              <mc:AlternateContent>
                <mc:Choice Requires="wps">
                  <w:drawing>
                    <wp:anchor distT="4294967240" distB="4294967240" distL="114300" distR="114300" simplePos="0" relativeHeight="251657728" behindDoc="0" locked="0" layoutInCell="1" allowOverlap="1" wp14:anchorId="19C9F7E0" wp14:editId="249B82F4">
                      <wp:simplePos x="0" y="0"/>
                      <wp:positionH relativeFrom="column">
                        <wp:posOffset>1877695</wp:posOffset>
                      </wp:positionH>
                      <wp:positionV relativeFrom="paragraph">
                        <wp:posOffset>34289</wp:posOffset>
                      </wp:positionV>
                      <wp:extent cx="18002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4116BF5" id="Straight Connector 1" o:spid="_x0000_s1026" style="position:absolute;z-index:251657728;visibility:visible;mso-wrap-style:square;mso-width-percent:0;mso-height-percent:0;mso-wrap-distance-left:9pt;mso-wrap-distance-top:-.00156mm;mso-wrap-distance-right:9pt;mso-wrap-distance-bottom:-.00156mm;mso-position-horizontal:absolute;mso-position-horizontal-relative:text;mso-position-vertical:absolute;mso-position-vertical-relative:text;mso-width-percent:0;mso-height-percent:0;mso-width-relative:page;mso-height-relative:page" from="147.85pt,2.7pt" to="289.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"/>
                  </w:pict>
                </mc:Fallback>
              </mc:AlternateContent>
            </w:r>
            <w:r w:rsidR="00535BD1" w:rsidRPr="00ED36E1">
              <w:rPr>
                <w:i/>
                <w:iCs/>
                <w:sz w:val="28"/>
                <w:szCs w:val="28"/>
                <w:lang w:val="en"/>
              </w:rPr>
              <w:t xml:space="preserve">        </w:t>
            </w:r>
          </w:p>
          <w:p w14:paraId="31717B88" w14:textId="77777777" w:rsidR="00112BBD" w:rsidRPr="00270FE1" w:rsidRDefault="00535BD1" w:rsidP="00535BD1">
            <w:pPr>
              <w:ind w:right="-30"/>
              <w:rPr>
                <w:i/>
                <w:sz w:val="28"/>
                <w:szCs w:val="28"/>
              </w:rPr>
            </w:pPr>
            <w:r w:rsidRPr="00ED36E1">
              <w:rPr>
                <w:i/>
                <w:iCs/>
                <w:sz w:val="28"/>
                <w:szCs w:val="28"/>
                <w:lang w:val="en"/>
              </w:rPr>
              <w:t xml:space="preserve">                                           Hà Nội, ngày      tháng     năm 2025</w:t>
            </w:r>
          </w:p>
          <w:p w14:paraId="699CCCCC" w14:textId="77777777" w:rsidR="00C07F6E" w:rsidRPr="00270FE1" w:rsidRDefault="00C07F6E" w:rsidP="00FF224D">
            <w:pPr>
              <w:jc w:val="both"/>
              <w:rPr>
                <w:i/>
                <w:sz w:val="28"/>
                <w:szCs w:val="28"/>
              </w:rPr>
            </w:pPr>
          </w:p>
        </w:tc>
      </w:tr>
    </w:tbl>
    <w:p w14:paraId="50E16C4F" w14:textId="77777777" w:rsidR="00572DF1" w:rsidRPr="00270FE1" w:rsidRDefault="00572DF1" w:rsidP="00071AA3">
      <w:pPr>
        <w:rPr>
          <w:b/>
          <w:spacing w:val="10"/>
          <w:sz w:val="28"/>
          <w:szCs w:val="28"/>
        </w:rPr>
      </w:pPr>
    </w:p>
    <w:p w14:paraId="7304E724" w14:textId="77777777" w:rsidR="00C03877" w:rsidRPr="00270FE1" w:rsidRDefault="00572DF1" w:rsidP="008C5A1F">
      <w:pPr>
        <w:spacing w:before="120" w:line="340" w:lineRule="exact"/>
        <w:jc w:val="center"/>
        <w:rPr>
          <w:b/>
          <w:sz w:val="28"/>
          <w:szCs w:val="28"/>
        </w:rPr>
      </w:pPr>
      <w:r w:rsidRPr="00270FE1">
        <w:rPr>
          <w:b/>
          <w:sz w:val="28"/>
          <w:szCs w:val="28"/>
        </w:rPr>
        <w:t xml:space="preserve">BẢN SO SÁNH, THUYẾT MINH NỘI DUNG DỰ THẢO LUẬT SỬA ĐỔI, BỔ SUNG </w:t>
      </w:r>
    </w:p>
    <w:p w14:paraId="1E24451E" w14:textId="77777777" w:rsidR="00572DF1" w:rsidRDefault="00572DF1" w:rsidP="008C5A1F">
      <w:pPr>
        <w:spacing w:line="340" w:lineRule="exact"/>
        <w:jc w:val="center"/>
        <w:rPr>
          <w:b/>
          <w:sz w:val="28"/>
          <w:szCs w:val="28"/>
        </w:rPr>
      </w:pPr>
      <w:r w:rsidRPr="00270FE1">
        <w:rPr>
          <w:b/>
          <w:sz w:val="28"/>
          <w:szCs w:val="28"/>
        </w:rPr>
        <w:t xml:space="preserve">LUẬT </w:t>
      </w:r>
      <w:r w:rsidR="008C5A1F">
        <w:rPr>
          <w:b/>
          <w:sz w:val="28"/>
          <w:szCs w:val="28"/>
        </w:rPr>
        <w:t>ĐỊA</w:t>
      </w:r>
      <w:r w:rsidR="008C5A1F">
        <w:rPr>
          <w:b/>
          <w:sz w:val="28"/>
          <w:szCs w:val="28"/>
          <w:lang w:val="vi-VN"/>
        </w:rPr>
        <w:t xml:space="preserve"> CHẤT VÀ KHOÁNG SẢN</w:t>
      </w:r>
      <w:r w:rsidRPr="00270FE1">
        <w:rPr>
          <w:b/>
          <w:sz w:val="28"/>
          <w:szCs w:val="28"/>
        </w:rPr>
        <w:t xml:space="preserve"> VỚI QUY ĐỊNH PHÁP LUẬT HIỆN HÀNH</w:t>
      </w:r>
    </w:p>
    <w:p w14:paraId="707C5F3F" w14:textId="77777777" w:rsidR="008E29A1" w:rsidRDefault="008E29A1" w:rsidP="008E29A1">
      <w:pPr>
        <w:spacing w:line="340" w:lineRule="exact"/>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0"/>
        <w:gridCol w:w="4852"/>
        <w:gridCol w:w="4852"/>
      </w:tblGrid>
      <w:tr w:rsidR="008E29A1" w:rsidRPr="00072F0C" w14:paraId="0F2B98FF" w14:textId="77777777" w:rsidTr="00072F0C">
        <w:trPr>
          <w:tblHeader/>
        </w:trPr>
        <w:tc>
          <w:tcPr>
            <w:tcW w:w="5650" w:type="dxa"/>
            <w:shd w:val="clear" w:color="auto" w:fill="E7E6E6"/>
            <w:vAlign w:val="center"/>
          </w:tcPr>
          <w:p w14:paraId="6E5EDB6F" w14:textId="77777777" w:rsidR="008E29A1" w:rsidRPr="00072F0C" w:rsidRDefault="008E29A1" w:rsidP="00072F0C">
            <w:pPr>
              <w:widowControl w:val="0"/>
              <w:overflowPunct w:val="0"/>
              <w:autoSpaceDE w:val="0"/>
              <w:autoSpaceDN w:val="0"/>
              <w:adjustRightInd w:val="0"/>
              <w:snapToGrid w:val="0"/>
              <w:spacing w:beforeLines="60" w:before="144"/>
              <w:jc w:val="center"/>
              <w:textAlignment w:val="baseline"/>
              <w:outlineLvl w:val="0"/>
              <w:rPr>
                <w:rFonts w:eastAsia="SimSun"/>
                <w:b/>
                <w:bCs/>
                <w:spacing w:val="6"/>
                <w:kern w:val="32"/>
                <w:sz w:val="22"/>
                <w:szCs w:val="22"/>
                <w:lang w:val="vi-VN"/>
              </w:rPr>
            </w:pPr>
            <w:r w:rsidRPr="00072F0C">
              <w:rPr>
                <w:b/>
                <w:sz w:val="22"/>
                <w:szCs w:val="22"/>
              </w:rPr>
              <w:t>Luật Địa</w:t>
            </w:r>
            <w:r w:rsidRPr="00072F0C">
              <w:rPr>
                <w:b/>
                <w:sz w:val="22"/>
                <w:szCs w:val="22"/>
                <w:lang w:val="vi-VN"/>
              </w:rPr>
              <w:t xml:space="preserve"> chất và khoáng sản</w:t>
            </w:r>
            <w:r w:rsidRPr="00072F0C">
              <w:rPr>
                <w:b/>
                <w:sz w:val="22"/>
                <w:szCs w:val="22"/>
              </w:rPr>
              <w:t xml:space="preserve"> năm</w:t>
            </w:r>
            <w:r w:rsidRPr="00072F0C">
              <w:rPr>
                <w:b/>
                <w:sz w:val="22"/>
                <w:szCs w:val="22"/>
                <w:lang w:val="vi-VN"/>
              </w:rPr>
              <w:t xml:space="preserve"> 2024</w:t>
            </w:r>
          </w:p>
        </w:tc>
        <w:tc>
          <w:tcPr>
            <w:tcW w:w="4852" w:type="dxa"/>
            <w:shd w:val="clear" w:color="auto" w:fill="E7E6E6"/>
            <w:vAlign w:val="center"/>
          </w:tcPr>
          <w:p w14:paraId="481532BA" w14:textId="77777777" w:rsidR="008E29A1" w:rsidRPr="00072F0C" w:rsidRDefault="008E29A1" w:rsidP="00072F0C">
            <w:pPr>
              <w:widowControl w:val="0"/>
              <w:overflowPunct w:val="0"/>
              <w:autoSpaceDE w:val="0"/>
              <w:autoSpaceDN w:val="0"/>
              <w:adjustRightInd w:val="0"/>
              <w:snapToGrid w:val="0"/>
              <w:spacing w:beforeLines="60" w:before="144"/>
              <w:jc w:val="center"/>
              <w:textAlignment w:val="baseline"/>
              <w:outlineLvl w:val="0"/>
              <w:rPr>
                <w:rFonts w:eastAsia="SimSun"/>
                <w:b/>
                <w:bCs/>
                <w:spacing w:val="6"/>
                <w:kern w:val="32"/>
                <w:sz w:val="22"/>
                <w:szCs w:val="22"/>
              </w:rPr>
            </w:pPr>
            <w:r w:rsidRPr="00072F0C">
              <w:rPr>
                <w:b/>
                <w:sz w:val="22"/>
                <w:szCs w:val="22"/>
              </w:rPr>
              <w:t>Dự thảo Luật sửa đổi, bổ sung một số điều của Luật Địa</w:t>
            </w:r>
            <w:r w:rsidRPr="00072F0C">
              <w:rPr>
                <w:b/>
                <w:sz w:val="22"/>
                <w:szCs w:val="22"/>
                <w:lang w:val="vi-VN"/>
              </w:rPr>
              <w:t xml:space="preserve"> chất và khoáng sản</w:t>
            </w:r>
            <w:r w:rsidR="006B0D6D" w:rsidRPr="00072F0C">
              <w:rPr>
                <w:b/>
                <w:sz w:val="22"/>
                <w:szCs w:val="22"/>
                <w:lang w:val="vi-VN"/>
              </w:rPr>
              <w:t xml:space="preserve"> năm 2024</w:t>
            </w:r>
          </w:p>
        </w:tc>
        <w:tc>
          <w:tcPr>
            <w:tcW w:w="4852" w:type="dxa"/>
            <w:shd w:val="clear" w:color="auto" w:fill="E7E6E6"/>
            <w:vAlign w:val="center"/>
          </w:tcPr>
          <w:p w14:paraId="7047D7B8" w14:textId="77777777" w:rsidR="008E29A1" w:rsidRPr="005B0268" w:rsidRDefault="008E29A1" w:rsidP="00072F0C">
            <w:pPr>
              <w:widowControl w:val="0"/>
              <w:overflowPunct w:val="0"/>
              <w:autoSpaceDE w:val="0"/>
              <w:autoSpaceDN w:val="0"/>
              <w:adjustRightInd w:val="0"/>
              <w:snapToGrid w:val="0"/>
              <w:spacing w:beforeLines="60" w:before="144"/>
              <w:jc w:val="center"/>
              <w:textAlignment w:val="baseline"/>
              <w:outlineLvl w:val="0"/>
              <w:rPr>
                <w:rFonts w:eastAsia="SimSun"/>
                <w:b/>
                <w:spacing w:val="6"/>
                <w:kern w:val="32"/>
                <w:sz w:val="22"/>
                <w:szCs w:val="22"/>
              </w:rPr>
            </w:pPr>
            <w:r w:rsidRPr="005B0268">
              <w:rPr>
                <w:b/>
                <w:sz w:val="22"/>
                <w:szCs w:val="22"/>
              </w:rPr>
              <w:t>Thuyết minh</w:t>
            </w:r>
          </w:p>
        </w:tc>
      </w:tr>
      <w:tr w:rsidR="00AE168E" w:rsidRPr="00072F0C" w14:paraId="3D907437" w14:textId="77777777" w:rsidTr="00072F0C">
        <w:tc>
          <w:tcPr>
            <w:tcW w:w="5650" w:type="dxa"/>
          </w:tcPr>
          <w:p w14:paraId="16991886" w14:textId="77777777" w:rsidR="00AE168E" w:rsidRPr="00072F0C" w:rsidRDefault="00AE168E" w:rsidP="00072F0C">
            <w:pPr>
              <w:widowControl w:val="0"/>
              <w:overflowPunct w:val="0"/>
              <w:autoSpaceDE w:val="0"/>
              <w:autoSpaceDN w:val="0"/>
              <w:adjustRightInd w:val="0"/>
              <w:snapToGrid w:val="0"/>
              <w:spacing w:beforeLines="60" w:before="144"/>
              <w:jc w:val="both"/>
              <w:textAlignment w:val="baseline"/>
              <w:outlineLvl w:val="0"/>
              <w:rPr>
                <w:rFonts w:eastAsia="SimSun"/>
                <w:b/>
                <w:bCs/>
                <w:spacing w:val="6"/>
                <w:kern w:val="32"/>
                <w:sz w:val="22"/>
                <w:szCs w:val="22"/>
              </w:rPr>
            </w:pPr>
          </w:p>
        </w:tc>
        <w:tc>
          <w:tcPr>
            <w:tcW w:w="4852" w:type="dxa"/>
          </w:tcPr>
          <w:p w14:paraId="0A4E94C4" w14:textId="77777777" w:rsidR="00AE168E" w:rsidRPr="00072F0C" w:rsidRDefault="00AE168E" w:rsidP="00072F0C">
            <w:pPr>
              <w:adjustRightInd w:val="0"/>
              <w:snapToGrid w:val="0"/>
              <w:spacing w:beforeLines="60" w:before="144"/>
              <w:jc w:val="both"/>
              <w:outlineLvl w:val="2"/>
              <w:rPr>
                <w:rFonts w:eastAsia="Calibri"/>
                <w:b/>
                <w:bCs/>
                <w:iCs/>
                <w:sz w:val="22"/>
                <w:szCs w:val="22"/>
                <w:lang w:val="vi-VN"/>
              </w:rPr>
            </w:pPr>
            <w:r w:rsidRPr="00072F0C">
              <w:rPr>
                <w:rFonts w:eastAsia="Calibri"/>
                <w:b/>
                <w:bCs/>
                <w:iCs/>
                <w:sz w:val="22"/>
                <w:szCs w:val="22"/>
                <w:lang w:val="vi-VN"/>
              </w:rPr>
              <w:t xml:space="preserve">Điều 1. Sửa đổi, bổ sung một số điều của Luật </w:t>
            </w:r>
            <w:r w:rsidR="001765BF" w:rsidRPr="00072F0C">
              <w:rPr>
                <w:rFonts w:eastAsia="Calibri"/>
                <w:b/>
                <w:bCs/>
                <w:iCs/>
                <w:sz w:val="22"/>
                <w:szCs w:val="22"/>
                <w:lang w:val="vi-VN"/>
              </w:rPr>
              <w:t>Đ</w:t>
            </w:r>
            <w:r w:rsidRPr="00072F0C">
              <w:rPr>
                <w:rFonts w:eastAsia="Calibri"/>
                <w:b/>
                <w:bCs/>
                <w:iCs/>
                <w:sz w:val="22"/>
                <w:szCs w:val="22"/>
                <w:lang w:val="vi-VN"/>
              </w:rPr>
              <w:t>ịa chất và khoáng sản số 54/2024/QH15 ngày 29 tháng 11 năm 2024</w:t>
            </w:r>
          </w:p>
        </w:tc>
        <w:tc>
          <w:tcPr>
            <w:tcW w:w="4852" w:type="dxa"/>
          </w:tcPr>
          <w:p w14:paraId="03ADCCA4" w14:textId="77777777" w:rsidR="00AE168E" w:rsidRPr="005B0268" w:rsidRDefault="00AE168E" w:rsidP="00072F0C">
            <w:pPr>
              <w:widowControl w:val="0"/>
              <w:overflowPunct w:val="0"/>
              <w:autoSpaceDE w:val="0"/>
              <w:autoSpaceDN w:val="0"/>
              <w:adjustRightInd w:val="0"/>
              <w:snapToGrid w:val="0"/>
              <w:spacing w:beforeLines="60" w:before="144"/>
              <w:jc w:val="both"/>
              <w:textAlignment w:val="baseline"/>
              <w:outlineLvl w:val="0"/>
              <w:rPr>
                <w:rFonts w:eastAsia="SimSun"/>
                <w:bCs/>
                <w:spacing w:val="6"/>
                <w:kern w:val="32"/>
                <w:sz w:val="22"/>
                <w:szCs w:val="22"/>
              </w:rPr>
            </w:pPr>
          </w:p>
        </w:tc>
      </w:tr>
      <w:tr w:rsidR="008E29A1" w:rsidRPr="00072F0C" w14:paraId="21B076A1" w14:textId="77777777" w:rsidTr="00072F0C">
        <w:tc>
          <w:tcPr>
            <w:tcW w:w="5650" w:type="dxa"/>
          </w:tcPr>
          <w:p w14:paraId="69C72424" w14:textId="77777777" w:rsidR="008E29A1" w:rsidRPr="00072F0C" w:rsidRDefault="008E29A1" w:rsidP="00072F0C">
            <w:pPr>
              <w:widowControl w:val="0"/>
              <w:overflowPunct w:val="0"/>
              <w:autoSpaceDE w:val="0"/>
              <w:autoSpaceDN w:val="0"/>
              <w:adjustRightInd w:val="0"/>
              <w:snapToGrid w:val="0"/>
              <w:spacing w:beforeLines="60" w:before="144"/>
              <w:jc w:val="both"/>
              <w:textAlignment w:val="baseline"/>
              <w:outlineLvl w:val="0"/>
              <w:rPr>
                <w:rFonts w:eastAsia="SimSun"/>
                <w:b/>
                <w:bCs/>
                <w:spacing w:val="6"/>
                <w:kern w:val="32"/>
                <w:sz w:val="22"/>
                <w:szCs w:val="22"/>
              </w:rPr>
            </w:pPr>
            <w:r w:rsidRPr="00957DE8">
              <w:rPr>
                <w:rFonts w:eastAsia="SimSun"/>
                <w:b/>
                <w:bCs/>
                <w:spacing w:val="6"/>
                <w:kern w:val="32"/>
                <w:sz w:val="22"/>
                <w:szCs w:val="22"/>
              </w:rPr>
              <w:t>Chương I</w:t>
            </w:r>
            <w:r w:rsidRPr="00072F0C">
              <w:rPr>
                <w:b/>
                <w:bCs/>
                <w:spacing w:val="6"/>
                <w:kern w:val="32"/>
                <w:sz w:val="22"/>
                <w:szCs w:val="22"/>
                <w:lang w:val="vi-VN"/>
              </w:rPr>
              <w:t xml:space="preserve">. </w:t>
            </w:r>
            <w:r w:rsidRPr="00957DE8">
              <w:rPr>
                <w:rFonts w:eastAsia="SimSun"/>
                <w:b/>
                <w:bCs/>
                <w:spacing w:val="6"/>
                <w:kern w:val="32"/>
                <w:sz w:val="22"/>
                <w:szCs w:val="22"/>
              </w:rPr>
              <w:t>NHỮNG QUY ĐỊNH CHUNG</w:t>
            </w:r>
          </w:p>
        </w:tc>
        <w:tc>
          <w:tcPr>
            <w:tcW w:w="4852" w:type="dxa"/>
          </w:tcPr>
          <w:p w14:paraId="17C261D5" w14:textId="77777777" w:rsidR="008E29A1" w:rsidRPr="00072F0C" w:rsidRDefault="008E29A1" w:rsidP="00072F0C">
            <w:pPr>
              <w:widowControl w:val="0"/>
              <w:overflowPunct w:val="0"/>
              <w:autoSpaceDE w:val="0"/>
              <w:autoSpaceDN w:val="0"/>
              <w:adjustRightInd w:val="0"/>
              <w:snapToGrid w:val="0"/>
              <w:spacing w:beforeLines="60" w:before="144"/>
              <w:jc w:val="both"/>
              <w:textAlignment w:val="baseline"/>
              <w:outlineLvl w:val="0"/>
              <w:rPr>
                <w:rFonts w:eastAsia="SimSun"/>
                <w:b/>
                <w:bCs/>
                <w:spacing w:val="6"/>
                <w:kern w:val="32"/>
                <w:sz w:val="22"/>
                <w:szCs w:val="22"/>
              </w:rPr>
            </w:pPr>
          </w:p>
        </w:tc>
        <w:tc>
          <w:tcPr>
            <w:tcW w:w="4852" w:type="dxa"/>
          </w:tcPr>
          <w:p w14:paraId="172FD94F" w14:textId="77777777" w:rsidR="008E29A1" w:rsidRPr="005B0268" w:rsidRDefault="008E29A1" w:rsidP="00072F0C">
            <w:pPr>
              <w:widowControl w:val="0"/>
              <w:overflowPunct w:val="0"/>
              <w:autoSpaceDE w:val="0"/>
              <w:autoSpaceDN w:val="0"/>
              <w:adjustRightInd w:val="0"/>
              <w:snapToGrid w:val="0"/>
              <w:spacing w:beforeLines="60" w:before="144"/>
              <w:jc w:val="both"/>
              <w:textAlignment w:val="baseline"/>
              <w:outlineLvl w:val="0"/>
              <w:rPr>
                <w:rFonts w:eastAsia="SimSun"/>
                <w:bCs/>
                <w:spacing w:val="6"/>
                <w:kern w:val="32"/>
                <w:sz w:val="22"/>
                <w:szCs w:val="22"/>
              </w:rPr>
            </w:pPr>
          </w:p>
        </w:tc>
      </w:tr>
      <w:tr w:rsidR="008E29A1" w:rsidRPr="00072F0C" w14:paraId="417E8E72" w14:textId="77777777" w:rsidTr="00072F0C">
        <w:tc>
          <w:tcPr>
            <w:tcW w:w="5650" w:type="dxa"/>
          </w:tcPr>
          <w:p w14:paraId="09C3CA8B" w14:textId="77777777" w:rsidR="008E29A1" w:rsidRPr="00072F0C" w:rsidRDefault="008E29A1"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1. Phạm vi điều chỉnh </w:t>
            </w:r>
          </w:p>
          <w:p w14:paraId="373DF7FC" w14:textId="77777777" w:rsidR="008E29A1" w:rsidRPr="00072F0C" w:rsidRDefault="008E29A1" w:rsidP="00072F0C">
            <w:pPr>
              <w:widowControl w:val="0"/>
              <w:adjustRightInd w:val="0"/>
              <w:snapToGrid w:val="0"/>
              <w:spacing w:beforeLines="60" w:before="144"/>
              <w:rPr>
                <w:sz w:val="22"/>
                <w:szCs w:val="22"/>
                <w:lang w:val="vi-VN"/>
              </w:rPr>
            </w:pPr>
            <w:r w:rsidRPr="00957DE8">
              <w:rPr>
                <w:rFonts w:eastAsia="SimSun"/>
                <w:spacing w:val="-4"/>
                <w:sz w:val="22"/>
                <w:szCs w:val="22"/>
                <w:lang w:val="vi-VN"/>
              </w:rPr>
              <w:t>1. Luật này quy định việc điều tra cơ bản địa chất, điều tra địa chất về khoáng sản; bảo vệ tài nguyên địa chất, khoáng sản chưa khai thác; hoạt động khoáng sản; thu hồi khoáng sản; chế biến khoáng sản; tài chính về địa chất, khoáng sản và đấu giá quyền khai thác khoáng sản; quản lý nhà nước về địa chất, khoáng sản trong phạm vi đất liền, hải đảo, nội thủy, lãnh hải, vùng tiếp giáp lãnh hải, vùng đặc quyền kinh tế và thềm lục địa của nước Cộng hòa xã hội chủ nghĩa Việt Nam</w:t>
            </w:r>
            <w:r w:rsidRPr="00957DE8">
              <w:rPr>
                <w:rFonts w:eastAsia="SimSun"/>
                <w:sz w:val="22"/>
                <w:szCs w:val="22"/>
                <w:lang w:val="vi-VN"/>
              </w:rPr>
              <w:t xml:space="preserve">. </w:t>
            </w:r>
          </w:p>
          <w:p w14:paraId="5F5F4EF1" w14:textId="77777777" w:rsidR="008E29A1" w:rsidRPr="00072F0C" w:rsidRDefault="008E29A1"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2. Các trường hợp sau đây không thuộc phạm vi điều chỉnh của Luật này:</w:t>
            </w:r>
          </w:p>
          <w:p w14:paraId="66646FEE" w14:textId="77777777" w:rsidR="008E29A1" w:rsidRPr="00072F0C" w:rsidRDefault="008E29A1"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a) Dầu khí; các loại nước thiên nhiên không phải là nước khoáng thiên nhiên, nước nóng thiên nhiên;</w:t>
            </w:r>
          </w:p>
          <w:p w14:paraId="3626EB62" w14:textId="77777777" w:rsidR="008E29A1" w:rsidRPr="00072F0C" w:rsidRDefault="008E29A1"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2"/>
                <w:sz w:val="22"/>
                <w:szCs w:val="22"/>
                <w:lang w:val="vi-VN"/>
              </w:rPr>
              <w:t xml:space="preserve">b) Hoạt động chế biến khoáng sản không gắn với dự án đầu tư khai thác khoáng sản để được cấp giấy phép khai thác khoáng sản hoặc giấy phép khai thác tận thu khoáng sản. </w:t>
            </w:r>
          </w:p>
        </w:tc>
        <w:tc>
          <w:tcPr>
            <w:tcW w:w="4852" w:type="dxa"/>
          </w:tcPr>
          <w:p w14:paraId="0E20D3FD" w14:textId="77777777" w:rsidR="008E29A1" w:rsidRPr="00072F0C" w:rsidRDefault="008E29A1" w:rsidP="00072F0C">
            <w:pPr>
              <w:adjustRightInd w:val="0"/>
              <w:snapToGrid w:val="0"/>
              <w:spacing w:beforeLines="60" w:before="144"/>
              <w:outlineLvl w:val="2"/>
              <w:rPr>
                <w:rFonts w:eastAsia="Calibri"/>
                <w:b/>
                <w:bCs/>
                <w:iCs/>
                <w:sz w:val="22"/>
                <w:szCs w:val="22"/>
                <w:lang w:val="vi-VN"/>
              </w:rPr>
            </w:pPr>
          </w:p>
        </w:tc>
        <w:tc>
          <w:tcPr>
            <w:tcW w:w="4852" w:type="dxa"/>
          </w:tcPr>
          <w:p w14:paraId="1C714C08" w14:textId="77777777" w:rsidR="008E29A1" w:rsidRPr="005B0268" w:rsidRDefault="001208FB" w:rsidP="00072F0C">
            <w:pPr>
              <w:widowControl w:val="0"/>
              <w:adjustRightInd w:val="0"/>
              <w:snapToGrid w:val="0"/>
              <w:spacing w:beforeLines="60" w:before="144"/>
              <w:jc w:val="both"/>
              <w:rPr>
                <w:rFonts w:eastAsia="SimSun"/>
                <w:bCs/>
                <w:spacing w:val="-4"/>
                <w:sz w:val="22"/>
                <w:szCs w:val="22"/>
                <w:lang w:val="vi-VN"/>
              </w:rPr>
            </w:pPr>
            <w:r w:rsidRPr="005B0268">
              <w:rPr>
                <w:rFonts w:eastAsia="SimSun"/>
                <w:bCs/>
                <w:spacing w:val="-4"/>
                <w:sz w:val="22"/>
                <w:szCs w:val="22"/>
                <w:lang w:val="vi-VN"/>
              </w:rPr>
              <w:t>Giữ nguyên quy định của Luật  Địa chất và khoáng sản năm 2024.</w:t>
            </w:r>
          </w:p>
        </w:tc>
      </w:tr>
      <w:tr w:rsidR="001208FB" w:rsidRPr="00072F0C" w14:paraId="44CDCA48" w14:textId="77777777" w:rsidTr="00072F0C">
        <w:tc>
          <w:tcPr>
            <w:tcW w:w="5650" w:type="dxa"/>
          </w:tcPr>
          <w:p w14:paraId="2F2B8674"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1" w:name="_Toc249093302"/>
            <w:bookmarkStart w:id="2" w:name="_Toc255656212"/>
            <w:bookmarkStart w:id="3" w:name="_Toc257905598"/>
            <w:bookmarkStart w:id="4" w:name="_Toc259006737"/>
            <w:bookmarkStart w:id="5" w:name="_Toc270890873"/>
            <w:bookmarkStart w:id="6" w:name="_Toc181886880"/>
            <w:r w:rsidRPr="00957DE8">
              <w:rPr>
                <w:rFonts w:eastAsia="Calibri"/>
                <w:b/>
                <w:bCs/>
                <w:iCs/>
                <w:sz w:val="22"/>
                <w:szCs w:val="22"/>
                <w:lang w:val="vi-VN"/>
              </w:rPr>
              <w:lastRenderedPageBreak/>
              <w:t>Điều 2. Giải thích từ ngữ</w:t>
            </w:r>
          </w:p>
          <w:bookmarkEnd w:id="1"/>
          <w:bookmarkEnd w:id="2"/>
          <w:bookmarkEnd w:id="3"/>
          <w:bookmarkEnd w:id="4"/>
          <w:bookmarkEnd w:id="5"/>
          <w:bookmarkEnd w:id="6"/>
          <w:p w14:paraId="33D1DE3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Trong Luật này, các từ ngữ dưới đây được hiểu như sau:</w:t>
            </w:r>
          </w:p>
          <w:p w14:paraId="1546C82A"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 xml:space="preserve">1. </w:t>
            </w:r>
            <w:r w:rsidRPr="00957DE8">
              <w:rPr>
                <w:i/>
                <w:sz w:val="22"/>
                <w:szCs w:val="22"/>
                <w:lang w:val="vi-VN"/>
              </w:rPr>
              <w:t>Địa chất</w:t>
            </w:r>
            <w:r w:rsidRPr="00957DE8">
              <w:rPr>
                <w:sz w:val="22"/>
                <w:szCs w:val="22"/>
                <w:lang w:val="vi-VN"/>
              </w:rPr>
              <w:t xml:space="preserve"> là các dạng vật chất cấu tạo nên trái đất, các quá trình diễn ra trong tự nhiên phát sinh từ sự tiến hóa của trái đất cũng như địa hình, cảnh quan, hiện tượng địa chất và môi trường được tạo ra do các quá trình tự nhiên đó.</w:t>
            </w:r>
          </w:p>
          <w:p w14:paraId="5779A11D"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 xml:space="preserve">2. </w:t>
            </w:r>
            <w:r w:rsidRPr="00957DE8">
              <w:rPr>
                <w:rFonts w:eastAsia="SimSun"/>
                <w:i/>
                <w:spacing w:val="-2"/>
                <w:sz w:val="22"/>
                <w:szCs w:val="22"/>
                <w:lang w:val="vi-VN"/>
              </w:rPr>
              <w:t>Tài nguyên địa chất</w:t>
            </w:r>
            <w:r w:rsidRPr="00957DE8">
              <w:rPr>
                <w:rFonts w:eastAsia="SimSun"/>
                <w:spacing w:val="-2"/>
                <w:sz w:val="22"/>
                <w:szCs w:val="22"/>
                <w:lang w:val="vi-VN"/>
              </w:rPr>
              <w:t xml:space="preserve"> là các dạng vật chất hình thành từ các quá trình địa chất, tồn tại trong hoặc trên bề mặt trái đất mà con người có thể khai thác, sử dụng, bao gồm: khoáng sản, di chỉ địa chất, di sản địa chất, tài nguyên địa nhiệt, tài nguyên vị thế, cấu trúc địa chất tàng trữ, không gian lòng đất.</w:t>
            </w:r>
          </w:p>
          <w:p w14:paraId="7026B5AA"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 xml:space="preserve">3. </w:t>
            </w:r>
            <w:r w:rsidRPr="00957DE8">
              <w:rPr>
                <w:rFonts w:eastAsia="SimSun"/>
                <w:i/>
                <w:sz w:val="22"/>
                <w:szCs w:val="22"/>
                <w:lang w:val="vi-VN"/>
              </w:rPr>
              <w:t>Tài nguyên địa nhiệt</w:t>
            </w:r>
            <w:r w:rsidRPr="00957DE8">
              <w:rPr>
                <w:rFonts w:eastAsia="SimSun"/>
                <w:sz w:val="22"/>
                <w:szCs w:val="22"/>
                <w:lang w:val="vi-VN"/>
              </w:rPr>
              <w:t xml:space="preserve"> là nhiệt năng được sinh ra và tồn tại trong các thể địa chất, cấu trúc địa chất có thể khai thác, sử dụng.</w:t>
            </w:r>
          </w:p>
          <w:p w14:paraId="18143CB0"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 xml:space="preserve">4. </w:t>
            </w:r>
            <w:r w:rsidRPr="00957DE8">
              <w:rPr>
                <w:rFonts w:eastAsia="SimSun"/>
                <w:i/>
                <w:iCs/>
                <w:spacing w:val="-4"/>
                <w:sz w:val="22"/>
                <w:szCs w:val="22"/>
                <w:lang w:val="vi-VN"/>
              </w:rPr>
              <w:t>Tài nguyên vị thế</w:t>
            </w:r>
            <w:r w:rsidRPr="00957DE8">
              <w:rPr>
                <w:rFonts w:eastAsia="SimSun"/>
                <w:spacing w:val="-4"/>
                <w:sz w:val="22"/>
                <w:szCs w:val="22"/>
                <w:lang w:val="vi-VN"/>
              </w:rPr>
              <w:t xml:space="preserve"> là tài nguyên địa chất </w:t>
            </w:r>
            <w:r w:rsidRPr="00957DE8">
              <w:rPr>
                <w:rFonts w:eastAsia="SimSun"/>
                <w:bCs/>
                <w:spacing w:val="-4"/>
                <w:sz w:val="22"/>
                <w:szCs w:val="22"/>
                <w:lang w:val="vi-VN"/>
              </w:rPr>
              <w:t>mà có vị trí địa lý đem lại lợi thế chiến lược về kinh tế, quốc phòng, an ninh hoặc môi trường</w:t>
            </w:r>
            <w:r w:rsidRPr="00957DE8">
              <w:rPr>
                <w:rFonts w:eastAsia="SimSun"/>
                <w:spacing w:val="-4"/>
                <w:sz w:val="22"/>
                <w:szCs w:val="22"/>
                <w:lang w:val="vi-VN"/>
              </w:rPr>
              <w:t>.</w:t>
            </w:r>
          </w:p>
          <w:p w14:paraId="5B68DE37" w14:textId="77777777" w:rsidR="001208FB" w:rsidRPr="00072F0C" w:rsidRDefault="001208FB" w:rsidP="00072F0C">
            <w:pPr>
              <w:widowControl w:val="0"/>
              <w:adjustRightInd w:val="0"/>
              <w:snapToGrid w:val="0"/>
              <w:spacing w:beforeLines="60" w:before="144"/>
              <w:rPr>
                <w:bCs/>
                <w:spacing w:val="-4"/>
                <w:sz w:val="22"/>
                <w:szCs w:val="22"/>
                <w:lang w:val="vi-VN"/>
              </w:rPr>
            </w:pPr>
            <w:r w:rsidRPr="00957DE8">
              <w:rPr>
                <w:rFonts w:eastAsia="SimSun"/>
                <w:bCs/>
                <w:spacing w:val="-4"/>
                <w:sz w:val="22"/>
                <w:szCs w:val="22"/>
                <w:lang w:val="vi-VN"/>
              </w:rPr>
              <w:t xml:space="preserve">5. </w:t>
            </w:r>
            <w:r w:rsidRPr="00957DE8">
              <w:rPr>
                <w:rFonts w:eastAsia="SimSun"/>
                <w:bCs/>
                <w:i/>
                <w:spacing w:val="-4"/>
                <w:sz w:val="22"/>
                <w:szCs w:val="22"/>
                <w:lang w:val="vi-VN"/>
              </w:rPr>
              <w:t>Cấu trúc địa chất tàng trữ</w:t>
            </w:r>
            <w:r w:rsidRPr="00957DE8">
              <w:rPr>
                <w:rFonts w:eastAsia="SimSun"/>
                <w:bCs/>
                <w:spacing w:val="-4"/>
                <w:sz w:val="22"/>
                <w:szCs w:val="22"/>
                <w:lang w:val="vi-VN"/>
              </w:rPr>
              <w:t xml:space="preserve"> là thể địa chất được hình thành trong lòng đất, có khả năng lưu giữ và thu hồi các loại vật chất.</w:t>
            </w:r>
          </w:p>
          <w:p w14:paraId="6121B93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6. </w:t>
            </w:r>
            <w:r w:rsidRPr="00957DE8">
              <w:rPr>
                <w:rFonts w:eastAsia="SimSun"/>
                <w:i/>
                <w:sz w:val="22"/>
                <w:szCs w:val="22"/>
                <w:lang w:val="vi-VN"/>
              </w:rPr>
              <w:t>Di chỉ địa chất</w:t>
            </w:r>
            <w:r w:rsidRPr="00957DE8">
              <w:rPr>
                <w:rFonts w:eastAsia="SimSun"/>
                <w:sz w:val="22"/>
                <w:szCs w:val="22"/>
                <w:lang w:val="vi-VN"/>
              </w:rPr>
              <w:t xml:space="preserve"> là tập hợp các dấu hiệu, đặc điểm của hoạt động địa chất có giá trị nổi bật về khoa học, giáo dục, thẩm mỹ và kinh tế ở một khu vực xác định trên mặt đất hoặc trong lòng đất được phát hiện và ghi nhận trong quá trình điều tra địa chất.</w:t>
            </w:r>
          </w:p>
          <w:p w14:paraId="65CC9AD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7. </w:t>
            </w:r>
            <w:r w:rsidRPr="00957DE8">
              <w:rPr>
                <w:rFonts w:eastAsia="SimSun"/>
                <w:i/>
                <w:sz w:val="22"/>
                <w:szCs w:val="22"/>
                <w:lang w:val="vi-VN"/>
              </w:rPr>
              <w:t>Di sản địa chất</w:t>
            </w:r>
            <w:r w:rsidRPr="00957DE8">
              <w:rPr>
                <w:rFonts w:eastAsia="SimSun"/>
                <w:sz w:val="22"/>
                <w:szCs w:val="22"/>
                <w:lang w:val="vi-VN"/>
              </w:rPr>
              <w:t xml:space="preserve"> là tập hợp một hoặc nhiều di chỉ địa chất được công nhận, xếp hạng.</w:t>
            </w:r>
          </w:p>
          <w:p w14:paraId="755D656C" w14:textId="77777777" w:rsidR="001208FB" w:rsidRPr="00072F0C" w:rsidRDefault="001208FB" w:rsidP="00072F0C">
            <w:pPr>
              <w:widowControl w:val="0"/>
              <w:adjustRightInd w:val="0"/>
              <w:snapToGrid w:val="0"/>
              <w:spacing w:beforeLines="60" w:before="144"/>
              <w:rPr>
                <w:strike/>
                <w:sz w:val="22"/>
                <w:szCs w:val="22"/>
                <w:lang w:val="vi-VN"/>
              </w:rPr>
            </w:pPr>
            <w:r w:rsidRPr="00957DE8">
              <w:rPr>
                <w:rFonts w:eastAsia="SimSun"/>
                <w:sz w:val="22"/>
                <w:szCs w:val="22"/>
                <w:lang w:val="vi-VN"/>
              </w:rPr>
              <w:t xml:space="preserve">8. </w:t>
            </w:r>
            <w:r w:rsidRPr="00957DE8">
              <w:rPr>
                <w:rFonts w:eastAsia="SimSun"/>
                <w:i/>
                <w:sz w:val="22"/>
                <w:szCs w:val="22"/>
                <w:lang w:val="vi-VN"/>
              </w:rPr>
              <w:t>Công viên địa chất là</w:t>
            </w:r>
            <w:r w:rsidRPr="00957DE8">
              <w:rPr>
                <w:rFonts w:eastAsia="SimSun"/>
                <w:sz w:val="22"/>
                <w:szCs w:val="22"/>
                <w:lang w:val="vi-VN"/>
              </w:rPr>
              <w:t xml:space="preserve"> một khu vực có giới hạn xác định, có các di sản địa chất, độc đáo về văn hóa, sinh thái và khảo cổ học; có diện tích phù hợp để thực hiện các chức năng quản lý, bảo tồn, giáo dục, nghiên cứu và phát triển bền vững kinh tế - xã hội và bảo vệ môi trường.</w:t>
            </w:r>
          </w:p>
          <w:p w14:paraId="1B08E45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lastRenderedPageBreak/>
              <w:t xml:space="preserve">9. </w:t>
            </w:r>
            <w:r w:rsidRPr="00957DE8">
              <w:rPr>
                <w:rFonts w:eastAsia="SimSun"/>
                <w:i/>
                <w:sz w:val="22"/>
                <w:szCs w:val="22"/>
                <w:lang w:val="vi-VN"/>
              </w:rPr>
              <w:t>Tai biến địa chất</w:t>
            </w:r>
            <w:r w:rsidRPr="00957DE8">
              <w:rPr>
                <w:rFonts w:eastAsia="SimSun"/>
                <w:sz w:val="22"/>
                <w:szCs w:val="22"/>
                <w:lang w:val="vi-VN"/>
              </w:rPr>
              <w:t xml:space="preserve"> là hiện tượng tự nhiên bất thường có thể gây thiệt hại về môi trường, con người, tài sản, điều kiện sống và các hoạt động kinh tế - xã hội, bao gồm: động đất, hoạt động núi lửa, đứt gãy hoạt động, trượt lở đất đá, sụt lún bề mặt; nứt đất; xói lở bờ sông, bờ biển; ô nhiễm từ khoáng vật, nguyên tố độc hại có nguồn gốc tự nhiên.</w:t>
            </w:r>
          </w:p>
          <w:p w14:paraId="3F2C73B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10. </w:t>
            </w:r>
            <w:r w:rsidRPr="00957DE8">
              <w:rPr>
                <w:rFonts w:eastAsia="SimSun"/>
                <w:i/>
                <w:iCs/>
                <w:sz w:val="22"/>
                <w:szCs w:val="22"/>
                <w:lang w:val="vi-VN"/>
              </w:rPr>
              <w:t xml:space="preserve">Không gian lòng đất </w:t>
            </w:r>
            <w:r w:rsidRPr="00957DE8">
              <w:rPr>
                <w:rFonts w:eastAsia="SimSun"/>
                <w:sz w:val="22"/>
                <w:szCs w:val="22"/>
                <w:lang w:val="vi-VN"/>
              </w:rPr>
              <w:t>là phần phạm vi phân bố của các thực thể địa chất trong lòng đất, được xác định bằng hệ toạ độ quốc gia, diện tích và mức sâu trên cơ sở kết quả điều tra cơ bản địa chất.</w:t>
            </w:r>
          </w:p>
          <w:p w14:paraId="275FD70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11. </w:t>
            </w:r>
            <w:r w:rsidRPr="00957DE8">
              <w:rPr>
                <w:rFonts w:eastAsia="SimSun"/>
                <w:i/>
                <w:sz w:val="22"/>
                <w:szCs w:val="22"/>
                <w:lang w:val="vi-VN"/>
              </w:rPr>
              <w:t>Điều tra cơ bản địa chất</w:t>
            </w:r>
            <w:r w:rsidRPr="00957DE8">
              <w:rPr>
                <w:rFonts w:eastAsia="SimSun"/>
                <w:sz w:val="22"/>
                <w:szCs w:val="22"/>
                <w:lang w:val="vi-VN"/>
              </w:rPr>
              <w:t xml:space="preserve"> là hoạt động nghiên cứu, điều tra cơ bản về cấu trúc, thành phần vật chất, lịch sử phát sinh, phát triển vỏ trái đất, các điều kiện địa chất, quá trình địa chất và quy luật sinh khoáng nhằm đánh giá tiềm năng tài nguyên địa chất, các tác động của quá trình địa chất đến kinh tế - xã hội và con người làm căn cứ khoa học cho việc định hướng hoạt động bảo vệ, quản lý tài nguyên địa chất. </w:t>
            </w:r>
          </w:p>
          <w:p w14:paraId="22C7D23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12. </w:t>
            </w:r>
            <w:r w:rsidRPr="00957DE8">
              <w:rPr>
                <w:rFonts w:eastAsia="SimSun"/>
                <w:i/>
                <w:sz w:val="22"/>
                <w:szCs w:val="22"/>
                <w:lang w:val="vi-VN"/>
              </w:rPr>
              <w:t>Điều tra địa chất về khoáng sản</w:t>
            </w:r>
            <w:r w:rsidRPr="00957DE8">
              <w:rPr>
                <w:rFonts w:eastAsia="SimSun"/>
                <w:sz w:val="22"/>
                <w:szCs w:val="22"/>
                <w:lang w:val="vi-VN"/>
              </w:rPr>
              <w:t xml:space="preserve"> là việc xác định quy mô, số lượng, chất lượng từng loại khoáng sản, nhóm khoáng sản theo cấu trúc địa chất có triển vọng trên cơ sở điều tra cơ bản địa chất làm căn cứ khoa học cho việc định hướng hoạt động thăm dò khoáng sản. </w:t>
            </w:r>
          </w:p>
          <w:p w14:paraId="66D8A986" w14:textId="77777777" w:rsidR="001208FB" w:rsidRPr="00072F0C" w:rsidRDefault="001208FB" w:rsidP="00072F0C">
            <w:pPr>
              <w:widowControl w:val="0"/>
              <w:adjustRightInd w:val="0"/>
              <w:snapToGrid w:val="0"/>
              <w:spacing w:beforeLines="60" w:before="144"/>
              <w:rPr>
                <w:sz w:val="22"/>
                <w:szCs w:val="22"/>
                <w:lang w:val="vi-VN" w:eastAsia="en-SG"/>
              </w:rPr>
            </w:pPr>
            <w:r w:rsidRPr="00957DE8">
              <w:rPr>
                <w:rFonts w:eastAsia="SimSun"/>
                <w:sz w:val="22"/>
                <w:szCs w:val="22"/>
                <w:lang w:val="vi-VN"/>
              </w:rPr>
              <w:t xml:space="preserve">13. </w:t>
            </w:r>
            <w:r w:rsidRPr="00957DE8">
              <w:rPr>
                <w:i/>
                <w:sz w:val="22"/>
                <w:szCs w:val="22"/>
                <w:lang w:val="vi-VN" w:eastAsia="en-SG"/>
              </w:rPr>
              <w:t>Khoáng sản</w:t>
            </w:r>
            <w:r w:rsidRPr="00957DE8">
              <w:rPr>
                <w:sz w:val="22"/>
                <w:szCs w:val="22"/>
                <w:lang w:val="vi-VN" w:eastAsia="en-SG"/>
              </w:rPr>
              <w:t xml:space="preserve"> là khoáng vật, khoáng chất có ích được tích tụ tự nhiên ở thể rắn, thể lỏng, thể khí tồn tại trong lòng đất, trên mặt đất, bao gồm cả khoáng vật, khoáng chất ở bãi thải của mỏ.</w:t>
            </w:r>
          </w:p>
          <w:p w14:paraId="20EC6B33" w14:textId="77777777" w:rsidR="001208FB" w:rsidRPr="00072F0C" w:rsidRDefault="001208FB" w:rsidP="00072F0C">
            <w:pPr>
              <w:adjustRightInd w:val="0"/>
              <w:snapToGrid w:val="0"/>
              <w:spacing w:beforeLines="60" w:before="144"/>
              <w:rPr>
                <w:sz w:val="22"/>
                <w:szCs w:val="22"/>
                <w:lang w:val="vi-VN" w:eastAsia="en-SG"/>
              </w:rPr>
            </w:pPr>
            <w:r w:rsidRPr="00957DE8">
              <w:rPr>
                <w:sz w:val="22"/>
                <w:szCs w:val="22"/>
                <w:lang w:val="vi-VN" w:eastAsia="en-SG"/>
              </w:rPr>
              <w:t xml:space="preserve">14. </w:t>
            </w:r>
            <w:r w:rsidRPr="00957DE8">
              <w:rPr>
                <w:i/>
                <w:iCs/>
                <w:sz w:val="22"/>
                <w:szCs w:val="22"/>
                <w:lang w:val="vi-VN" w:eastAsia="en-SG"/>
              </w:rPr>
              <w:t>Khoáng sản nguyên khai</w:t>
            </w:r>
            <w:r w:rsidRPr="00957DE8">
              <w:rPr>
                <w:sz w:val="22"/>
                <w:szCs w:val="22"/>
                <w:lang w:val="vi-VN" w:eastAsia="en-SG"/>
              </w:rPr>
              <w:t xml:space="preserve"> là khoáng sản được khai thác, thu hồi chưa qua chế biến.</w:t>
            </w:r>
          </w:p>
          <w:p w14:paraId="28D93E1F"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 xml:space="preserve">15. </w:t>
            </w:r>
            <w:r w:rsidRPr="00957DE8">
              <w:rPr>
                <w:rFonts w:eastAsia="SimSun"/>
                <w:i/>
                <w:sz w:val="22"/>
                <w:szCs w:val="22"/>
                <w:lang w:val="vi-VN"/>
              </w:rPr>
              <w:t>Khoáng sản đi kèm</w:t>
            </w:r>
            <w:r w:rsidRPr="00957DE8">
              <w:rPr>
                <w:rFonts w:eastAsia="SimSun"/>
                <w:sz w:val="22"/>
                <w:szCs w:val="22"/>
                <w:lang w:val="vi-VN"/>
              </w:rPr>
              <w:t xml:space="preserve"> là khoáng sản có thể khai thác cùng với khoáng sản chính và có hiệu quả kinh tế.</w:t>
            </w:r>
          </w:p>
          <w:p w14:paraId="313106C0"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 xml:space="preserve">16. </w:t>
            </w:r>
            <w:r w:rsidRPr="00957DE8">
              <w:rPr>
                <w:rFonts w:eastAsia="SimSun"/>
                <w:i/>
                <w:spacing w:val="-2"/>
                <w:sz w:val="22"/>
                <w:szCs w:val="22"/>
                <w:lang w:val="vi-VN"/>
              </w:rPr>
              <w:t>Khoáng sản chiến lược, quan trọng</w:t>
            </w:r>
            <w:r w:rsidRPr="00957DE8">
              <w:rPr>
                <w:rFonts w:eastAsia="SimSun"/>
                <w:spacing w:val="-2"/>
                <w:sz w:val="22"/>
                <w:szCs w:val="22"/>
                <w:lang w:val="vi-VN"/>
              </w:rPr>
              <w:t xml:space="preserve"> là khoáng sản thiết yếu phục vụ phát triển kinh tế - xã hội bền vững và tăng cường </w:t>
            </w:r>
            <w:r w:rsidRPr="00957DE8">
              <w:rPr>
                <w:rFonts w:eastAsia="SimSun"/>
                <w:spacing w:val="-2"/>
                <w:sz w:val="22"/>
                <w:szCs w:val="22"/>
                <w:lang w:val="vi-VN"/>
              </w:rPr>
              <w:lastRenderedPageBreak/>
              <w:t xml:space="preserve">quốc phòng, an ninh của đất nước. </w:t>
            </w:r>
          </w:p>
          <w:p w14:paraId="40DCC546" w14:textId="77777777" w:rsidR="001208FB" w:rsidRPr="00072F0C" w:rsidRDefault="001208FB" w:rsidP="00072F0C">
            <w:pPr>
              <w:widowControl w:val="0"/>
              <w:adjustRightInd w:val="0"/>
              <w:snapToGrid w:val="0"/>
              <w:spacing w:beforeLines="60" w:before="144"/>
              <w:rPr>
                <w:sz w:val="22"/>
                <w:szCs w:val="22"/>
                <w:lang w:val="vi-VN" w:eastAsia="en-SG"/>
              </w:rPr>
            </w:pPr>
            <w:r w:rsidRPr="00957DE8">
              <w:rPr>
                <w:sz w:val="22"/>
                <w:szCs w:val="22"/>
                <w:lang w:val="vi-VN" w:eastAsia="en-SG"/>
              </w:rPr>
              <w:t xml:space="preserve">17. </w:t>
            </w:r>
            <w:r w:rsidRPr="00957DE8">
              <w:rPr>
                <w:i/>
                <w:sz w:val="22"/>
                <w:szCs w:val="22"/>
                <w:lang w:val="vi-VN" w:eastAsia="en-SG"/>
              </w:rPr>
              <w:t>Khoáng sản phóng xạ</w:t>
            </w:r>
            <w:r w:rsidRPr="00957DE8">
              <w:rPr>
                <w:sz w:val="22"/>
                <w:szCs w:val="22"/>
                <w:lang w:val="vi-VN" w:eastAsia="en-SG"/>
              </w:rPr>
              <w:t xml:space="preserve"> là tích tụ tự nhiên của các nguyên tố urani, thori và đồng vị phóng xạ liên quan.</w:t>
            </w:r>
          </w:p>
          <w:p w14:paraId="7088D9E1"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 xml:space="preserve">18. </w:t>
            </w:r>
            <w:r w:rsidRPr="00957DE8">
              <w:rPr>
                <w:rFonts w:eastAsia="SimSun"/>
                <w:i/>
                <w:sz w:val="22"/>
                <w:szCs w:val="22"/>
                <w:lang w:val="vi-VN"/>
              </w:rPr>
              <w:t>Khoáng sản độc hại</w:t>
            </w:r>
            <w:r w:rsidRPr="00957DE8">
              <w:rPr>
                <w:rFonts w:eastAsia="SimSun"/>
                <w:iCs/>
                <w:sz w:val="22"/>
                <w:szCs w:val="22"/>
                <w:lang w:val="vi-VN"/>
              </w:rPr>
              <w:t xml:space="preserve"> là khoáng sản có chứa một trong các nguyên tố phóng xạ, thủy ngân, asen, chì, nhóm khoáng vật asbet mà khi khai thác, sử dụng, lưu giữ phát tán ra môi trường những chất phóng xạ hoặc độc hại vượt mức quy định của quy chuẩn kỹ thuật Việt Nam.</w:t>
            </w:r>
          </w:p>
          <w:p w14:paraId="4D1B8991" w14:textId="77777777" w:rsidR="001208FB" w:rsidRPr="00072F0C" w:rsidRDefault="001208FB" w:rsidP="00072F0C">
            <w:pPr>
              <w:widowControl w:val="0"/>
              <w:adjustRightInd w:val="0"/>
              <w:snapToGrid w:val="0"/>
              <w:spacing w:beforeLines="60" w:before="144"/>
              <w:rPr>
                <w:sz w:val="22"/>
                <w:szCs w:val="22"/>
                <w:lang w:val="vi-VN" w:eastAsia="en-SG"/>
              </w:rPr>
            </w:pPr>
            <w:r w:rsidRPr="00957DE8">
              <w:rPr>
                <w:sz w:val="22"/>
                <w:szCs w:val="22"/>
                <w:lang w:val="vi-VN" w:eastAsia="en-SG"/>
              </w:rPr>
              <w:t xml:space="preserve">19. </w:t>
            </w:r>
            <w:r w:rsidRPr="00957DE8">
              <w:rPr>
                <w:i/>
                <w:sz w:val="22"/>
                <w:szCs w:val="22"/>
                <w:lang w:val="vi-VN" w:eastAsia="en-SG"/>
              </w:rPr>
              <w:t>Nước nóng thiên nhiên</w:t>
            </w:r>
            <w:r w:rsidRPr="00957DE8">
              <w:rPr>
                <w:sz w:val="22"/>
                <w:szCs w:val="22"/>
                <w:lang w:val="vi-VN" w:eastAsia="en-SG"/>
              </w:rPr>
              <w:t xml:space="preserve"> là nước thiên nhiên dưới đất, có nơi lộ trên mặt đất, luôn có nhiệt độ tại nguồn đáp ứng tiêu chuẩn, quy chuẩn kỹ thuật Việt Nam hoặc tiêu chuẩn nước ngoài được phép áp dụng tại Việt Nam. </w:t>
            </w:r>
          </w:p>
          <w:p w14:paraId="34797131" w14:textId="77777777" w:rsidR="001208FB" w:rsidRPr="00072F0C" w:rsidRDefault="001208FB" w:rsidP="00072F0C">
            <w:pPr>
              <w:widowControl w:val="0"/>
              <w:adjustRightInd w:val="0"/>
              <w:snapToGrid w:val="0"/>
              <w:spacing w:beforeLines="60" w:before="144"/>
              <w:rPr>
                <w:sz w:val="22"/>
                <w:szCs w:val="22"/>
                <w:lang w:val="vi-VN" w:eastAsia="en-SG"/>
              </w:rPr>
            </w:pPr>
            <w:r w:rsidRPr="00957DE8">
              <w:rPr>
                <w:sz w:val="22"/>
                <w:szCs w:val="22"/>
                <w:lang w:val="vi-VN" w:eastAsia="en-SG"/>
              </w:rPr>
              <w:t xml:space="preserve">20. </w:t>
            </w:r>
            <w:r w:rsidRPr="00957DE8">
              <w:rPr>
                <w:i/>
                <w:sz w:val="22"/>
                <w:szCs w:val="22"/>
                <w:lang w:val="vi-VN" w:eastAsia="en-SG"/>
              </w:rPr>
              <w:t>Nước khoáng thiên nhiên</w:t>
            </w:r>
            <w:r w:rsidRPr="00957DE8">
              <w:rPr>
                <w:sz w:val="22"/>
                <w:szCs w:val="22"/>
                <w:lang w:val="vi-VN" w:eastAsia="en-SG"/>
              </w:rPr>
              <w:t xml:space="preserve"> là nước thiên nhiên dưới đất, có nơi lộ trên mặt đất, có thành phần, tính chất và một số hợp chất có hoạt tính sinh học đáp ứng tiêu chuẩn, quy chuẩn kỹ thuật Việt Nam hoặc tiêu chuẩn nước ngoài được phép áp dụng tại Việt Nam.</w:t>
            </w:r>
          </w:p>
          <w:p w14:paraId="31F845C2" w14:textId="77777777" w:rsidR="001208FB" w:rsidRPr="00072F0C" w:rsidRDefault="001208FB" w:rsidP="00072F0C">
            <w:pPr>
              <w:widowControl w:val="0"/>
              <w:adjustRightInd w:val="0"/>
              <w:snapToGrid w:val="0"/>
              <w:spacing w:beforeLines="60" w:before="144"/>
              <w:rPr>
                <w:sz w:val="22"/>
                <w:szCs w:val="22"/>
                <w:lang w:val="vi-VN" w:eastAsia="en-SG"/>
              </w:rPr>
            </w:pPr>
            <w:r w:rsidRPr="00957DE8">
              <w:rPr>
                <w:sz w:val="22"/>
                <w:szCs w:val="22"/>
                <w:lang w:val="vi-VN" w:eastAsia="en-SG"/>
              </w:rPr>
              <w:t xml:space="preserve">21. </w:t>
            </w:r>
            <w:r w:rsidRPr="00957DE8">
              <w:rPr>
                <w:i/>
                <w:sz w:val="22"/>
                <w:szCs w:val="22"/>
                <w:lang w:val="vi-VN" w:eastAsia="en-SG"/>
              </w:rPr>
              <w:t>Hoạt động khoáng sản</w:t>
            </w:r>
            <w:r w:rsidRPr="00957DE8">
              <w:rPr>
                <w:sz w:val="22"/>
                <w:szCs w:val="22"/>
                <w:lang w:val="vi-VN" w:eastAsia="en-SG"/>
              </w:rPr>
              <w:t xml:space="preserve"> bao gồm thăm dò khoáng sản, khai thác khoáng sản, đóng cửa mỏ khoáng sản.</w:t>
            </w:r>
          </w:p>
          <w:p w14:paraId="1C98FEF7" w14:textId="77777777" w:rsidR="001208FB" w:rsidRPr="00072F0C" w:rsidRDefault="001208FB" w:rsidP="00072F0C">
            <w:pPr>
              <w:widowControl w:val="0"/>
              <w:adjustRightInd w:val="0"/>
              <w:snapToGrid w:val="0"/>
              <w:spacing w:beforeLines="60" w:before="144"/>
              <w:rPr>
                <w:sz w:val="22"/>
                <w:szCs w:val="22"/>
                <w:lang w:val="vi-VN" w:eastAsia="en-SG"/>
              </w:rPr>
            </w:pPr>
            <w:r w:rsidRPr="00957DE8">
              <w:rPr>
                <w:sz w:val="22"/>
                <w:szCs w:val="22"/>
                <w:lang w:val="vi-VN" w:eastAsia="en-SG"/>
              </w:rPr>
              <w:t xml:space="preserve">22. </w:t>
            </w:r>
            <w:r w:rsidRPr="00957DE8">
              <w:rPr>
                <w:i/>
                <w:sz w:val="22"/>
                <w:szCs w:val="22"/>
                <w:lang w:val="vi-VN" w:eastAsia="en-SG"/>
              </w:rPr>
              <w:t>Thăm dò khoáng sản</w:t>
            </w:r>
            <w:r w:rsidRPr="00957DE8">
              <w:rPr>
                <w:sz w:val="22"/>
                <w:szCs w:val="22"/>
                <w:lang w:val="vi-VN" w:eastAsia="en-SG"/>
              </w:rPr>
              <w:t xml:space="preserve"> là hoạt động nhằm xác định trữ lượng, chất lượng khoáng sản và thông tin khác phục vụ khai thác khoáng sản.</w:t>
            </w:r>
          </w:p>
          <w:p w14:paraId="347A1B41" w14:textId="77777777" w:rsidR="001208FB" w:rsidRPr="00072F0C" w:rsidRDefault="001208FB" w:rsidP="00072F0C">
            <w:pPr>
              <w:widowControl w:val="0"/>
              <w:adjustRightInd w:val="0"/>
              <w:snapToGrid w:val="0"/>
              <w:spacing w:beforeLines="60" w:before="144"/>
              <w:rPr>
                <w:iCs/>
                <w:sz w:val="22"/>
                <w:szCs w:val="22"/>
                <w:lang w:val="vi-VN" w:eastAsia="en-SG"/>
              </w:rPr>
            </w:pPr>
            <w:r w:rsidRPr="00957DE8">
              <w:rPr>
                <w:iCs/>
                <w:sz w:val="22"/>
                <w:szCs w:val="22"/>
                <w:lang w:val="vi-VN" w:eastAsia="en-SG"/>
              </w:rPr>
              <w:t xml:space="preserve">23. </w:t>
            </w:r>
            <w:r w:rsidRPr="00957DE8">
              <w:rPr>
                <w:i/>
                <w:sz w:val="22"/>
                <w:szCs w:val="22"/>
                <w:lang w:val="vi-VN" w:eastAsia="en-SG"/>
              </w:rPr>
              <w:t>Khai thác khoáng sản</w:t>
            </w:r>
            <w:r w:rsidRPr="00957DE8">
              <w:rPr>
                <w:iCs/>
                <w:sz w:val="22"/>
                <w:szCs w:val="22"/>
                <w:lang w:val="vi-VN" w:eastAsia="en-SG"/>
              </w:rPr>
              <w:t xml:space="preserve"> là hoạt động </w:t>
            </w:r>
            <w:r w:rsidRPr="00957DE8">
              <w:rPr>
                <w:rFonts w:eastAsia="SimSun"/>
                <w:bCs/>
                <w:iCs/>
                <w:spacing w:val="-4"/>
                <w:sz w:val="22"/>
                <w:szCs w:val="22"/>
                <w:lang w:val="vi-VN"/>
              </w:rPr>
              <w:t>nhằm đưa khoáng sản ra khỏi nơi thành tạo tự nhiên</w:t>
            </w:r>
            <w:r w:rsidRPr="00957DE8">
              <w:rPr>
                <w:iCs/>
                <w:sz w:val="22"/>
                <w:szCs w:val="22"/>
                <w:lang w:val="vi-VN" w:eastAsia="en-SG"/>
              </w:rPr>
              <w:t>, bao gồm: xây dựng cơ bản mỏ, khai đào, bơm hút, lọc tách, phân loại, làm giàu và các hoạt động khác có liên quan trong dự án đầu tư khai thác khoáng sản hoặc phương án khai thác khoáng sản. Sản phẩm của hoạt động khai thác khoáng sản là khoáng sản nguyên khai.</w:t>
            </w:r>
          </w:p>
          <w:p w14:paraId="4B745811" w14:textId="77777777" w:rsidR="001208FB" w:rsidRPr="00072F0C" w:rsidRDefault="001208FB" w:rsidP="00072F0C">
            <w:pPr>
              <w:widowControl w:val="0"/>
              <w:adjustRightInd w:val="0"/>
              <w:snapToGrid w:val="0"/>
              <w:spacing w:beforeLines="60" w:before="144"/>
              <w:rPr>
                <w:sz w:val="22"/>
                <w:szCs w:val="22"/>
                <w:lang w:val="vi-VN"/>
              </w:rPr>
            </w:pPr>
            <w:r w:rsidRPr="00957DE8">
              <w:rPr>
                <w:sz w:val="22"/>
                <w:szCs w:val="22"/>
                <w:lang w:val="vi-VN" w:eastAsia="en-SG"/>
              </w:rPr>
              <w:t>24</w:t>
            </w:r>
            <w:r w:rsidRPr="00957DE8">
              <w:rPr>
                <w:rFonts w:eastAsia="SimSun"/>
                <w:sz w:val="22"/>
                <w:szCs w:val="22"/>
                <w:lang w:val="vi-VN"/>
              </w:rPr>
              <w:t xml:space="preserve">. </w:t>
            </w:r>
            <w:r w:rsidRPr="00957DE8">
              <w:rPr>
                <w:rFonts w:eastAsia="SimSun"/>
                <w:i/>
                <w:sz w:val="22"/>
                <w:szCs w:val="22"/>
                <w:lang w:val="vi-VN"/>
              </w:rPr>
              <w:t>Chế biến khoáng sản</w:t>
            </w:r>
            <w:r w:rsidRPr="00957DE8">
              <w:rPr>
                <w:rFonts w:eastAsia="SimSun"/>
                <w:sz w:val="22"/>
                <w:szCs w:val="22"/>
                <w:lang w:val="vi-VN"/>
              </w:rPr>
              <w:t xml:space="preserve"> là quá trình xử lý, gia công khoáng sản sau khai thác thuộc dự án đầu tư khai thác khoáng sản nhằm làm tăng giá trị khoáng sản nguyên khai đã được khai thác.</w:t>
            </w:r>
          </w:p>
          <w:p w14:paraId="49635AA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lastRenderedPageBreak/>
              <w:t xml:space="preserve">25. </w:t>
            </w:r>
            <w:r w:rsidRPr="00957DE8">
              <w:rPr>
                <w:rFonts w:eastAsia="SimSun"/>
                <w:i/>
                <w:iCs/>
                <w:sz w:val="22"/>
                <w:szCs w:val="22"/>
                <w:lang w:val="vi-VN"/>
              </w:rPr>
              <w:t>Đóng cửa mỏ khoáng sản</w:t>
            </w:r>
            <w:r w:rsidRPr="00957DE8">
              <w:rPr>
                <w:rFonts w:eastAsia="SimSun"/>
                <w:sz w:val="22"/>
                <w:szCs w:val="22"/>
                <w:lang w:val="vi-VN"/>
              </w:rPr>
              <w:t xml:space="preserve"> là hoạt động nhằm đưa toàn bộ hoặc một phần diện tích khu vực thực hiện dự án đầu tư khai thác khoáng sản về trạng thái an toàn, bảo đảm các yêu cầu về bảo vệ môi trường, tối ưu hóa mục đích sử dụng đất sau khai thác.</w:t>
            </w:r>
          </w:p>
          <w:p w14:paraId="039936F3" w14:textId="77777777" w:rsidR="001208FB" w:rsidRPr="00072F0C" w:rsidRDefault="001208FB" w:rsidP="00072F0C">
            <w:pPr>
              <w:widowControl w:val="0"/>
              <w:adjustRightInd w:val="0"/>
              <w:snapToGrid w:val="0"/>
              <w:spacing w:beforeLines="60" w:before="144"/>
              <w:rPr>
                <w:bCs/>
                <w:sz w:val="22"/>
                <w:szCs w:val="22"/>
                <w:lang w:val="vi-VN" w:eastAsia="en-SG"/>
              </w:rPr>
            </w:pPr>
            <w:r w:rsidRPr="00957DE8">
              <w:rPr>
                <w:bCs/>
                <w:sz w:val="22"/>
                <w:szCs w:val="22"/>
                <w:lang w:val="vi-VN" w:eastAsia="en-SG"/>
              </w:rPr>
              <w:t xml:space="preserve">26. </w:t>
            </w:r>
            <w:r w:rsidRPr="00957DE8">
              <w:rPr>
                <w:bCs/>
                <w:i/>
                <w:sz w:val="22"/>
                <w:szCs w:val="22"/>
                <w:lang w:val="vi-VN" w:eastAsia="en-SG"/>
              </w:rPr>
              <w:t xml:space="preserve">Thu hồi khoáng sản </w:t>
            </w:r>
            <w:r w:rsidRPr="00957DE8">
              <w:rPr>
                <w:bCs/>
                <w:sz w:val="22"/>
                <w:szCs w:val="22"/>
                <w:lang w:val="vi-VN" w:eastAsia="en-SG"/>
              </w:rPr>
              <w:t>là hoạt động kết hợp nhằm lấy được khoáng sản</w:t>
            </w:r>
            <w:r w:rsidRPr="00957DE8">
              <w:rPr>
                <w:rFonts w:eastAsia="SimSun"/>
                <w:sz w:val="22"/>
                <w:szCs w:val="22"/>
                <w:lang w:val="vi-VN"/>
              </w:rPr>
              <w:t xml:space="preserve"> </w:t>
            </w:r>
            <w:r w:rsidRPr="00957DE8">
              <w:rPr>
                <w:bCs/>
                <w:sz w:val="22"/>
                <w:szCs w:val="22"/>
                <w:lang w:val="vi-VN" w:eastAsia="en-SG"/>
              </w:rPr>
              <w:t>trong quá trình thực hiện dự án đầu tư xây dựng công trình hoặc các hoạt động khác theo kế hoạch được cơ quan quản lý nhà nước có thẩm quyền phê duyệt hoặc chấp thuận.</w:t>
            </w:r>
            <w:r w:rsidRPr="00957DE8" w:rsidDel="007E3F3C">
              <w:rPr>
                <w:bCs/>
                <w:sz w:val="22"/>
                <w:szCs w:val="22"/>
                <w:lang w:val="vi-VN" w:eastAsia="en-SG"/>
              </w:rPr>
              <w:t xml:space="preserve"> </w:t>
            </w:r>
          </w:p>
          <w:p w14:paraId="27DDB4F0" w14:textId="77777777" w:rsidR="001208FB" w:rsidRPr="00072F0C" w:rsidRDefault="001208FB" w:rsidP="00072F0C">
            <w:pPr>
              <w:adjustRightInd w:val="0"/>
              <w:snapToGrid w:val="0"/>
              <w:spacing w:beforeLines="60" w:before="144"/>
              <w:rPr>
                <w:iCs/>
                <w:sz w:val="22"/>
                <w:szCs w:val="22"/>
                <w:lang w:val="vi-VN"/>
              </w:rPr>
            </w:pPr>
            <w:r w:rsidRPr="00957DE8">
              <w:rPr>
                <w:rFonts w:eastAsia="SimSun"/>
                <w:iCs/>
                <w:sz w:val="22"/>
                <w:szCs w:val="22"/>
                <w:lang w:val="vi-VN"/>
              </w:rPr>
              <w:t xml:space="preserve">27. </w:t>
            </w:r>
            <w:r w:rsidRPr="00957DE8">
              <w:rPr>
                <w:rFonts w:eastAsia="SimSun"/>
                <w:i/>
                <w:sz w:val="22"/>
                <w:szCs w:val="22"/>
                <w:lang w:val="vi-VN"/>
              </w:rPr>
              <w:t>Tiền cấp quyền khai thác khoáng sản</w:t>
            </w:r>
            <w:r w:rsidRPr="00957DE8">
              <w:rPr>
                <w:rFonts w:eastAsia="SimSun"/>
                <w:iCs/>
                <w:sz w:val="22"/>
                <w:szCs w:val="22"/>
                <w:lang w:val="vi-VN"/>
              </w:rPr>
              <w:t xml:space="preserve"> là khoản tiền tổ chức, cá nhân khai thác khoáng sản phải trả cho Nhà nước để được thực hiện quyền khai thác, thu hồi khoáng sản. </w:t>
            </w:r>
          </w:p>
          <w:p w14:paraId="7F73188D" w14:textId="77777777" w:rsidR="001208FB" w:rsidRPr="00072F0C" w:rsidRDefault="001208FB" w:rsidP="00072F0C">
            <w:pPr>
              <w:widowControl w:val="0"/>
              <w:adjustRightInd w:val="0"/>
              <w:snapToGrid w:val="0"/>
              <w:spacing w:beforeLines="60" w:before="144"/>
              <w:rPr>
                <w:iCs/>
                <w:spacing w:val="-2"/>
                <w:sz w:val="22"/>
                <w:szCs w:val="22"/>
                <w:lang w:val="vi-VN"/>
              </w:rPr>
            </w:pPr>
            <w:r w:rsidRPr="00957DE8">
              <w:rPr>
                <w:rFonts w:eastAsia="SimSun"/>
                <w:iCs/>
                <w:spacing w:val="-2"/>
                <w:sz w:val="22"/>
                <w:szCs w:val="22"/>
                <w:lang w:val="vi-VN"/>
              </w:rPr>
              <w:t xml:space="preserve">28. </w:t>
            </w:r>
            <w:r w:rsidRPr="00957DE8">
              <w:rPr>
                <w:rFonts w:eastAsia="SimSun"/>
                <w:i/>
                <w:spacing w:val="-2"/>
                <w:sz w:val="22"/>
                <w:szCs w:val="22"/>
                <w:lang w:val="vi-VN"/>
              </w:rPr>
              <w:t>Công suất khai thác</w:t>
            </w:r>
            <w:r w:rsidRPr="00957DE8">
              <w:rPr>
                <w:rFonts w:eastAsia="SimSun"/>
                <w:iCs/>
                <w:spacing w:val="-2"/>
                <w:sz w:val="22"/>
                <w:szCs w:val="22"/>
                <w:lang w:val="vi-VN"/>
              </w:rPr>
              <w:t xml:space="preserve"> là khối lượng khoáng sản tối đa hoặc lưu lượng tối đa đối với nước khoáng thiên nhiên, nước nóng thiên nhiên có thể khai thác được trong một khoảng thời gian nhất định theo dự án đầu tư khai thác khoáng sản hoặc phương án khai thác khoáng sản và được quy định trong giấy phép khai thác khoáng sản, giấy phép khai thác tận thu khoáng sản, văn bản chấp thuận của </w:t>
            </w:r>
            <w:r w:rsidRPr="00957DE8">
              <w:rPr>
                <w:spacing w:val="-2"/>
                <w:sz w:val="22"/>
                <w:szCs w:val="22"/>
                <w:lang w:val="vi-VN"/>
              </w:rPr>
              <w:t>cơ quan quản lý nhà nước có thẩm quyền</w:t>
            </w:r>
            <w:r w:rsidRPr="00957DE8">
              <w:rPr>
                <w:rFonts w:eastAsia="SimSun"/>
                <w:iCs/>
                <w:spacing w:val="-2"/>
                <w:sz w:val="22"/>
                <w:szCs w:val="22"/>
                <w:lang w:val="vi-VN"/>
              </w:rPr>
              <w:t>.</w:t>
            </w:r>
          </w:p>
          <w:p w14:paraId="7D81D05B" w14:textId="77777777" w:rsidR="001208FB" w:rsidRPr="00072F0C" w:rsidRDefault="001208FB" w:rsidP="00072F0C">
            <w:pPr>
              <w:widowControl w:val="0"/>
              <w:adjustRightInd w:val="0"/>
              <w:snapToGrid w:val="0"/>
              <w:spacing w:beforeLines="60" w:before="144"/>
              <w:rPr>
                <w:spacing w:val="-2"/>
                <w:sz w:val="22"/>
                <w:szCs w:val="22"/>
                <w:lang w:val="vi-VN" w:eastAsia="en-SG"/>
              </w:rPr>
            </w:pPr>
            <w:r w:rsidRPr="00957DE8">
              <w:rPr>
                <w:rFonts w:eastAsia="SimSun"/>
                <w:iCs/>
                <w:spacing w:val="-2"/>
                <w:sz w:val="22"/>
                <w:szCs w:val="22"/>
                <w:lang w:val="vi-VN"/>
              </w:rPr>
              <w:t xml:space="preserve">29. </w:t>
            </w:r>
            <w:r w:rsidRPr="00957DE8">
              <w:rPr>
                <w:rFonts w:eastAsia="SimSun"/>
                <w:i/>
                <w:iCs/>
                <w:spacing w:val="-2"/>
                <w:sz w:val="22"/>
                <w:szCs w:val="22"/>
                <w:lang w:val="vi-VN"/>
              </w:rPr>
              <w:t>Tài nguyên khoáng sản</w:t>
            </w:r>
            <w:r w:rsidRPr="00957DE8">
              <w:rPr>
                <w:rFonts w:eastAsia="SimSun"/>
                <w:iCs/>
                <w:spacing w:val="-2"/>
                <w:sz w:val="22"/>
                <w:szCs w:val="22"/>
                <w:lang w:val="vi-VN"/>
              </w:rPr>
              <w:t xml:space="preserve"> là lượng khoáng sản đã được điều tra địa chất về khoáng sản, thăm dò khoáng sản, đáp ứng yêu cầu tối thiểu để có thể khai thác, sử dụng toàn bộ hoặc một phần tại thời điểm hiện tại hoặc tương lai. </w:t>
            </w:r>
            <w:r w:rsidRPr="00957DE8">
              <w:rPr>
                <w:rFonts w:eastAsia="SimSun"/>
                <w:spacing w:val="-2"/>
                <w:sz w:val="22"/>
                <w:szCs w:val="22"/>
                <w:lang w:val="vi-VN"/>
              </w:rPr>
              <w:t>Theo mức độ nghiên cứu địa chất, mức độ nghiên cứu khả thi và hiệu quả kinh tế, tài nguyên khoáng sản được chia thành các cấp trữ lượng, các cấp tài nguyên và có độ tin cậy khác nhau.</w:t>
            </w:r>
          </w:p>
          <w:p w14:paraId="78232C11"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2"/>
                <w:sz w:val="22"/>
                <w:szCs w:val="22"/>
                <w:lang w:val="vi-VN"/>
              </w:rPr>
              <w:t>30.</w:t>
            </w:r>
            <w:r w:rsidRPr="00957DE8">
              <w:rPr>
                <w:rFonts w:eastAsia="SimSun"/>
                <w:i/>
                <w:iCs/>
                <w:spacing w:val="-2"/>
                <w:sz w:val="22"/>
                <w:szCs w:val="22"/>
                <w:lang w:val="vi-VN"/>
              </w:rPr>
              <w:t xml:space="preserve"> Trữ lượng khoáng sản</w:t>
            </w:r>
            <w:r w:rsidRPr="00957DE8">
              <w:rPr>
                <w:rFonts w:eastAsia="SimSun"/>
                <w:iCs/>
                <w:spacing w:val="-2"/>
                <w:sz w:val="22"/>
                <w:szCs w:val="22"/>
                <w:lang w:val="vi-VN"/>
              </w:rPr>
              <w:t xml:space="preserve"> là phần tài nguyên khoáng sản đã được thăm dò, dự kiến có thể khai thác trong điều kiện kinh tế, kỹ thuật nhất định, mang lại hiệu quả kinh tế tại thời điểm đánh giá.</w:t>
            </w:r>
          </w:p>
        </w:tc>
        <w:tc>
          <w:tcPr>
            <w:tcW w:w="4852" w:type="dxa"/>
          </w:tcPr>
          <w:p w14:paraId="785E6F80"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59E86DEC" w14:textId="77777777" w:rsidR="001208FB" w:rsidRPr="005B0268" w:rsidRDefault="001208FB" w:rsidP="00072F0C">
            <w:pPr>
              <w:widowControl w:val="0"/>
              <w:adjustRightInd w:val="0"/>
              <w:snapToGrid w:val="0"/>
              <w:spacing w:beforeLines="60" w:before="144"/>
              <w:jc w:val="both"/>
              <w:rPr>
                <w:rFonts w:eastAsia="SimSun"/>
                <w:bCs/>
                <w:spacing w:val="-4"/>
                <w:sz w:val="22"/>
                <w:szCs w:val="22"/>
                <w:lang w:val="vi-VN"/>
              </w:rPr>
            </w:pPr>
            <w:r w:rsidRPr="005B0268">
              <w:rPr>
                <w:rFonts w:eastAsia="SimSun"/>
                <w:bCs/>
                <w:spacing w:val="-4"/>
                <w:sz w:val="22"/>
                <w:szCs w:val="22"/>
                <w:lang w:val="vi-VN"/>
              </w:rPr>
              <w:t>Giữ nguyên quy định của Luật  Địa chất và khoáng sản năm 2024.</w:t>
            </w:r>
          </w:p>
        </w:tc>
      </w:tr>
      <w:tr w:rsidR="001208FB" w:rsidRPr="00072F0C" w14:paraId="5233E0BF" w14:textId="77777777" w:rsidTr="00072F0C">
        <w:tc>
          <w:tcPr>
            <w:tcW w:w="5650" w:type="dxa"/>
          </w:tcPr>
          <w:p w14:paraId="25D5F3F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7" w:name="_Toc249093304"/>
            <w:bookmarkStart w:id="8" w:name="_Toc255656213"/>
            <w:bookmarkStart w:id="9" w:name="_Toc257905601"/>
            <w:bookmarkStart w:id="10" w:name="_Toc259006739"/>
            <w:bookmarkStart w:id="11" w:name="_Toc270890875"/>
            <w:bookmarkStart w:id="12" w:name="_Toc181886881"/>
            <w:r w:rsidRPr="00957DE8">
              <w:rPr>
                <w:rFonts w:eastAsia="Calibri"/>
                <w:b/>
                <w:bCs/>
                <w:iCs/>
                <w:sz w:val="22"/>
                <w:szCs w:val="22"/>
                <w:lang w:val="vi-VN"/>
              </w:rPr>
              <w:lastRenderedPageBreak/>
              <w:t>Điều 3. Chính sách của Nhà nước về địa chất, khoáng sản</w:t>
            </w:r>
          </w:p>
          <w:bookmarkEnd w:id="7"/>
          <w:bookmarkEnd w:id="8"/>
          <w:bookmarkEnd w:id="9"/>
          <w:bookmarkEnd w:id="10"/>
          <w:bookmarkEnd w:id="11"/>
          <w:bookmarkEnd w:id="12"/>
          <w:p w14:paraId="1BFC187B"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lastRenderedPageBreak/>
              <w:t>1. Nhà nước có chiến lược, quy hoạch, kế hoạch về địa chất, khoáng sản để bảo đảm tài nguyên địa chất, khoáng sản được bảo vệ, khai thác, sử dụng hợp lý, tiết kiệm và hiệu quả phát triển bền vững kinh tế - xã hội, bảo đảm quốc phòng, an ninh của đất nước; đẩy mạnh việc áp dụng mô hình kinh tế tuần hoàn, kinh tế xanh trong hoạt động khoáng sản, chế biến khoáng sản.</w:t>
            </w:r>
          </w:p>
          <w:p w14:paraId="3143D571"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2. Nhà nước đầu tư và tổ chức thực hiện điều tra cơ bản địa chất, điều tra địa chất về khoáng sản theo chiến lược, quy hoạch, kế hoạch điều tra cơ bản địa chất, khoáng sản; đào tạo, phát triển nguồn nhân lực, nghiên cứu khoa học, ứng dụng, phát triển công nghệ trong công tác điều tra cơ bản địa chất, điều tra địa chất về khoáng sản; khuyến khích tổ chức, cá nhân tham gia đầu tư điều tra cơ bản địa chất, điều tra địa chất về khoáng sản.</w:t>
            </w:r>
          </w:p>
          <w:p w14:paraId="126010B8"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 xml:space="preserve">3. Nhà nước đầu tư và tổ chức thực hiện thăm dò khoáng sản chiến lược, quan trọng và một số khoáng sản có giá trị kinh tế cao, nhu cầu sử dụng lớn; quyết định việc không đấu giá quyền khai thác khoáng sản đối với một số khu vực có khoáng sản chiến lược, quan trọng; cho phép thăm dò, khai thác khoáng sản </w:t>
            </w:r>
            <w:bookmarkStart w:id="13" w:name="_Hlk171168322"/>
            <w:r w:rsidRPr="00957DE8">
              <w:rPr>
                <w:rFonts w:eastAsia="SimSun"/>
                <w:iCs/>
                <w:sz w:val="22"/>
                <w:szCs w:val="22"/>
                <w:lang w:val="vi-VN"/>
              </w:rPr>
              <w:t>chiến lược, quan trọng theo thỏa thuận quy định trong hiệp định liên Chính phủ</w:t>
            </w:r>
            <w:bookmarkEnd w:id="13"/>
            <w:r w:rsidRPr="00957DE8">
              <w:rPr>
                <w:rFonts w:eastAsia="SimSun"/>
                <w:iCs/>
                <w:sz w:val="22"/>
                <w:szCs w:val="22"/>
                <w:lang w:val="vi-VN"/>
              </w:rPr>
              <w:t>.</w:t>
            </w:r>
          </w:p>
          <w:p w14:paraId="0A6E0CF5" w14:textId="77777777" w:rsidR="001208FB" w:rsidRPr="00072F0C" w:rsidRDefault="001208FB" w:rsidP="00072F0C">
            <w:pPr>
              <w:adjustRightInd w:val="0"/>
              <w:snapToGrid w:val="0"/>
              <w:spacing w:beforeLines="60" w:before="144"/>
              <w:rPr>
                <w:iCs/>
                <w:sz w:val="22"/>
                <w:szCs w:val="22"/>
                <w:lang w:val="vi-VN"/>
              </w:rPr>
            </w:pPr>
            <w:r w:rsidRPr="00957DE8">
              <w:rPr>
                <w:rFonts w:eastAsia="SimSun"/>
                <w:iCs/>
                <w:sz w:val="22"/>
                <w:szCs w:val="22"/>
                <w:lang w:val="vi-VN"/>
              </w:rPr>
              <w:t>4. Nhà nước ưu tiên bố trí ngân sách và có chính sách thu hút nguồn lực đầu tư cho công tác điều tra cơ bản địa chất, khoáng sản, tập trung điều tra, đánh giá các khoáng sản chiến lược, quan trọng theo quy hoạch, kế hoạch.</w:t>
            </w:r>
          </w:p>
          <w:p w14:paraId="3AF3C9A1"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5. Nhà nước có chính sách dự trữ khoáng sản, xuất khẩu, nhập khẩu khoáng sản trong từng thời kỳ phù hợp với mục tiêu phát triển bền vững kinh tế - xã hội trên nguyên tắc ưu tiên bảo đảm nguồn nguyên liệu cho sản xuất trong nước.</w:t>
            </w:r>
          </w:p>
          <w:p w14:paraId="358AE8ED"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6. Dữ liệu địa chất, khoáng sản phải được xây dựng đồng bộ, quản lý tập trung, thống nhất và được khai thác, sử dụng có hiệu quả.</w:t>
            </w:r>
          </w:p>
          <w:p w14:paraId="2D1691D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lastRenderedPageBreak/>
              <w:t xml:space="preserve">7. Nhà nước khuyến khích hợp tác và hỗ trợ quốc tế cho công tác quản lý nhà nước, đào tạo nguồn nhân lực về địa chất, khoáng sản; chia sẻ, sử dụng dữ liệu địa chất, khoáng sản; đầu tư thăm dò khoáng sản và khai thác khoáng sản; </w:t>
            </w:r>
            <w:r w:rsidRPr="00957DE8">
              <w:rPr>
                <w:rFonts w:eastAsia="SimSun"/>
                <w:spacing w:val="-4"/>
                <w:sz w:val="22"/>
                <w:szCs w:val="22"/>
                <w:lang w:val="vi-VN"/>
              </w:rPr>
              <w:t>khuyến khích tổ chức, cá nhân đầu tư nghiên cứu, chuyển giao, ứng dụng khoa học,</w:t>
            </w:r>
            <w:r w:rsidRPr="00957DE8">
              <w:rPr>
                <w:rFonts w:eastAsia="SimSun"/>
                <w:sz w:val="22"/>
                <w:szCs w:val="22"/>
                <w:lang w:val="vi-VN"/>
              </w:rPr>
              <w:t xml:space="preserve"> công nghệ tiên tiến trong quản lý, bảo vệ, thăm dò, khai thác, thu hồi khoáng sản.</w:t>
            </w:r>
          </w:p>
          <w:p w14:paraId="55E65C85"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 xml:space="preserve">8. </w:t>
            </w:r>
            <w:r w:rsidRPr="00957DE8">
              <w:rPr>
                <w:rFonts w:eastAsia="SimSun"/>
                <w:iCs/>
                <w:spacing w:val="-4"/>
                <w:sz w:val="22"/>
                <w:szCs w:val="22"/>
                <w:lang w:val="vi-VN"/>
              </w:rPr>
              <w:t>N</w:t>
            </w:r>
            <w:r w:rsidRPr="00957DE8">
              <w:rPr>
                <w:rFonts w:eastAsia="SimSun"/>
                <w:iCs/>
                <w:sz w:val="22"/>
                <w:szCs w:val="22"/>
                <w:lang w:val="vi-VN"/>
              </w:rPr>
              <w:t>hà nước bảo đảm hài hòa lợi ích giữa Nhà nước, tổ chức, cá nhân và người dân tại địa phương nơi có tài nguyên địa chất, khoáng sản được khai thác, sử dụng trên cơ sở điều tiết n</w:t>
            </w:r>
            <w:r w:rsidRPr="00957DE8">
              <w:rPr>
                <w:rFonts w:eastAsia="SimSun"/>
                <w:iCs/>
                <w:spacing w:val="-4"/>
                <w:sz w:val="22"/>
                <w:szCs w:val="22"/>
                <w:lang w:val="vi-VN"/>
              </w:rPr>
              <w:t>guồn thu từ hoạt động khai thác, sử dụng tài nguyên địa chất, khoáng sản</w:t>
            </w:r>
            <w:r w:rsidRPr="00957DE8">
              <w:rPr>
                <w:rFonts w:eastAsia="SimSun"/>
                <w:iCs/>
                <w:sz w:val="22"/>
                <w:szCs w:val="22"/>
                <w:lang w:val="vi-VN"/>
              </w:rPr>
              <w:t>.</w:t>
            </w:r>
          </w:p>
        </w:tc>
        <w:tc>
          <w:tcPr>
            <w:tcW w:w="4852" w:type="dxa"/>
          </w:tcPr>
          <w:p w14:paraId="01782B9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7A2E02F1" w14:textId="77777777" w:rsidR="001208FB" w:rsidRPr="005B0268" w:rsidRDefault="001208FB" w:rsidP="00072F0C">
            <w:pPr>
              <w:widowControl w:val="0"/>
              <w:adjustRightInd w:val="0"/>
              <w:snapToGrid w:val="0"/>
              <w:spacing w:beforeLines="60" w:before="144"/>
              <w:jc w:val="both"/>
              <w:rPr>
                <w:rFonts w:eastAsia="SimSun"/>
                <w:bCs/>
                <w:spacing w:val="-4"/>
                <w:sz w:val="22"/>
                <w:szCs w:val="22"/>
                <w:lang w:val="vi-VN"/>
              </w:rPr>
            </w:pPr>
            <w:r w:rsidRPr="005B0268">
              <w:rPr>
                <w:rFonts w:eastAsia="SimSun"/>
                <w:bCs/>
                <w:spacing w:val="-4"/>
                <w:sz w:val="22"/>
                <w:szCs w:val="22"/>
                <w:lang w:val="vi-VN"/>
              </w:rPr>
              <w:t xml:space="preserve">Giữ nguyên quy định của Luật  Địa chất và khoáng </w:t>
            </w:r>
            <w:r w:rsidRPr="005B0268">
              <w:rPr>
                <w:rFonts w:eastAsia="SimSun"/>
                <w:bCs/>
                <w:spacing w:val="-4"/>
                <w:sz w:val="22"/>
                <w:szCs w:val="22"/>
                <w:lang w:val="vi-VN"/>
              </w:rPr>
              <w:lastRenderedPageBreak/>
              <w:t>sản năm 2024.</w:t>
            </w:r>
          </w:p>
        </w:tc>
      </w:tr>
      <w:tr w:rsidR="001208FB" w:rsidRPr="00072F0C" w14:paraId="110B0198" w14:textId="77777777" w:rsidTr="00072F0C">
        <w:tc>
          <w:tcPr>
            <w:tcW w:w="5650" w:type="dxa"/>
          </w:tcPr>
          <w:p w14:paraId="2B41D4E2"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14" w:name="_Toc181886882"/>
            <w:r w:rsidRPr="00957DE8">
              <w:rPr>
                <w:rFonts w:eastAsia="Calibri"/>
                <w:b/>
                <w:bCs/>
                <w:iCs/>
                <w:sz w:val="22"/>
                <w:szCs w:val="22"/>
                <w:lang w:val="vi-VN"/>
              </w:rPr>
              <w:lastRenderedPageBreak/>
              <w:t>Điều 4. Nguyên tắc điều tra cơ bản địa chất, điều tra địa chất về khoáng sản và hoạt động khoáng sản</w:t>
            </w:r>
          </w:p>
          <w:bookmarkEnd w:id="14"/>
          <w:p w14:paraId="17909F3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1. </w:t>
            </w:r>
            <w:r w:rsidRPr="00957DE8">
              <w:rPr>
                <w:rFonts w:eastAsia="SimSun"/>
                <w:iCs/>
                <w:sz w:val="22"/>
                <w:szCs w:val="22"/>
                <w:lang w:val="vi-VN"/>
              </w:rPr>
              <w:t>Điều tra cơ bản địa chất, điều tra địa chất về khoáng sản</w:t>
            </w:r>
            <w:r w:rsidRPr="00957DE8">
              <w:rPr>
                <w:rFonts w:eastAsia="SimSun"/>
                <w:sz w:val="22"/>
                <w:szCs w:val="22"/>
                <w:lang w:val="vi-VN"/>
              </w:rPr>
              <w:t xml:space="preserve"> phải bảo đảm các nguyên tắc sau đây:</w:t>
            </w:r>
          </w:p>
          <w:p w14:paraId="2239EFC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a) Phù hợp với chiến lược, quy hoạch, kế hoạch điều tra cơ bản địa chất, khoáng sản; </w:t>
            </w:r>
          </w:p>
          <w:p w14:paraId="23AF9DF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Thực hiện theo đề án, dự án, nhiệm vụ đ</w:t>
            </w:r>
            <w:r w:rsidRPr="00957DE8">
              <w:rPr>
                <w:spacing w:val="-2"/>
                <w:sz w:val="22"/>
                <w:szCs w:val="22"/>
                <w:lang w:val="vi-VN"/>
              </w:rPr>
              <w:t>ược cơ quan quản lý nhà nước có thẩm quyền phê duyệt;</w:t>
            </w:r>
          </w:p>
          <w:p w14:paraId="234C31A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Điều tra tổng hợp, toàn diện, bảo đảm tính kế thừa, không trùng lặp;</w:t>
            </w:r>
          </w:p>
          <w:p w14:paraId="3D197F2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d) Các phương pháp kỹ thuật </w:t>
            </w:r>
            <w:r w:rsidRPr="00957DE8">
              <w:rPr>
                <w:rFonts w:eastAsia="SimSun"/>
                <w:iCs/>
                <w:sz w:val="22"/>
                <w:szCs w:val="22"/>
                <w:lang w:val="vi-VN"/>
              </w:rPr>
              <w:t>điều tra cơ bản địa chất, điều tra địa chất về khoáng sản</w:t>
            </w:r>
            <w:r w:rsidRPr="00957DE8">
              <w:rPr>
                <w:rFonts w:eastAsia="SimSun"/>
                <w:sz w:val="22"/>
                <w:szCs w:val="22"/>
                <w:lang w:val="vi-VN"/>
              </w:rPr>
              <w:t xml:space="preserve"> phải bảo đảm phù hợp với đối tượng địa chất, tài nguyên địa chất; mục tiêu, nhiệm vụ điều tra; tuân thủ tiêu chuẩn, quy chuẩn, quy định kỹ thuật;</w:t>
            </w:r>
          </w:p>
          <w:p w14:paraId="162ED5F4"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t xml:space="preserve">đ) Tổng hợp, cập nhật, thống kê, kiểm kê đầy đủ và cung cấp kịp thời các thông tin về kết quả </w:t>
            </w:r>
            <w:r w:rsidRPr="00957DE8">
              <w:rPr>
                <w:rFonts w:eastAsia="SimSun"/>
                <w:iCs/>
                <w:spacing w:val="-6"/>
                <w:sz w:val="22"/>
                <w:szCs w:val="22"/>
                <w:lang w:val="vi-VN"/>
              </w:rPr>
              <w:t>điều tra cơ bản địa chất, điều tra địa chất về khoáng sản</w:t>
            </w:r>
            <w:r w:rsidRPr="00957DE8">
              <w:rPr>
                <w:rFonts w:eastAsia="SimSun"/>
                <w:spacing w:val="-6"/>
                <w:sz w:val="22"/>
                <w:szCs w:val="22"/>
                <w:lang w:val="vi-VN"/>
              </w:rPr>
              <w:t xml:space="preserve"> phục vụ phát triển kinh tế - xã hội, bảo đảm quốc phòng, an ninh, phòng, chống tai biến địa chất.</w:t>
            </w:r>
          </w:p>
          <w:p w14:paraId="1DD2B7A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2. </w:t>
            </w:r>
            <w:r w:rsidRPr="00957DE8">
              <w:rPr>
                <w:sz w:val="22"/>
                <w:szCs w:val="22"/>
                <w:lang w:val="vi-VN"/>
              </w:rPr>
              <w:t xml:space="preserve">Hoạt động khoáng sản phải bảo đảm các nguyên tắc sau </w:t>
            </w:r>
            <w:r w:rsidRPr="00957DE8">
              <w:rPr>
                <w:sz w:val="22"/>
                <w:szCs w:val="22"/>
                <w:lang w:val="vi-VN"/>
              </w:rPr>
              <w:lastRenderedPageBreak/>
              <w:t xml:space="preserve">đây: </w:t>
            </w:r>
          </w:p>
          <w:p w14:paraId="37DB41A1" w14:textId="77777777" w:rsidR="001208FB" w:rsidRPr="00072F0C" w:rsidRDefault="001208FB" w:rsidP="00072F0C">
            <w:pPr>
              <w:widowControl w:val="0"/>
              <w:adjustRightInd w:val="0"/>
              <w:snapToGrid w:val="0"/>
              <w:spacing w:beforeLines="60" w:before="144"/>
              <w:rPr>
                <w:sz w:val="22"/>
                <w:szCs w:val="22"/>
                <w:lang w:val="vi-VN"/>
              </w:rPr>
            </w:pPr>
            <w:r w:rsidRPr="00957DE8">
              <w:rPr>
                <w:sz w:val="22"/>
                <w:szCs w:val="22"/>
                <w:lang w:val="vi-VN"/>
              </w:rPr>
              <w:t xml:space="preserve">a) Phù hợp với chiến lược, quy hoạch, kế hoạch có liên quan đến hoạt động khoáng sản, trừ trường hợp quy định tại điểm c khoản 2 Điều 67 và điểm c khoản 2 Điều 73 của Luật này; bảo đảm các yêu cầu về bảo vệ môi trường, cảnh quan thiên nhiên, di tích lịch sử - văn hóa, danh lam thắng cảnh và các tài nguyên thiên nhiên khác; bảo đảm quốc phòng, an ninh, trật tự, an toàn xã hội </w:t>
            </w:r>
            <w:r w:rsidRPr="00957DE8">
              <w:rPr>
                <w:bCs/>
                <w:sz w:val="22"/>
                <w:szCs w:val="22"/>
                <w:lang w:val="vi-VN"/>
              </w:rPr>
              <w:t>và phòng, chống thiên tai;</w:t>
            </w:r>
            <w:r w:rsidRPr="00957DE8">
              <w:rPr>
                <w:sz w:val="22"/>
                <w:szCs w:val="22"/>
                <w:lang w:val="vi-VN"/>
              </w:rPr>
              <w:t xml:space="preserve"> </w:t>
            </w:r>
          </w:p>
          <w:p w14:paraId="7171826B" w14:textId="77777777" w:rsidR="001208FB" w:rsidRPr="00072F0C" w:rsidRDefault="001208FB" w:rsidP="00072F0C">
            <w:pPr>
              <w:adjustRightInd w:val="0"/>
              <w:snapToGrid w:val="0"/>
              <w:spacing w:beforeLines="60" w:before="144"/>
              <w:rPr>
                <w:spacing w:val="-2"/>
                <w:sz w:val="22"/>
                <w:szCs w:val="22"/>
                <w:lang w:val="vi-VN"/>
              </w:rPr>
            </w:pPr>
            <w:r w:rsidRPr="00957DE8">
              <w:rPr>
                <w:spacing w:val="-2"/>
                <w:sz w:val="22"/>
                <w:szCs w:val="22"/>
                <w:lang w:val="vi-VN"/>
              </w:rPr>
              <w:t xml:space="preserve">b) Được cơ quan quản lý nhà nước có thẩm quyền cấp giấy phép </w:t>
            </w:r>
            <w:r w:rsidRPr="00957DE8">
              <w:rPr>
                <w:iCs/>
                <w:spacing w:val="-2"/>
                <w:sz w:val="22"/>
                <w:szCs w:val="22"/>
                <w:lang w:val="vi-VN"/>
              </w:rPr>
              <w:t>hoặc chấp thuận bằng văn bản theo quy định của Luật này</w:t>
            </w:r>
            <w:r w:rsidRPr="00957DE8">
              <w:rPr>
                <w:spacing w:val="-2"/>
                <w:sz w:val="22"/>
                <w:szCs w:val="22"/>
                <w:lang w:val="vi-VN"/>
              </w:rPr>
              <w:t>;</w:t>
            </w:r>
          </w:p>
          <w:p w14:paraId="2AA5474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c) </w:t>
            </w:r>
            <w:r w:rsidRPr="00957DE8">
              <w:rPr>
                <w:sz w:val="22"/>
                <w:szCs w:val="22"/>
                <w:lang w:val="vi-VN"/>
              </w:rPr>
              <w:t>Thăm dò khoáng sản phải đánh giá đầy đủ quy mô tài nguyên, trữ lượng, chất lượng các loại khoáng sản theo đề án</w:t>
            </w:r>
            <w:r w:rsidRPr="00957DE8">
              <w:rPr>
                <w:rFonts w:eastAsia="SimSun"/>
                <w:sz w:val="22"/>
                <w:szCs w:val="22"/>
                <w:lang w:val="vi-VN"/>
              </w:rPr>
              <w:t xml:space="preserve"> thăm dò</w:t>
            </w:r>
            <w:r w:rsidRPr="00957DE8">
              <w:rPr>
                <w:sz w:val="22"/>
                <w:szCs w:val="22"/>
                <w:lang w:val="vi-VN"/>
              </w:rPr>
              <w:t xml:space="preserve">; </w:t>
            </w:r>
          </w:p>
          <w:p w14:paraId="21ABFA6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d) </w:t>
            </w:r>
            <w:r w:rsidRPr="00957DE8">
              <w:rPr>
                <w:sz w:val="22"/>
                <w:szCs w:val="22"/>
                <w:lang w:val="vi-VN"/>
              </w:rPr>
              <w:t>Khai thác khoáng sản phải lấy hiệu quả kinh tế - xã hội và bảo vệ môi trường làm tiêu chuẩn cơ bản để quyết định đầu tư; áp dụng công nghệ khai thác tiên tiến, phù hợp với quy mô, đặc điểm từng mỏ, loại khoáng sản để thu hồi tối đa khoáng sản;</w:t>
            </w:r>
          </w:p>
          <w:p w14:paraId="5DB2478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đ) Ưu tiên tổ chức, cá nhân đang khai thác khoáng sản hợp pháp được thăm dò xuống sâu và mở rộng mà không phải đấu giá quyền khai thác khoáng sản để đánh giá đầy đủ, khống chế hết thân khoáng sản đối </w:t>
            </w:r>
            <w:r w:rsidRPr="00957DE8">
              <w:rPr>
                <w:rFonts w:eastAsia="SimSun"/>
                <w:spacing w:val="-1"/>
                <w:sz w:val="22"/>
                <w:szCs w:val="22"/>
                <w:lang w:val="vi-VN"/>
              </w:rPr>
              <w:t>v</w:t>
            </w:r>
            <w:r w:rsidRPr="00957DE8">
              <w:rPr>
                <w:rFonts w:eastAsia="SimSun"/>
                <w:spacing w:val="1"/>
                <w:sz w:val="22"/>
                <w:szCs w:val="22"/>
                <w:lang w:val="vi-VN"/>
              </w:rPr>
              <w:t>ớ</w:t>
            </w:r>
            <w:r w:rsidRPr="00957DE8">
              <w:rPr>
                <w:rFonts w:eastAsia="SimSun"/>
                <w:sz w:val="22"/>
                <w:szCs w:val="22"/>
                <w:lang w:val="vi-VN"/>
              </w:rPr>
              <w:t>i loại khoá</w:t>
            </w:r>
            <w:r w:rsidRPr="00957DE8">
              <w:rPr>
                <w:rFonts w:eastAsia="SimSun"/>
                <w:spacing w:val="-1"/>
                <w:sz w:val="22"/>
                <w:szCs w:val="22"/>
                <w:lang w:val="vi-VN"/>
              </w:rPr>
              <w:t>n</w:t>
            </w:r>
            <w:r w:rsidRPr="00957DE8">
              <w:rPr>
                <w:rFonts w:eastAsia="SimSun"/>
                <w:sz w:val="22"/>
                <w:szCs w:val="22"/>
                <w:lang w:val="vi-VN"/>
              </w:rPr>
              <w:t xml:space="preserve">g </w:t>
            </w:r>
            <w:r w:rsidRPr="00957DE8">
              <w:rPr>
                <w:rFonts w:eastAsia="SimSun"/>
                <w:spacing w:val="1"/>
                <w:sz w:val="22"/>
                <w:szCs w:val="22"/>
                <w:lang w:val="vi-VN"/>
              </w:rPr>
              <w:t>s</w:t>
            </w:r>
            <w:r w:rsidRPr="00957DE8">
              <w:rPr>
                <w:rFonts w:eastAsia="SimSun"/>
                <w:spacing w:val="-1"/>
                <w:sz w:val="22"/>
                <w:szCs w:val="22"/>
                <w:lang w:val="vi-VN"/>
              </w:rPr>
              <w:t>ả</w:t>
            </w:r>
            <w:r w:rsidRPr="00957DE8">
              <w:rPr>
                <w:rFonts w:eastAsia="SimSun"/>
                <w:sz w:val="22"/>
                <w:szCs w:val="22"/>
                <w:lang w:val="vi-VN"/>
              </w:rPr>
              <w:t>n đã được cấp giấy phép khai thác;</w:t>
            </w:r>
          </w:p>
          <w:p w14:paraId="1B6F5838" w14:textId="77777777" w:rsidR="001208FB" w:rsidRPr="00072F0C" w:rsidRDefault="001208FB" w:rsidP="00072F0C">
            <w:pPr>
              <w:widowControl w:val="0"/>
              <w:adjustRightInd w:val="0"/>
              <w:snapToGrid w:val="0"/>
              <w:spacing w:beforeLines="60" w:before="144"/>
              <w:rPr>
                <w:rFonts w:eastAsia="Calibri"/>
                <w:sz w:val="22"/>
                <w:szCs w:val="22"/>
                <w:lang w:val="vi-VN"/>
              </w:rPr>
            </w:pPr>
            <w:r w:rsidRPr="00957DE8">
              <w:rPr>
                <w:rFonts w:eastAsia="Calibri"/>
                <w:sz w:val="22"/>
                <w:szCs w:val="22"/>
                <w:lang w:val="vi-VN"/>
              </w:rPr>
              <w:t>e) Hài hoà lợi ích và chia sẻ rủi ro giữa các bên có liên quan.</w:t>
            </w:r>
          </w:p>
          <w:p w14:paraId="19982314"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3. Chính phủ quy định điều kiện, tiêu chí xác định khu vực thăm dò xuống sâu và mở rộng quy định tại điểm đ khoản 2 Điều này.</w:t>
            </w:r>
          </w:p>
        </w:tc>
        <w:tc>
          <w:tcPr>
            <w:tcW w:w="4852" w:type="dxa"/>
          </w:tcPr>
          <w:p w14:paraId="7C867BB9"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072F0C">
              <w:rPr>
                <w:rFonts w:eastAsia="Calibri"/>
                <w:b/>
                <w:bCs/>
                <w:iCs/>
                <w:sz w:val="22"/>
                <w:szCs w:val="22"/>
                <w:lang w:val="vi-VN"/>
              </w:rPr>
              <w:lastRenderedPageBreak/>
              <w:t>Điều 4. Nguyên tắc điều tra cơ bản địa chất, điều tra địa chất về khoáng sản và hoạt động khoáng sản</w:t>
            </w:r>
          </w:p>
          <w:p w14:paraId="4E4550A8"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1. </w:t>
            </w:r>
            <w:r w:rsidRPr="00072F0C">
              <w:rPr>
                <w:iCs/>
                <w:sz w:val="22"/>
                <w:szCs w:val="22"/>
                <w:lang w:val="vi-VN"/>
              </w:rPr>
              <w:t>Điều tra cơ bản địa chất, điều tra địa chất về khoáng sản</w:t>
            </w:r>
            <w:r w:rsidRPr="00072F0C">
              <w:rPr>
                <w:sz w:val="22"/>
                <w:szCs w:val="22"/>
                <w:lang w:val="vi-VN"/>
              </w:rPr>
              <w:t xml:space="preserve"> phải bảo đảm các nguyên tắc sau đây:</w:t>
            </w:r>
          </w:p>
          <w:p w14:paraId="54341EF6"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a) Phù hợp với chiến lược, quy hoạch, kế hoạch điều tra cơ bản địa chất, khoáng sản; </w:t>
            </w:r>
          </w:p>
          <w:p w14:paraId="6E94ACB7" w14:textId="77777777" w:rsidR="001208FB" w:rsidRPr="00072F0C" w:rsidRDefault="001208FB" w:rsidP="00072F0C">
            <w:pPr>
              <w:widowControl w:val="0"/>
              <w:spacing w:before="60"/>
              <w:jc w:val="both"/>
              <w:rPr>
                <w:sz w:val="22"/>
                <w:szCs w:val="22"/>
                <w:lang w:val="vi-VN"/>
              </w:rPr>
            </w:pPr>
            <w:r w:rsidRPr="00072F0C">
              <w:rPr>
                <w:sz w:val="22"/>
                <w:szCs w:val="22"/>
                <w:lang w:val="vi-VN"/>
              </w:rPr>
              <w:t>b) Thực hiện theo đề án, dự án, nhiệm vụ đ</w:t>
            </w:r>
            <w:r w:rsidRPr="00072F0C">
              <w:rPr>
                <w:spacing w:val="-2"/>
                <w:sz w:val="22"/>
                <w:szCs w:val="22"/>
                <w:lang w:val="vi-VN"/>
              </w:rPr>
              <w:t>ược cơ quan quản lý nhà nước có thẩm quyền phê duyệt;</w:t>
            </w:r>
          </w:p>
          <w:p w14:paraId="58B2D127" w14:textId="77777777" w:rsidR="001208FB" w:rsidRPr="00072F0C" w:rsidRDefault="001208FB" w:rsidP="00072F0C">
            <w:pPr>
              <w:widowControl w:val="0"/>
              <w:spacing w:before="60"/>
              <w:jc w:val="both"/>
              <w:rPr>
                <w:sz w:val="22"/>
                <w:szCs w:val="22"/>
                <w:lang w:val="vi-VN"/>
              </w:rPr>
            </w:pPr>
            <w:r w:rsidRPr="00072F0C">
              <w:rPr>
                <w:sz w:val="22"/>
                <w:szCs w:val="22"/>
                <w:lang w:val="vi-VN"/>
              </w:rPr>
              <w:t>c) Điều tra tổng hợp, toàn diện, bảo đảm tính kế thừa, không trùng lặp;</w:t>
            </w:r>
          </w:p>
          <w:p w14:paraId="5F0EBBEE"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d) Các phương pháp kỹ thuật </w:t>
            </w:r>
            <w:r w:rsidRPr="00072F0C">
              <w:rPr>
                <w:iCs/>
                <w:sz w:val="22"/>
                <w:szCs w:val="22"/>
                <w:lang w:val="vi-VN"/>
              </w:rPr>
              <w:t>điều tra cơ bản địa chất, điều tra địa chất về khoáng sản</w:t>
            </w:r>
            <w:r w:rsidRPr="00072F0C">
              <w:rPr>
                <w:sz w:val="22"/>
                <w:szCs w:val="22"/>
                <w:lang w:val="vi-VN"/>
              </w:rPr>
              <w:t xml:space="preserve"> phải bảo đảm phù hợp với đối tượng địa chất, tài nguyên địa chất; mục tiêu, nhiệm vụ điều tra; tuân thủ tiêu chuẩn, quy chuẩn, quy định kỹ thuật;</w:t>
            </w:r>
          </w:p>
          <w:p w14:paraId="534C6F7A" w14:textId="77777777" w:rsidR="001208FB" w:rsidRPr="00072F0C" w:rsidRDefault="001208FB" w:rsidP="00072F0C">
            <w:pPr>
              <w:widowControl w:val="0"/>
              <w:spacing w:before="60"/>
              <w:jc w:val="both"/>
              <w:rPr>
                <w:spacing w:val="-6"/>
                <w:sz w:val="22"/>
                <w:szCs w:val="22"/>
                <w:lang w:val="vi-VN"/>
              </w:rPr>
            </w:pPr>
            <w:r w:rsidRPr="00072F0C">
              <w:rPr>
                <w:spacing w:val="-6"/>
                <w:sz w:val="22"/>
                <w:szCs w:val="22"/>
                <w:lang w:val="vi-VN"/>
              </w:rPr>
              <w:t xml:space="preserve">đ) Tổng hợp, cập nhật, thống kê, kiểm kê đầy đủ và cung cấp kịp thời các thông tin về kết quả </w:t>
            </w:r>
            <w:r w:rsidRPr="00072F0C">
              <w:rPr>
                <w:iCs/>
                <w:spacing w:val="-6"/>
                <w:sz w:val="22"/>
                <w:szCs w:val="22"/>
                <w:lang w:val="vi-VN"/>
              </w:rPr>
              <w:t>điều tra cơ bản địa chất, điều tra địa chất về khoáng sản</w:t>
            </w:r>
            <w:r w:rsidRPr="00072F0C">
              <w:rPr>
                <w:spacing w:val="-6"/>
                <w:sz w:val="22"/>
                <w:szCs w:val="22"/>
                <w:lang w:val="vi-VN"/>
              </w:rPr>
              <w:t xml:space="preserve"> phục vụ phát triển kinh tế - xã hội, bảo đảm quốc phòng, an ninh, phòng, chống tai biến địa chất.</w:t>
            </w:r>
          </w:p>
          <w:p w14:paraId="365D893E" w14:textId="77777777" w:rsidR="001208FB" w:rsidRPr="00072F0C" w:rsidRDefault="001208FB" w:rsidP="00072F0C">
            <w:pPr>
              <w:widowControl w:val="0"/>
              <w:spacing w:before="60"/>
              <w:jc w:val="both"/>
              <w:rPr>
                <w:sz w:val="22"/>
                <w:szCs w:val="22"/>
                <w:lang w:val="vi-VN"/>
              </w:rPr>
            </w:pPr>
            <w:r w:rsidRPr="00072F0C">
              <w:rPr>
                <w:sz w:val="22"/>
                <w:szCs w:val="22"/>
                <w:lang w:val="vi-VN"/>
              </w:rPr>
              <w:lastRenderedPageBreak/>
              <w:t xml:space="preserve">2. Hoạt động khoáng sản phải bảo đảm các nguyên tắc sau đây: </w:t>
            </w:r>
          </w:p>
          <w:p w14:paraId="3D66D4E8" w14:textId="7AF69487" w:rsidR="001208FB" w:rsidRPr="00AA3865" w:rsidRDefault="001208FB" w:rsidP="00072F0C">
            <w:pPr>
              <w:widowControl w:val="0"/>
              <w:spacing w:before="60"/>
              <w:jc w:val="both"/>
              <w:rPr>
                <w:lang w:val="vi-VN"/>
              </w:rPr>
            </w:pPr>
            <w:r w:rsidRPr="00AA3865">
              <w:rPr>
                <w:lang w:val="vi-VN"/>
              </w:rPr>
              <w:t xml:space="preserve">a) </w:t>
            </w:r>
            <w:r w:rsidR="00AA3865" w:rsidRPr="00AA3865">
              <w:rPr>
                <w:lang w:val="vi-VN"/>
              </w:rPr>
              <w:t xml:space="preserve">Phù hợp với chiến lược, quy hoạch, kế hoạch có liên quan đến hoạt động khoáng sản, trừ trường hợp quy định </w:t>
            </w:r>
            <w:r w:rsidR="00AA3865" w:rsidRPr="00AA3865">
              <w:rPr>
                <w:i/>
                <w:iCs/>
                <w:color w:val="EE0000"/>
                <w:lang w:val="vi-VN"/>
              </w:rPr>
              <w:t>tại</w:t>
            </w:r>
            <w:r w:rsidR="00AA3865" w:rsidRPr="00AA3865">
              <w:rPr>
                <w:i/>
                <w:iCs/>
                <w:color w:val="EE0000"/>
              </w:rPr>
              <w:t xml:space="preserve"> các điểm đ, g và h khoản này;</w:t>
            </w:r>
            <w:r w:rsidR="00AA3865" w:rsidRPr="00AA3865">
              <w:rPr>
                <w:i/>
                <w:iCs/>
                <w:color w:val="EE0000"/>
                <w:lang w:val="vi-VN"/>
              </w:rPr>
              <w:t xml:space="preserve"> </w:t>
            </w:r>
            <w:r w:rsidR="00AA3865" w:rsidRPr="00AA3865">
              <w:rPr>
                <w:lang w:val="vi-VN"/>
              </w:rPr>
              <w:t>điểm c khoản 2 Điều 67</w:t>
            </w:r>
            <w:r w:rsidR="00AA3865" w:rsidRPr="00AA3865">
              <w:t>,</w:t>
            </w:r>
            <w:r w:rsidR="00AA3865" w:rsidRPr="00AA3865">
              <w:rPr>
                <w:lang w:val="vi-VN"/>
              </w:rPr>
              <w:t xml:space="preserve"> điểm c khoản 2 Điều 73</w:t>
            </w:r>
            <w:r w:rsidR="00AA3865" w:rsidRPr="00AA3865">
              <w:t xml:space="preserve"> </w:t>
            </w:r>
            <w:r w:rsidR="00AA3865" w:rsidRPr="00AA3865">
              <w:rPr>
                <w:color w:val="FF0000"/>
              </w:rPr>
              <w:t>và các điểm c và d khoản 1 Điều 108</w:t>
            </w:r>
            <w:r w:rsidR="00AA3865" w:rsidRPr="00AA3865">
              <w:rPr>
                <w:color w:val="FF0000"/>
                <w:lang w:val="vi-VN"/>
              </w:rPr>
              <w:t xml:space="preserve"> của Luật này</w:t>
            </w:r>
            <w:r w:rsidR="00AA3865" w:rsidRPr="00AA3865">
              <w:rPr>
                <w:lang w:val="vi-VN"/>
              </w:rPr>
              <w:t xml:space="preserve">; bảo đảm các yêu cầu về bảo vệ môi trường, cảnh quan thiên nhiên, di tích lịch sử - văn hóa, danh lam thắng cảnh và các tài nguyên thiên nhiên khác; bảo đảm quốc phòng, an ninh, trật tự, an toàn xã hội </w:t>
            </w:r>
            <w:r w:rsidR="00AA3865" w:rsidRPr="00AA3865">
              <w:rPr>
                <w:bCs/>
                <w:lang w:val="vi-VN"/>
              </w:rPr>
              <w:t>và phòng, chống thiên tai</w:t>
            </w:r>
            <w:r w:rsidRPr="00AA3865">
              <w:rPr>
                <w:bCs/>
                <w:lang w:val="vi-VN"/>
              </w:rPr>
              <w:t>;</w:t>
            </w:r>
            <w:r w:rsidRPr="00AA3865">
              <w:rPr>
                <w:lang w:val="vi-VN"/>
              </w:rPr>
              <w:t xml:space="preserve"> </w:t>
            </w:r>
          </w:p>
          <w:p w14:paraId="2D02A9C4" w14:textId="77777777" w:rsidR="001208FB" w:rsidRPr="00072F0C" w:rsidRDefault="001208FB" w:rsidP="00072F0C">
            <w:pPr>
              <w:spacing w:before="60"/>
              <w:jc w:val="both"/>
              <w:rPr>
                <w:spacing w:val="-2"/>
                <w:sz w:val="22"/>
                <w:szCs w:val="22"/>
                <w:lang w:val="vi-VN"/>
              </w:rPr>
            </w:pPr>
            <w:r w:rsidRPr="00072F0C">
              <w:rPr>
                <w:spacing w:val="-2"/>
                <w:sz w:val="22"/>
                <w:szCs w:val="22"/>
                <w:lang w:val="vi-VN"/>
              </w:rPr>
              <w:t xml:space="preserve">b) Được cơ quan quản lý nhà nước có thẩm quyền cấp giấy phép </w:t>
            </w:r>
            <w:r w:rsidRPr="00072F0C">
              <w:rPr>
                <w:iCs/>
                <w:spacing w:val="-2"/>
                <w:sz w:val="22"/>
                <w:szCs w:val="22"/>
                <w:lang w:val="vi-VN"/>
              </w:rPr>
              <w:t xml:space="preserve">hoặc chấp thuận bằng văn bản theo quy </w:t>
            </w:r>
            <w:r w:rsidRPr="00072F0C">
              <w:rPr>
                <w:rFonts w:hint="cs"/>
                <w:iCs/>
                <w:spacing w:val="-2"/>
                <w:sz w:val="22"/>
                <w:szCs w:val="22"/>
                <w:lang w:val="vi-VN"/>
              </w:rPr>
              <w:t>đ</w:t>
            </w:r>
            <w:r w:rsidRPr="00072F0C">
              <w:rPr>
                <w:iCs/>
                <w:spacing w:val="-2"/>
                <w:sz w:val="22"/>
                <w:szCs w:val="22"/>
                <w:lang w:val="vi-VN"/>
              </w:rPr>
              <w:t>ịnh của Luật này</w:t>
            </w:r>
            <w:r w:rsidRPr="00072F0C">
              <w:rPr>
                <w:spacing w:val="-2"/>
                <w:sz w:val="22"/>
                <w:szCs w:val="22"/>
                <w:lang w:val="vi-VN"/>
              </w:rPr>
              <w:t>;</w:t>
            </w:r>
          </w:p>
          <w:p w14:paraId="5A3783BE"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c) Thăm dò khoáng sản phải đánh giá đầy đủ quy mô tài nguyên, trữ lượng, chất lượng các loại khoáng sản theo đề án thăm dò; </w:t>
            </w:r>
          </w:p>
          <w:p w14:paraId="1EC5EB10" w14:textId="77777777" w:rsidR="001208FB" w:rsidRPr="00072F0C" w:rsidRDefault="001208FB" w:rsidP="00072F0C">
            <w:pPr>
              <w:widowControl w:val="0"/>
              <w:spacing w:before="60"/>
              <w:jc w:val="both"/>
              <w:rPr>
                <w:sz w:val="22"/>
                <w:szCs w:val="22"/>
                <w:lang w:val="vi-VN"/>
              </w:rPr>
            </w:pPr>
            <w:r w:rsidRPr="00072F0C">
              <w:rPr>
                <w:sz w:val="22"/>
                <w:szCs w:val="22"/>
                <w:lang w:val="vi-VN"/>
              </w:rPr>
              <w:t>d) Khai thác khoáng sản phải lấy hiệu quả kinh tế - xã hội và bảo vệ môi trường làm tiêu chuẩn cơ bản để quyết định đầu tư; áp dụng công nghệ khai thác tiên tiến, phù hợp với quy mô, đặc điểm từng mỏ, loại khoáng sản để thu hồi tối đa khoáng sản;</w:t>
            </w:r>
          </w:p>
          <w:p w14:paraId="29D792E4"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vi-VN"/>
              </w:rPr>
            </w:pPr>
            <w:r w:rsidRPr="00072F0C">
              <w:rPr>
                <w:sz w:val="22"/>
                <w:szCs w:val="22"/>
                <w:lang w:val="vi-VN"/>
              </w:rPr>
              <w:t xml:space="preserve">đ) Ưu tiên tổ chức, cá nhân đang khai thác khoáng sản hợp pháp được thăm dò xuống sâu và mở rộng mà không phải đấu giá quyền khai thác khoáng sản để đánh giá đầy đủ, khống chế hết thân khoáng sản đối </w:t>
            </w:r>
            <w:r w:rsidRPr="00072F0C">
              <w:rPr>
                <w:spacing w:val="-1"/>
                <w:sz w:val="22"/>
                <w:szCs w:val="22"/>
                <w:lang w:val="vi-VN"/>
              </w:rPr>
              <w:t>v</w:t>
            </w:r>
            <w:r w:rsidRPr="00072F0C">
              <w:rPr>
                <w:spacing w:val="1"/>
                <w:sz w:val="22"/>
                <w:szCs w:val="22"/>
                <w:lang w:val="vi-VN"/>
              </w:rPr>
              <w:t>ớ</w:t>
            </w:r>
            <w:r w:rsidRPr="00072F0C">
              <w:rPr>
                <w:sz w:val="22"/>
                <w:szCs w:val="22"/>
                <w:lang w:val="vi-VN"/>
              </w:rPr>
              <w:t>i loại khoá</w:t>
            </w:r>
            <w:r w:rsidRPr="00072F0C">
              <w:rPr>
                <w:spacing w:val="-1"/>
                <w:sz w:val="22"/>
                <w:szCs w:val="22"/>
                <w:lang w:val="vi-VN"/>
              </w:rPr>
              <w:t>n</w:t>
            </w:r>
            <w:r w:rsidRPr="00072F0C">
              <w:rPr>
                <w:sz w:val="22"/>
                <w:szCs w:val="22"/>
                <w:lang w:val="vi-VN"/>
              </w:rPr>
              <w:t xml:space="preserve">g </w:t>
            </w:r>
            <w:r w:rsidRPr="00072F0C">
              <w:rPr>
                <w:spacing w:val="1"/>
                <w:sz w:val="22"/>
                <w:szCs w:val="22"/>
                <w:lang w:val="vi-VN"/>
              </w:rPr>
              <w:t>s</w:t>
            </w:r>
            <w:r w:rsidRPr="00072F0C">
              <w:rPr>
                <w:spacing w:val="-1"/>
                <w:sz w:val="22"/>
                <w:szCs w:val="22"/>
                <w:lang w:val="vi-VN"/>
              </w:rPr>
              <w:t>ả</w:t>
            </w:r>
            <w:r w:rsidRPr="00072F0C">
              <w:rPr>
                <w:sz w:val="22"/>
                <w:szCs w:val="22"/>
                <w:lang w:val="vi-VN"/>
              </w:rPr>
              <w:t>n đã được cấp giấy phép khai thác;</w:t>
            </w:r>
          </w:p>
          <w:p w14:paraId="4E2AF2A5" w14:textId="77777777" w:rsidR="001208FB" w:rsidRPr="00072F0C" w:rsidRDefault="001208FB" w:rsidP="00072F0C">
            <w:pPr>
              <w:widowControl w:val="0"/>
              <w:spacing w:before="60"/>
              <w:jc w:val="both"/>
              <w:rPr>
                <w:rFonts w:eastAsia="Calibri"/>
                <w:sz w:val="22"/>
                <w:szCs w:val="22"/>
              </w:rPr>
            </w:pPr>
            <w:r w:rsidRPr="00072F0C">
              <w:rPr>
                <w:rFonts w:eastAsia="Calibri"/>
                <w:sz w:val="22"/>
                <w:szCs w:val="22"/>
                <w:lang w:val="vi-VN"/>
              </w:rPr>
              <w:t>e) Hài hoà lợi ích và chia sẻ rủi ro giữa các bên có liên quan</w:t>
            </w:r>
            <w:del w:id="15" w:author="Luan Dang" w:date="2025-07-19T17:29:00Z">
              <w:r w:rsidRPr="00072F0C">
                <w:rPr>
                  <w:rFonts w:eastAsia="Calibri"/>
                  <w:sz w:val="22"/>
                  <w:szCs w:val="22"/>
                  <w:lang w:val="vi-VN"/>
                </w:rPr>
                <w:delText>.</w:delText>
              </w:r>
            </w:del>
            <w:ins w:id="16" w:author="Luan Dang" w:date="2025-07-19T17:29:00Z">
              <w:r w:rsidRPr="00072F0C">
                <w:rPr>
                  <w:rFonts w:eastAsia="Calibri"/>
                  <w:b/>
                  <w:bCs/>
                  <w:i/>
                  <w:iCs/>
                  <w:sz w:val="22"/>
                  <w:szCs w:val="22"/>
                </w:rPr>
                <w:t>;</w:t>
              </w:r>
            </w:ins>
          </w:p>
          <w:p w14:paraId="60AB7829" w14:textId="77777777" w:rsidR="001208FB" w:rsidRPr="00072F0C" w:rsidRDefault="001208FB" w:rsidP="00072F0C">
            <w:pPr>
              <w:widowControl w:val="0"/>
              <w:spacing w:before="60"/>
              <w:jc w:val="both"/>
              <w:rPr>
                <w:ins w:id="17" w:author="Luan Dang" w:date="2025-07-19T17:29:00Z"/>
                <w:rFonts w:eastAsia="Calibri"/>
                <w:b/>
                <w:bCs/>
                <w:i/>
                <w:iCs/>
                <w:color w:val="EE0000"/>
                <w:sz w:val="22"/>
                <w:szCs w:val="22"/>
              </w:rPr>
            </w:pPr>
            <w:ins w:id="18" w:author="Luan Dang" w:date="2025-07-19T17:29:00Z">
              <w:r w:rsidRPr="00072F0C">
                <w:rPr>
                  <w:rFonts w:eastAsia="Calibri"/>
                  <w:b/>
                  <w:bCs/>
                  <w:i/>
                  <w:iCs/>
                  <w:sz w:val="22"/>
                  <w:szCs w:val="22"/>
                </w:rPr>
                <w:t xml:space="preserve">g) </w:t>
              </w:r>
              <w:r w:rsidRPr="00072F0C">
                <w:rPr>
                  <w:rFonts w:eastAsia="Calibri"/>
                  <w:b/>
                  <w:bCs/>
                  <w:i/>
                  <w:iCs/>
                  <w:color w:val="EE0000"/>
                  <w:sz w:val="22"/>
                  <w:szCs w:val="22"/>
                </w:rPr>
                <w:t xml:space="preserve">Việc khai thác, sử dụng khoáng sản nhóm III, khoáng sản nhóm IV </w:t>
              </w:r>
              <w:r w:rsidRPr="00072F0C">
                <w:rPr>
                  <w:rFonts w:eastAsia="Calibri" w:hint="cs"/>
                  <w:b/>
                  <w:bCs/>
                  <w:i/>
                  <w:iCs/>
                  <w:color w:val="EE0000"/>
                  <w:sz w:val="22"/>
                  <w:szCs w:val="22"/>
                </w:rPr>
                <w:t>đ</w:t>
              </w:r>
              <w:r w:rsidRPr="00072F0C">
                <w:rPr>
                  <w:rFonts w:eastAsia="Calibri"/>
                  <w:b/>
                  <w:bCs/>
                  <w:i/>
                  <w:iCs/>
                  <w:color w:val="EE0000"/>
                  <w:sz w:val="22"/>
                  <w:szCs w:val="22"/>
                </w:rPr>
                <w:t xml:space="preserve">ể ứng phó với tình huống </w:t>
              </w:r>
              <w:r w:rsidRPr="00072F0C">
                <w:rPr>
                  <w:rFonts w:eastAsia="Calibri"/>
                  <w:b/>
                  <w:bCs/>
                  <w:i/>
                  <w:iCs/>
                  <w:color w:val="EE0000"/>
                  <w:sz w:val="22"/>
                  <w:szCs w:val="22"/>
                </w:rPr>
                <w:lastRenderedPageBreak/>
                <w:t>khẩn cấp về thiên tai, dịch bệnh, an ninh, quốc phòng không phải thực hiện thủ tục cấp giấy phép th</w:t>
              </w:r>
              <w:r w:rsidRPr="00072F0C">
                <w:rPr>
                  <w:rFonts w:eastAsia="Calibri" w:hint="cs"/>
                  <w:b/>
                  <w:bCs/>
                  <w:i/>
                  <w:iCs/>
                  <w:color w:val="EE0000"/>
                  <w:sz w:val="22"/>
                  <w:szCs w:val="22"/>
                </w:rPr>
                <w:t>ă</w:t>
              </w:r>
              <w:r w:rsidRPr="00072F0C">
                <w:rPr>
                  <w:rFonts w:eastAsia="Calibri"/>
                  <w:b/>
                  <w:bCs/>
                  <w:i/>
                  <w:iCs/>
                  <w:color w:val="EE0000"/>
                  <w:sz w:val="22"/>
                  <w:szCs w:val="22"/>
                </w:rPr>
                <w:t>m dò khoáng sản, công nhận kết quả th</w:t>
              </w:r>
              <w:r w:rsidRPr="00072F0C">
                <w:rPr>
                  <w:rFonts w:eastAsia="Calibri" w:hint="cs"/>
                  <w:b/>
                  <w:bCs/>
                  <w:i/>
                  <w:iCs/>
                  <w:color w:val="EE0000"/>
                  <w:sz w:val="22"/>
                  <w:szCs w:val="22"/>
                </w:rPr>
                <w:t>ă</w:t>
              </w:r>
              <w:r w:rsidRPr="00072F0C">
                <w:rPr>
                  <w:rFonts w:eastAsia="Calibri"/>
                  <w:b/>
                  <w:bCs/>
                  <w:i/>
                  <w:iCs/>
                  <w:color w:val="EE0000"/>
                  <w:sz w:val="22"/>
                  <w:szCs w:val="22"/>
                </w:rPr>
                <w:t xml:space="preserve">m dò khoáng sản, giấy phép khai thác khoáng sản, giấy xác nhận </w:t>
              </w:r>
              <w:r w:rsidRPr="00072F0C">
                <w:rPr>
                  <w:rFonts w:eastAsia="Calibri" w:hint="cs"/>
                  <w:b/>
                  <w:bCs/>
                  <w:i/>
                  <w:iCs/>
                  <w:color w:val="EE0000"/>
                  <w:sz w:val="22"/>
                  <w:szCs w:val="22"/>
                </w:rPr>
                <w:t>đă</w:t>
              </w:r>
              <w:r w:rsidRPr="00072F0C">
                <w:rPr>
                  <w:rFonts w:eastAsia="Calibri"/>
                  <w:b/>
                  <w:bCs/>
                  <w:i/>
                  <w:iCs/>
                  <w:color w:val="EE0000"/>
                  <w:sz w:val="22"/>
                  <w:szCs w:val="22"/>
                </w:rPr>
                <w:t>ng ký thu hồi khoáng sản;</w:t>
              </w:r>
            </w:ins>
          </w:p>
          <w:p w14:paraId="2D2D9D07" w14:textId="77777777" w:rsidR="001208FB" w:rsidRPr="00072F0C" w:rsidRDefault="001208FB" w:rsidP="00072F0C">
            <w:pPr>
              <w:widowControl w:val="0"/>
              <w:spacing w:before="60"/>
              <w:jc w:val="both"/>
              <w:rPr>
                <w:ins w:id="19" w:author="Luan Dang" w:date="2025-07-19T17:29:00Z"/>
                <w:rFonts w:eastAsia="Calibri"/>
                <w:b/>
                <w:bCs/>
                <w:i/>
                <w:iCs/>
                <w:sz w:val="22"/>
                <w:szCs w:val="22"/>
              </w:rPr>
            </w:pPr>
            <w:ins w:id="20" w:author="Luan Dang" w:date="2025-07-19T17:29:00Z">
              <w:r w:rsidRPr="00072F0C">
                <w:rPr>
                  <w:rFonts w:eastAsia="Calibri"/>
                  <w:b/>
                  <w:bCs/>
                  <w:i/>
                  <w:iCs/>
                  <w:color w:val="EE0000"/>
                  <w:sz w:val="22"/>
                  <w:szCs w:val="22"/>
                </w:rPr>
                <w:t>h) Tr</w:t>
              </w:r>
              <w:r w:rsidRPr="00072F0C">
                <w:rPr>
                  <w:rFonts w:eastAsia="Calibri" w:hint="cs"/>
                  <w:b/>
                  <w:bCs/>
                  <w:i/>
                  <w:iCs/>
                  <w:color w:val="EE0000"/>
                  <w:sz w:val="22"/>
                  <w:szCs w:val="22"/>
                </w:rPr>
                <w:t>ư</w:t>
              </w:r>
              <w:r w:rsidRPr="00072F0C">
                <w:rPr>
                  <w:rFonts w:eastAsia="Calibri"/>
                  <w:b/>
                  <w:bCs/>
                  <w:i/>
                  <w:iCs/>
                  <w:color w:val="EE0000"/>
                  <w:sz w:val="22"/>
                  <w:szCs w:val="22"/>
                </w:rPr>
                <w:t xml:space="preserve">ờng hợp gia hạn, cấp lại, </w:t>
              </w:r>
              <w:r w:rsidRPr="00072F0C">
                <w:rPr>
                  <w:rFonts w:eastAsia="Calibri" w:hint="cs"/>
                  <w:b/>
                  <w:bCs/>
                  <w:i/>
                  <w:iCs/>
                  <w:color w:val="EE0000"/>
                  <w:sz w:val="22"/>
                  <w:szCs w:val="22"/>
                </w:rPr>
                <w:t>đ</w:t>
              </w:r>
              <w:r w:rsidRPr="00072F0C">
                <w:rPr>
                  <w:rFonts w:eastAsia="Calibri"/>
                  <w:b/>
                  <w:bCs/>
                  <w:i/>
                  <w:iCs/>
                  <w:color w:val="EE0000"/>
                  <w:sz w:val="22"/>
                  <w:szCs w:val="22"/>
                </w:rPr>
                <w:t>iều chỉnh giấy phép th</w:t>
              </w:r>
              <w:r w:rsidRPr="00072F0C">
                <w:rPr>
                  <w:rFonts w:eastAsia="Calibri" w:hint="cs"/>
                  <w:b/>
                  <w:bCs/>
                  <w:i/>
                  <w:iCs/>
                  <w:color w:val="EE0000"/>
                  <w:sz w:val="22"/>
                  <w:szCs w:val="22"/>
                </w:rPr>
                <w:t>ă</w:t>
              </w:r>
              <w:r w:rsidRPr="00072F0C">
                <w:rPr>
                  <w:rFonts w:eastAsia="Calibri"/>
                  <w:b/>
                  <w:bCs/>
                  <w:i/>
                  <w:iCs/>
                  <w:color w:val="EE0000"/>
                  <w:sz w:val="22"/>
                  <w:szCs w:val="22"/>
                </w:rPr>
                <w:t xml:space="preserve">m dò khoáng sản, giấy phép khai thác khoáng sản thì thời hạn của giấy phép không phụ thuộc vào thời kỳ của quy hoạch khoáng sản, quy hoạch tỉnh </w:t>
              </w:r>
              <w:r w:rsidRPr="00072F0C">
                <w:rPr>
                  <w:rFonts w:eastAsia="Calibri" w:hint="cs"/>
                  <w:b/>
                  <w:bCs/>
                  <w:i/>
                  <w:iCs/>
                  <w:color w:val="EE0000"/>
                  <w:sz w:val="22"/>
                  <w:szCs w:val="22"/>
                </w:rPr>
                <w:t>đ</w:t>
              </w:r>
              <w:r w:rsidRPr="00072F0C">
                <w:rPr>
                  <w:rFonts w:eastAsia="Calibri" w:hint="eastAsia"/>
                  <w:b/>
                  <w:bCs/>
                  <w:i/>
                  <w:iCs/>
                  <w:color w:val="EE0000"/>
                  <w:sz w:val="22"/>
                  <w:szCs w:val="22"/>
                </w:rPr>
                <w:t>ã</w:t>
              </w:r>
              <w:r w:rsidRPr="00072F0C">
                <w:rPr>
                  <w:rFonts w:eastAsia="Calibri"/>
                  <w:b/>
                  <w:bCs/>
                  <w:i/>
                  <w:iCs/>
                  <w:color w:val="EE0000"/>
                  <w:sz w:val="22"/>
                  <w:szCs w:val="22"/>
                </w:rPr>
                <w:t xml:space="preserve"> </w:t>
              </w:r>
              <w:r w:rsidRPr="00072F0C">
                <w:rPr>
                  <w:rFonts w:eastAsia="Calibri" w:hint="cs"/>
                  <w:b/>
                  <w:bCs/>
                  <w:i/>
                  <w:iCs/>
                  <w:color w:val="EE0000"/>
                  <w:sz w:val="22"/>
                  <w:szCs w:val="22"/>
                </w:rPr>
                <w:t>đư</w:t>
              </w:r>
              <w:r w:rsidRPr="00072F0C">
                <w:rPr>
                  <w:rFonts w:eastAsia="Calibri"/>
                  <w:b/>
                  <w:bCs/>
                  <w:i/>
                  <w:iCs/>
                  <w:color w:val="EE0000"/>
                  <w:sz w:val="22"/>
                  <w:szCs w:val="22"/>
                </w:rPr>
                <w:t>ợc phê duyệt</w:t>
              </w:r>
              <w:r w:rsidRPr="00072F0C">
                <w:rPr>
                  <w:rFonts w:eastAsia="Calibri"/>
                  <w:b/>
                  <w:bCs/>
                  <w:i/>
                  <w:iCs/>
                  <w:sz w:val="22"/>
                  <w:szCs w:val="22"/>
                </w:rPr>
                <w:t>.</w:t>
              </w:r>
            </w:ins>
          </w:p>
          <w:p w14:paraId="49EDF11B" w14:textId="77777777" w:rsidR="001208FB" w:rsidRPr="00072F0C" w:rsidRDefault="001208FB" w:rsidP="00072F0C">
            <w:pPr>
              <w:widowControl w:val="0"/>
              <w:spacing w:before="60"/>
              <w:jc w:val="both"/>
              <w:rPr>
                <w:sz w:val="28"/>
                <w:szCs w:val="28"/>
                <w:lang w:val="vi-VN"/>
              </w:rPr>
            </w:pPr>
            <w:r w:rsidRPr="00072F0C">
              <w:rPr>
                <w:sz w:val="22"/>
                <w:szCs w:val="22"/>
                <w:lang w:val="vi-VN"/>
              </w:rPr>
              <w:t>3. Chính phủ quy định điều kiện, tiêu chí xác định khu vực thăm dò xuống sâu và mở rộng quy định tại điểm đ khoản 2 Điều này.</w:t>
            </w:r>
          </w:p>
        </w:tc>
        <w:tc>
          <w:tcPr>
            <w:tcW w:w="4852" w:type="dxa"/>
          </w:tcPr>
          <w:p w14:paraId="4847714C" w14:textId="77777777" w:rsidR="001208FB" w:rsidRPr="005B0268" w:rsidRDefault="001208FB" w:rsidP="00072F0C">
            <w:pPr>
              <w:widowControl w:val="0"/>
              <w:spacing w:before="60"/>
              <w:jc w:val="both"/>
              <w:rPr>
                <w:bCs/>
                <w:sz w:val="22"/>
                <w:szCs w:val="22"/>
                <w:lang w:val="vi-VN"/>
              </w:rPr>
            </w:pPr>
          </w:p>
          <w:p w14:paraId="77D25E4D" w14:textId="77777777" w:rsidR="00C21758" w:rsidRPr="005B0268" w:rsidRDefault="00C21758" w:rsidP="00072F0C">
            <w:pPr>
              <w:widowControl w:val="0"/>
              <w:spacing w:before="60"/>
              <w:jc w:val="both"/>
              <w:rPr>
                <w:bCs/>
                <w:sz w:val="22"/>
                <w:szCs w:val="22"/>
                <w:lang w:val="vi-VN"/>
              </w:rPr>
            </w:pPr>
          </w:p>
          <w:p w14:paraId="5C78AD2D" w14:textId="77777777" w:rsidR="00C21758" w:rsidRPr="005B0268" w:rsidRDefault="00C21758" w:rsidP="00072F0C">
            <w:pPr>
              <w:widowControl w:val="0"/>
              <w:spacing w:before="60"/>
              <w:jc w:val="both"/>
              <w:rPr>
                <w:bCs/>
                <w:sz w:val="22"/>
                <w:szCs w:val="22"/>
                <w:lang w:val="vi-VN"/>
              </w:rPr>
            </w:pPr>
          </w:p>
          <w:p w14:paraId="1C988545" w14:textId="77777777" w:rsidR="00C21758" w:rsidRPr="005B0268" w:rsidRDefault="00C21758" w:rsidP="00072F0C">
            <w:pPr>
              <w:widowControl w:val="0"/>
              <w:spacing w:before="60"/>
              <w:jc w:val="both"/>
              <w:rPr>
                <w:bCs/>
                <w:sz w:val="22"/>
                <w:szCs w:val="22"/>
                <w:lang w:val="vi-VN"/>
              </w:rPr>
            </w:pPr>
          </w:p>
          <w:p w14:paraId="223D6D74" w14:textId="77777777" w:rsidR="00C21758" w:rsidRPr="005B0268" w:rsidRDefault="00C21758" w:rsidP="00072F0C">
            <w:pPr>
              <w:widowControl w:val="0"/>
              <w:spacing w:before="60"/>
              <w:jc w:val="both"/>
              <w:rPr>
                <w:bCs/>
                <w:sz w:val="22"/>
                <w:szCs w:val="22"/>
                <w:lang w:val="vi-VN"/>
              </w:rPr>
            </w:pPr>
          </w:p>
          <w:p w14:paraId="299CB643" w14:textId="77777777" w:rsidR="00C21758" w:rsidRPr="005B0268" w:rsidRDefault="00C21758" w:rsidP="00072F0C">
            <w:pPr>
              <w:widowControl w:val="0"/>
              <w:spacing w:before="60"/>
              <w:jc w:val="both"/>
              <w:rPr>
                <w:bCs/>
                <w:sz w:val="22"/>
                <w:szCs w:val="22"/>
                <w:lang w:val="vi-VN"/>
              </w:rPr>
            </w:pPr>
          </w:p>
          <w:p w14:paraId="7C08E7E0" w14:textId="77777777" w:rsidR="00C21758" w:rsidRPr="005B0268" w:rsidRDefault="00C21758" w:rsidP="00072F0C">
            <w:pPr>
              <w:widowControl w:val="0"/>
              <w:spacing w:before="60"/>
              <w:jc w:val="both"/>
              <w:rPr>
                <w:bCs/>
                <w:sz w:val="22"/>
                <w:szCs w:val="22"/>
                <w:lang w:val="vi-VN"/>
              </w:rPr>
            </w:pPr>
          </w:p>
          <w:p w14:paraId="7CB47DC6" w14:textId="77777777" w:rsidR="00C21758" w:rsidRPr="005B0268" w:rsidRDefault="00C21758" w:rsidP="00072F0C">
            <w:pPr>
              <w:widowControl w:val="0"/>
              <w:spacing w:before="60"/>
              <w:jc w:val="both"/>
              <w:rPr>
                <w:bCs/>
                <w:sz w:val="22"/>
                <w:szCs w:val="22"/>
                <w:lang w:val="vi-VN"/>
              </w:rPr>
            </w:pPr>
          </w:p>
          <w:p w14:paraId="334A0972" w14:textId="77777777" w:rsidR="00C21758" w:rsidRPr="005B0268" w:rsidRDefault="00C21758" w:rsidP="00072F0C">
            <w:pPr>
              <w:widowControl w:val="0"/>
              <w:spacing w:before="60"/>
              <w:jc w:val="both"/>
              <w:rPr>
                <w:bCs/>
                <w:sz w:val="22"/>
                <w:szCs w:val="22"/>
                <w:lang w:val="vi-VN"/>
              </w:rPr>
            </w:pPr>
          </w:p>
          <w:p w14:paraId="3A591F46" w14:textId="77777777" w:rsidR="00C21758" w:rsidRPr="005B0268" w:rsidRDefault="00C21758" w:rsidP="00072F0C">
            <w:pPr>
              <w:widowControl w:val="0"/>
              <w:spacing w:before="60"/>
              <w:jc w:val="both"/>
              <w:rPr>
                <w:bCs/>
                <w:sz w:val="22"/>
                <w:szCs w:val="22"/>
                <w:lang w:val="vi-VN"/>
              </w:rPr>
            </w:pPr>
          </w:p>
          <w:p w14:paraId="08119780" w14:textId="77777777" w:rsidR="00C21758" w:rsidRPr="005B0268" w:rsidRDefault="00C21758" w:rsidP="00072F0C">
            <w:pPr>
              <w:widowControl w:val="0"/>
              <w:spacing w:before="60"/>
              <w:jc w:val="both"/>
              <w:rPr>
                <w:bCs/>
                <w:sz w:val="22"/>
                <w:szCs w:val="22"/>
                <w:lang w:val="vi-VN"/>
              </w:rPr>
            </w:pPr>
          </w:p>
          <w:p w14:paraId="25EDBF86" w14:textId="77777777" w:rsidR="00C21758" w:rsidRPr="005B0268" w:rsidRDefault="00C21758" w:rsidP="00072F0C">
            <w:pPr>
              <w:widowControl w:val="0"/>
              <w:spacing w:before="60"/>
              <w:jc w:val="both"/>
              <w:rPr>
                <w:bCs/>
                <w:sz w:val="22"/>
                <w:szCs w:val="22"/>
                <w:lang w:val="vi-VN"/>
              </w:rPr>
            </w:pPr>
          </w:p>
          <w:p w14:paraId="2CD95019" w14:textId="77777777" w:rsidR="00C21758" w:rsidRPr="005B0268" w:rsidRDefault="00C21758" w:rsidP="00072F0C">
            <w:pPr>
              <w:widowControl w:val="0"/>
              <w:spacing w:before="60"/>
              <w:jc w:val="both"/>
              <w:rPr>
                <w:bCs/>
                <w:sz w:val="22"/>
                <w:szCs w:val="22"/>
                <w:lang w:val="vi-VN"/>
              </w:rPr>
            </w:pPr>
          </w:p>
          <w:p w14:paraId="27E28F72" w14:textId="77777777" w:rsidR="00C21758" w:rsidRPr="005B0268" w:rsidRDefault="00C21758" w:rsidP="00072F0C">
            <w:pPr>
              <w:widowControl w:val="0"/>
              <w:spacing w:before="60"/>
              <w:jc w:val="both"/>
              <w:rPr>
                <w:bCs/>
                <w:sz w:val="22"/>
                <w:szCs w:val="22"/>
                <w:lang w:val="vi-VN"/>
              </w:rPr>
            </w:pPr>
          </w:p>
          <w:p w14:paraId="39A5E361" w14:textId="77777777" w:rsidR="00C21758" w:rsidRPr="005B0268" w:rsidRDefault="00C21758" w:rsidP="00072F0C">
            <w:pPr>
              <w:widowControl w:val="0"/>
              <w:spacing w:before="60"/>
              <w:jc w:val="both"/>
              <w:rPr>
                <w:bCs/>
                <w:sz w:val="22"/>
                <w:szCs w:val="22"/>
                <w:lang w:val="vi-VN"/>
              </w:rPr>
            </w:pPr>
          </w:p>
          <w:p w14:paraId="2C10C759" w14:textId="77777777" w:rsidR="00C21758" w:rsidRPr="005B0268" w:rsidRDefault="00C21758" w:rsidP="00072F0C">
            <w:pPr>
              <w:widowControl w:val="0"/>
              <w:spacing w:before="60"/>
              <w:jc w:val="both"/>
              <w:rPr>
                <w:bCs/>
                <w:sz w:val="22"/>
                <w:szCs w:val="22"/>
                <w:lang w:val="vi-VN"/>
              </w:rPr>
            </w:pPr>
          </w:p>
          <w:p w14:paraId="1ABC6346" w14:textId="77777777" w:rsidR="00C21758" w:rsidRPr="005B0268" w:rsidRDefault="00C21758" w:rsidP="00072F0C">
            <w:pPr>
              <w:widowControl w:val="0"/>
              <w:spacing w:before="60"/>
              <w:jc w:val="both"/>
              <w:rPr>
                <w:bCs/>
                <w:sz w:val="22"/>
                <w:szCs w:val="22"/>
                <w:lang w:val="vi-VN"/>
              </w:rPr>
            </w:pPr>
          </w:p>
          <w:p w14:paraId="483921E9" w14:textId="77777777" w:rsidR="00C21758" w:rsidRPr="005B0268" w:rsidRDefault="00C21758" w:rsidP="00072F0C">
            <w:pPr>
              <w:widowControl w:val="0"/>
              <w:spacing w:before="60"/>
              <w:jc w:val="both"/>
              <w:rPr>
                <w:bCs/>
                <w:sz w:val="22"/>
                <w:szCs w:val="22"/>
                <w:lang w:val="vi-VN"/>
              </w:rPr>
            </w:pPr>
          </w:p>
          <w:p w14:paraId="52D6CB4C" w14:textId="77777777" w:rsidR="00C21758" w:rsidRPr="005B0268" w:rsidRDefault="00C21758" w:rsidP="00072F0C">
            <w:pPr>
              <w:widowControl w:val="0"/>
              <w:spacing w:before="60"/>
              <w:jc w:val="both"/>
              <w:rPr>
                <w:bCs/>
                <w:sz w:val="22"/>
                <w:szCs w:val="22"/>
                <w:lang w:val="vi-VN"/>
              </w:rPr>
            </w:pPr>
          </w:p>
          <w:p w14:paraId="154212C8" w14:textId="77777777" w:rsidR="00C21758" w:rsidRPr="005B0268" w:rsidRDefault="00C21758" w:rsidP="00072F0C">
            <w:pPr>
              <w:widowControl w:val="0"/>
              <w:spacing w:before="60"/>
              <w:jc w:val="both"/>
              <w:rPr>
                <w:bCs/>
                <w:i/>
                <w:iCs/>
                <w:sz w:val="22"/>
                <w:szCs w:val="22"/>
                <w:lang w:val="vi-VN"/>
              </w:rPr>
            </w:pPr>
            <w:r w:rsidRPr="005B0268">
              <w:rPr>
                <w:bCs/>
                <w:sz w:val="22"/>
                <w:szCs w:val="22"/>
                <w:lang w:val="vi-VN"/>
              </w:rPr>
              <w:lastRenderedPageBreak/>
              <w:t xml:space="preserve">- </w:t>
            </w:r>
            <w:r w:rsidRPr="005B0268">
              <w:rPr>
                <w:bCs/>
                <w:i/>
                <w:iCs/>
                <w:sz w:val="22"/>
                <w:szCs w:val="22"/>
                <w:lang w:val="vi-VN"/>
              </w:rPr>
              <w:t xml:space="preserve">Sửa đổi, bổ sung điểm a khoản 2 để quy định bổ sung các trường hợp: cấp giấy phép thăm dò xuống sâu và mở rộng; khai thác, sử dụng khoáng sản nhóm III, khoáng sản nhóm IV </w:t>
            </w:r>
            <w:r w:rsidRPr="005B0268">
              <w:rPr>
                <w:rFonts w:hint="cs"/>
                <w:bCs/>
                <w:i/>
                <w:iCs/>
                <w:sz w:val="22"/>
                <w:szCs w:val="22"/>
                <w:lang w:val="vi-VN"/>
              </w:rPr>
              <w:t>đ</w:t>
            </w:r>
            <w:r w:rsidRPr="005B0268">
              <w:rPr>
                <w:bCs/>
                <w:i/>
                <w:iCs/>
                <w:sz w:val="22"/>
                <w:szCs w:val="22"/>
                <w:lang w:val="vi-VN"/>
              </w:rPr>
              <w:t>ể ứng phó với tình huống khẩn cấp về thiên tai, dịch bệnh, an ninh, quốc phòng không phải căn cứ vào chiến lược, quy hoạch, kế hoạch có liên quan đến hoạt động khoáng sản.</w:t>
            </w:r>
          </w:p>
          <w:p w14:paraId="22D732EA" w14:textId="77777777" w:rsidR="00C21758" w:rsidRPr="005B0268" w:rsidRDefault="00C21758" w:rsidP="00072F0C">
            <w:pPr>
              <w:widowControl w:val="0"/>
              <w:spacing w:before="60"/>
              <w:jc w:val="both"/>
              <w:rPr>
                <w:bCs/>
                <w:sz w:val="22"/>
                <w:szCs w:val="22"/>
                <w:lang w:val="vi-VN"/>
              </w:rPr>
            </w:pPr>
            <w:r w:rsidRPr="005B0268">
              <w:rPr>
                <w:bCs/>
                <w:i/>
                <w:iCs/>
                <w:sz w:val="22"/>
                <w:szCs w:val="22"/>
                <w:lang w:val="vi-VN"/>
              </w:rPr>
              <w:t>+ Đối với trường hợp cấp giấy phép thăm dò xuống sâu và mở rộng:</w:t>
            </w:r>
            <w:r w:rsidRPr="005B0268">
              <w:rPr>
                <w:bCs/>
                <w:sz w:val="22"/>
                <w:szCs w:val="22"/>
                <w:lang w:val="vi-VN"/>
              </w:rPr>
              <w:t xml:space="preserve"> Trong quá trình khai thác các mỏ khoáng sản đã được cấp theo quy hoạch, nhiều trường hợp phát hiện diện phân bố khoáng sản lớn hơn so với thông tin trong quy hoạch khoáng sản và giấy phép đã được cấp. Trong thực tế, quy định này là không cần thiết vì để được phép thăm dò xuống sâu và mở rộng, khu vực mỏ trước đó đã phải được xác định trong quy hoạch và việc điều chỉnh, bổ sung quy hoạch trong trường hợp này chỉ mang tính chất điều chỉnh cục bộ , không làm thay đổi bản chất quy hoạch, việc phải thực hiện thủ tục điều chỉnh bình thường sẽ dẫn đến kéo dài thời gian, gây khó khăn cho tổ chức, cá nhân khai thác khoáng sản. Mặt khác, việc cấp phép thăm dò khoáng sản trong trường hợp này vẫn phải tuân thủ các quy định về cấp giấy phép thăm dò khoáng sản quy định tại Luật Địa chất và khoáng sản (loại trừ phạm vi các khu vực cấm, tạm thời cấm hoạt động khoáng sản, các yếu tố quốc phòng, an ninh…).</w:t>
            </w:r>
          </w:p>
          <w:p w14:paraId="34C8ED96" w14:textId="77777777" w:rsidR="00C21758" w:rsidRPr="005B0268" w:rsidRDefault="00C21758" w:rsidP="00072F0C">
            <w:pPr>
              <w:widowControl w:val="0"/>
              <w:spacing w:before="60"/>
              <w:jc w:val="both"/>
              <w:rPr>
                <w:bCs/>
                <w:sz w:val="22"/>
                <w:szCs w:val="22"/>
                <w:lang w:val="vi-VN"/>
              </w:rPr>
            </w:pPr>
            <w:r w:rsidRPr="005B0268">
              <w:rPr>
                <w:bCs/>
                <w:i/>
                <w:iCs/>
                <w:sz w:val="22"/>
                <w:szCs w:val="22"/>
                <w:lang w:val="vi-VN"/>
              </w:rPr>
              <w:t xml:space="preserve">+ Đối với trường hợp khai thác, sử dụng khoáng sản nhóm III, khoáng sản nhóm IV </w:t>
            </w:r>
            <w:r w:rsidRPr="005B0268">
              <w:rPr>
                <w:rFonts w:hint="cs"/>
                <w:bCs/>
                <w:i/>
                <w:iCs/>
                <w:sz w:val="22"/>
                <w:szCs w:val="22"/>
                <w:lang w:val="vi-VN"/>
              </w:rPr>
              <w:t>đ</w:t>
            </w:r>
            <w:r w:rsidRPr="005B0268">
              <w:rPr>
                <w:bCs/>
                <w:i/>
                <w:iCs/>
                <w:sz w:val="22"/>
                <w:szCs w:val="22"/>
                <w:lang w:val="vi-VN"/>
              </w:rPr>
              <w:t xml:space="preserve">ể ứng phó với tình huống khẩn cấp về thiên tai, dịch bệnh, an ninh, quốc phòng: </w:t>
            </w:r>
            <w:r w:rsidRPr="005B0268">
              <w:rPr>
                <w:bCs/>
                <w:sz w:val="22"/>
                <w:szCs w:val="22"/>
                <w:lang w:val="vi-VN"/>
              </w:rPr>
              <w:t xml:space="preserve">quy định này là cần thiết để bảo đảm đáp ứng </w:t>
            </w:r>
            <w:r w:rsidR="003E7344" w:rsidRPr="005B0268">
              <w:rPr>
                <w:bCs/>
                <w:sz w:val="22"/>
                <w:szCs w:val="22"/>
                <w:lang w:val="vi-VN"/>
              </w:rPr>
              <w:t xml:space="preserve">nhu cầu </w:t>
            </w:r>
            <w:r w:rsidRPr="005B0268">
              <w:rPr>
                <w:bCs/>
                <w:sz w:val="22"/>
                <w:szCs w:val="22"/>
                <w:lang w:val="vi-VN"/>
              </w:rPr>
              <w:t>kịp thời với tình huống khẩn cấp theo quy định của pháp luật có liên quan.</w:t>
            </w:r>
          </w:p>
          <w:p w14:paraId="1B4F5E46" w14:textId="77777777" w:rsidR="003E7344" w:rsidRPr="005B0268" w:rsidRDefault="00C21758" w:rsidP="00072F0C">
            <w:pPr>
              <w:widowControl w:val="0"/>
              <w:spacing w:before="60"/>
              <w:jc w:val="both"/>
              <w:rPr>
                <w:bCs/>
                <w:sz w:val="22"/>
                <w:szCs w:val="22"/>
                <w:lang w:val="vi-VN"/>
              </w:rPr>
            </w:pPr>
            <w:r w:rsidRPr="005B0268">
              <w:rPr>
                <w:bCs/>
                <w:sz w:val="22"/>
                <w:szCs w:val="22"/>
                <w:lang w:val="vi-VN"/>
              </w:rPr>
              <w:t xml:space="preserve">- Bổ sung </w:t>
            </w:r>
            <w:r w:rsidR="003E7344" w:rsidRPr="005B0268">
              <w:rPr>
                <w:bCs/>
                <w:sz w:val="22"/>
                <w:szCs w:val="22"/>
                <w:lang w:val="vi-VN"/>
              </w:rPr>
              <w:t>điểm</w:t>
            </w:r>
            <w:r w:rsidRPr="005B0268">
              <w:rPr>
                <w:bCs/>
                <w:sz w:val="22"/>
                <w:szCs w:val="22"/>
                <w:lang w:val="vi-VN"/>
              </w:rPr>
              <w:t xml:space="preserve"> g </w:t>
            </w:r>
            <w:r w:rsidR="003E7344" w:rsidRPr="005B0268">
              <w:rPr>
                <w:bCs/>
                <w:sz w:val="22"/>
                <w:szCs w:val="22"/>
                <w:lang w:val="vi-VN"/>
              </w:rPr>
              <w:t xml:space="preserve">vào </w:t>
            </w:r>
            <w:r w:rsidRPr="005B0268">
              <w:rPr>
                <w:bCs/>
                <w:sz w:val="22"/>
                <w:szCs w:val="22"/>
                <w:lang w:val="vi-VN"/>
              </w:rPr>
              <w:t>khoản 2 Điều này</w:t>
            </w:r>
            <w:r w:rsidR="003E7344" w:rsidRPr="005B0268">
              <w:rPr>
                <w:bCs/>
                <w:sz w:val="22"/>
                <w:szCs w:val="22"/>
                <w:lang w:val="vi-VN"/>
              </w:rPr>
              <w:t xml:space="preserve"> để bảo đảm đáp ứng nhu cầu </w:t>
            </w:r>
            <w:r w:rsidR="00AA0B71" w:rsidRPr="005B0268">
              <w:rPr>
                <w:bCs/>
                <w:sz w:val="22"/>
                <w:szCs w:val="22"/>
                <w:lang w:val="vi-VN"/>
              </w:rPr>
              <w:t xml:space="preserve">khai thác, sử dụng khoáng sản </w:t>
            </w:r>
            <w:r w:rsidR="00AA0B71" w:rsidRPr="005B0268">
              <w:rPr>
                <w:bCs/>
                <w:sz w:val="22"/>
                <w:szCs w:val="22"/>
                <w:lang w:val="vi-VN"/>
              </w:rPr>
              <w:lastRenderedPageBreak/>
              <w:t xml:space="preserve">nhóm III, nhóm IV </w:t>
            </w:r>
            <w:r w:rsidR="003E7344" w:rsidRPr="005B0268">
              <w:rPr>
                <w:bCs/>
                <w:sz w:val="22"/>
                <w:szCs w:val="22"/>
                <w:lang w:val="vi-VN"/>
              </w:rPr>
              <w:t>kịp thời</w:t>
            </w:r>
            <w:r w:rsidR="00AA0B71" w:rsidRPr="005B0268">
              <w:rPr>
                <w:bCs/>
                <w:sz w:val="22"/>
                <w:szCs w:val="22"/>
                <w:lang w:val="vi-VN"/>
              </w:rPr>
              <w:t xml:space="preserve"> cho</w:t>
            </w:r>
            <w:r w:rsidR="003E7344" w:rsidRPr="005B0268">
              <w:rPr>
                <w:bCs/>
                <w:sz w:val="22"/>
                <w:szCs w:val="22"/>
                <w:lang w:val="vi-VN"/>
              </w:rPr>
              <w:t xml:space="preserve"> tình huống khẩn cấp theo quy định.</w:t>
            </w:r>
          </w:p>
          <w:p w14:paraId="4EE0618B" w14:textId="491220A0" w:rsidR="00C21758" w:rsidRPr="005B0268" w:rsidRDefault="003E7344" w:rsidP="00072F0C">
            <w:pPr>
              <w:widowControl w:val="0"/>
              <w:spacing w:before="60"/>
              <w:jc w:val="both"/>
              <w:rPr>
                <w:bCs/>
                <w:sz w:val="22"/>
                <w:szCs w:val="22"/>
                <w:lang w:val="vi-VN"/>
              </w:rPr>
            </w:pPr>
            <w:r w:rsidRPr="005B0268">
              <w:rPr>
                <w:bCs/>
                <w:sz w:val="22"/>
                <w:szCs w:val="22"/>
                <w:lang w:val="vi-VN"/>
              </w:rPr>
              <w:t xml:space="preserve">- Bổ sung điểm h vào khoản 2 Điều này để giải quyết vướng mắc thực tế hiện nay tại các địa phương </w:t>
            </w:r>
            <w:r w:rsidR="00B93D89" w:rsidRPr="005B0268">
              <w:rPr>
                <w:bCs/>
                <w:sz w:val="22"/>
                <w:szCs w:val="22"/>
              </w:rPr>
              <w:t>trong thực hiện quy định của pháp luật về quy hoạch và pháp luật về địa chất và khoáng sản.</w:t>
            </w:r>
            <w:r w:rsidRPr="005B0268">
              <w:rPr>
                <w:bCs/>
                <w:sz w:val="22"/>
                <w:szCs w:val="22"/>
                <w:lang w:val="vi-VN"/>
              </w:rPr>
              <w:t xml:space="preserve">   </w:t>
            </w:r>
          </w:p>
        </w:tc>
      </w:tr>
      <w:tr w:rsidR="001208FB" w:rsidRPr="00072F0C" w14:paraId="40B9DBD0" w14:textId="77777777" w:rsidTr="00072F0C">
        <w:tc>
          <w:tcPr>
            <w:tcW w:w="5650" w:type="dxa"/>
          </w:tcPr>
          <w:p w14:paraId="6E48CD80"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1" w:name="_Toc181886883"/>
            <w:r w:rsidRPr="00957DE8">
              <w:rPr>
                <w:rFonts w:eastAsia="Calibri"/>
                <w:b/>
                <w:bCs/>
                <w:iCs/>
                <w:sz w:val="22"/>
                <w:szCs w:val="22"/>
                <w:lang w:val="vi-VN"/>
              </w:rPr>
              <w:lastRenderedPageBreak/>
              <w:t>Điều 5. Nguyên tắc hội nhập và hợp tác quốc tế về địa chất, khoáng sản</w:t>
            </w:r>
          </w:p>
          <w:bookmarkEnd w:id="21"/>
          <w:p w14:paraId="7A00AAEC"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1. Hội nhập và hợp tác quốc tế trong nghiên cứu, điều tra cơ bản địa chất, điều tra địa chất về khoáng sản, hoạt động khoáng sản, quản lý hoạt động khoáng sản phải đặt trong tổng thể chiến lược phát triển kinh tế - xã hội của đất nước trong từng thời kỳ; chiến lược địa chất, khoáng sản và công nghiệp khai khoáng; tuân thủ Hiến pháp, pháp luật Việt Nam, Hiến chương Liên hợp quốc, điều ước quốc tế mà nước Cộng hòa xã hội chủ nghĩa Việt Nam là thành viên, bảo đảm phù hợp với đường lối và chính sách đối ngoại của Việt Nam; bảo đảm nguyên tắc hợp tác bình đẳng, cùng có lợi trên cơ sở tôn trọng độc lập, chủ quyền và toàn vẹn lãnh thổ, không can thiệp vào công việc nội bộ của nhau.</w:t>
            </w:r>
          </w:p>
          <w:p w14:paraId="06AA10A8"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2. Tranh chấp quốc tế về địa chất, khoáng sản được giải quyết thông qua các biện pháp hòa bình, theo thông lệ quốc tế, pháp luật quốc tế và pháp luật của các bên liên quan.</w:t>
            </w:r>
          </w:p>
        </w:tc>
        <w:tc>
          <w:tcPr>
            <w:tcW w:w="4852" w:type="dxa"/>
          </w:tcPr>
          <w:p w14:paraId="454DA65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4EF24E7C" w14:textId="7F1A583A" w:rsidR="001208FB" w:rsidRPr="005B0268" w:rsidRDefault="002D54B6" w:rsidP="00072F0C">
            <w:pPr>
              <w:adjustRightInd w:val="0"/>
              <w:snapToGrid w:val="0"/>
              <w:spacing w:beforeLines="60" w:before="144"/>
              <w:outlineLvl w:val="2"/>
              <w:rPr>
                <w:rFonts w:eastAsia="Calibri"/>
                <w:bCs/>
                <w:iCs/>
                <w:sz w:val="22"/>
                <w:szCs w:val="22"/>
              </w:rPr>
            </w:pPr>
            <w:r w:rsidRPr="005B0268">
              <w:rPr>
                <w:rFonts w:eastAsia="Calibri"/>
                <w:bCs/>
                <w:iCs/>
                <w:sz w:val="22"/>
                <w:szCs w:val="22"/>
              </w:rPr>
              <w:t>Giữ nguyên như Luật Địa chất và khoáng sản.</w:t>
            </w:r>
          </w:p>
        </w:tc>
      </w:tr>
      <w:tr w:rsidR="001208FB" w:rsidRPr="00072F0C" w14:paraId="190C8DBA" w14:textId="77777777" w:rsidTr="00072F0C">
        <w:tc>
          <w:tcPr>
            <w:tcW w:w="5650" w:type="dxa"/>
          </w:tcPr>
          <w:p w14:paraId="3532A290"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6. Phân nhóm khoáng sản </w:t>
            </w:r>
          </w:p>
          <w:p w14:paraId="72934CA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Căn cứ công dụng và mục đích quản lý, khoáng sản được phân loại thành các nhóm sau đây:</w:t>
            </w:r>
          </w:p>
          <w:p w14:paraId="17F04A1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lastRenderedPageBreak/>
              <w:t xml:space="preserve">a) Khoáng sản nhóm I bao gồm: khoáng sản kim loại; khoáng sản năng lượng; đá quý, đá bán quý; khoáng chất công nghiệp; </w:t>
            </w:r>
          </w:p>
          <w:p w14:paraId="7856D015" w14:textId="77777777" w:rsidR="001208FB" w:rsidRPr="00072F0C" w:rsidRDefault="001208FB" w:rsidP="00072F0C">
            <w:pPr>
              <w:adjustRightInd w:val="0"/>
              <w:snapToGrid w:val="0"/>
              <w:spacing w:beforeLines="60" w:before="144"/>
              <w:rPr>
                <w:bCs/>
                <w:sz w:val="22"/>
                <w:szCs w:val="22"/>
                <w:lang w:val="vi-VN"/>
              </w:rPr>
            </w:pPr>
            <w:r w:rsidRPr="00957DE8">
              <w:rPr>
                <w:rFonts w:eastAsia="SimSun"/>
                <w:sz w:val="22"/>
                <w:szCs w:val="22"/>
                <w:lang w:val="vi-VN"/>
              </w:rPr>
              <w:t xml:space="preserve">b) Khoáng sản nhóm II bao gồm: khoáng sản làm vật liệu trong ngành công nghiệp xây dựng </w:t>
            </w:r>
            <w:r w:rsidRPr="00957DE8">
              <w:rPr>
                <w:rFonts w:eastAsia="SimSun"/>
                <w:bCs/>
                <w:sz w:val="22"/>
                <w:szCs w:val="22"/>
                <w:lang w:val="vi-VN"/>
              </w:rPr>
              <w:t>phục vụ sản xuất xi măng, gạch ốp lát, sứ vệ sinh, kính xây dựng, đá ốp lát, đá mỹ nghệ, vôi công nghiệp, vật liệu chịu lửa;</w:t>
            </w:r>
          </w:p>
          <w:p w14:paraId="3579A84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Khoáng sản nhóm III bao gồm: khoáng sản làm vật liệu xây dựng thông thường</w:t>
            </w:r>
            <w:r w:rsidRPr="00957DE8">
              <w:rPr>
                <w:rFonts w:eastAsia="SimSun"/>
                <w:bCs/>
                <w:sz w:val="22"/>
                <w:szCs w:val="22"/>
                <w:lang w:val="vi-VN"/>
              </w:rPr>
              <w:t>, trừ trường hợp quy định tại điểm b và điểm d khoản này</w:t>
            </w:r>
            <w:r w:rsidRPr="00957DE8">
              <w:rPr>
                <w:rFonts w:eastAsia="SimSun"/>
                <w:sz w:val="22"/>
                <w:szCs w:val="22"/>
                <w:lang w:val="vi-VN"/>
              </w:rPr>
              <w:t xml:space="preserve">; than bùn, bùn khoáng, nước khoáng thiên nhiên, nước nóng thiên nhiên; </w:t>
            </w:r>
          </w:p>
          <w:p w14:paraId="1739359D" w14:textId="77777777" w:rsidR="001208FB" w:rsidRPr="00072F0C" w:rsidRDefault="001208FB" w:rsidP="00072F0C">
            <w:pPr>
              <w:widowControl w:val="0"/>
              <w:adjustRightInd w:val="0"/>
              <w:snapToGrid w:val="0"/>
              <w:spacing w:beforeLines="60" w:before="144"/>
              <w:rPr>
                <w:iCs/>
                <w:spacing w:val="-4"/>
                <w:sz w:val="22"/>
                <w:szCs w:val="22"/>
                <w:lang w:val="vi-VN"/>
              </w:rPr>
            </w:pPr>
            <w:r w:rsidRPr="00957DE8">
              <w:rPr>
                <w:rFonts w:eastAsia="SimSun"/>
                <w:iCs/>
                <w:spacing w:val="-4"/>
                <w:sz w:val="22"/>
                <w:szCs w:val="22"/>
                <w:lang w:val="vi-VN"/>
              </w:rPr>
              <w:t xml:space="preserve">d) </w:t>
            </w:r>
            <w:bookmarkStart w:id="22" w:name="_Hlk181020193"/>
            <w:r w:rsidRPr="00957DE8">
              <w:rPr>
                <w:rFonts w:eastAsia="SimSun"/>
                <w:iCs/>
                <w:spacing w:val="-4"/>
                <w:sz w:val="22"/>
                <w:szCs w:val="22"/>
                <w:lang w:val="vi-VN"/>
              </w:rPr>
              <w:t xml:space="preserve">Khoáng sản nhóm IV bao gồm: khoáng sản chỉ phù hợp với mục đích làm vật liệu san lấp, đắp nền móng công trình, </w:t>
            </w:r>
            <w:r w:rsidRPr="00957DE8">
              <w:rPr>
                <w:rFonts w:eastAsia="SimSun"/>
                <w:spacing w:val="-4"/>
                <w:sz w:val="22"/>
                <w:szCs w:val="22"/>
                <w:lang w:val="vi-VN"/>
              </w:rPr>
              <w:t xml:space="preserve">xây dựng công trình thủy lợi, phòng, chống thiên tai, gồm: </w:t>
            </w:r>
            <w:r w:rsidRPr="00957DE8">
              <w:rPr>
                <w:rFonts w:eastAsia="SimSun"/>
                <w:iCs/>
                <w:spacing w:val="-4"/>
                <w:sz w:val="22"/>
                <w:szCs w:val="22"/>
                <w:lang w:val="vi-VN"/>
              </w:rPr>
              <w:t>đất sét, đất đồi, đất có tên gọi khác; đất lẫn đá, cát, cuội hoặc sỏi; cát (trừ cát, sỏi lòng sông, lòng hồ và khu vực biển)</w:t>
            </w:r>
            <w:bookmarkEnd w:id="22"/>
            <w:r w:rsidRPr="00957DE8">
              <w:rPr>
                <w:rFonts w:eastAsia="SimSun"/>
                <w:iCs/>
                <w:spacing w:val="-4"/>
                <w:sz w:val="22"/>
                <w:szCs w:val="22"/>
                <w:lang w:val="vi-VN"/>
              </w:rPr>
              <w:t xml:space="preserve">. </w:t>
            </w:r>
          </w:p>
          <w:p w14:paraId="08CA73A6"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 xml:space="preserve">2. Chính phủ quy định chi tiết danh mục khoáng sản theo nhóm; quy định việc phân nhóm đối với khoáng sản có nhiều mục đích sử dụng. </w:t>
            </w:r>
          </w:p>
        </w:tc>
        <w:tc>
          <w:tcPr>
            <w:tcW w:w="4852" w:type="dxa"/>
          </w:tcPr>
          <w:p w14:paraId="59C34FD7"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3" w:name="_Toc181886884"/>
            <w:r w:rsidRPr="00072F0C">
              <w:rPr>
                <w:rFonts w:eastAsia="Calibri"/>
                <w:b/>
                <w:bCs/>
                <w:iCs/>
                <w:sz w:val="22"/>
                <w:szCs w:val="22"/>
                <w:lang w:val="vi-VN"/>
              </w:rPr>
              <w:lastRenderedPageBreak/>
              <w:t>Điều 6. Phân nhóm khoáng sản</w:t>
            </w:r>
            <w:bookmarkEnd w:id="23"/>
            <w:r w:rsidRPr="00072F0C">
              <w:rPr>
                <w:rFonts w:eastAsia="Calibri"/>
                <w:b/>
                <w:bCs/>
                <w:iCs/>
                <w:sz w:val="22"/>
                <w:szCs w:val="22"/>
                <w:lang w:val="vi-VN"/>
              </w:rPr>
              <w:t xml:space="preserve"> </w:t>
            </w:r>
          </w:p>
          <w:p w14:paraId="34DACF36" w14:textId="77777777" w:rsidR="001208FB" w:rsidRPr="00072F0C" w:rsidRDefault="001208FB" w:rsidP="00072F0C">
            <w:pPr>
              <w:widowControl w:val="0"/>
              <w:spacing w:before="60"/>
              <w:jc w:val="both"/>
              <w:rPr>
                <w:sz w:val="22"/>
                <w:szCs w:val="22"/>
                <w:lang w:val="vi-VN"/>
              </w:rPr>
            </w:pPr>
            <w:r w:rsidRPr="00072F0C">
              <w:rPr>
                <w:sz w:val="22"/>
                <w:szCs w:val="22"/>
                <w:lang w:val="vi-VN"/>
              </w:rPr>
              <w:t>1. Căn cứ công dụng và mục đích quản lý, khoáng sản được phân loại thành các nhóm sau đây:</w:t>
            </w:r>
          </w:p>
          <w:p w14:paraId="494C17DE" w14:textId="77777777" w:rsidR="001208FB" w:rsidRPr="00072F0C" w:rsidRDefault="001208FB" w:rsidP="00072F0C">
            <w:pPr>
              <w:widowControl w:val="0"/>
              <w:spacing w:before="60"/>
              <w:jc w:val="both"/>
              <w:rPr>
                <w:sz w:val="22"/>
                <w:szCs w:val="22"/>
                <w:lang w:val="vi-VN"/>
              </w:rPr>
            </w:pPr>
            <w:r w:rsidRPr="00072F0C">
              <w:rPr>
                <w:sz w:val="22"/>
                <w:szCs w:val="22"/>
                <w:lang w:val="vi-VN"/>
              </w:rPr>
              <w:lastRenderedPageBreak/>
              <w:t>a) Khoáng sản nhóm I bao gồm: khoáng sản kim loại; khoáng sản năng lượng; đá quý, đá bán quý; khoáng chất công nghiệp</w:t>
            </w:r>
            <w:del w:id="24" w:author="Luan Dang" w:date="2025-07-19T17:29:00Z">
              <w:r w:rsidRPr="00072F0C">
                <w:rPr>
                  <w:sz w:val="22"/>
                  <w:szCs w:val="22"/>
                  <w:lang w:val="vi-VN"/>
                </w:rPr>
                <w:delText>;</w:delText>
              </w:r>
            </w:del>
            <w:ins w:id="25" w:author="Luan Dang" w:date="2025-07-19T17:29:00Z">
              <w:r w:rsidRPr="00072F0C">
                <w:rPr>
                  <w:sz w:val="22"/>
                  <w:szCs w:val="22"/>
                </w:rPr>
                <w:t xml:space="preserve"> </w:t>
              </w:r>
              <w:r w:rsidRPr="00072F0C">
                <w:rPr>
                  <w:b/>
                  <w:bCs/>
                  <w:i/>
                  <w:iCs/>
                  <w:sz w:val="22"/>
                  <w:szCs w:val="22"/>
                  <w:lang w:val="vi-VN"/>
                </w:rPr>
                <w:t>không thuộc khoáng sản nhóm II quy định tại điểm b khoản này</w:t>
              </w:r>
              <w:r w:rsidRPr="00072F0C">
                <w:rPr>
                  <w:b/>
                  <w:bCs/>
                  <w:sz w:val="22"/>
                  <w:szCs w:val="22"/>
                  <w:lang w:val="vi-VN"/>
                </w:rPr>
                <w:t>;</w:t>
              </w:r>
            </w:ins>
            <w:r w:rsidRPr="00072F0C">
              <w:rPr>
                <w:sz w:val="22"/>
                <w:szCs w:val="22"/>
                <w:lang w:val="vi-VN"/>
              </w:rPr>
              <w:t xml:space="preserve"> </w:t>
            </w:r>
          </w:p>
          <w:p w14:paraId="073C83E8" w14:textId="77777777" w:rsidR="001208FB" w:rsidRPr="00072F0C" w:rsidRDefault="001208FB" w:rsidP="00072F0C">
            <w:pPr>
              <w:spacing w:before="60"/>
              <w:jc w:val="both"/>
              <w:rPr>
                <w:b/>
                <w:sz w:val="22"/>
                <w:szCs w:val="22"/>
              </w:rPr>
            </w:pPr>
            <w:r w:rsidRPr="00072F0C">
              <w:rPr>
                <w:sz w:val="22"/>
                <w:szCs w:val="22"/>
                <w:lang w:val="vi-VN"/>
              </w:rPr>
              <w:t xml:space="preserve">b) Khoáng sản nhóm II bao gồm: khoáng sản làm vật liệu trong ngành công nghiệp xây dựng </w:t>
            </w:r>
            <w:r w:rsidRPr="00072F0C">
              <w:rPr>
                <w:bCs/>
                <w:sz w:val="22"/>
                <w:szCs w:val="22"/>
                <w:lang w:val="vi-VN"/>
              </w:rPr>
              <w:t>phục vụ sản xuất xi măng, gạch ốp lát, sứ vệ sinh, kính xây dựng, đ</w:t>
            </w:r>
            <w:r w:rsidRPr="00072F0C">
              <w:rPr>
                <w:rFonts w:hint="eastAsia"/>
                <w:bCs/>
                <w:sz w:val="22"/>
                <w:szCs w:val="22"/>
                <w:lang w:val="vi-VN"/>
              </w:rPr>
              <w:t>á</w:t>
            </w:r>
            <w:r w:rsidRPr="00072F0C">
              <w:rPr>
                <w:bCs/>
                <w:sz w:val="22"/>
                <w:szCs w:val="22"/>
                <w:lang w:val="vi-VN"/>
              </w:rPr>
              <w:t xml:space="preserve"> ốp lát, đá mỹ nghệ, vôi công nghiệp, vật liệu chịu lửa;</w:t>
            </w:r>
            <w:ins w:id="26" w:author="Luan Dang" w:date="2025-07-19T17:29:00Z">
              <w:r w:rsidRPr="00072F0C">
                <w:rPr>
                  <w:sz w:val="22"/>
                  <w:szCs w:val="22"/>
                </w:rPr>
                <w:t xml:space="preserve"> </w:t>
              </w:r>
              <w:r w:rsidRPr="00072F0C">
                <w:rPr>
                  <w:b/>
                  <w:i/>
                  <w:iCs/>
                  <w:sz w:val="22"/>
                  <w:szCs w:val="22"/>
                  <w:lang w:val="vi-VN"/>
                </w:rPr>
                <w:t>khoáng chất công nghiệp có thể sử dụng làm vật liệu xây dựng theo quy định của Chính phủ</w:t>
              </w:r>
              <w:r w:rsidRPr="00072F0C">
                <w:rPr>
                  <w:b/>
                  <w:sz w:val="22"/>
                  <w:szCs w:val="22"/>
                </w:rPr>
                <w:t>;</w:t>
              </w:r>
            </w:ins>
          </w:p>
          <w:p w14:paraId="379D101B" w14:textId="77777777" w:rsidR="001208FB" w:rsidRPr="00072F0C" w:rsidRDefault="001208FB" w:rsidP="00072F0C">
            <w:pPr>
              <w:widowControl w:val="0"/>
              <w:spacing w:before="60"/>
              <w:jc w:val="both"/>
              <w:rPr>
                <w:sz w:val="22"/>
                <w:szCs w:val="22"/>
                <w:lang w:val="vi-VN"/>
              </w:rPr>
            </w:pPr>
            <w:r w:rsidRPr="00072F0C">
              <w:rPr>
                <w:sz w:val="22"/>
                <w:szCs w:val="22"/>
                <w:lang w:val="vi-VN"/>
              </w:rPr>
              <w:t>c) Khoáng sản nhóm III bao gồm: khoáng sản làm vật liệu xây dựng thông thường</w:t>
            </w:r>
            <w:r w:rsidRPr="00072F0C">
              <w:rPr>
                <w:bCs/>
                <w:sz w:val="22"/>
                <w:szCs w:val="22"/>
                <w:lang w:val="vi-VN"/>
              </w:rPr>
              <w:t xml:space="preserve">, trừ trường hợp quy định tại điểm b và </w:t>
            </w:r>
            <w:r w:rsidRPr="00072F0C">
              <w:rPr>
                <w:rFonts w:hint="cs"/>
                <w:bCs/>
                <w:sz w:val="22"/>
                <w:szCs w:val="22"/>
                <w:lang w:val="vi-VN"/>
              </w:rPr>
              <w:t>đ</w:t>
            </w:r>
            <w:r w:rsidRPr="00072F0C">
              <w:rPr>
                <w:bCs/>
                <w:sz w:val="22"/>
                <w:szCs w:val="22"/>
                <w:lang w:val="vi-VN"/>
              </w:rPr>
              <w:t>iểm d khoản này</w:t>
            </w:r>
            <w:r w:rsidRPr="00072F0C">
              <w:rPr>
                <w:sz w:val="22"/>
                <w:szCs w:val="22"/>
                <w:lang w:val="vi-VN"/>
              </w:rPr>
              <w:t xml:space="preserve">; than bùn, </w:t>
            </w:r>
            <w:bookmarkStart w:id="27" w:name="_Hlk171800510"/>
            <w:r w:rsidRPr="00072F0C">
              <w:rPr>
                <w:sz w:val="22"/>
                <w:szCs w:val="22"/>
                <w:lang w:val="vi-VN"/>
              </w:rPr>
              <w:t xml:space="preserve">bùn khoáng, nước khoáng thiên nhiên, nước nóng thiên nhiên; </w:t>
            </w:r>
          </w:p>
          <w:bookmarkEnd w:id="27"/>
          <w:p w14:paraId="1F7FB7D3" w14:textId="77777777" w:rsidR="001208FB" w:rsidRPr="00072F0C" w:rsidRDefault="001208FB" w:rsidP="00072F0C">
            <w:pPr>
              <w:widowControl w:val="0"/>
              <w:spacing w:before="60"/>
              <w:jc w:val="both"/>
              <w:rPr>
                <w:iCs/>
                <w:spacing w:val="-4"/>
                <w:sz w:val="22"/>
                <w:szCs w:val="22"/>
                <w:lang w:val="vi-VN"/>
              </w:rPr>
            </w:pPr>
            <w:r w:rsidRPr="00072F0C">
              <w:rPr>
                <w:iCs/>
                <w:spacing w:val="-4"/>
                <w:sz w:val="22"/>
                <w:szCs w:val="22"/>
                <w:lang w:val="vi-VN"/>
              </w:rPr>
              <w:t xml:space="preserve">d) Khoáng sản nhóm IV bao gồm: khoáng sản chỉ phù hợp với mục đích làm vật liệu san lấp, đắp nền móng công trình, </w:t>
            </w:r>
            <w:r w:rsidRPr="00072F0C">
              <w:rPr>
                <w:spacing w:val="-4"/>
                <w:sz w:val="22"/>
                <w:szCs w:val="22"/>
                <w:lang w:val="vi-VN"/>
              </w:rPr>
              <w:t xml:space="preserve">xây dựng công trình thủy lợi, phòng, chống thiên tai, gồm: </w:t>
            </w:r>
            <w:r w:rsidRPr="00072F0C">
              <w:rPr>
                <w:iCs/>
                <w:spacing w:val="-4"/>
                <w:sz w:val="22"/>
                <w:szCs w:val="22"/>
                <w:lang w:val="vi-VN"/>
              </w:rPr>
              <w:t xml:space="preserve">đất sét, đất đồi, đất có tên gọi khác; đất lẫn đá, cát, cuội hoặc sỏi; cát (trừ cát, sỏi lòng sông, lòng hồ và khu vực biển). </w:t>
            </w:r>
          </w:p>
          <w:p w14:paraId="01BBCF3B" w14:textId="77777777" w:rsidR="001208FB" w:rsidRPr="00072F0C" w:rsidRDefault="001208FB" w:rsidP="00072F0C">
            <w:pPr>
              <w:widowControl w:val="0"/>
              <w:spacing w:before="60"/>
              <w:jc w:val="both"/>
              <w:rPr>
                <w:sz w:val="28"/>
                <w:szCs w:val="28"/>
                <w:lang w:val="vi-VN"/>
              </w:rPr>
            </w:pPr>
            <w:r w:rsidRPr="00072F0C">
              <w:rPr>
                <w:sz w:val="22"/>
                <w:szCs w:val="22"/>
                <w:lang w:val="vi-VN"/>
              </w:rPr>
              <w:t>2. Chính phủ quy định chi tiết danh mục khoáng sản theo nhóm; quy định  việc phân nhóm đối với khoáng sản có nhiều mục đích sử dụng.</w:t>
            </w:r>
            <w:r w:rsidRPr="00072F0C">
              <w:rPr>
                <w:sz w:val="28"/>
                <w:szCs w:val="28"/>
                <w:lang w:val="vi-VN"/>
              </w:rPr>
              <w:t xml:space="preserve"> </w:t>
            </w:r>
          </w:p>
        </w:tc>
        <w:tc>
          <w:tcPr>
            <w:tcW w:w="4852" w:type="dxa"/>
          </w:tcPr>
          <w:p w14:paraId="1D09B90B" w14:textId="0F684233" w:rsidR="001208FB" w:rsidRPr="005B0268" w:rsidRDefault="002D54B6" w:rsidP="002D54B6">
            <w:pPr>
              <w:adjustRightInd w:val="0"/>
              <w:snapToGrid w:val="0"/>
              <w:spacing w:beforeLines="60" w:before="144"/>
              <w:jc w:val="both"/>
              <w:outlineLvl w:val="2"/>
              <w:rPr>
                <w:rFonts w:eastAsia="Calibri"/>
                <w:bCs/>
                <w:iCs/>
                <w:sz w:val="22"/>
                <w:szCs w:val="22"/>
              </w:rPr>
            </w:pPr>
            <w:r w:rsidRPr="005B0268">
              <w:rPr>
                <w:rFonts w:eastAsia="Calibri"/>
                <w:bCs/>
                <w:iCs/>
                <w:sz w:val="22"/>
                <w:szCs w:val="22"/>
              </w:rPr>
              <w:lastRenderedPageBreak/>
              <w:t>Sửa đổi cho phù hợp với quy định về phân</w:t>
            </w:r>
            <w:r w:rsidR="005B0268" w:rsidRPr="005B0268">
              <w:rPr>
                <w:rFonts w:eastAsia="Calibri"/>
                <w:bCs/>
                <w:iCs/>
                <w:sz w:val="22"/>
                <w:szCs w:val="22"/>
              </w:rPr>
              <w:t xml:space="preserve"> nhóm khoáng sản và phân cấp, phân quyền trong giải quyết thủ tục hành chính trong hoạt động khoáng sản.</w:t>
            </w:r>
          </w:p>
        </w:tc>
      </w:tr>
      <w:tr w:rsidR="001208FB" w:rsidRPr="00072F0C" w14:paraId="1708A173" w14:textId="77777777" w:rsidTr="00072F0C">
        <w:tc>
          <w:tcPr>
            <w:tcW w:w="5650" w:type="dxa"/>
          </w:tcPr>
          <w:p w14:paraId="11A5E1E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7. Bảo vệ tài nguyên địa chất chưa khai thác, sử dụng và khoáng sản chưa khai thác</w:t>
            </w:r>
          </w:p>
          <w:p w14:paraId="23D9144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Tài nguyên địa chất chưa khai thác, sử dụng và khoáng sản chưa khai thác,</w:t>
            </w:r>
            <w:r w:rsidRPr="00957DE8">
              <w:rPr>
                <w:rFonts w:eastAsia="SimSun"/>
                <w:spacing w:val="12"/>
                <w:sz w:val="22"/>
                <w:szCs w:val="22"/>
                <w:lang w:val="vi-VN"/>
              </w:rPr>
              <w:t xml:space="preserve"> </w:t>
            </w:r>
            <w:r w:rsidRPr="00957DE8">
              <w:rPr>
                <w:rFonts w:eastAsia="SimSun"/>
                <w:spacing w:val="1"/>
                <w:sz w:val="22"/>
                <w:szCs w:val="22"/>
                <w:lang w:val="vi-VN"/>
              </w:rPr>
              <w:t>k</w:t>
            </w:r>
            <w:r w:rsidRPr="00957DE8">
              <w:rPr>
                <w:rFonts w:eastAsia="SimSun"/>
                <w:sz w:val="22"/>
                <w:szCs w:val="22"/>
                <w:lang w:val="vi-VN"/>
              </w:rPr>
              <w:t>ể</w:t>
            </w:r>
            <w:r w:rsidRPr="00957DE8">
              <w:rPr>
                <w:rFonts w:eastAsia="SimSun"/>
                <w:spacing w:val="12"/>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ả</w:t>
            </w:r>
            <w:r w:rsidRPr="00957DE8">
              <w:rPr>
                <w:rFonts w:eastAsia="SimSun"/>
                <w:spacing w:val="12"/>
                <w:sz w:val="22"/>
                <w:szCs w:val="22"/>
                <w:lang w:val="vi-VN"/>
              </w:rPr>
              <w:t xml:space="preserve"> </w:t>
            </w:r>
            <w:r w:rsidRPr="00957DE8">
              <w:rPr>
                <w:rFonts w:eastAsia="SimSun"/>
                <w:sz w:val="22"/>
                <w:szCs w:val="22"/>
                <w:lang w:val="vi-VN"/>
              </w:rPr>
              <w:t>k</w:t>
            </w:r>
            <w:r w:rsidRPr="00957DE8">
              <w:rPr>
                <w:rFonts w:eastAsia="SimSun"/>
                <w:spacing w:val="-1"/>
                <w:sz w:val="22"/>
                <w:szCs w:val="22"/>
                <w:lang w:val="vi-VN"/>
              </w:rPr>
              <w:t>h</w:t>
            </w:r>
            <w:r w:rsidRPr="00957DE8">
              <w:rPr>
                <w:rFonts w:eastAsia="SimSun"/>
                <w:sz w:val="22"/>
                <w:szCs w:val="22"/>
                <w:lang w:val="vi-VN"/>
              </w:rPr>
              <w:t>oáng</w:t>
            </w:r>
            <w:r w:rsidRPr="00957DE8">
              <w:rPr>
                <w:rFonts w:eastAsia="SimSun"/>
                <w:spacing w:val="12"/>
                <w:sz w:val="22"/>
                <w:szCs w:val="22"/>
                <w:lang w:val="vi-VN"/>
              </w:rPr>
              <w:t xml:space="preserve"> </w:t>
            </w:r>
            <w:r w:rsidRPr="00957DE8">
              <w:rPr>
                <w:rFonts w:eastAsia="SimSun"/>
                <w:spacing w:val="1"/>
                <w:sz w:val="22"/>
                <w:szCs w:val="22"/>
                <w:lang w:val="vi-VN"/>
              </w:rPr>
              <w:t>s</w:t>
            </w:r>
            <w:r w:rsidRPr="00957DE8">
              <w:rPr>
                <w:rFonts w:eastAsia="SimSun"/>
                <w:spacing w:val="-1"/>
                <w:sz w:val="22"/>
                <w:szCs w:val="22"/>
                <w:lang w:val="vi-VN"/>
              </w:rPr>
              <w:t>ả</w:t>
            </w:r>
            <w:r w:rsidRPr="00957DE8">
              <w:rPr>
                <w:rFonts w:eastAsia="SimSun"/>
                <w:sz w:val="22"/>
                <w:szCs w:val="22"/>
                <w:lang w:val="vi-VN"/>
              </w:rPr>
              <w:t>n</w:t>
            </w:r>
            <w:r w:rsidRPr="00957DE8">
              <w:rPr>
                <w:rFonts w:eastAsia="SimSun"/>
                <w:spacing w:val="13"/>
                <w:sz w:val="22"/>
                <w:szCs w:val="22"/>
                <w:lang w:val="vi-VN"/>
              </w:rPr>
              <w:t xml:space="preserve"> </w:t>
            </w:r>
            <w:r w:rsidRPr="00957DE8">
              <w:rPr>
                <w:rFonts w:eastAsia="SimSun"/>
                <w:sz w:val="22"/>
                <w:szCs w:val="22"/>
                <w:lang w:val="vi-VN"/>
              </w:rPr>
              <w:t>ở</w:t>
            </w:r>
            <w:r w:rsidRPr="00957DE8">
              <w:rPr>
                <w:rFonts w:eastAsia="SimSun"/>
                <w:spacing w:val="13"/>
                <w:sz w:val="22"/>
                <w:szCs w:val="22"/>
                <w:lang w:val="vi-VN"/>
              </w:rPr>
              <w:t xml:space="preserve"> </w:t>
            </w:r>
            <w:r w:rsidRPr="00957DE8">
              <w:rPr>
                <w:rFonts w:eastAsia="SimSun"/>
                <w:spacing w:val="-1"/>
                <w:sz w:val="22"/>
                <w:szCs w:val="22"/>
                <w:lang w:val="vi-VN"/>
              </w:rPr>
              <w:t>b</w:t>
            </w:r>
            <w:r w:rsidRPr="00957DE8">
              <w:rPr>
                <w:rFonts w:eastAsia="SimSun"/>
                <w:sz w:val="22"/>
                <w:szCs w:val="22"/>
                <w:lang w:val="vi-VN"/>
              </w:rPr>
              <w:t>ãi</w:t>
            </w:r>
            <w:r w:rsidRPr="00957DE8">
              <w:rPr>
                <w:rFonts w:eastAsia="SimSun"/>
                <w:spacing w:val="12"/>
                <w:sz w:val="22"/>
                <w:szCs w:val="22"/>
                <w:lang w:val="vi-VN"/>
              </w:rPr>
              <w:t xml:space="preserve"> </w:t>
            </w:r>
            <w:r w:rsidRPr="00957DE8">
              <w:rPr>
                <w:rFonts w:eastAsia="SimSun"/>
                <w:spacing w:val="-1"/>
                <w:sz w:val="22"/>
                <w:szCs w:val="22"/>
                <w:lang w:val="vi-VN"/>
              </w:rPr>
              <w:t>t</w:t>
            </w:r>
            <w:r w:rsidRPr="00957DE8">
              <w:rPr>
                <w:rFonts w:eastAsia="SimSun"/>
                <w:sz w:val="22"/>
                <w:szCs w:val="22"/>
                <w:lang w:val="vi-VN"/>
              </w:rPr>
              <w:t>hải</w:t>
            </w:r>
            <w:r w:rsidRPr="00957DE8">
              <w:rPr>
                <w:rFonts w:eastAsia="SimSun"/>
                <w:spacing w:val="13"/>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ủa</w:t>
            </w:r>
            <w:r w:rsidRPr="00957DE8">
              <w:rPr>
                <w:rFonts w:eastAsia="SimSun"/>
                <w:spacing w:val="13"/>
                <w:sz w:val="22"/>
                <w:szCs w:val="22"/>
                <w:lang w:val="vi-VN"/>
              </w:rPr>
              <w:t xml:space="preserve"> </w:t>
            </w:r>
            <w:r w:rsidRPr="00957DE8">
              <w:rPr>
                <w:rFonts w:eastAsia="SimSun"/>
                <w:spacing w:val="-1"/>
                <w:sz w:val="22"/>
                <w:szCs w:val="22"/>
                <w:lang w:val="vi-VN"/>
              </w:rPr>
              <w:t>m</w:t>
            </w:r>
            <w:r w:rsidRPr="00957DE8">
              <w:rPr>
                <w:rFonts w:eastAsia="SimSun"/>
                <w:sz w:val="22"/>
                <w:szCs w:val="22"/>
                <w:lang w:val="vi-VN"/>
              </w:rPr>
              <w:t>ỏ</w:t>
            </w:r>
            <w:r w:rsidRPr="00957DE8">
              <w:rPr>
                <w:rFonts w:eastAsia="SimSun"/>
                <w:spacing w:val="13"/>
                <w:sz w:val="22"/>
                <w:szCs w:val="22"/>
                <w:lang w:val="vi-VN"/>
              </w:rPr>
              <w:t xml:space="preserve"> </w:t>
            </w:r>
            <w:r w:rsidRPr="00957DE8">
              <w:rPr>
                <w:rFonts w:eastAsia="SimSun"/>
                <w:sz w:val="22"/>
                <w:szCs w:val="22"/>
                <w:lang w:val="vi-VN"/>
              </w:rPr>
              <w:t>đã</w:t>
            </w:r>
            <w:r w:rsidRPr="00957DE8">
              <w:rPr>
                <w:rFonts w:eastAsia="SimSun"/>
                <w:spacing w:val="13"/>
                <w:sz w:val="22"/>
                <w:szCs w:val="22"/>
                <w:lang w:val="vi-VN"/>
              </w:rPr>
              <w:t xml:space="preserve"> </w:t>
            </w:r>
            <w:r w:rsidRPr="00957DE8">
              <w:rPr>
                <w:rFonts w:eastAsia="SimSun"/>
                <w:spacing w:val="-1"/>
                <w:sz w:val="22"/>
                <w:szCs w:val="22"/>
                <w:lang w:val="vi-VN"/>
              </w:rPr>
              <w:t>đ</w:t>
            </w:r>
            <w:r w:rsidRPr="00957DE8">
              <w:rPr>
                <w:rFonts w:eastAsia="SimSun"/>
                <w:sz w:val="22"/>
                <w:szCs w:val="22"/>
                <w:lang w:val="vi-VN"/>
              </w:rPr>
              <w:t>óng</w:t>
            </w:r>
            <w:r w:rsidRPr="00957DE8">
              <w:rPr>
                <w:rFonts w:eastAsia="SimSun"/>
                <w:spacing w:val="12"/>
                <w:sz w:val="22"/>
                <w:szCs w:val="22"/>
                <w:lang w:val="vi-VN"/>
              </w:rPr>
              <w:t xml:space="preserve"> </w:t>
            </w:r>
            <w:r w:rsidRPr="00957DE8">
              <w:rPr>
                <w:rFonts w:eastAsia="SimSun"/>
                <w:spacing w:val="1"/>
                <w:sz w:val="22"/>
                <w:szCs w:val="22"/>
                <w:lang w:val="vi-VN"/>
              </w:rPr>
              <w:t>c</w:t>
            </w:r>
            <w:r w:rsidRPr="00957DE8">
              <w:rPr>
                <w:rFonts w:eastAsia="SimSun"/>
                <w:spacing w:val="-1"/>
                <w:sz w:val="22"/>
                <w:szCs w:val="22"/>
                <w:lang w:val="vi-VN"/>
              </w:rPr>
              <w:t>ử</w:t>
            </w:r>
            <w:r w:rsidRPr="00957DE8">
              <w:rPr>
                <w:rFonts w:eastAsia="SimSun"/>
                <w:sz w:val="22"/>
                <w:szCs w:val="22"/>
                <w:lang w:val="vi-VN"/>
              </w:rPr>
              <w:t>a phải được bảo vệ theo quy định của Luật này và quy định khác của pháp luật có liên quan.</w:t>
            </w:r>
          </w:p>
          <w:p w14:paraId="59EB665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2. Cơ quan, tổ chức, cộng đồng dân cư, hộ gia đình và cá nhân có trách nhiệm bảo vệ tài nguyên địa chất chưa khai thác, sử dụng và khoáng sản chưa khai thác theo quy định </w:t>
            </w:r>
            <w:r w:rsidRPr="00957DE8">
              <w:rPr>
                <w:rFonts w:eastAsia="SimSun"/>
                <w:sz w:val="22"/>
                <w:szCs w:val="22"/>
                <w:lang w:val="vi-VN"/>
              </w:rPr>
              <w:lastRenderedPageBreak/>
              <w:t>của Luật này.</w:t>
            </w:r>
          </w:p>
          <w:p w14:paraId="36C3130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3. Tổ </w:t>
            </w:r>
            <w:r w:rsidRPr="00957DE8">
              <w:rPr>
                <w:rFonts w:eastAsia="SimSun"/>
                <w:spacing w:val="1"/>
                <w:sz w:val="22"/>
                <w:szCs w:val="22"/>
                <w:lang w:val="vi-VN"/>
              </w:rPr>
              <w:t>c</w:t>
            </w:r>
            <w:r w:rsidRPr="00957DE8">
              <w:rPr>
                <w:rFonts w:eastAsia="SimSun"/>
                <w:sz w:val="22"/>
                <w:szCs w:val="22"/>
                <w:lang w:val="vi-VN"/>
              </w:rPr>
              <w:t>h</w:t>
            </w:r>
            <w:r w:rsidRPr="00957DE8">
              <w:rPr>
                <w:rFonts w:eastAsia="SimSun"/>
                <w:spacing w:val="-1"/>
                <w:sz w:val="22"/>
                <w:szCs w:val="22"/>
                <w:lang w:val="vi-VN"/>
              </w:rPr>
              <w:t>ứ</w:t>
            </w:r>
            <w:r w:rsidRPr="00957DE8">
              <w:rPr>
                <w:rFonts w:eastAsia="SimSun"/>
                <w:sz w:val="22"/>
                <w:szCs w:val="22"/>
                <w:lang w:val="vi-VN"/>
              </w:rPr>
              <w:t xml:space="preserve">c, cá nhân </w:t>
            </w:r>
            <w:r w:rsidRPr="00957DE8">
              <w:rPr>
                <w:rFonts w:eastAsia="SimSun"/>
                <w:spacing w:val="-1"/>
                <w:sz w:val="22"/>
                <w:szCs w:val="22"/>
                <w:lang w:val="vi-VN"/>
              </w:rPr>
              <w:t>h</w:t>
            </w:r>
            <w:r w:rsidRPr="00957DE8">
              <w:rPr>
                <w:rFonts w:eastAsia="SimSun"/>
                <w:spacing w:val="1"/>
                <w:sz w:val="22"/>
                <w:szCs w:val="22"/>
                <w:lang w:val="vi-VN"/>
              </w:rPr>
              <w:t>o</w:t>
            </w:r>
            <w:r w:rsidRPr="00957DE8">
              <w:rPr>
                <w:rFonts w:eastAsia="SimSun"/>
                <w:sz w:val="22"/>
                <w:szCs w:val="22"/>
                <w:lang w:val="vi-VN"/>
              </w:rPr>
              <w:t>ạt</w:t>
            </w:r>
            <w:r w:rsidRPr="00957DE8">
              <w:rPr>
                <w:rFonts w:eastAsia="SimSun"/>
                <w:spacing w:val="-1"/>
                <w:sz w:val="22"/>
                <w:szCs w:val="22"/>
                <w:lang w:val="vi-VN"/>
              </w:rPr>
              <w:t xml:space="preserve"> đ</w:t>
            </w:r>
            <w:r w:rsidRPr="00957DE8">
              <w:rPr>
                <w:rFonts w:eastAsia="SimSun"/>
                <w:sz w:val="22"/>
                <w:szCs w:val="22"/>
                <w:lang w:val="vi-VN"/>
              </w:rPr>
              <w:t>ộng kho</w:t>
            </w:r>
            <w:r w:rsidRPr="00957DE8">
              <w:rPr>
                <w:rFonts w:eastAsia="SimSun"/>
                <w:spacing w:val="-1"/>
                <w:sz w:val="22"/>
                <w:szCs w:val="22"/>
                <w:lang w:val="vi-VN"/>
              </w:rPr>
              <w:t>á</w:t>
            </w:r>
            <w:r w:rsidRPr="00957DE8">
              <w:rPr>
                <w:rFonts w:eastAsia="SimSun"/>
                <w:sz w:val="22"/>
                <w:szCs w:val="22"/>
                <w:lang w:val="vi-VN"/>
              </w:rPr>
              <w:t xml:space="preserve">ng </w:t>
            </w:r>
            <w:r w:rsidRPr="00957DE8">
              <w:rPr>
                <w:rFonts w:eastAsia="SimSun"/>
                <w:spacing w:val="-1"/>
                <w:sz w:val="22"/>
                <w:szCs w:val="22"/>
                <w:lang w:val="vi-VN"/>
              </w:rPr>
              <w:t>s</w:t>
            </w:r>
            <w:r w:rsidRPr="00957DE8">
              <w:rPr>
                <w:rFonts w:eastAsia="SimSun"/>
                <w:sz w:val="22"/>
                <w:szCs w:val="22"/>
                <w:lang w:val="vi-VN"/>
              </w:rPr>
              <w:t xml:space="preserve">ản có trách </w:t>
            </w:r>
            <w:r w:rsidRPr="00957DE8">
              <w:rPr>
                <w:rFonts w:eastAsia="SimSun"/>
                <w:spacing w:val="-1"/>
                <w:sz w:val="22"/>
                <w:szCs w:val="22"/>
                <w:lang w:val="vi-VN"/>
              </w:rPr>
              <w:t>n</w:t>
            </w:r>
            <w:r w:rsidRPr="00957DE8">
              <w:rPr>
                <w:rFonts w:eastAsia="SimSun"/>
                <w:sz w:val="22"/>
                <w:szCs w:val="22"/>
                <w:lang w:val="vi-VN"/>
              </w:rPr>
              <w:t>hiệm sau đây:</w:t>
            </w:r>
          </w:p>
          <w:p w14:paraId="74BE603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w:t>
            </w:r>
            <w:r w:rsidRPr="00957DE8">
              <w:rPr>
                <w:rFonts w:eastAsia="SimSun"/>
                <w:spacing w:val="14"/>
                <w:sz w:val="22"/>
                <w:szCs w:val="22"/>
                <w:lang w:val="vi-VN"/>
              </w:rPr>
              <w:t xml:space="preserve"> </w:t>
            </w:r>
            <w:r w:rsidRPr="00957DE8">
              <w:rPr>
                <w:rFonts w:eastAsia="SimSun"/>
                <w:sz w:val="22"/>
                <w:szCs w:val="22"/>
                <w:lang w:val="vi-VN"/>
              </w:rPr>
              <w:t>Khi</w:t>
            </w:r>
            <w:r w:rsidRPr="00957DE8">
              <w:rPr>
                <w:rFonts w:eastAsia="SimSun"/>
                <w:spacing w:val="14"/>
                <w:sz w:val="22"/>
                <w:szCs w:val="22"/>
                <w:lang w:val="vi-VN"/>
              </w:rPr>
              <w:t xml:space="preserve"> </w:t>
            </w:r>
            <w:r w:rsidRPr="00957DE8">
              <w:rPr>
                <w:rFonts w:eastAsia="SimSun"/>
                <w:sz w:val="22"/>
                <w:szCs w:val="22"/>
                <w:lang w:val="vi-VN"/>
              </w:rPr>
              <w:t>t</w:t>
            </w:r>
            <w:r w:rsidRPr="00957DE8">
              <w:rPr>
                <w:rFonts w:eastAsia="SimSun"/>
                <w:spacing w:val="1"/>
                <w:sz w:val="22"/>
                <w:szCs w:val="22"/>
                <w:lang w:val="vi-VN"/>
              </w:rPr>
              <w:t>h</w:t>
            </w:r>
            <w:r w:rsidRPr="00957DE8">
              <w:rPr>
                <w:rFonts w:eastAsia="SimSun"/>
                <w:spacing w:val="-1"/>
                <w:sz w:val="22"/>
                <w:szCs w:val="22"/>
                <w:lang w:val="vi-VN"/>
              </w:rPr>
              <w:t>ă</w:t>
            </w:r>
            <w:r w:rsidRPr="00957DE8">
              <w:rPr>
                <w:rFonts w:eastAsia="SimSun"/>
                <w:sz w:val="22"/>
                <w:szCs w:val="22"/>
                <w:lang w:val="vi-VN"/>
              </w:rPr>
              <w:t>m</w:t>
            </w:r>
            <w:r w:rsidRPr="00957DE8">
              <w:rPr>
                <w:rFonts w:eastAsia="SimSun"/>
                <w:spacing w:val="13"/>
                <w:sz w:val="22"/>
                <w:szCs w:val="22"/>
                <w:lang w:val="vi-VN"/>
              </w:rPr>
              <w:t xml:space="preserve"> </w:t>
            </w:r>
            <w:r w:rsidRPr="00957DE8">
              <w:rPr>
                <w:rFonts w:eastAsia="SimSun"/>
                <w:sz w:val="22"/>
                <w:szCs w:val="22"/>
                <w:lang w:val="vi-VN"/>
              </w:rPr>
              <w:t>dò</w:t>
            </w:r>
            <w:r w:rsidRPr="00957DE8">
              <w:rPr>
                <w:rFonts w:eastAsia="SimSun"/>
                <w:spacing w:val="14"/>
                <w:sz w:val="22"/>
                <w:szCs w:val="22"/>
                <w:lang w:val="vi-VN"/>
              </w:rPr>
              <w:t xml:space="preserve"> </w:t>
            </w:r>
            <w:r w:rsidRPr="00957DE8">
              <w:rPr>
                <w:rFonts w:eastAsia="SimSun"/>
                <w:sz w:val="22"/>
                <w:szCs w:val="22"/>
                <w:lang w:val="vi-VN"/>
              </w:rPr>
              <w:t>kho</w:t>
            </w:r>
            <w:r w:rsidRPr="00957DE8">
              <w:rPr>
                <w:rFonts w:eastAsia="SimSun"/>
                <w:spacing w:val="-1"/>
                <w:sz w:val="22"/>
                <w:szCs w:val="22"/>
                <w:lang w:val="vi-VN"/>
              </w:rPr>
              <w:t>á</w:t>
            </w:r>
            <w:r w:rsidRPr="00957DE8">
              <w:rPr>
                <w:rFonts w:eastAsia="SimSun"/>
                <w:sz w:val="22"/>
                <w:szCs w:val="22"/>
                <w:lang w:val="vi-VN"/>
              </w:rPr>
              <w:t>ng</w:t>
            </w:r>
            <w:r w:rsidRPr="00957DE8">
              <w:rPr>
                <w:rFonts w:eastAsia="SimSun"/>
                <w:spacing w:val="13"/>
                <w:sz w:val="22"/>
                <w:szCs w:val="22"/>
                <w:lang w:val="vi-VN"/>
              </w:rPr>
              <w:t xml:space="preserve"> </w:t>
            </w:r>
            <w:r w:rsidRPr="00957DE8">
              <w:rPr>
                <w:rFonts w:eastAsia="SimSun"/>
                <w:spacing w:val="-1"/>
                <w:sz w:val="22"/>
                <w:szCs w:val="22"/>
                <w:lang w:val="vi-VN"/>
              </w:rPr>
              <w:t>s</w:t>
            </w:r>
            <w:r w:rsidRPr="00957DE8">
              <w:rPr>
                <w:rFonts w:eastAsia="SimSun"/>
                <w:sz w:val="22"/>
                <w:szCs w:val="22"/>
                <w:lang w:val="vi-VN"/>
              </w:rPr>
              <w:t>ản</w:t>
            </w:r>
            <w:r w:rsidRPr="00957DE8">
              <w:rPr>
                <w:rFonts w:eastAsia="SimSun"/>
                <w:spacing w:val="14"/>
                <w:sz w:val="22"/>
                <w:szCs w:val="22"/>
                <w:lang w:val="vi-VN"/>
              </w:rPr>
              <w:t xml:space="preserve"> </w:t>
            </w:r>
            <w:r w:rsidRPr="00957DE8">
              <w:rPr>
                <w:rFonts w:eastAsia="SimSun"/>
                <w:sz w:val="22"/>
                <w:szCs w:val="22"/>
                <w:lang w:val="vi-VN"/>
              </w:rPr>
              <w:t>p</w:t>
            </w:r>
            <w:r w:rsidRPr="00957DE8">
              <w:rPr>
                <w:rFonts w:eastAsia="SimSun"/>
                <w:spacing w:val="-1"/>
                <w:sz w:val="22"/>
                <w:szCs w:val="22"/>
                <w:lang w:val="vi-VN"/>
              </w:rPr>
              <w:t>h</w:t>
            </w:r>
            <w:r w:rsidRPr="00957DE8">
              <w:rPr>
                <w:rFonts w:eastAsia="SimSun"/>
                <w:sz w:val="22"/>
                <w:szCs w:val="22"/>
                <w:lang w:val="vi-VN"/>
              </w:rPr>
              <w:t>ải</w:t>
            </w:r>
            <w:r w:rsidRPr="00957DE8">
              <w:rPr>
                <w:rFonts w:eastAsia="SimSun"/>
                <w:spacing w:val="14"/>
                <w:sz w:val="22"/>
                <w:szCs w:val="22"/>
                <w:lang w:val="vi-VN"/>
              </w:rPr>
              <w:t xml:space="preserve"> </w:t>
            </w:r>
            <w:r w:rsidRPr="00957DE8">
              <w:rPr>
                <w:rFonts w:eastAsia="SimSun"/>
                <w:sz w:val="22"/>
                <w:szCs w:val="22"/>
                <w:lang w:val="vi-VN"/>
              </w:rPr>
              <w:t>đ</w:t>
            </w:r>
            <w:r w:rsidRPr="00957DE8">
              <w:rPr>
                <w:rFonts w:eastAsia="SimSun"/>
                <w:spacing w:val="-1"/>
                <w:sz w:val="22"/>
                <w:szCs w:val="22"/>
                <w:lang w:val="vi-VN"/>
              </w:rPr>
              <w:t>á</w:t>
            </w:r>
            <w:r w:rsidRPr="00957DE8">
              <w:rPr>
                <w:rFonts w:eastAsia="SimSun"/>
                <w:sz w:val="22"/>
                <w:szCs w:val="22"/>
                <w:lang w:val="vi-VN"/>
              </w:rPr>
              <w:t>nh</w:t>
            </w:r>
            <w:r w:rsidRPr="00957DE8">
              <w:rPr>
                <w:rFonts w:eastAsia="SimSun"/>
                <w:spacing w:val="13"/>
                <w:sz w:val="22"/>
                <w:szCs w:val="22"/>
                <w:lang w:val="vi-VN"/>
              </w:rPr>
              <w:t xml:space="preserve"> </w:t>
            </w:r>
            <w:r w:rsidRPr="00957DE8">
              <w:rPr>
                <w:rFonts w:eastAsia="SimSun"/>
                <w:sz w:val="22"/>
                <w:szCs w:val="22"/>
                <w:lang w:val="vi-VN"/>
              </w:rPr>
              <w:t>giá</w:t>
            </w:r>
            <w:r w:rsidRPr="00957DE8">
              <w:rPr>
                <w:rFonts w:eastAsia="SimSun"/>
                <w:spacing w:val="14"/>
                <w:sz w:val="22"/>
                <w:szCs w:val="22"/>
                <w:lang w:val="vi-VN"/>
              </w:rPr>
              <w:t xml:space="preserve"> </w:t>
            </w:r>
            <w:r w:rsidRPr="00957DE8">
              <w:rPr>
                <w:rFonts w:eastAsia="SimSun"/>
                <w:sz w:val="22"/>
                <w:szCs w:val="22"/>
                <w:lang w:val="vi-VN"/>
              </w:rPr>
              <w:t>tổng</w:t>
            </w:r>
            <w:r w:rsidRPr="00957DE8">
              <w:rPr>
                <w:rFonts w:eastAsia="SimSun"/>
                <w:spacing w:val="13"/>
                <w:sz w:val="22"/>
                <w:szCs w:val="22"/>
                <w:lang w:val="vi-VN"/>
              </w:rPr>
              <w:t xml:space="preserve"> </w:t>
            </w:r>
            <w:r w:rsidRPr="00957DE8">
              <w:rPr>
                <w:rFonts w:eastAsia="SimSun"/>
                <w:sz w:val="22"/>
                <w:szCs w:val="22"/>
                <w:lang w:val="vi-VN"/>
              </w:rPr>
              <w:t>hợp</w:t>
            </w:r>
            <w:r w:rsidRPr="00957DE8">
              <w:rPr>
                <w:rFonts w:eastAsia="SimSun"/>
                <w:spacing w:val="13"/>
                <w:sz w:val="22"/>
                <w:szCs w:val="22"/>
                <w:lang w:val="vi-VN"/>
              </w:rPr>
              <w:t xml:space="preserve"> </w:t>
            </w:r>
            <w:r w:rsidRPr="00957DE8">
              <w:rPr>
                <w:rFonts w:eastAsia="SimSun"/>
                <w:sz w:val="22"/>
                <w:szCs w:val="22"/>
                <w:lang w:val="vi-VN"/>
              </w:rPr>
              <w:t>và</w:t>
            </w:r>
            <w:r w:rsidRPr="00957DE8">
              <w:rPr>
                <w:rFonts w:eastAsia="SimSun"/>
                <w:spacing w:val="14"/>
                <w:sz w:val="22"/>
                <w:szCs w:val="22"/>
                <w:lang w:val="vi-VN"/>
              </w:rPr>
              <w:t xml:space="preserve"> </w:t>
            </w:r>
            <w:r w:rsidRPr="00957DE8">
              <w:rPr>
                <w:rFonts w:eastAsia="SimSun"/>
                <w:sz w:val="22"/>
                <w:szCs w:val="22"/>
                <w:lang w:val="vi-VN"/>
              </w:rPr>
              <w:t>báo</w:t>
            </w:r>
            <w:r w:rsidRPr="00957DE8">
              <w:rPr>
                <w:rFonts w:eastAsia="SimSun"/>
                <w:spacing w:val="13"/>
                <w:sz w:val="22"/>
                <w:szCs w:val="22"/>
                <w:lang w:val="vi-VN"/>
              </w:rPr>
              <w:t xml:space="preserve"> </w:t>
            </w:r>
            <w:r w:rsidRPr="00957DE8">
              <w:rPr>
                <w:rFonts w:eastAsia="SimSun"/>
                <w:sz w:val="22"/>
                <w:szCs w:val="22"/>
                <w:lang w:val="vi-VN"/>
              </w:rPr>
              <w:t>cáo</w:t>
            </w:r>
            <w:r w:rsidRPr="00957DE8">
              <w:rPr>
                <w:rFonts w:eastAsia="SimSun"/>
                <w:spacing w:val="13"/>
                <w:sz w:val="22"/>
                <w:szCs w:val="22"/>
                <w:lang w:val="vi-VN"/>
              </w:rPr>
              <w:t xml:space="preserve"> </w:t>
            </w:r>
            <w:r w:rsidRPr="00957DE8">
              <w:rPr>
                <w:rFonts w:eastAsia="SimSun"/>
                <w:sz w:val="22"/>
                <w:szCs w:val="22"/>
                <w:lang w:val="vi-VN"/>
              </w:rPr>
              <w:t>đầy</w:t>
            </w:r>
            <w:r w:rsidRPr="00957DE8">
              <w:rPr>
                <w:rFonts w:eastAsia="SimSun"/>
                <w:spacing w:val="14"/>
                <w:sz w:val="22"/>
                <w:szCs w:val="22"/>
                <w:lang w:val="vi-VN"/>
              </w:rPr>
              <w:t xml:space="preserve"> </w:t>
            </w:r>
            <w:r w:rsidRPr="00957DE8">
              <w:rPr>
                <w:rFonts w:eastAsia="SimSun"/>
                <w:sz w:val="22"/>
                <w:szCs w:val="22"/>
                <w:lang w:val="vi-VN"/>
              </w:rPr>
              <w:t>đủ</w:t>
            </w:r>
            <w:r w:rsidRPr="00957DE8">
              <w:rPr>
                <w:rFonts w:eastAsia="SimSun"/>
                <w:spacing w:val="13"/>
                <w:sz w:val="22"/>
                <w:szCs w:val="22"/>
                <w:lang w:val="vi-VN"/>
              </w:rPr>
              <w:t xml:space="preserve"> các thông tin, dữ liệu về </w:t>
            </w:r>
            <w:r w:rsidRPr="00957DE8">
              <w:rPr>
                <w:rFonts w:eastAsia="SimSun"/>
                <w:sz w:val="22"/>
                <w:szCs w:val="22"/>
                <w:lang w:val="vi-VN"/>
              </w:rPr>
              <w:t>l</w:t>
            </w:r>
            <w:r w:rsidRPr="00957DE8">
              <w:rPr>
                <w:rFonts w:eastAsia="SimSun"/>
                <w:spacing w:val="-1"/>
                <w:sz w:val="22"/>
                <w:szCs w:val="22"/>
                <w:lang w:val="vi-VN"/>
              </w:rPr>
              <w:t>o</w:t>
            </w:r>
            <w:r w:rsidRPr="00957DE8">
              <w:rPr>
                <w:rFonts w:eastAsia="SimSun"/>
                <w:sz w:val="22"/>
                <w:szCs w:val="22"/>
                <w:lang w:val="vi-VN"/>
              </w:rPr>
              <w:t>ại</w:t>
            </w:r>
            <w:r w:rsidRPr="00957DE8">
              <w:rPr>
                <w:rFonts w:eastAsia="SimSun"/>
                <w:spacing w:val="14"/>
                <w:sz w:val="22"/>
                <w:szCs w:val="22"/>
                <w:lang w:val="vi-VN"/>
              </w:rPr>
              <w:t xml:space="preserve"> </w:t>
            </w:r>
            <w:r w:rsidRPr="00957DE8">
              <w:rPr>
                <w:rFonts w:eastAsia="SimSun"/>
                <w:sz w:val="22"/>
                <w:szCs w:val="22"/>
                <w:lang w:val="vi-VN"/>
              </w:rPr>
              <w:t>k</w:t>
            </w:r>
            <w:r w:rsidRPr="00957DE8">
              <w:rPr>
                <w:rFonts w:eastAsia="SimSun"/>
                <w:spacing w:val="-1"/>
                <w:sz w:val="22"/>
                <w:szCs w:val="22"/>
                <w:lang w:val="vi-VN"/>
              </w:rPr>
              <w:t>h</w:t>
            </w:r>
            <w:r w:rsidRPr="00957DE8">
              <w:rPr>
                <w:rFonts w:eastAsia="SimSun"/>
                <w:sz w:val="22"/>
                <w:szCs w:val="22"/>
                <w:lang w:val="vi-VN"/>
              </w:rPr>
              <w:t>oá</w:t>
            </w:r>
            <w:r w:rsidRPr="00957DE8">
              <w:rPr>
                <w:rFonts w:eastAsia="SimSun"/>
                <w:spacing w:val="-1"/>
                <w:sz w:val="22"/>
                <w:szCs w:val="22"/>
                <w:lang w:val="vi-VN"/>
              </w:rPr>
              <w:t>n</w:t>
            </w:r>
            <w:r w:rsidRPr="00957DE8">
              <w:rPr>
                <w:rFonts w:eastAsia="SimSun"/>
                <w:sz w:val="22"/>
                <w:szCs w:val="22"/>
                <w:lang w:val="vi-VN"/>
              </w:rPr>
              <w:t>g</w:t>
            </w:r>
            <w:r w:rsidRPr="00957DE8">
              <w:rPr>
                <w:rFonts w:eastAsia="SimSun"/>
                <w:spacing w:val="14"/>
                <w:sz w:val="22"/>
                <w:szCs w:val="22"/>
                <w:lang w:val="vi-VN"/>
              </w:rPr>
              <w:t xml:space="preserve"> </w:t>
            </w:r>
            <w:r w:rsidRPr="00957DE8">
              <w:rPr>
                <w:rFonts w:eastAsia="SimSun"/>
                <w:spacing w:val="-1"/>
                <w:sz w:val="22"/>
                <w:szCs w:val="22"/>
                <w:lang w:val="vi-VN"/>
              </w:rPr>
              <w:t>sả</w:t>
            </w:r>
            <w:r w:rsidRPr="00957DE8">
              <w:rPr>
                <w:rFonts w:eastAsia="SimSun"/>
                <w:sz w:val="22"/>
                <w:szCs w:val="22"/>
                <w:lang w:val="vi-VN"/>
              </w:rPr>
              <w:t xml:space="preserve">n phát hiện </w:t>
            </w:r>
            <w:r w:rsidRPr="00957DE8">
              <w:rPr>
                <w:rFonts w:eastAsia="SimSun"/>
                <w:spacing w:val="-1"/>
                <w:sz w:val="22"/>
                <w:szCs w:val="22"/>
                <w:lang w:val="vi-VN"/>
              </w:rPr>
              <w:t>đư</w:t>
            </w:r>
            <w:r w:rsidRPr="00957DE8">
              <w:rPr>
                <w:rFonts w:eastAsia="SimSun"/>
                <w:spacing w:val="1"/>
                <w:sz w:val="22"/>
                <w:szCs w:val="22"/>
                <w:lang w:val="vi-VN"/>
              </w:rPr>
              <w:t>ợ</w:t>
            </w:r>
            <w:r w:rsidRPr="00957DE8">
              <w:rPr>
                <w:rFonts w:eastAsia="SimSun"/>
                <w:sz w:val="22"/>
                <w:szCs w:val="22"/>
                <w:lang w:val="vi-VN"/>
              </w:rPr>
              <w:t>c trong</w:t>
            </w:r>
            <w:r w:rsidRPr="00957DE8">
              <w:rPr>
                <w:rFonts w:eastAsia="SimSun"/>
                <w:spacing w:val="-1"/>
                <w:sz w:val="22"/>
                <w:szCs w:val="22"/>
                <w:lang w:val="vi-VN"/>
              </w:rPr>
              <w:t xml:space="preserve"> </w:t>
            </w:r>
            <w:r w:rsidRPr="00957DE8">
              <w:rPr>
                <w:rFonts w:eastAsia="SimSun"/>
                <w:sz w:val="22"/>
                <w:szCs w:val="22"/>
                <w:lang w:val="vi-VN"/>
              </w:rPr>
              <w:t>khu</w:t>
            </w:r>
            <w:r w:rsidRPr="00957DE8">
              <w:rPr>
                <w:rFonts w:eastAsia="SimSun"/>
                <w:spacing w:val="-1"/>
                <w:sz w:val="22"/>
                <w:szCs w:val="22"/>
                <w:lang w:val="vi-VN"/>
              </w:rPr>
              <w:t xml:space="preserve"> v</w:t>
            </w:r>
            <w:r w:rsidRPr="00957DE8">
              <w:rPr>
                <w:rFonts w:eastAsia="SimSun"/>
                <w:sz w:val="22"/>
                <w:szCs w:val="22"/>
                <w:lang w:val="vi-VN"/>
              </w:rPr>
              <w:t>ực thăm dò</w:t>
            </w:r>
            <w:r w:rsidRPr="00957DE8">
              <w:rPr>
                <w:rFonts w:eastAsia="SimSun"/>
                <w:spacing w:val="-1"/>
                <w:sz w:val="22"/>
                <w:szCs w:val="22"/>
                <w:lang w:val="vi-VN"/>
              </w:rPr>
              <w:t xml:space="preserve"> </w:t>
            </w:r>
            <w:r w:rsidRPr="00957DE8">
              <w:rPr>
                <w:rFonts w:eastAsia="SimSun"/>
                <w:sz w:val="22"/>
                <w:szCs w:val="22"/>
                <w:lang w:val="vi-VN"/>
              </w:rPr>
              <w:t>cho</w:t>
            </w:r>
            <w:r w:rsidRPr="00957DE8">
              <w:rPr>
                <w:rFonts w:eastAsia="SimSun"/>
                <w:spacing w:val="-1"/>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ơ</w:t>
            </w:r>
            <w:r w:rsidRPr="00957DE8">
              <w:rPr>
                <w:rFonts w:eastAsia="SimSun"/>
                <w:spacing w:val="1"/>
                <w:sz w:val="22"/>
                <w:szCs w:val="22"/>
                <w:lang w:val="vi-VN"/>
              </w:rPr>
              <w:t xml:space="preserve"> </w:t>
            </w:r>
            <w:r w:rsidRPr="00957DE8">
              <w:rPr>
                <w:rFonts w:eastAsia="SimSun"/>
                <w:spacing w:val="-1"/>
                <w:sz w:val="22"/>
                <w:szCs w:val="22"/>
                <w:lang w:val="vi-VN"/>
              </w:rPr>
              <w:t>q</w:t>
            </w:r>
            <w:r w:rsidRPr="00957DE8">
              <w:rPr>
                <w:rFonts w:eastAsia="SimSun"/>
                <w:sz w:val="22"/>
                <w:szCs w:val="22"/>
                <w:lang w:val="vi-VN"/>
              </w:rPr>
              <w:t>uan</w:t>
            </w:r>
            <w:r w:rsidRPr="00957DE8">
              <w:rPr>
                <w:rFonts w:eastAsia="SimSun"/>
                <w:spacing w:val="-1"/>
                <w:sz w:val="22"/>
                <w:szCs w:val="22"/>
                <w:lang w:val="vi-VN"/>
              </w:rPr>
              <w:t xml:space="preserve"> </w:t>
            </w:r>
            <w:r w:rsidRPr="00957DE8">
              <w:rPr>
                <w:rFonts w:eastAsia="SimSun"/>
                <w:sz w:val="22"/>
                <w:szCs w:val="22"/>
                <w:lang w:val="vi-VN"/>
              </w:rPr>
              <w:t>q</w:t>
            </w:r>
            <w:r w:rsidRPr="00957DE8">
              <w:rPr>
                <w:rFonts w:eastAsia="SimSun"/>
                <w:spacing w:val="1"/>
                <w:sz w:val="22"/>
                <w:szCs w:val="22"/>
                <w:lang w:val="vi-VN"/>
              </w:rPr>
              <w:t>u</w:t>
            </w:r>
            <w:r w:rsidRPr="00957DE8">
              <w:rPr>
                <w:rFonts w:eastAsia="SimSun"/>
                <w:sz w:val="22"/>
                <w:szCs w:val="22"/>
                <w:lang w:val="vi-VN"/>
              </w:rPr>
              <w:t xml:space="preserve">ản </w:t>
            </w:r>
            <w:r w:rsidRPr="00957DE8">
              <w:rPr>
                <w:rFonts w:eastAsia="SimSun"/>
                <w:spacing w:val="-1"/>
                <w:sz w:val="22"/>
                <w:szCs w:val="22"/>
                <w:lang w:val="vi-VN"/>
              </w:rPr>
              <w:t>l</w:t>
            </w:r>
            <w:r w:rsidRPr="00957DE8">
              <w:rPr>
                <w:rFonts w:eastAsia="SimSun"/>
                <w:sz w:val="22"/>
                <w:szCs w:val="22"/>
                <w:lang w:val="vi-VN"/>
              </w:rPr>
              <w:t xml:space="preserve">ý nhà </w:t>
            </w:r>
            <w:r w:rsidRPr="00957DE8">
              <w:rPr>
                <w:rFonts w:eastAsia="SimSun"/>
                <w:spacing w:val="-1"/>
                <w:sz w:val="22"/>
                <w:szCs w:val="22"/>
                <w:lang w:val="vi-VN"/>
              </w:rPr>
              <w:t>n</w:t>
            </w:r>
            <w:r w:rsidRPr="00957DE8">
              <w:rPr>
                <w:rFonts w:eastAsia="SimSun"/>
                <w:sz w:val="22"/>
                <w:szCs w:val="22"/>
                <w:lang w:val="vi-VN"/>
              </w:rPr>
              <w:t xml:space="preserve">ước có </w:t>
            </w:r>
            <w:r w:rsidRPr="00957DE8">
              <w:rPr>
                <w:rFonts w:eastAsia="SimSun"/>
                <w:spacing w:val="-1"/>
                <w:sz w:val="22"/>
                <w:szCs w:val="22"/>
                <w:lang w:val="vi-VN"/>
              </w:rPr>
              <w:t>th</w:t>
            </w:r>
            <w:r w:rsidRPr="00957DE8">
              <w:rPr>
                <w:rFonts w:eastAsia="SimSun"/>
                <w:sz w:val="22"/>
                <w:szCs w:val="22"/>
                <w:lang w:val="vi-VN"/>
              </w:rPr>
              <w:t xml:space="preserve">ẩm quyền </w:t>
            </w:r>
            <w:r w:rsidRPr="00957DE8">
              <w:rPr>
                <w:rFonts w:eastAsia="SimSun"/>
                <w:spacing w:val="-1"/>
                <w:sz w:val="22"/>
                <w:szCs w:val="22"/>
                <w:lang w:val="vi-VN"/>
              </w:rPr>
              <w:t>c</w:t>
            </w:r>
            <w:r w:rsidRPr="00957DE8">
              <w:rPr>
                <w:rFonts w:eastAsia="SimSun"/>
                <w:sz w:val="22"/>
                <w:szCs w:val="22"/>
                <w:lang w:val="vi-VN"/>
              </w:rPr>
              <w:t>ấp giấy phép;</w:t>
            </w:r>
          </w:p>
          <w:p w14:paraId="467EFCC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w:t>
            </w:r>
            <w:r w:rsidRPr="00957DE8">
              <w:rPr>
                <w:rFonts w:eastAsia="SimSun"/>
                <w:spacing w:val="2"/>
                <w:sz w:val="22"/>
                <w:szCs w:val="22"/>
                <w:lang w:val="vi-VN"/>
              </w:rPr>
              <w:t xml:space="preserve"> </w:t>
            </w:r>
            <w:r w:rsidRPr="00957DE8">
              <w:rPr>
                <w:rFonts w:eastAsia="SimSun"/>
                <w:sz w:val="22"/>
                <w:szCs w:val="22"/>
                <w:lang w:val="vi-VN"/>
              </w:rPr>
              <w:t>Khi</w:t>
            </w:r>
            <w:r w:rsidRPr="00957DE8">
              <w:rPr>
                <w:rFonts w:eastAsia="SimSun"/>
                <w:spacing w:val="1"/>
                <w:sz w:val="22"/>
                <w:szCs w:val="22"/>
                <w:lang w:val="vi-VN"/>
              </w:rPr>
              <w:t xml:space="preserve"> </w:t>
            </w:r>
            <w:r w:rsidRPr="00957DE8">
              <w:rPr>
                <w:rFonts w:eastAsia="SimSun"/>
                <w:sz w:val="22"/>
                <w:szCs w:val="22"/>
                <w:lang w:val="vi-VN"/>
              </w:rPr>
              <w:t>k</w:t>
            </w:r>
            <w:r w:rsidRPr="00957DE8">
              <w:rPr>
                <w:rFonts w:eastAsia="SimSun"/>
                <w:spacing w:val="-1"/>
                <w:sz w:val="22"/>
                <w:szCs w:val="22"/>
                <w:lang w:val="vi-VN"/>
              </w:rPr>
              <w:t>h</w:t>
            </w:r>
            <w:r w:rsidRPr="00957DE8">
              <w:rPr>
                <w:rFonts w:eastAsia="SimSun"/>
                <w:sz w:val="22"/>
                <w:szCs w:val="22"/>
                <w:lang w:val="vi-VN"/>
              </w:rPr>
              <w:t>ai</w:t>
            </w:r>
            <w:r w:rsidRPr="00957DE8">
              <w:rPr>
                <w:rFonts w:eastAsia="SimSun"/>
                <w:spacing w:val="2"/>
                <w:sz w:val="22"/>
                <w:szCs w:val="22"/>
                <w:lang w:val="vi-VN"/>
              </w:rPr>
              <w:t xml:space="preserve"> </w:t>
            </w:r>
            <w:r w:rsidRPr="00957DE8">
              <w:rPr>
                <w:rFonts w:eastAsia="SimSun"/>
                <w:sz w:val="22"/>
                <w:szCs w:val="22"/>
                <w:lang w:val="vi-VN"/>
              </w:rPr>
              <w:t>t</w:t>
            </w:r>
            <w:r w:rsidRPr="00957DE8">
              <w:rPr>
                <w:rFonts w:eastAsia="SimSun"/>
                <w:spacing w:val="-1"/>
                <w:sz w:val="22"/>
                <w:szCs w:val="22"/>
                <w:lang w:val="vi-VN"/>
              </w:rPr>
              <w:t>h</w:t>
            </w:r>
            <w:r w:rsidRPr="00957DE8">
              <w:rPr>
                <w:rFonts w:eastAsia="SimSun"/>
                <w:sz w:val="22"/>
                <w:szCs w:val="22"/>
                <w:lang w:val="vi-VN"/>
              </w:rPr>
              <w:t>ác</w:t>
            </w:r>
            <w:r w:rsidRPr="00957DE8">
              <w:rPr>
                <w:rFonts w:eastAsia="SimSun"/>
                <w:spacing w:val="1"/>
                <w:sz w:val="22"/>
                <w:szCs w:val="22"/>
                <w:lang w:val="vi-VN"/>
              </w:rPr>
              <w:t xml:space="preserve"> </w:t>
            </w:r>
            <w:r w:rsidRPr="00957DE8">
              <w:rPr>
                <w:rFonts w:eastAsia="SimSun"/>
                <w:sz w:val="22"/>
                <w:szCs w:val="22"/>
                <w:lang w:val="vi-VN"/>
              </w:rPr>
              <w:t>kh</w:t>
            </w:r>
            <w:r w:rsidRPr="00957DE8">
              <w:rPr>
                <w:rFonts w:eastAsia="SimSun"/>
                <w:spacing w:val="-1"/>
                <w:sz w:val="22"/>
                <w:szCs w:val="22"/>
                <w:lang w:val="vi-VN"/>
              </w:rPr>
              <w:t>o</w:t>
            </w:r>
            <w:r w:rsidRPr="00957DE8">
              <w:rPr>
                <w:rFonts w:eastAsia="SimSun"/>
                <w:sz w:val="22"/>
                <w:szCs w:val="22"/>
                <w:lang w:val="vi-VN"/>
              </w:rPr>
              <w:t>áng</w:t>
            </w:r>
            <w:r w:rsidRPr="00957DE8">
              <w:rPr>
                <w:rFonts w:eastAsia="SimSun"/>
                <w:spacing w:val="1"/>
                <w:sz w:val="22"/>
                <w:szCs w:val="22"/>
                <w:lang w:val="vi-VN"/>
              </w:rPr>
              <w:t xml:space="preserve"> </w:t>
            </w:r>
            <w:r w:rsidRPr="00957DE8">
              <w:rPr>
                <w:rFonts w:eastAsia="SimSun"/>
                <w:sz w:val="22"/>
                <w:szCs w:val="22"/>
                <w:lang w:val="vi-VN"/>
              </w:rPr>
              <w:t>s</w:t>
            </w:r>
            <w:r w:rsidRPr="00957DE8">
              <w:rPr>
                <w:rFonts w:eastAsia="SimSun"/>
                <w:spacing w:val="-1"/>
                <w:sz w:val="22"/>
                <w:szCs w:val="22"/>
                <w:lang w:val="vi-VN"/>
              </w:rPr>
              <w:t>ả</w:t>
            </w:r>
            <w:r w:rsidRPr="00957DE8">
              <w:rPr>
                <w:rFonts w:eastAsia="SimSun"/>
                <w:sz w:val="22"/>
                <w:szCs w:val="22"/>
                <w:lang w:val="vi-VN"/>
              </w:rPr>
              <w:t>n</w:t>
            </w:r>
            <w:r w:rsidRPr="00957DE8">
              <w:rPr>
                <w:rFonts w:eastAsia="SimSun"/>
                <w:spacing w:val="2"/>
                <w:sz w:val="22"/>
                <w:szCs w:val="22"/>
                <w:lang w:val="vi-VN"/>
              </w:rPr>
              <w:t xml:space="preserve"> </w:t>
            </w:r>
            <w:r w:rsidRPr="00957DE8">
              <w:rPr>
                <w:rFonts w:eastAsia="SimSun"/>
                <w:sz w:val="22"/>
                <w:szCs w:val="22"/>
                <w:lang w:val="vi-VN"/>
              </w:rPr>
              <w:t>phải</w:t>
            </w:r>
            <w:r w:rsidRPr="00957DE8">
              <w:rPr>
                <w:rFonts w:eastAsia="SimSun"/>
                <w:spacing w:val="1"/>
                <w:sz w:val="22"/>
                <w:szCs w:val="22"/>
                <w:lang w:val="vi-VN"/>
              </w:rPr>
              <w:t xml:space="preserve"> ưu tiên </w:t>
            </w:r>
            <w:r w:rsidRPr="00957DE8">
              <w:rPr>
                <w:rFonts w:eastAsia="SimSun"/>
                <w:sz w:val="22"/>
                <w:szCs w:val="22"/>
                <w:lang w:val="vi-VN"/>
              </w:rPr>
              <w:t>áp</w:t>
            </w:r>
            <w:r w:rsidRPr="00957DE8">
              <w:rPr>
                <w:rFonts w:eastAsia="SimSun"/>
                <w:spacing w:val="1"/>
                <w:sz w:val="22"/>
                <w:szCs w:val="22"/>
                <w:lang w:val="vi-VN"/>
              </w:rPr>
              <w:t xml:space="preserve"> </w:t>
            </w:r>
            <w:r w:rsidRPr="00957DE8">
              <w:rPr>
                <w:rFonts w:eastAsia="SimSun"/>
                <w:sz w:val="22"/>
                <w:szCs w:val="22"/>
                <w:lang w:val="vi-VN"/>
              </w:rPr>
              <w:t>dụ</w:t>
            </w:r>
            <w:r w:rsidRPr="00957DE8">
              <w:rPr>
                <w:rFonts w:eastAsia="SimSun"/>
                <w:spacing w:val="-1"/>
                <w:sz w:val="22"/>
                <w:szCs w:val="22"/>
                <w:lang w:val="vi-VN"/>
              </w:rPr>
              <w:t>n</w:t>
            </w:r>
            <w:r w:rsidRPr="00957DE8">
              <w:rPr>
                <w:rFonts w:eastAsia="SimSun"/>
                <w:sz w:val="22"/>
                <w:szCs w:val="22"/>
                <w:lang w:val="vi-VN"/>
              </w:rPr>
              <w:t>g</w:t>
            </w:r>
            <w:r w:rsidRPr="00957DE8">
              <w:rPr>
                <w:rFonts w:eastAsia="SimSun"/>
                <w:spacing w:val="2"/>
                <w:sz w:val="22"/>
                <w:szCs w:val="22"/>
                <w:lang w:val="vi-VN"/>
              </w:rPr>
              <w:t xml:space="preserve"> </w:t>
            </w:r>
            <w:r w:rsidRPr="00957DE8">
              <w:rPr>
                <w:rFonts w:eastAsia="SimSun"/>
                <w:sz w:val="22"/>
                <w:szCs w:val="22"/>
                <w:lang w:val="vi-VN"/>
              </w:rPr>
              <w:t>c</w:t>
            </w:r>
            <w:r w:rsidRPr="00957DE8">
              <w:rPr>
                <w:rFonts w:eastAsia="SimSun"/>
                <w:spacing w:val="-1"/>
                <w:sz w:val="22"/>
                <w:szCs w:val="22"/>
                <w:lang w:val="vi-VN"/>
              </w:rPr>
              <w:t>ô</w:t>
            </w:r>
            <w:r w:rsidRPr="00957DE8">
              <w:rPr>
                <w:rFonts w:eastAsia="SimSun"/>
                <w:sz w:val="22"/>
                <w:szCs w:val="22"/>
                <w:lang w:val="vi-VN"/>
              </w:rPr>
              <w:t>ng</w:t>
            </w:r>
            <w:r w:rsidRPr="00957DE8">
              <w:rPr>
                <w:rFonts w:eastAsia="SimSun"/>
                <w:spacing w:val="1"/>
                <w:sz w:val="22"/>
                <w:szCs w:val="22"/>
                <w:lang w:val="vi-VN"/>
              </w:rPr>
              <w:t xml:space="preserve"> </w:t>
            </w:r>
            <w:r w:rsidRPr="00957DE8">
              <w:rPr>
                <w:rFonts w:eastAsia="SimSun"/>
                <w:sz w:val="22"/>
                <w:szCs w:val="22"/>
                <w:lang w:val="vi-VN"/>
              </w:rPr>
              <w:t>ng</w:t>
            </w:r>
            <w:r w:rsidRPr="00957DE8">
              <w:rPr>
                <w:rFonts w:eastAsia="SimSun"/>
                <w:spacing w:val="-1"/>
                <w:sz w:val="22"/>
                <w:szCs w:val="22"/>
                <w:lang w:val="vi-VN"/>
              </w:rPr>
              <w:t>h</w:t>
            </w:r>
            <w:r w:rsidRPr="00957DE8">
              <w:rPr>
                <w:rFonts w:eastAsia="SimSun"/>
                <w:sz w:val="22"/>
                <w:szCs w:val="22"/>
                <w:lang w:val="vi-VN"/>
              </w:rPr>
              <w:t>ệ</w:t>
            </w:r>
            <w:r w:rsidRPr="00957DE8">
              <w:rPr>
                <w:rFonts w:eastAsia="SimSun"/>
                <w:spacing w:val="2"/>
                <w:sz w:val="22"/>
                <w:szCs w:val="22"/>
                <w:lang w:val="vi-VN"/>
              </w:rPr>
              <w:t xml:space="preserve"> </w:t>
            </w:r>
            <w:r w:rsidRPr="00957DE8">
              <w:rPr>
                <w:rFonts w:eastAsia="SimSun"/>
                <w:sz w:val="22"/>
                <w:szCs w:val="22"/>
                <w:lang w:val="vi-VN"/>
              </w:rPr>
              <w:t>tiên</w:t>
            </w:r>
            <w:r w:rsidRPr="00957DE8">
              <w:rPr>
                <w:rFonts w:eastAsia="SimSun"/>
                <w:spacing w:val="2"/>
                <w:sz w:val="22"/>
                <w:szCs w:val="22"/>
                <w:lang w:val="vi-VN"/>
              </w:rPr>
              <w:t xml:space="preserve"> </w:t>
            </w:r>
            <w:r w:rsidRPr="00957DE8">
              <w:rPr>
                <w:rFonts w:eastAsia="SimSun"/>
                <w:sz w:val="22"/>
                <w:szCs w:val="22"/>
                <w:lang w:val="vi-VN"/>
              </w:rPr>
              <w:t>tiến,</w:t>
            </w:r>
            <w:r w:rsidRPr="00957DE8">
              <w:rPr>
                <w:rFonts w:eastAsia="SimSun"/>
                <w:spacing w:val="2"/>
                <w:sz w:val="22"/>
                <w:szCs w:val="22"/>
                <w:lang w:val="vi-VN"/>
              </w:rPr>
              <w:t xml:space="preserve"> </w:t>
            </w:r>
            <w:r w:rsidRPr="00957DE8">
              <w:rPr>
                <w:rFonts w:eastAsia="SimSun"/>
                <w:spacing w:val="-1"/>
                <w:sz w:val="22"/>
                <w:szCs w:val="22"/>
                <w:lang w:val="vi-VN"/>
              </w:rPr>
              <w:t>p</w:t>
            </w:r>
            <w:r w:rsidRPr="00957DE8">
              <w:rPr>
                <w:rFonts w:eastAsia="SimSun"/>
                <w:sz w:val="22"/>
                <w:szCs w:val="22"/>
                <w:lang w:val="vi-VN"/>
              </w:rPr>
              <w:t>hù</w:t>
            </w:r>
            <w:r w:rsidRPr="00957DE8">
              <w:rPr>
                <w:rFonts w:eastAsia="SimSun"/>
                <w:spacing w:val="1"/>
                <w:sz w:val="22"/>
                <w:szCs w:val="22"/>
                <w:lang w:val="vi-VN"/>
              </w:rPr>
              <w:t xml:space="preserve"> </w:t>
            </w:r>
            <w:r w:rsidRPr="00957DE8">
              <w:rPr>
                <w:rFonts w:eastAsia="SimSun"/>
                <w:sz w:val="22"/>
                <w:szCs w:val="22"/>
                <w:lang w:val="vi-VN"/>
              </w:rPr>
              <w:t>h</w:t>
            </w:r>
            <w:r w:rsidRPr="00957DE8">
              <w:rPr>
                <w:rFonts w:eastAsia="SimSun"/>
                <w:spacing w:val="1"/>
                <w:sz w:val="22"/>
                <w:szCs w:val="22"/>
                <w:lang w:val="vi-VN"/>
              </w:rPr>
              <w:t>ợ</w:t>
            </w:r>
            <w:r w:rsidRPr="00957DE8">
              <w:rPr>
                <w:rFonts w:eastAsia="SimSun"/>
                <w:sz w:val="22"/>
                <w:szCs w:val="22"/>
                <w:lang w:val="vi-VN"/>
              </w:rPr>
              <w:t>p</w:t>
            </w:r>
            <w:r w:rsidRPr="00957DE8">
              <w:rPr>
                <w:rFonts w:eastAsia="SimSun"/>
                <w:spacing w:val="1"/>
                <w:sz w:val="22"/>
                <w:szCs w:val="22"/>
                <w:lang w:val="vi-VN"/>
              </w:rPr>
              <w:t xml:space="preserve"> </w:t>
            </w:r>
            <w:r w:rsidRPr="00957DE8">
              <w:rPr>
                <w:rFonts w:eastAsia="SimSun"/>
                <w:spacing w:val="-1"/>
                <w:sz w:val="22"/>
                <w:szCs w:val="22"/>
                <w:lang w:val="vi-VN"/>
              </w:rPr>
              <w:t>v</w:t>
            </w:r>
            <w:r w:rsidRPr="00957DE8">
              <w:rPr>
                <w:rFonts w:eastAsia="SimSun"/>
                <w:spacing w:val="1"/>
                <w:sz w:val="22"/>
                <w:szCs w:val="22"/>
                <w:lang w:val="vi-VN"/>
              </w:rPr>
              <w:t>ớ</w:t>
            </w:r>
            <w:r w:rsidRPr="00957DE8">
              <w:rPr>
                <w:rFonts w:eastAsia="SimSun"/>
                <w:sz w:val="22"/>
                <w:szCs w:val="22"/>
                <w:lang w:val="vi-VN"/>
              </w:rPr>
              <w:t>i</w:t>
            </w:r>
            <w:r w:rsidRPr="00957DE8">
              <w:rPr>
                <w:rFonts w:eastAsia="SimSun"/>
                <w:spacing w:val="2"/>
                <w:sz w:val="22"/>
                <w:szCs w:val="22"/>
                <w:lang w:val="vi-VN"/>
              </w:rPr>
              <w:t xml:space="preserve"> </w:t>
            </w:r>
            <w:r w:rsidRPr="00957DE8">
              <w:rPr>
                <w:rFonts w:eastAsia="SimSun"/>
                <w:sz w:val="22"/>
                <w:szCs w:val="22"/>
                <w:lang w:val="vi-VN"/>
              </w:rPr>
              <w:t>quy</w:t>
            </w:r>
            <w:r w:rsidRPr="00957DE8">
              <w:rPr>
                <w:rFonts w:eastAsia="SimSun"/>
                <w:spacing w:val="1"/>
                <w:sz w:val="22"/>
                <w:szCs w:val="22"/>
                <w:lang w:val="vi-VN"/>
              </w:rPr>
              <w:t xml:space="preserve"> </w:t>
            </w:r>
            <w:r w:rsidRPr="00957DE8">
              <w:rPr>
                <w:rFonts w:eastAsia="SimSun"/>
                <w:sz w:val="22"/>
                <w:szCs w:val="22"/>
                <w:lang w:val="vi-VN"/>
              </w:rPr>
              <w:t>mô,</w:t>
            </w:r>
            <w:r w:rsidRPr="00957DE8">
              <w:rPr>
                <w:rFonts w:eastAsia="SimSun"/>
                <w:spacing w:val="2"/>
                <w:sz w:val="22"/>
                <w:szCs w:val="22"/>
                <w:lang w:val="vi-VN"/>
              </w:rPr>
              <w:t xml:space="preserve"> </w:t>
            </w:r>
            <w:r w:rsidRPr="00957DE8">
              <w:rPr>
                <w:rFonts w:eastAsia="SimSun"/>
                <w:sz w:val="22"/>
                <w:szCs w:val="22"/>
                <w:lang w:val="vi-VN"/>
              </w:rPr>
              <w:t>đ</w:t>
            </w:r>
            <w:r w:rsidRPr="00957DE8">
              <w:rPr>
                <w:rFonts w:eastAsia="SimSun"/>
                <w:spacing w:val="-1"/>
                <w:sz w:val="22"/>
                <w:szCs w:val="22"/>
                <w:lang w:val="vi-VN"/>
              </w:rPr>
              <w:t>ặ</w:t>
            </w:r>
            <w:r w:rsidRPr="00957DE8">
              <w:rPr>
                <w:rFonts w:eastAsia="SimSun"/>
                <w:sz w:val="22"/>
                <w:szCs w:val="22"/>
                <w:lang w:val="vi-VN"/>
              </w:rPr>
              <w:t>c</w:t>
            </w:r>
            <w:r w:rsidRPr="00957DE8">
              <w:rPr>
                <w:rFonts w:eastAsia="SimSun"/>
                <w:spacing w:val="3"/>
                <w:sz w:val="22"/>
                <w:szCs w:val="22"/>
                <w:lang w:val="vi-VN"/>
              </w:rPr>
              <w:t xml:space="preserve"> </w:t>
            </w:r>
            <w:r w:rsidRPr="00957DE8">
              <w:rPr>
                <w:rFonts w:eastAsia="SimSun"/>
                <w:sz w:val="22"/>
                <w:szCs w:val="22"/>
                <w:lang w:val="vi-VN"/>
              </w:rPr>
              <w:t>đi</w:t>
            </w:r>
            <w:r w:rsidRPr="00957DE8">
              <w:rPr>
                <w:rFonts w:eastAsia="SimSun"/>
                <w:spacing w:val="-1"/>
                <w:sz w:val="22"/>
                <w:szCs w:val="22"/>
                <w:lang w:val="vi-VN"/>
              </w:rPr>
              <w:t>ể</w:t>
            </w:r>
            <w:r w:rsidRPr="00957DE8">
              <w:rPr>
                <w:rFonts w:eastAsia="SimSun"/>
                <w:sz w:val="22"/>
                <w:szCs w:val="22"/>
                <w:lang w:val="vi-VN"/>
              </w:rPr>
              <w:t xml:space="preserve">m </w:t>
            </w:r>
            <w:r w:rsidRPr="00957DE8">
              <w:rPr>
                <w:rFonts w:eastAsia="SimSun"/>
                <w:spacing w:val="-1"/>
                <w:sz w:val="22"/>
                <w:szCs w:val="22"/>
                <w:lang w:val="vi-VN"/>
              </w:rPr>
              <w:t>t</w:t>
            </w:r>
            <w:r w:rsidRPr="00957DE8">
              <w:rPr>
                <w:rFonts w:eastAsia="SimSun"/>
                <w:sz w:val="22"/>
                <w:szCs w:val="22"/>
                <w:lang w:val="vi-VN"/>
              </w:rPr>
              <w:t>ừng</w:t>
            </w:r>
            <w:r w:rsidRPr="00957DE8">
              <w:rPr>
                <w:rFonts w:eastAsia="SimSun"/>
                <w:spacing w:val="12"/>
                <w:sz w:val="22"/>
                <w:szCs w:val="22"/>
                <w:lang w:val="vi-VN"/>
              </w:rPr>
              <w:t xml:space="preserve"> </w:t>
            </w:r>
            <w:r w:rsidRPr="00957DE8">
              <w:rPr>
                <w:rFonts w:eastAsia="SimSun"/>
                <w:sz w:val="22"/>
                <w:szCs w:val="22"/>
                <w:lang w:val="vi-VN"/>
              </w:rPr>
              <w:t>mỏ,</w:t>
            </w:r>
            <w:r w:rsidRPr="00957DE8">
              <w:rPr>
                <w:rFonts w:eastAsia="SimSun"/>
                <w:spacing w:val="11"/>
                <w:sz w:val="22"/>
                <w:szCs w:val="22"/>
                <w:lang w:val="vi-VN"/>
              </w:rPr>
              <w:t xml:space="preserve"> </w:t>
            </w:r>
            <w:r w:rsidRPr="00957DE8">
              <w:rPr>
                <w:rFonts w:eastAsia="SimSun"/>
                <w:spacing w:val="-1"/>
                <w:sz w:val="22"/>
                <w:szCs w:val="22"/>
                <w:lang w:val="vi-VN"/>
              </w:rPr>
              <w:t>l</w:t>
            </w:r>
            <w:r w:rsidRPr="00957DE8">
              <w:rPr>
                <w:rFonts w:eastAsia="SimSun"/>
                <w:sz w:val="22"/>
                <w:szCs w:val="22"/>
                <w:lang w:val="vi-VN"/>
              </w:rPr>
              <w:t>oại</w:t>
            </w:r>
            <w:r w:rsidRPr="00957DE8">
              <w:rPr>
                <w:rFonts w:eastAsia="SimSun"/>
                <w:spacing w:val="10"/>
                <w:sz w:val="22"/>
                <w:szCs w:val="22"/>
                <w:lang w:val="vi-VN"/>
              </w:rPr>
              <w:t xml:space="preserve"> </w:t>
            </w:r>
            <w:r w:rsidRPr="00957DE8">
              <w:rPr>
                <w:rFonts w:eastAsia="SimSun"/>
                <w:sz w:val="22"/>
                <w:szCs w:val="22"/>
                <w:lang w:val="vi-VN"/>
              </w:rPr>
              <w:t>kh</w:t>
            </w:r>
            <w:r w:rsidRPr="00957DE8">
              <w:rPr>
                <w:rFonts w:eastAsia="SimSun"/>
                <w:spacing w:val="-1"/>
                <w:sz w:val="22"/>
                <w:szCs w:val="22"/>
                <w:lang w:val="vi-VN"/>
              </w:rPr>
              <w:t>o</w:t>
            </w:r>
            <w:r w:rsidRPr="00957DE8">
              <w:rPr>
                <w:rFonts w:eastAsia="SimSun"/>
                <w:sz w:val="22"/>
                <w:szCs w:val="22"/>
                <w:lang w:val="vi-VN"/>
              </w:rPr>
              <w:t>áng</w:t>
            </w:r>
            <w:r w:rsidRPr="00957DE8">
              <w:rPr>
                <w:rFonts w:eastAsia="SimSun"/>
                <w:spacing w:val="11"/>
                <w:sz w:val="22"/>
                <w:szCs w:val="22"/>
                <w:lang w:val="vi-VN"/>
              </w:rPr>
              <w:t xml:space="preserve"> </w:t>
            </w:r>
            <w:r w:rsidRPr="00957DE8">
              <w:rPr>
                <w:rFonts w:eastAsia="SimSun"/>
                <w:sz w:val="22"/>
                <w:szCs w:val="22"/>
                <w:lang w:val="vi-VN"/>
              </w:rPr>
              <w:t>sản</w:t>
            </w:r>
            <w:r w:rsidRPr="00957DE8">
              <w:rPr>
                <w:rFonts w:eastAsia="SimSun"/>
                <w:spacing w:val="11"/>
                <w:sz w:val="22"/>
                <w:szCs w:val="22"/>
                <w:lang w:val="vi-VN"/>
              </w:rPr>
              <w:t xml:space="preserve"> </w:t>
            </w:r>
            <w:r w:rsidRPr="00957DE8">
              <w:rPr>
                <w:rFonts w:eastAsia="SimSun"/>
                <w:sz w:val="22"/>
                <w:szCs w:val="22"/>
                <w:lang w:val="vi-VN"/>
              </w:rPr>
              <w:t>để thu</w:t>
            </w:r>
            <w:r w:rsidRPr="00957DE8">
              <w:rPr>
                <w:rFonts w:eastAsia="SimSun"/>
                <w:spacing w:val="11"/>
                <w:sz w:val="22"/>
                <w:szCs w:val="22"/>
                <w:lang w:val="vi-VN"/>
              </w:rPr>
              <w:t xml:space="preserve"> </w:t>
            </w:r>
            <w:r w:rsidRPr="00957DE8">
              <w:rPr>
                <w:rFonts w:eastAsia="SimSun"/>
                <w:sz w:val="22"/>
                <w:szCs w:val="22"/>
                <w:lang w:val="vi-VN"/>
              </w:rPr>
              <w:t>hồi</w:t>
            </w:r>
            <w:r w:rsidRPr="00957DE8">
              <w:rPr>
                <w:rFonts w:eastAsia="SimSun"/>
                <w:spacing w:val="12"/>
                <w:sz w:val="22"/>
                <w:szCs w:val="22"/>
                <w:lang w:val="vi-VN"/>
              </w:rPr>
              <w:t xml:space="preserve"> </w:t>
            </w:r>
            <w:r w:rsidRPr="00957DE8">
              <w:rPr>
                <w:rFonts w:eastAsia="SimSun"/>
                <w:spacing w:val="-1"/>
                <w:sz w:val="22"/>
                <w:szCs w:val="22"/>
                <w:lang w:val="vi-VN"/>
              </w:rPr>
              <w:t>t</w:t>
            </w:r>
            <w:r w:rsidRPr="00957DE8">
              <w:rPr>
                <w:rFonts w:eastAsia="SimSun"/>
                <w:sz w:val="22"/>
                <w:szCs w:val="22"/>
                <w:lang w:val="vi-VN"/>
              </w:rPr>
              <w:t>ối</w:t>
            </w:r>
            <w:r w:rsidRPr="00957DE8">
              <w:rPr>
                <w:rFonts w:eastAsia="SimSun"/>
                <w:spacing w:val="11"/>
                <w:sz w:val="22"/>
                <w:szCs w:val="22"/>
                <w:lang w:val="vi-VN"/>
              </w:rPr>
              <w:t xml:space="preserve"> </w:t>
            </w:r>
            <w:r w:rsidRPr="00957DE8">
              <w:rPr>
                <w:rFonts w:eastAsia="SimSun"/>
                <w:sz w:val="22"/>
                <w:szCs w:val="22"/>
                <w:lang w:val="vi-VN"/>
              </w:rPr>
              <w:t>đa</w:t>
            </w:r>
            <w:r w:rsidRPr="00957DE8">
              <w:rPr>
                <w:rFonts w:eastAsia="SimSun"/>
                <w:spacing w:val="11"/>
                <w:sz w:val="22"/>
                <w:szCs w:val="22"/>
                <w:lang w:val="vi-VN"/>
              </w:rPr>
              <w:t xml:space="preserve"> </w:t>
            </w:r>
            <w:r w:rsidRPr="00957DE8">
              <w:rPr>
                <w:rFonts w:eastAsia="SimSun"/>
                <w:sz w:val="22"/>
                <w:szCs w:val="22"/>
                <w:lang w:val="vi-VN"/>
              </w:rPr>
              <w:t>c</w:t>
            </w:r>
            <w:r w:rsidRPr="00957DE8">
              <w:rPr>
                <w:rFonts w:eastAsia="SimSun"/>
                <w:spacing w:val="-1"/>
                <w:sz w:val="22"/>
                <w:szCs w:val="22"/>
                <w:lang w:val="vi-VN"/>
              </w:rPr>
              <w:t>á</w:t>
            </w:r>
            <w:r w:rsidRPr="00957DE8">
              <w:rPr>
                <w:rFonts w:eastAsia="SimSun"/>
                <w:sz w:val="22"/>
                <w:szCs w:val="22"/>
                <w:lang w:val="vi-VN"/>
              </w:rPr>
              <w:t>c</w:t>
            </w:r>
            <w:r w:rsidRPr="00957DE8">
              <w:rPr>
                <w:rFonts w:eastAsia="SimSun"/>
                <w:spacing w:val="12"/>
                <w:sz w:val="22"/>
                <w:szCs w:val="22"/>
                <w:lang w:val="vi-VN"/>
              </w:rPr>
              <w:t xml:space="preserve"> </w:t>
            </w:r>
            <w:r w:rsidRPr="00957DE8">
              <w:rPr>
                <w:rFonts w:eastAsia="SimSun"/>
                <w:sz w:val="22"/>
                <w:szCs w:val="22"/>
                <w:lang w:val="vi-VN"/>
              </w:rPr>
              <w:t>loại</w:t>
            </w:r>
            <w:r w:rsidRPr="00957DE8">
              <w:rPr>
                <w:rFonts w:eastAsia="SimSun"/>
                <w:spacing w:val="10"/>
                <w:sz w:val="22"/>
                <w:szCs w:val="22"/>
                <w:lang w:val="vi-VN"/>
              </w:rPr>
              <w:t xml:space="preserve"> </w:t>
            </w:r>
            <w:r w:rsidRPr="00957DE8">
              <w:rPr>
                <w:rFonts w:eastAsia="SimSun"/>
                <w:sz w:val="22"/>
                <w:szCs w:val="22"/>
                <w:lang w:val="vi-VN"/>
              </w:rPr>
              <w:t>khoá</w:t>
            </w:r>
            <w:r w:rsidRPr="00957DE8">
              <w:rPr>
                <w:rFonts w:eastAsia="SimSun"/>
                <w:spacing w:val="-1"/>
                <w:sz w:val="22"/>
                <w:szCs w:val="22"/>
                <w:lang w:val="vi-VN"/>
              </w:rPr>
              <w:t>n</w:t>
            </w:r>
            <w:r w:rsidRPr="00957DE8">
              <w:rPr>
                <w:rFonts w:eastAsia="SimSun"/>
                <w:sz w:val="22"/>
                <w:szCs w:val="22"/>
                <w:lang w:val="vi-VN"/>
              </w:rPr>
              <w:t>g</w:t>
            </w:r>
            <w:r w:rsidRPr="00957DE8">
              <w:rPr>
                <w:rFonts w:eastAsia="SimSun"/>
                <w:spacing w:val="12"/>
                <w:sz w:val="22"/>
                <w:szCs w:val="22"/>
                <w:lang w:val="vi-VN"/>
              </w:rPr>
              <w:t xml:space="preserve"> </w:t>
            </w:r>
            <w:r w:rsidRPr="00957DE8">
              <w:rPr>
                <w:rFonts w:eastAsia="SimSun"/>
                <w:spacing w:val="-1"/>
                <w:sz w:val="22"/>
                <w:szCs w:val="22"/>
                <w:lang w:val="vi-VN"/>
              </w:rPr>
              <w:t>s</w:t>
            </w:r>
            <w:r w:rsidRPr="00957DE8">
              <w:rPr>
                <w:rFonts w:eastAsia="SimSun"/>
                <w:sz w:val="22"/>
                <w:szCs w:val="22"/>
                <w:lang w:val="vi-VN"/>
              </w:rPr>
              <w:t>ản</w:t>
            </w:r>
            <w:r w:rsidRPr="00957DE8">
              <w:rPr>
                <w:rFonts w:eastAsia="SimSun"/>
                <w:spacing w:val="11"/>
                <w:sz w:val="22"/>
                <w:szCs w:val="22"/>
                <w:lang w:val="vi-VN"/>
              </w:rPr>
              <w:t xml:space="preserve"> </w:t>
            </w:r>
            <w:r w:rsidRPr="00957DE8">
              <w:rPr>
                <w:rFonts w:eastAsia="SimSun"/>
                <w:spacing w:val="-1"/>
                <w:sz w:val="22"/>
                <w:szCs w:val="22"/>
                <w:lang w:val="vi-VN"/>
              </w:rPr>
              <w:t>đ</w:t>
            </w:r>
            <w:r w:rsidRPr="00957DE8">
              <w:rPr>
                <w:rFonts w:eastAsia="SimSun"/>
                <w:sz w:val="22"/>
                <w:szCs w:val="22"/>
                <w:lang w:val="vi-VN"/>
              </w:rPr>
              <w:t>ược</w:t>
            </w:r>
            <w:r w:rsidRPr="00957DE8">
              <w:rPr>
                <w:rFonts w:eastAsia="SimSun"/>
                <w:spacing w:val="12"/>
                <w:sz w:val="22"/>
                <w:szCs w:val="22"/>
                <w:lang w:val="vi-VN"/>
              </w:rPr>
              <w:t xml:space="preserve"> </w:t>
            </w:r>
            <w:r w:rsidRPr="00957DE8">
              <w:rPr>
                <w:rFonts w:eastAsia="SimSun"/>
                <w:spacing w:val="-1"/>
                <w:sz w:val="22"/>
                <w:szCs w:val="22"/>
                <w:lang w:val="vi-VN"/>
              </w:rPr>
              <w:t>p</w:t>
            </w:r>
            <w:r w:rsidRPr="00957DE8">
              <w:rPr>
                <w:rFonts w:eastAsia="SimSun"/>
                <w:sz w:val="22"/>
                <w:szCs w:val="22"/>
                <w:lang w:val="vi-VN"/>
              </w:rPr>
              <w:t>hép</w:t>
            </w:r>
            <w:r w:rsidRPr="00957DE8">
              <w:rPr>
                <w:rFonts w:eastAsia="SimSun"/>
                <w:spacing w:val="11"/>
                <w:sz w:val="22"/>
                <w:szCs w:val="22"/>
                <w:lang w:val="vi-VN"/>
              </w:rPr>
              <w:t xml:space="preserve"> </w:t>
            </w:r>
            <w:r w:rsidRPr="00957DE8">
              <w:rPr>
                <w:rFonts w:eastAsia="SimSun"/>
                <w:sz w:val="22"/>
                <w:szCs w:val="22"/>
                <w:lang w:val="vi-VN"/>
              </w:rPr>
              <w:t>k</w:t>
            </w:r>
            <w:r w:rsidRPr="00957DE8">
              <w:rPr>
                <w:rFonts w:eastAsia="SimSun"/>
                <w:spacing w:val="-1"/>
                <w:sz w:val="22"/>
                <w:szCs w:val="22"/>
                <w:lang w:val="vi-VN"/>
              </w:rPr>
              <w:t>h</w:t>
            </w:r>
            <w:r w:rsidRPr="00957DE8">
              <w:rPr>
                <w:rFonts w:eastAsia="SimSun"/>
                <w:sz w:val="22"/>
                <w:szCs w:val="22"/>
                <w:lang w:val="vi-VN"/>
              </w:rPr>
              <w:t>ai</w:t>
            </w:r>
            <w:r w:rsidRPr="00957DE8">
              <w:rPr>
                <w:rFonts w:eastAsia="SimSun"/>
                <w:spacing w:val="12"/>
                <w:sz w:val="22"/>
                <w:szCs w:val="22"/>
                <w:lang w:val="vi-VN"/>
              </w:rPr>
              <w:t xml:space="preserve"> </w:t>
            </w:r>
            <w:r w:rsidRPr="00957DE8">
              <w:rPr>
                <w:rFonts w:eastAsia="SimSun"/>
                <w:sz w:val="22"/>
                <w:szCs w:val="22"/>
                <w:lang w:val="vi-VN"/>
              </w:rPr>
              <w:t>thác;</w:t>
            </w:r>
            <w:r w:rsidRPr="00957DE8">
              <w:rPr>
                <w:rFonts w:eastAsia="SimSun"/>
                <w:spacing w:val="11"/>
                <w:sz w:val="22"/>
                <w:szCs w:val="22"/>
                <w:lang w:val="vi-VN"/>
              </w:rPr>
              <w:t xml:space="preserve"> </w:t>
            </w:r>
            <w:r w:rsidRPr="00957DE8">
              <w:rPr>
                <w:rFonts w:eastAsia="SimSun"/>
                <w:sz w:val="22"/>
                <w:szCs w:val="22"/>
                <w:lang w:val="vi-VN"/>
              </w:rPr>
              <w:t>nếu</w:t>
            </w:r>
            <w:r w:rsidRPr="00957DE8">
              <w:rPr>
                <w:rFonts w:eastAsia="SimSun"/>
                <w:spacing w:val="11"/>
                <w:sz w:val="22"/>
                <w:szCs w:val="22"/>
                <w:lang w:val="vi-VN"/>
              </w:rPr>
              <w:t xml:space="preserve"> </w:t>
            </w:r>
            <w:r w:rsidRPr="00957DE8">
              <w:rPr>
                <w:rFonts w:eastAsia="SimSun"/>
                <w:sz w:val="22"/>
                <w:szCs w:val="22"/>
                <w:lang w:val="vi-VN"/>
              </w:rPr>
              <w:t>phát</w:t>
            </w:r>
            <w:r w:rsidRPr="00957DE8">
              <w:rPr>
                <w:rFonts w:eastAsia="SimSun"/>
                <w:spacing w:val="12"/>
                <w:sz w:val="22"/>
                <w:szCs w:val="22"/>
                <w:lang w:val="vi-VN"/>
              </w:rPr>
              <w:t xml:space="preserve"> </w:t>
            </w:r>
            <w:r w:rsidRPr="00957DE8">
              <w:rPr>
                <w:rFonts w:eastAsia="SimSun"/>
                <w:sz w:val="22"/>
                <w:szCs w:val="22"/>
                <w:lang w:val="vi-VN"/>
              </w:rPr>
              <w:t>hi</w:t>
            </w:r>
            <w:r w:rsidRPr="00957DE8">
              <w:rPr>
                <w:rFonts w:eastAsia="SimSun"/>
                <w:spacing w:val="-1"/>
                <w:sz w:val="22"/>
                <w:szCs w:val="22"/>
                <w:lang w:val="vi-VN"/>
              </w:rPr>
              <w:t>ệ</w:t>
            </w:r>
            <w:r w:rsidRPr="00957DE8">
              <w:rPr>
                <w:rFonts w:eastAsia="SimSun"/>
                <w:sz w:val="22"/>
                <w:szCs w:val="22"/>
                <w:lang w:val="vi-VN"/>
              </w:rPr>
              <w:t>n kh</w:t>
            </w:r>
            <w:r w:rsidRPr="00957DE8">
              <w:rPr>
                <w:rFonts w:eastAsia="SimSun"/>
                <w:spacing w:val="-1"/>
                <w:sz w:val="22"/>
                <w:szCs w:val="22"/>
                <w:lang w:val="vi-VN"/>
              </w:rPr>
              <w:t>o</w:t>
            </w:r>
            <w:r w:rsidRPr="00957DE8">
              <w:rPr>
                <w:rFonts w:eastAsia="SimSun"/>
                <w:sz w:val="22"/>
                <w:szCs w:val="22"/>
                <w:lang w:val="vi-VN"/>
              </w:rPr>
              <w:t>áng</w:t>
            </w:r>
            <w:r w:rsidRPr="00957DE8">
              <w:rPr>
                <w:rFonts w:eastAsia="SimSun"/>
                <w:spacing w:val="18"/>
                <w:sz w:val="22"/>
                <w:szCs w:val="22"/>
                <w:lang w:val="vi-VN"/>
              </w:rPr>
              <w:t xml:space="preserve"> </w:t>
            </w:r>
            <w:r w:rsidRPr="00957DE8">
              <w:rPr>
                <w:rFonts w:eastAsia="SimSun"/>
                <w:spacing w:val="1"/>
                <w:sz w:val="22"/>
                <w:szCs w:val="22"/>
                <w:lang w:val="vi-VN"/>
              </w:rPr>
              <w:t>s</w:t>
            </w:r>
            <w:r w:rsidRPr="00957DE8">
              <w:rPr>
                <w:rFonts w:eastAsia="SimSun"/>
                <w:sz w:val="22"/>
                <w:szCs w:val="22"/>
                <w:lang w:val="vi-VN"/>
              </w:rPr>
              <w:t>ản</w:t>
            </w:r>
            <w:r w:rsidRPr="00957DE8">
              <w:rPr>
                <w:rFonts w:eastAsia="SimSun"/>
                <w:spacing w:val="18"/>
                <w:sz w:val="22"/>
                <w:szCs w:val="22"/>
                <w:lang w:val="vi-VN"/>
              </w:rPr>
              <w:t xml:space="preserve"> </w:t>
            </w:r>
            <w:r w:rsidRPr="00957DE8">
              <w:rPr>
                <w:rFonts w:eastAsia="SimSun"/>
                <w:sz w:val="22"/>
                <w:szCs w:val="22"/>
                <w:lang w:val="vi-VN"/>
              </w:rPr>
              <w:t>m</w:t>
            </w:r>
            <w:r w:rsidRPr="00957DE8">
              <w:rPr>
                <w:rFonts w:eastAsia="SimSun"/>
                <w:spacing w:val="1"/>
                <w:sz w:val="22"/>
                <w:szCs w:val="22"/>
                <w:lang w:val="vi-VN"/>
              </w:rPr>
              <w:t>ớ</w:t>
            </w:r>
            <w:r w:rsidRPr="00957DE8">
              <w:rPr>
                <w:rFonts w:eastAsia="SimSun"/>
                <w:sz w:val="22"/>
                <w:szCs w:val="22"/>
                <w:lang w:val="vi-VN"/>
              </w:rPr>
              <w:t>i</w:t>
            </w:r>
            <w:r w:rsidRPr="00957DE8">
              <w:rPr>
                <w:rFonts w:eastAsia="SimSun"/>
                <w:spacing w:val="19"/>
                <w:sz w:val="22"/>
                <w:szCs w:val="22"/>
                <w:lang w:val="vi-VN"/>
              </w:rPr>
              <w:t xml:space="preserve"> </w:t>
            </w:r>
            <w:r w:rsidRPr="00957DE8">
              <w:rPr>
                <w:rFonts w:eastAsia="SimSun"/>
                <w:sz w:val="22"/>
                <w:szCs w:val="22"/>
                <w:lang w:val="vi-VN"/>
              </w:rPr>
              <w:t>phải</w:t>
            </w:r>
            <w:r w:rsidRPr="00957DE8">
              <w:rPr>
                <w:rFonts w:eastAsia="SimSun"/>
                <w:spacing w:val="19"/>
                <w:sz w:val="22"/>
                <w:szCs w:val="22"/>
                <w:lang w:val="vi-VN"/>
              </w:rPr>
              <w:t xml:space="preserve"> </w:t>
            </w:r>
            <w:r w:rsidRPr="00957DE8">
              <w:rPr>
                <w:rFonts w:eastAsia="SimSun"/>
                <w:spacing w:val="-1"/>
                <w:sz w:val="22"/>
                <w:szCs w:val="22"/>
                <w:lang w:val="vi-VN"/>
              </w:rPr>
              <w:t>b</w:t>
            </w:r>
            <w:r w:rsidRPr="00957DE8">
              <w:rPr>
                <w:rFonts w:eastAsia="SimSun"/>
                <w:sz w:val="22"/>
                <w:szCs w:val="22"/>
                <w:lang w:val="vi-VN"/>
              </w:rPr>
              <w:t>áo</w:t>
            </w:r>
            <w:r w:rsidRPr="00957DE8">
              <w:rPr>
                <w:rFonts w:eastAsia="SimSun"/>
                <w:spacing w:val="18"/>
                <w:sz w:val="22"/>
                <w:szCs w:val="22"/>
                <w:lang w:val="vi-VN"/>
              </w:rPr>
              <w:t xml:space="preserve"> </w:t>
            </w:r>
            <w:r w:rsidRPr="00957DE8">
              <w:rPr>
                <w:rFonts w:eastAsia="SimSun"/>
                <w:sz w:val="22"/>
                <w:szCs w:val="22"/>
                <w:lang w:val="vi-VN"/>
              </w:rPr>
              <w:t>cáo</w:t>
            </w:r>
            <w:r w:rsidRPr="00957DE8">
              <w:rPr>
                <w:rFonts w:eastAsia="SimSun"/>
                <w:spacing w:val="19"/>
                <w:sz w:val="22"/>
                <w:szCs w:val="22"/>
                <w:lang w:val="vi-VN"/>
              </w:rPr>
              <w:t xml:space="preserve"> </w:t>
            </w:r>
            <w:r w:rsidRPr="00957DE8">
              <w:rPr>
                <w:rFonts w:eastAsia="SimSun"/>
                <w:sz w:val="22"/>
                <w:szCs w:val="22"/>
                <w:lang w:val="vi-VN"/>
              </w:rPr>
              <w:t>ngay</w:t>
            </w:r>
            <w:r w:rsidRPr="00957DE8">
              <w:rPr>
                <w:rFonts w:eastAsia="SimSun"/>
                <w:spacing w:val="19"/>
                <w:sz w:val="22"/>
                <w:szCs w:val="22"/>
                <w:lang w:val="vi-VN"/>
              </w:rPr>
              <w:t xml:space="preserve"> </w:t>
            </w:r>
            <w:r w:rsidRPr="00957DE8">
              <w:rPr>
                <w:rFonts w:eastAsia="SimSun"/>
                <w:sz w:val="22"/>
                <w:szCs w:val="22"/>
                <w:lang w:val="vi-VN"/>
              </w:rPr>
              <w:t>c</w:t>
            </w:r>
            <w:r w:rsidRPr="00957DE8">
              <w:rPr>
                <w:rFonts w:eastAsia="SimSun"/>
                <w:spacing w:val="-1"/>
                <w:sz w:val="22"/>
                <w:szCs w:val="22"/>
                <w:lang w:val="vi-VN"/>
              </w:rPr>
              <w:t>h</w:t>
            </w:r>
            <w:r w:rsidRPr="00957DE8">
              <w:rPr>
                <w:rFonts w:eastAsia="SimSun"/>
                <w:sz w:val="22"/>
                <w:szCs w:val="22"/>
                <w:lang w:val="vi-VN"/>
              </w:rPr>
              <w:t>o</w:t>
            </w:r>
            <w:r w:rsidRPr="00957DE8">
              <w:rPr>
                <w:rFonts w:eastAsia="SimSun"/>
                <w:spacing w:val="19"/>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ơ</w:t>
            </w:r>
            <w:r w:rsidRPr="00957DE8">
              <w:rPr>
                <w:rFonts w:eastAsia="SimSun"/>
                <w:spacing w:val="20"/>
                <w:sz w:val="22"/>
                <w:szCs w:val="22"/>
                <w:lang w:val="vi-VN"/>
              </w:rPr>
              <w:t xml:space="preserve"> </w:t>
            </w:r>
            <w:r w:rsidRPr="00957DE8">
              <w:rPr>
                <w:rFonts w:eastAsia="SimSun"/>
                <w:spacing w:val="-1"/>
                <w:sz w:val="22"/>
                <w:szCs w:val="22"/>
                <w:lang w:val="vi-VN"/>
              </w:rPr>
              <w:t>q</w:t>
            </w:r>
            <w:r w:rsidRPr="00957DE8">
              <w:rPr>
                <w:rFonts w:eastAsia="SimSun"/>
                <w:sz w:val="22"/>
                <w:szCs w:val="22"/>
                <w:lang w:val="vi-VN"/>
              </w:rPr>
              <w:t>uan</w:t>
            </w:r>
            <w:r w:rsidRPr="00957DE8">
              <w:rPr>
                <w:rFonts w:eastAsia="SimSun"/>
                <w:spacing w:val="19"/>
                <w:sz w:val="22"/>
                <w:szCs w:val="22"/>
                <w:lang w:val="vi-VN"/>
              </w:rPr>
              <w:t xml:space="preserve"> </w:t>
            </w:r>
            <w:r w:rsidRPr="00957DE8">
              <w:rPr>
                <w:rFonts w:eastAsia="SimSun"/>
                <w:spacing w:val="-1"/>
                <w:sz w:val="22"/>
                <w:szCs w:val="22"/>
                <w:lang w:val="vi-VN"/>
              </w:rPr>
              <w:t>q</w:t>
            </w:r>
            <w:r w:rsidRPr="00957DE8">
              <w:rPr>
                <w:rFonts w:eastAsia="SimSun"/>
                <w:sz w:val="22"/>
                <w:szCs w:val="22"/>
                <w:lang w:val="vi-VN"/>
              </w:rPr>
              <w:t>uản</w:t>
            </w:r>
            <w:r w:rsidRPr="00957DE8">
              <w:rPr>
                <w:rFonts w:eastAsia="SimSun"/>
                <w:spacing w:val="19"/>
                <w:sz w:val="22"/>
                <w:szCs w:val="22"/>
                <w:lang w:val="vi-VN"/>
              </w:rPr>
              <w:t xml:space="preserve"> </w:t>
            </w:r>
            <w:r w:rsidRPr="00957DE8">
              <w:rPr>
                <w:rFonts w:eastAsia="SimSun"/>
                <w:sz w:val="22"/>
                <w:szCs w:val="22"/>
                <w:lang w:val="vi-VN"/>
              </w:rPr>
              <w:t>lý</w:t>
            </w:r>
            <w:r w:rsidRPr="00957DE8">
              <w:rPr>
                <w:rFonts w:eastAsia="SimSun"/>
                <w:spacing w:val="19"/>
                <w:sz w:val="22"/>
                <w:szCs w:val="22"/>
                <w:lang w:val="vi-VN"/>
              </w:rPr>
              <w:t xml:space="preserve"> </w:t>
            </w:r>
            <w:r w:rsidRPr="00957DE8">
              <w:rPr>
                <w:rFonts w:eastAsia="SimSun"/>
                <w:sz w:val="22"/>
                <w:szCs w:val="22"/>
                <w:lang w:val="vi-VN"/>
              </w:rPr>
              <w:t>n</w:t>
            </w:r>
            <w:r w:rsidRPr="00957DE8">
              <w:rPr>
                <w:rFonts w:eastAsia="SimSun"/>
                <w:spacing w:val="-1"/>
                <w:sz w:val="22"/>
                <w:szCs w:val="22"/>
                <w:lang w:val="vi-VN"/>
              </w:rPr>
              <w:t>h</w:t>
            </w:r>
            <w:r w:rsidRPr="00957DE8">
              <w:rPr>
                <w:rFonts w:eastAsia="SimSun"/>
                <w:sz w:val="22"/>
                <w:szCs w:val="22"/>
                <w:lang w:val="vi-VN"/>
              </w:rPr>
              <w:t>à</w:t>
            </w:r>
            <w:r w:rsidRPr="00957DE8">
              <w:rPr>
                <w:rFonts w:eastAsia="SimSun"/>
                <w:spacing w:val="19"/>
                <w:sz w:val="22"/>
                <w:szCs w:val="22"/>
                <w:lang w:val="vi-VN"/>
              </w:rPr>
              <w:t xml:space="preserve"> </w:t>
            </w:r>
            <w:r w:rsidRPr="00957DE8">
              <w:rPr>
                <w:rFonts w:eastAsia="SimSun"/>
                <w:spacing w:val="-1"/>
                <w:sz w:val="22"/>
                <w:szCs w:val="22"/>
                <w:lang w:val="vi-VN"/>
              </w:rPr>
              <w:t>n</w:t>
            </w:r>
            <w:r w:rsidRPr="00957DE8">
              <w:rPr>
                <w:rFonts w:eastAsia="SimSun"/>
                <w:sz w:val="22"/>
                <w:szCs w:val="22"/>
                <w:lang w:val="vi-VN"/>
              </w:rPr>
              <w:t>ước</w:t>
            </w:r>
            <w:r w:rsidRPr="00957DE8">
              <w:rPr>
                <w:rFonts w:eastAsia="SimSun"/>
                <w:spacing w:val="20"/>
                <w:sz w:val="22"/>
                <w:szCs w:val="22"/>
                <w:lang w:val="vi-VN"/>
              </w:rPr>
              <w:t xml:space="preserve"> </w:t>
            </w:r>
            <w:r w:rsidRPr="00957DE8">
              <w:rPr>
                <w:rFonts w:eastAsia="SimSun"/>
                <w:sz w:val="22"/>
                <w:szCs w:val="22"/>
                <w:lang w:val="vi-VN"/>
              </w:rPr>
              <w:t>có</w:t>
            </w:r>
            <w:r w:rsidRPr="00957DE8">
              <w:rPr>
                <w:rFonts w:eastAsia="SimSun"/>
                <w:spacing w:val="20"/>
                <w:sz w:val="22"/>
                <w:szCs w:val="22"/>
                <w:lang w:val="vi-VN"/>
              </w:rPr>
              <w:t xml:space="preserve"> </w:t>
            </w:r>
            <w:r w:rsidRPr="00957DE8">
              <w:rPr>
                <w:rFonts w:eastAsia="SimSun"/>
                <w:spacing w:val="-1"/>
                <w:sz w:val="22"/>
                <w:szCs w:val="22"/>
                <w:lang w:val="vi-VN"/>
              </w:rPr>
              <w:t>t</w:t>
            </w:r>
            <w:r w:rsidRPr="00957DE8">
              <w:rPr>
                <w:rFonts w:eastAsia="SimSun"/>
                <w:sz w:val="22"/>
                <w:szCs w:val="22"/>
                <w:lang w:val="vi-VN"/>
              </w:rPr>
              <w:t>hẩm</w:t>
            </w:r>
            <w:r w:rsidRPr="00957DE8">
              <w:rPr>
                <w:rFonts w:eastAsia="SimSun"/>
                <w:spacing w:val="18"/>
                <w:sz w:val="22"/>
                <w:szCs w:val="22"/>
                <w:lang w:val="vi-VN"/>
              </w:rPr>
              <w:t xml:space="preserve"> </w:t>
            </w:r>
            <w:r w:rsidRPr="00957DE8">
              <w:rPr>
                <w:rFonts w:eastAsia="SimSun"/>
                <w:sz w:val="22"/>
                <w:szCs w:val="22"/>
                <w:lang w:val="vi-VN"/>
              </w:rPr>
              <w:t>qu</w:t>
            </w:r>
            <w:r w:rsidRPr="00957DE8">
              <w:rPr>
                <w:rFonts w:eastAsia="SimSun"/>
                <w:spacing w:val="-1"/>
                <w:sz w:val="22"/>
                <w:szCs w:val="22"/>
                <w:lang w:val="vi-VN"/>
              </w:rPr>
              <w:t>y</w:t>
            </w:r>
            <w:r w:rsidRPr="00957DE8">
              <w:rPr>
                <w:rFonts w:eastAsia="SimSun"/>
                <w:sz w:val="22"/>
                <w:szCs w:val="22"/>
                <w:lang w:val="vi-VN"/>
              </w:rPr>
              <w:t>ền</w:t>
            </w:r>
            <w:r w:rsidRPr="00957DE8">
              <w:rPr>
                <w:rFonts w:eastAsia="SimSun"/>
                <w:spacing w:val="19"/>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ấp</w:t>
            </w:r>
            <w:r w:rsidRPr="00957DE8">
              <w:rPr>
                <w:rFonts w:eastAsia="SimSun"/>
                <w:spacing w:val="19"/>
                <w:sz w:val="22"/>
                <w:szCs w:val="22"/>
                <w:lang w:val="vi-VN"/>
              </w:rPr>
              <w:t xml:space="preserve"> </w:t>
            </w:r>
            <w:r w:rsidRPr="00957DE8">
              <w:rPr>
                <w:rFonts w:eastAsia="SimSun"/>
                <w:spacing w:val="-1"/>
                <w:sz w:val="22"/>
                <w:szCs w:val="22"/>
                <w:lang w:val="vi-VN"/>
              </w:rPr>
              <w:t>giấy phép</w:t>
            </w:r>
            <w:r w:rsidRPr="00957DE8">
              <w:rPr>
                <w:rFonts w:eastAsia="SimSun"/>
                <w:sz w:val="22"/>
                <w:szCs w:val="22"/>
                <w:lang w:val="vi-VN"/>
              </w:rPr>
              <w:t xml:space="preserve">; </w:t>
            </w:r>
          </w:p>
          <w:p w14:paraId="10B4E2AC"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c) Quản </w:t>
            </w:r>
            <w:r w:rsidRPr="00957DE8">
              <w:rPr>
                <w:rFonts w:eastAsia="SimSun"/>
                <w:spacing w:val="-1"/>
                <w:sz w:val="22"/>
                <w:szCs w:val="22"/>
                <w:lang w:val="vi-VN"/>
              </w:rPr>
              <w:t>l</w:t>
            </w:r>
            <w:r w:rsidRPr="00957DE8">
              <w:rPr>
                <w:rFonts w:eastAsia="SimSun"/>
                <w:spacing w:val="1"/>
                <w:sz w:val="22"/>
                <w:szCs w:val="22"/>
                <w:lang w:val="vi-VN"/>
              </w:rPr>
              <w:t>ý</w:t>
            </w:r>
            <w:r w:rsidRPr="00957DE8">
              <w:rPr>
                <w:rFonts w:eastAsia="SimSun"/>
                <w:sz w:val="22"/>
                <w:szCs w:val="22"/>
                <w:lang w:val="vi-VN"/>
              </w:rPr>
              <w:t>, bảo</w:t>
            </w:r>
            <w:r w:rsidRPr="00957DE8">
              <w:rPr>
                <w:rFonts w:eastAsia="SimSun"/>
                <w:spacing w:val="-1"/>
                <w:sz w:val="22"/>
                <w:szCs w:val="22"/>
                <w:lang w:val="vi-VN"/>
              </w:rPr>
              <w:t xml:space="preserve"> v</w:t>
            </w:r>
            <w:r w:rsidRPr="00957DE8">
              <w:rPr>
                <w:rFonts w:eastAsia="SimSun"/>
                <w:sz w:val="22"/>
                <w:szCs w:val="22"/>
                <w:lang w:val="vi-VN"/>
              </w:rPr>
              <w:t>ệ kho</w:t>
            </w:r>
            <w:r w:rsidRPr="00957DE8">
              <w:rPr>
                <w:rFonts w:eastAsia="SimSun"/>
                <w:spacing w:val="-1"/>
                <w:sz w:val="22"/>
                <w:szCs w:val="22"/>
                <w:lang w:val="vi-VN"/>
              </w:rPr>
              <w:t>á</w:t>
            </w:r>
            <w:r w:rsidRPr="00957DE8">
              <w:rPr>
                <w:rFonts w:eastAsia="SimSun"/>
                <w:sz w:val="22"/>
                <w:szCs w:val="22"/>
                <w:lang w:val="vi-VN"/>
              </w:rPr>
              <w:t>ng s</w:t>
            </w:r>
            <w:r w:rsidRPr="00957DE8">
              <w:rPr>
                <w:rFonts w:eastAsia="SimSun"/>
                <w:spacing w:val="-1"/>
                <w:sz w:val="22"/>
                <w:szCs w:val="22"/>
                <w:lang w:val="vi-VN"/>
              </w:rPr>
              <w:t>ả</w:t>
            </w:r>
            <w:r w:rsidRPr="00957DE8">
              <w:rPr>
                <w:rFonts w:eastAsia="SimSun"/>
                <w:sz w:val="22"/>
                <w:szCs w:val="22"/>
                <w:lang w:val="vi-VN"/>
              </w:rPr>
              <w:t>n đã k</w:t>
            </w:r>
            <w:r w:rsidRPr="00957DE8">
              <w:rPr>
                <w:rFonts w:eastAsia="SimSun"/>
                <w:spacing w:val="-1"/>
                <w:sz w:val="22"/>
                <w:szCs w:val="22"/>
                <w:lang w:val="vi-VN"/>
              </w:rPr>
              <w:t>h</w:t>
            </w:r>
            <w:r w:rsidRPr="00957DE8">
              <w:rPr>
                <w:rFonts w:eastAsia="SimSun"/>
                <w:sz w:val="22"/>
                <w:szCs w:val="22"/>
                <w:lang w:val="vi-VN"/>
              </w:rPr>
              <w:t>ai th</w:t>
            </w:r>
            <w:r w:rsidRPr="00957DE8">
              <w:rPr>
                <w:rFonts w:eastAsia="SimSun"/>
                <w:spacing w:val="-1"/>
                <w:sz w:val="22"/>
                <w:szCs w:val="22"/>
                <w:lang w:val="vi-VN"/>
              </w:rPr>
              <w:t>á</w:t>
            </w:r>
            <w:r w:rsidRPr="00957DE8">
              <w:rPr>
                <w:rFonts w:eastAsia="SimSun"/>
                <w:sz w:val="22"/>
                <w:szCs w:val="22"/>
                <w:lang w:val="vi-VN"/>
              </w:rPr>
              <w:t>c n</w:t>
            </w:r>
            <w:r w:rsidRPr="00957DE8">
              <w:rPr>
                <w:rFonts w:eastAsia="SimSun"/>
                <w:spacing w:val="1"/>
                <w:sz w:val="22"/>
                <w:szCs w:val="22"/>
                <w:lang w:val="vi-VN"/>
              </w:rPr>
              <w:t>h</w:t>
            </w:r>
            <w:r w:rsidRPr="00957DE8">
              <w:rPr>
                <w:rFonts w:eastAsia="SimSun"/>
                <w:spacing w:val="-1"/>
                <w:sz w:val="22"/>
                <w:szCs w:val="22"/>
                <w:lang w:val="vi-VN"/>
              </w:rPr>
              <w:t>ư</w:t>
            </w:r>
            <w:r w:rsidRPr="00957DE8">
              <w:rPr>
                <w:rFonts w:eastAsia="SimSun"/>
                <w:sz w:val="22"/>
                <w:szCs w:val="22"/>
                <w:lang w:val="vi-VN"/>
              </w:rPr>
              <w:t>ng ch</w:t>
            </w:r>
            <w:r w:rsidRPr="00957DE8">
              <w:rPr>
                <w:rFonts w:eastAsia="SimSun"/>
                <w:spacing w:val="-1"/>
                <w:sz w:val="22"/>
                <w:szCs w:val="22"/>
                <w:lang w:val="vi-VN"/>
              </w:rPr>
              <w:t>ư</w:t>
            </w:r>
            <w:r w:rsidRPr="00957DE8">
              <w:rPr>
                <w:rFonts w:eastAsia="SimSun"/>
                <w:sz w:val="22"/>
                <w:szCs w:val="22"/>
                <w:lang w:val="vi-VN"/>
              </w:rPr>
              <w:t xml:space="preserve">a </w:t>
            </w:r>
            <w:r w:rsidRPr="00957DE8">
              <w:rPr>
                <w:rFonts w:eastAsia="SimSun"/>
                <w:spacing w:val="1"/>
                <w:sz w:val="22"/>
                <w:szCs w:val="22"/>
                <w:lang w:val="vi-VN"/>
              </w:rPr>
              <w:t>s</w:t>
            </w:r>
            <w:r w:rsidRPr="00957DE8">
              <w:rPr>
                <w:rFonts w:eastAsia="SimSun"/>
                <w:sz w:val="22"/>
                <w:szCs w:val="22"/>
                <w:lang w:val="vi-VN"/>
              </w:rPr>
              <w:t>ử d</w:t>
            </w:r>
            <w:r w:rsidRPr="00957DE8">
              <w:rPr>
                <w:rFonts w:eastAsia="SimSun"/>
                <w:spacing w:val="-1"/>
                <w:sz w:val="22"/>
                <w:szCs w:val="22"/>
                <w:lang w:val="vi-VN"/>
              </w:rPr>
              <w:t>ụ</w:t>
            </w:r>
            <w:r w:rsidRPr="00957DE8">
              <w:rPr>
                <w:rFonts w:eastAsia="SimSun"/>
                <w:sz w:val="22"/>
                <w:szCs w:val="22"/>
                <w:lang w:val="vi-VN"/>
              </w:rPr>
              <w:t>ng,</w:t>
            </w:r>
            <w:r w:rsidRPr="00957DE8">
              <w:rPr>
                <w:rFonts w:eastAsia="SimSun"/>
                <w:iCs/>
                <w:sz w:val="22"/>
                <w:szCs w:val="22"/>
                <w:lang w:val="vi-VN"/>
              </w:rPr>
              <w:t xml:space="preserve"> </w:t>
            </w:r>
            <w:r w:rsidRPr="00957DE8">
              <w:rPr>
                <w:rFonts w:eastAsia="SimSun"/>
                <w:sz w:val="22"/>
                <w:szCs w:val="22"/>
                <w:lang w:val="vi-VN"/>
              </w:rPr>
              <w:t xml:space="preserve">khoáng sản đi kèm trong quá trình khai thác; </w:t>
            </w:r>
          </w:p>
          <w:p w14:paraId="06689BA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pacing w:val="-6"/>
                <w:sz w:val="22"/>
                <w:szCs w:val="22"/>
                <w:lang w:val="vi-VN"/>
              </w:rPr>
              <w:t>d) Đối với khu vực đã được cấp giấy phép khai thác nhưng chưa được thuê đất,</w:t>
            </w:r>
            <w:r w:rsidRPr="00957DE8">
              <w:rPr>
                <w:rFonts w:eastAsia="SimSun"/>
                <w:sz w:val="22"/>
                <w:szCs w:val="22"/>
                <w:lang w:val="vi-VN"/>
              </w:rPr>
              <w:t xml:space="preserve"> bàn giao đất trên thực địa hoặc chưa hoàn thành việc giải phóng mặt bằng, tổ chức, cá nhân báo cáo Ủy ban nhân dân cấp tỉnh để được hỗ trợ việc bảo vệ khoáng sản.</w:t>
            </w:r>
          </w:p>
          <w:p w14:paraId="762928B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4.</w:t>
            </w:r>
            <w:r w:rsidRPr="00957DE8">
              <w:rPr>
                <w:rFonts w:eastAsia="SimSun"/>
                <w:spacing w:val="21"/>
                <w:sz w:val="22"/>
                <w:szCs w:val="22"/>
                <w:lang w:val="vi-VN"/>
              </w:rPr>
              <w:t xml:space="preserve"> </w:t>
            </w:r>
            <w:r w:rsidRPr="00957DE8">
              <w:rPr>
                <w:rFonts w:eastAsia="SimSun"/>
                <w:sz w:val="22"/>
                <w:szCs w:val="22"/>
                <w:lang w:val="vi-VN"/>
              </w:rPr>
              <w:t>Người sử dụng đất, tổ chức, cá nhân được giao khu vực biển có trách nhiệm bảo vệ khoáng sản chưa khai thác trong diện tích đất hoặc diện tích khu vực biển;</w:t>
            </w:r>
            <w:r w:rsidRPr="00957DE8">
              <w:rPr>
                <w:rFonts w:eastAsia="SimSun"/>
                <w:spacing w:val="3"/>
                <w:sz w:val="22"/>
                <w:szCs w:val="22"/>
                <w:lang w:val="vi-VN"/>
              </w:rPr>
              <w:t xml:space="preserve"> </w:t>
            </w:r>
            <w:r w:rsidRPr="00957DE8">
              <w:rPr>
                <w:rFonts w:eastAsia="SimSun"/>
                <w:sz w:val="22"/>
                <w:szCs w:val="22"/>
                <w:lang w:val="vi-VN"/>
              </w:rPr>
              <w:t>không</w:t>
            </w:r>
            <w:r w:rsidRPr="00957DE8">
              <w:rPr>
                <w:rFonts w:eastAsia="SimSun"/>
                <w:spacing w:val="4"/>
                <w:sz w:val="22"/>
                <w:szCs w:val="22"/>
                <w:lang w:val="vi-VN"/>
              </w:rPr>
              <w:t xml:space="preserve"> </w:t>
            </w:r>
            <w:r w:rsidRPr="00957DE8">
              <w:rPr>
                <w:rFonts w:eastAsia="SimSun"/>
                <w:spacing w:val="-1"/>
                <w:sz w:val="22"/>
                <w:szCs w:val="22"/>
                <w:lang w:val="vi-VN"/>
              </w:rPr>
              <w:t>đ</w:t>
            </w:r>
            <w:r w:rsidRPr="00957DE8">
              <w:rPr>
                <w:rFonts w:eastAsia="SimSun"/>
                <w:sz w:val="22"/>
                <w:szCs w:val="22"/>
                <w:lang w:val="vi-VN"/>
              </w:rPr>
              <w:t>ược</w:t>
            </w:r>
            <w:r w:rsidRPr="00957DE8">
              <w:rPr>
                <w:rFonts w:eastAsia="SimSun"/>
                <w:spacing w:val="4"/>
                <w:sz w:val="22"/>
                <w:szCs w:val="22"/>
                <w:lang w:val="vi-VN"/>
              </w:rPr>
              <w:t xml:space="preserve"> </w:t>
            </w:r>
            <w:r w:rsidRPr="00957DE8">
              <w:rPr>
                <w:rFonts w:eastAsia="SimSun"/>
                <w:spacing w:val="-1"/>
                <w:sz w:val="22"/>
                <w:szCs w:val="22"/>
                <w:lang w:val="vi-VN"/>
              </w:rPr>
              <w:t>t</w:t>
            </w:r>
            <w:r w:rsidRPr="00957DE8">
              <w:rPr>
                <w:rFonts w:eastAsia="SimSun"/>
                <w:sz w:val="22"/>
                <w:szCs w:val="22"/>
                <w:lang w:val="vi-VN"/>
              </w:rPr>
              <w:t>ự</w:t>
            </w:r>
            <w:r w:rsidRPr="00957DE8">
              <w:rPr>
                <w:rFonts w:eastAsia="SimSun"/>
                <w:spacing w:val="4"/>
                <w:sz w:val="22"/>
                <w:szCs w:val="22"/>
                <w:lang w:val="vi-VN"/>
              </w:rPr>
              <w:t xml:space="preserve"> </w:t>
            </w:r>
            <w:r w:rsidRPr="00957DE8">
              <w:rPr>
                <w:rFonts w:eastAsia="SimSun"/>
                <w:sz w:val="22"/>
                <w:szCs w:val="22"/>
                <w:lang w:val="vi-VN"/>
              </w:rPr>
              <w:t>ý</w:t>
            </w:r>
            <w:r w:rsidRPr="00957DE8">
              <w:rPr>
                <w:rFonts w:eastAsia="SimSun"/>
                <w:spacing w:val="4"/>
                <w:sz w:val="22"/>
                <w:szCs w:val="22"/>
                <w:lang w:val="vi-VN"/>
              </w:rPr>
              <w:t xml:space="preserve"> </w:t>
            </w:r>
            <w:r w:rsidRPr="00957DE8">
              <w:rPr>
                <w:rFonts w:eastAsia="SimSun"/>
                <w:sz w:val="22"/>
                <w:szCs w:val="22"/>
                <w:lang w:val="vi-VN"/>
              </w:rPr>
              <w:t>khai</w:t>
            </w:r>
            <w:r w:rsidRPr="00957DE8">
              <w:rPr>
                <w:rFonts w:eastAsia="SimSun"/>
                <w:spacing w:val="4"/>
                <w:sz w:val="22"/>
                <w:szCs w:val="22"/>
                <w:lang w:val="vi-VN"/>
              </w:rPr>
              <w:t xml:space="preserve"> </w:t>
            </w:r>
            <w:r w:rsidRPr="00957DE8">
              <w:rPr>
                <w:rFonts w:eastAsia="SimSun"/>
                <w:sz w:val="22"/>
                <w:szCs w:val="22"/>
                <w:lang w:val="vi-VN"/>
              </w:rPr>
              <w:t>t</w:t>
            </w:r>
            <w:r w:rsidRPr="00957DE8">
              <w:rPr>
                <w:rFonts w:eastAsia="SimSun"/>
                <w:spacing w:val="-1"/>
                <w:sz w:val="22"/>
                <w:szCs w:val="22"/>
                <w:lang w:val="vi-VN"/>
              </w:rPr>
              <w:t>h</w:t>
            </w:r>
            <w:r w:rsidRPr="00957DE8">
              <w:rPr>
                <w:rFonts w:eastAsia="SimSun"/>
                <w:sz w:val="22"/>
                <w:szCs w:val="22"/>
                <w:lang w:val="vi-VN"/>
              </w:rPr>
              <w:t>ác</w:t>
            </w:r>
            <w:r w:rsidRPr="00957DE8">
              <w:rPr>
                <w:rFonts w:eastAsia="SimSun"/>
                <w:spacing w:val="4"/>
                <w:sz w:val="22"/>
                <w:szCs w:val="22"/>
                <w:lang w:val="vi-VN"/>
              </w:rPr>
              <w:t xml:space="preserve"> </w:t>
            </w:r>
            <w:r w:rsidRPr="00957DE8">
              <w:rPr>
                <w:rFonts w:eastAsia="SimSun"/>
                <w:sz w:val="22"/>
                <w:szCs w:val="22"/>
                <w:lang w:val="vi-VN"/>
              </w:rPr>
              <w:t>k</w:t>
            </w:r>
            <w:r w:rsidRPr="00957DE8">
              <w:rPr>
                <w:rFonts w:eastAsia="SimSun"/>
                <w:spacing w:val="-1"/>
                <w:sz w:val="22"/>
                <w:szCs w:val="22"/>
                <w:lang w:val="vi-VN"/>
              </w:rPr>
              <w:t>h</w:t>
            </w:r>
            <w:r w:rsidRPr="00957DE8">
              <w:rPr>
                <w:rFonts w:eastAsia="SimSun"/>
                <w:sz w:val="22"/>
                <w:szCs w:val="22"/>
                <w:lang w:val="vi-VN"/>
              </w:rPr>
              <w:t>oá</w:t>
            </w:r>
            <w:r w:rsidRPr="00957DE8">
              <w:rPr>
                <w:rFonts w:eastAsia="SimSun"/>
                <w:spacing w:val="-1"/>
                <w:sz w:val="22"/>
                <w:szCs w:val="22"/>
                <w:lang w:val="vi-VN"/>
              </w:rPr>
              <w:t>n</w:t>
            </w:r>
            <w:r w:rsidRPr="00957DE8">
              <w:rPr>
                <w:rFonts w:eastAsia="SimSun"/>
                <w:sz w:val="22"/>
                <w:szCs w:val="22"/>
                <w:lang w:val="vi-VN"/>
              </w:rPr>
              <w:t>g</w:t>
            </w:r>
            <w:r w:rsidRPr="00957DE8">
              <w:rPr>
                <w:rFonts w:eastAsia="SimSun"/>
                <w:spacing w:val="4"/>
                <w:sz w:val="22"/>
                <w:szCs w:val="22"/>
                <w:lang w:val="vi-VN"/>
              </w:rPr>
              <w:t xml:space="preserve"> </w:t>
            </w:r>
            <w:r w:rsidRPr="00957DE8">
              <w:rPr>
                <w:rFonts w:eastAsia="SimSun"/>
                <w:spacing w:val="1"/>
                <w:sz w:val="22"/>
                <w:szCs w:val="22"/>
                <w:lang w:val="vi-VN"/>
              </w:rPr>
              <w:t>s</w:t>
            </w:r>
            <w:r w:rsidRPr="00957DE8">
              <w:rPr>
                <w:rFonts w:eastAsia="SimSun"/>
                <w:spacing w:val="-1"/>
                <w:sz w:val="22"/>
                <w:szCs w:val="22"/>
                <w:lang w:val="vi-VN"/>
              </w:rPr>
              <w:t>ả</w:t>
            </w:r>
            <w:r w:rsidRPr="00957DE8">
              <w:rPr>
                <w:rFonts w:eastAsia="SimSun"/>
                <w:sz w:val="22"/>
                <w:szCs w:val="22"/>
                <w:lang w:val="vi-VN"/>
              </w:rPr>
              <w:t>n,</w:t>
            </w:r>
            <w:r w:rsidRPr="00957DE8">
              <w:rPr>
                <w:rFonts w:eastAsia="SimSun"/>
                <w:spacing w:val="3"/>
                <w:sz w:val="22"/>
                <w:szCs w:val="22"/>
                <w:lang w:val="vi-VN"/>
              </w:rPr>
              <w:t xml:space="preserve"> </w:t>
            </w:r>
            <w:r w:rsidRPr="00957DE8">
              <w:rPr>
                <w:rFonts w:eastAsia="SimSun"/>
                <w:sz w:val="22"/>
                <w:szCs w:val="22"/>
                <w:lang w:val="vi-VN"/>
              </w:rPr>
              <w:t xml:space="preserve">thu hồi khoáng sản. </w:t>
            </w:r>
          </w:p>
          <w:p w14:paraId="240BF1C3" w14:textId="77777777" w:rsidR="001208FB" w:rsidRPr="00072F0C" w:rsidRDefault="001208FB" w:rsidP="00072F0C">
            <w:pPr>
              <w:adjustRightInd w:val="0"/>
              <w:snapToGrid w:val="0"/>
              <w:spacing w:beforeLines="60" w:before="144"/>
              <w:rPr>
                <w:iCs/>
                <w:spacing w:val="-4"/>
                <w:sz w:val="22"/>
                <w:szCs w:val="22"/>
                <w:lang w:val="vi-VN"/>
              </w:rPr>
            </w:pPr>
            <w:r w:rsidRPr="00957DE8">
              <w:rPr>
                <w:rFonts w:eastAsia="SimSun"/>
                <w:iCs/>
                <w:spacing w:val="-4"/>
                <w:sz w:val="22"/>
                <w:szCs w:val="22"/>
                <w:lang w:val="vi-VN"/>
              </w:rPr>
              <w:t xml:space="preserve">5. Tổ chức, cá nhân khi thực hiện dự án </w:t>
            </w:r>
            <w:r w:rsidRPr="00957DE8">
              <w:rPr>
                <w:rFonts w:eastAsia="SimSun"/>
                <w:spacing w:val="-4"/>
                <w:sz w:val="22"/>
                <w:szCs w:val="22"/>
                <w:lang w:val="vi-VN"/>
              </w:rPr>
              <w:t xml:space="preserve">đầu tư hoặc các hoạt động khác </w:t>
            </w:r>
            <w:r w:rsidRPr="00957DE8">
              <w:rPr>
                <w:rFonts w:eastAsia="SimSun"/>
                <w:iCs/>
                <w:spacing w:val="-4"/>
                <w:sz w:val="22"/>
                <w:szCs w:val="22"/>
                <w:lang w:val="vi-VN"/>
              </w:rPr>
              <w:t>nếu phát hiện khoáng sản nhóm I,</w:t>
            </w:r>
            <w:r w:rsidRPr="00957DE8">
              <w:rPr>
                <w:rFonts w:eastAsia="SimSun"/>
                <w:spacing w:val="-4"/>
                <w:sz w:val="22"/>
                <w:szCs w:val="22"/>
                <w:lang w:val="vi-VN"/>
              </w:rPr>
              <w:t xml:space="preserve"> nhóm II</w:t>
            </w:r>
            <w:r w:rsidRPr="00957DE8">
              <w:rPr>
                <w:rFonts w:eastAsia="SimSun"/>
                <w:iCs/>
                <w:spacing w:val="-4"/>
                <w:sz w:val="22"/>
                <w:szCs w:val="22"/>
                <w:lang w:val="vi-VN"/>
              </w:rPr>
              <w:t xml:space="preserve">, nhóm III </w:t>
            </w:r>
            <w:r w:rsidRPr="00957DE8">
              <w:rPr>
                <w:rFonts w:eastAsia="SimSun"/>
                <w:spacing w:val="-4"/>
                <w:sz w:val="22"/>
                <w:szCs w:val="22"/>
                <w:lang w:val="vi-VN"/>
              </w:rPr>
              <w:t xml:space="preserve">phải báo cáo ngay </w:t>
            </w:r>
            <w:bookmarkStart w:id="28" w:name="_Hlk153442012"/>
            <w:r w:rsidRPr="00957DE8">
              <w:rPr>
                <w:rFonts w:eastAsia="SimSun"/>
                <w:spacing w:val="-4"/>
                <w:sz w:val="22"/>
                <w:szCs w:val="22"/>
                <w:lang w:val="vi-VN"/>
              </w:rPr>
              <w:t>cơ quan quản lý nhà nước có thẩm quyền quy định tại Điều 108 của Luật này</w:t>
            </w:r>
            <w:bookmarkEnd w:id="28"/>
            <w:r w:rsidRPr="00957DE8">
              <w:rPr>
                <w:rFonts w:eastAsia="SimSun"/>
                <w:iCs/>
                <w:spacing w:val="-4"/>
                <w:sz w:val="22"/>
                <w:szCs w:val="22"/>
                <w:lang w:val="vi-VN"/>
              </w:rPr>
              <w:t>, tổ chức bảo vệ khoáng sản được phát hiện; việc thu hồi hoặc không thu hồi khoáng sản được thực hiện theo quy định tại Điều 75 và Điều 76 của Luật này.</w:t>
            </w:r>
          </w:p>
          <w:p w14:paraId="7946944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6. Cơ quan quản lý nhà nước về địa chất, khoáng sản có trách nhiệm chuyển giao cho Ủy ban nhân dân cấp tỉnh danh mục </w:t>
            </w:r>
            <w:r w:rsidRPr="00957DE8">
              <w:rPr>
                <w:rFonts w:eastAsia="SimSun"/>
                <w:sz w:val="22"/>
                <w:szCs w:val="22"/>
                <w:lang w:val="vi-VN"/>
              </w:rPr>
              <w:lastRenderedPageBreak/>
              <w:t>các khu vực có tài nguyên địa chất, khoáng sản cần bảo vệ đã và đang được điều tra cơ bản địa chất, điều tra địa chất về khoáng sản.</w:t>
            </w:r>
          </w:p>
          <w:p w14:paraId="23B3BB8B"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7. Nhà nước bảo đảm kinh phí cho công tác bảo vệ tài nguyên địa chất chưa khai thác, sử dụng, khoáng sản chưa khai thác thuộc trách nhiệm của Nhà nước và được bố trí trong dự toán ngân sách địa phương hằng năm.</w:t>
            </w:r>
          </w:p>
        </w:tc>
        <w:tc>
          <w:tcPr>
            <w:tcW w:w="4852" w:type="dxa"/>
          </w:tcPr>
          <w:p w14:paraId="412E834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306E6AEC" w14:textId="200DDA6A"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30F517B6" w14:textId="77777777" w:rsidTr="00072F0C">
        <w:tc>
          <w:tcPr>
            <w:tcW w:w="5650" w:type="dxa"/>
          </w:tcPr>
          <w:p w14:paraId="412677B8"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8. Quyền lợi, trách nhiệm của địa phương, cộng đồng dân cư, hộ gia đình, cá nhân nơi có tài nguyên địa chất, khoáng sản được khai thác</w:t>
            </w:r>
          </w:p>
          <w:p w14:paraId="7BCB977F"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1. Quyền lợi của địa phương, cộng đồng dân cư, hộ gia đình, cá nhân bao gồm:</w:t>
            </w:r>
          </w:p>
          <w:p w14:paraId="4C7FD22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Địa phương nơi có khoáng sản được khai thác được Nhà nước điều tiết khoản thu từ hoạt động khai thác khoáng sản để hỗ trợ phát triển kinh tế - xã hội theo quy định của pháp luật về ngân sách nhà nước;</w:t>
            </w:r>
          </w:p>
          <w:p w14:paraId="5EAF100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Tham gia góp ý về biện pháp bảo đảm an toàn lao động, an ninh trật tự và bảo vệ môi trường, cảnh quan thiên nhiên;</w:t>
            </w:r>
          </w:p>
          <w:p w14:paraId="7D074DF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Được ưu tiên sử dụng lao động địa phương vào khai thác khoáng sản và các dịch vụ có liên quan;</w:t>
            </w:r>
          </w:p>
          <w:p w14:paraId="1C46B9A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d) Yêu cầu cơ quan quản lý nhà nước có thẩm quyền về địa chất, khoáng sản cung cấp địa chỉ thư điện tử, số điện thoại hoặc địa chỉ tiếp nhận, trả lời </w:t>
            </w:r>
            <w:r w:rsidRPr="00957DE8">
              <w:rPr>
                <w:sz w:val="22"/>
                <w:szCs w:val="22"/>
                <w:lang w:val="vi-VN"/>
              </w:rPr>
              <w:t>phản ánh, kiến nghị trong việc bảo vệ tài nguyên địa chất, khoáng sản và góp ý, đề xuất hoàn thiện quy định của pháp luật về địa chất, khoáng sản</w:t>
            </w:r>
            <w:r w:rsidRPr="00957DE8">
              <w:rPr>
                <w:rFonts w:eastAsia="SimSun"/>
                <w:sz w:val="22"/>
                <w:szCs w:val="22"/>
                <w:lang w:val="vi-VN"/>
              </w:rPr>
              <w:t>;</w:t>
            </w:r>
          </w:p>
          <w:p w14:paraId="604CE2B4" w14:textId="77777777" w:rsidR="001208FB" w:rsidRPr="00072F0C" w:rsidRDefault="001208FB" w:rsidP="00072F0C">
            <w:pPr>
              <w:widowControl w:val="0"/>
              <w:adjustRightInd w:val="0"/>
              <w:snapToGrid w:val="0"/>
              <w:spacing w:beforeLines="60" w:before="144"/>
              <w:rPr>
                <w:iCs/>
                <w:sz w:val="22"/>
                <w:szCs w:val="22"/>
                <w:u w:val="single"/>
                <w:lang w:val="vi-VN"/>
              </w:rPr>
            </w:pPr>
            <w:r w:rsidRPr="00957DE8">
              <w:rPr>
                <w:rFonts w:eastAsia="SimSun"/>
                <w:iCs/>
                <w:sz w:val="22"/>
                <w:szCs w:val="22"/>
                <w:lang w:val="vi-VN"/>
              </w:rPr>
              <w:t>đ) Căn cứ tình hình hoạt động khoáng sản trên địa bàn, Hội đồng nhân dân cấp tỉnh quyết định việc ban hành quy định về trách nhiệm đóng góp kinh phí của tổ chức, cá nhân khai thác khoáng sản để đầu tư nâng cấp, duy tu, xây dựng các công trình hạ tầng kỹ thuật, công trình bảo vệ môi trường trên địa bàn</w:t>
            </w:r>
            <w:r w:rsidRPr="00957DE8">
              <w:rPr>
                <w:rFonts w:eastAsia="SimSun"/>
                <w:i/>
                <w:sz w:val="22"/>
                <w:szCs w:val="22"/>
                <w:lang w:val="vi-VN"/>
              </w:rPr>
              <w:t>.</w:t>
            </w:r>
          </w:p>
          <w:p w14:paraId="00A20596"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lastRenderedPageBreak/>
              <w:t>2. Trách nhiệm của địa phương, cộng đồng dân cư, hộ gia đình, cá nhân bao gồm:</w:t>
            </w:r>
          </w:p>
          <w:p w14:paraId="62BCF81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Tạo điều kiện thuận lợi cho hoạt động điều tra cơ bản địa chất, điều tra địa chất về khoáng sản và hoạt động khoáng sản theo quy định của pháp luật;</w:t>
            </w:r>
          </w:p>
          <w:p w14:paraId="0685CDA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w:t>
            </w:r>
            <w:r w:rsidRPr="00957DE8">
              <w:rPr>
                <w:rFonts w:eastAsia="SimSun"/>
                <w:spacing w:val="-4"/>
                <w:sz w:val="22"/>
                <w:szCs w:val="22"/>
                <w:lang w:val="vi-VN"/>
              </w:rPr>
              <w:t xml:space="preserve">) Tham gia bảo vệ tài nguyên địa chất, khoáng sản chưa khai thác; giám sát </w:t>
            </w:r>
            <w:r w:rsidRPr="00957DE8">
              <w:rPr>
                <w:rFonts w:eastAsia="SimSun"/>
                <w:sz w:val="22"/>
                <w:szCs w:val="22"/>
                <w:lang w:val="vi-VN"/>
              </w:rPr>
              <w:t>hoạt động khoáng sản;</w:t>
            </w:r>
          </w:p>
          <w:p w14:paraId="562FD31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Kịp thời phản ánh với cơ quan quản lý nhà nước có thẩm quyền xử lý vi phạm pháp luật đối với tổ chức, cá nhân được cấp giấy phép thăm dò khoáng sản, giấy phép khai thác khoáng sản khi phát hiện thấy dấu hiệu vi phạm pháp luật.</w:t>
            </w:r>
          </w:p>
          <w:p w14:paraId="03C2F002"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3. Chính phủ quy định chi tiết điểm đ khoản 1 Điều này.</w:t>
            </w:r>
          </w:p>
        </w:tc>
        <w:tc>
          <w:tcPr>
            <w:tcW w:w="4852" w:type="dxa"/>
          </w:tcPr>
          <w:p w14:paraId="687E227D"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49FE043B" w14:textId="3F7BF7F9" w:rsidR="001208FB" w:rsidRPr="005B0268" w:rsidRDefault="005B0268" w:rsidP="00072F0C">
            <w:pPr>
              <w:adjustRightInd w:val="0"/>
              <w:snapToGrid w:val="0"/>
              <w:spacing w:beforeLines="60" w:before="144"/>
              <w:outlineLvl w:val="2"/>
              <w:rPr>
                <w:rFonts w:eastAsia="Calibri"/>
                <w:bCs/>
                <w:iCs/>
                <w:sz w:val="22"/>
                <w:szCs w:val="22"/>
                <w:lang w:val="vi-VN"/>
              </w:rPr>
            </w:pPr>
            <w:r w:rsidRPr="005B0268">
              <w:rPr>
                <w:rFonts w:eastAsia="Calibri"/>
                <w:bCs/>
                <w:iCs/>
                <w:sz w:val="22"/>
                <w:szCs w:val="22"/>
              </w:rPr>
              <w:t>Giữ nguyên như Luật Địa chất và khoáng sản</w:t>
            </w:r>
          </w:p>
        </w:tc>
      </w:tr>
      <w:tr w:rsidR="001208FB" w:rsidRPr="00072F0C" w14:paraId="5B4E1B7F" w14:textId="77777777" w:rsidTr="00072F0C">
        <w:tc>
          <w:tcPr>
            <w:tcW w:w="5650" w:type="dxa"/>
          </w:tcPr>
          <w:p w14:paraId="459B7782"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9. Những hành vi bị nghiêm cấm</w:t>
            </w:r>
          </w:p>
          <w:p w14:paraId="7844A09F"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1. Lợi dụng điều tra cơ bản địa chất, điều tra địa chất về khoáng sản, hoạt động khoáng sản để xâm phạm lợi ích của Nhà nước, quyền và lợi ích hợp pháp của tổ chức, cá nhân, cộng đồng dân cư.</w:t>
            </w:r>
          </w:p>
          <w:p w14:paraId="7BD2F14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2. Lợi dụng điều tra cơ bản địa chất, điều tra địa chất về khoáng sản, thăm dò khoáng sản để khai thác tài nguyên địa chất, khoáng sản.</w:t>
            </w:r>
          </w:p>
          <w:p w14:paraId="667EA12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iCs/>
                <w:sz w:val="22"/>
                <w:szCs w:val="22"/>
                <w:lang w:val="vi-VN"/>
              </w:rPr>
              <w:t>3. Thực hiện điều tra cơ bản địa chất, điều tra địa chất về khoáng sản, hoạt động khoáng sản khi chưa được cơ quan quản lý nhà nước có thẩm quyền phê duyệt, cấp giấy phép hoặc chấp thuận bằng văn bản.</w:t>
            </w:r>
          </w:p>
          <w:p w14:paraId="22F870B1"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4. Cản trở trái pháp luật công tác điều tra cơ bản địa chất, điều tra địa chất về khoáng sản, hoạt động khoáng sản.</w:t>
            </w:r>
          </w:p>
          <w:p w14:paraId="3007F9E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5. Cố ý hủy hoại hoặc cố ý làm hư hỏng mẫu vật địa chất, khoáng sản có giá trị, quý hiếm.</w:t>
            </w:r>
          </w:p>
          <w:p w14:paraId="3D0A4D29"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 xml:space="preserve">6. Kinh doanh khoáng sản không có nguồn gốc hợp pháp. </w:t>
            </w:r>
          </w:p>
        </w:tc>
        <w:tc>
          <w:tcPr>
            <w:tcW w:w="4852" w:type="dxa"/>
          </w:tcPr>
          <w:p w14:paraId="4F3EF39D"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3D14A015" w14:textId="11E4E7C6" w:rsidR="001208FB" w:rsidRPr="005B0268" w:rsidRDefault="005B0268" w:rsidP="00072F0C">
            <w:pPr>
              <w:adjustRightInd w:val="0"/>
              <w:snapToGrid w:val="0"/>
              <w:spacing w:beforeLines="60" w:before="144"/>
              <w:outlineLvl w:val="2"/>
              <w:rPr>
                <w:rFonts w:eastAsia="Calibri"/>
                <w:bCs/>
                <w:iCs/>
                <w:sz w:val="22"/>
                <w:szCs w:val="22"/>
                <w:lang w:val="vi-VN"/>
              </w:rPr>
            </w:pPr>
            <w:r w:rsidRPr="005B0268">
              <w:rPr>
                <w:rFonts w:eastAsia="Calibri"/>
                <w:bCs/>
                <w:iCs/>
                <w:sz w:val="22"/>
                <w:szCs w:val="22"/>
              </w:rPr>
              <w:t>Giữ nguyên như Luật Địa chất và khoáng sản</w:t>
            </w:r>
          </w:p>
        </w:tc>
      </w:tr>
      <w:tr w:rsidR="001208FB" w:rsidRPr="00072F0C" w14:paraId="2578B11D" w14:textId="77777777" w:rsidTr="00072F0C">
        <w:tc>
          <w:tcPr>
            <w:tcW w:w="5650" w:type="dxa"/>
          </w:tcPr>
          <w:p w14:paraId="5E81B71E"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r w:rsidRPr="00957DE8">
              <w:rPr>
                <w:rFonts w:eastAsia="SimSun"/>
                <w:b/>
                <w:bCs/>
                <w:spacing w:val="6"/>
                <w:kern w:val="32"/>
                <w:sz w:val="22"/>
                <w:szCs w:val="22"/>
                <w:lang w:val="vi-VN"/>
              </w:rPr>
              <w:lastRenderedPageBreak/>
              <w:t>Chương II</w:t>
            </w:r>
            <w:r w:rsidRPr="00072F0C">
              <w:rPr>
                <w:b/>
                <w:bCs/>
                <w:spacing w:val="6"/>
                <w:kern w:val="32"/>
                <w:sz w:val="22"/>
                <w:szCs w:val="22"/>
                <w:lang w:val="vi-VN"/>
              </w:rPr>
              <w:t xml:space="preserve">. </w:t>
            </w:r>
            <w:r w:rsidRPr="00957DE8">
              <w:rPr>
                <w:rFonts w:eastAsia="SimSun"/>
                <w:b/>
                <w:bCs/>
                <w:spacing w:val="6"/>
                <w:kern w:val="32"/>
                <w:sz w:val="22"/>
                <w:szCs w:val="22"/>
                <w:lang w:val="vi-VN"/>
              </w:rPr>
              <w:t>CHIẾN LƯỢC, QUY HOẠCH ĐỊA CHẤT, KHOÁNG SẢN</w:t>
            </w:r>
          </w:p>
        </w:tc>
        <w:tc>
          <w:tcPr>
            <w:tcW w:w="4852" w:type="dxa"/>
          </w:tcPr>
          <w:p w14:paraId="315AEDE3"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p>
        </w:tc>
        <w:tc>
          <w:tcPr>
            <w:tcW w:w="4852" w:type="dxa"/>
          </w:tcPr>
          <w:p w14:paraId="0864FE33"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0"/>
              <w:rPr>
                <w:rFonts w:eastAsia="SimSun"/>
                <w:bCs/>
                <w:spacing w:val="6"/>
                <w:kern w:val="32"/>
                <w:sz w:val="22"/>
                <w:szCs w:val="22"/>
                <w:lang w:val="vi-VN"/>
              </w:rPr>
            </w:pPr>
          </w:p>
        </w:tc>
      </w:tr>
      <w:tr w:rsidR="001208FB" w:rsidRPr="00072F0C" w14:paraId="3C48A654" w14:textId="77777777" w:rsidTr="00072F0C">
        <w:tc>
          <w:tcPr>
            <w:tcW w:w="5650" w:type="dxa"/>
          </w:tcPr>
          <w:p w14:paraId="222F5D0F"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9" w:name="_Toc181886889"/>
            <w:r w:rsidRPr="00957DE8">
              <w:rPr>
                <w:rFonts w:eastAsia="Calibri"/>
                <w:b/>
                <w:bCs/>
                <w:iCs/>
                <w:sz w:val="22"/>
                <w:szCs w:val="22"/>
                <w:lang w:val="vi-VN"/>
              </w:rPr>
              <w:t>Điều 10. Chiến lược địa chất, khoáng sản và công nghiệp khai khoáng</w:t>
            </w:r>
          </w:p>
          <w:bookmarkEnd w:id="29"/>
          <w:p w14:paraId="0E11D2C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Việc lập chiến lược địa chất, khoáng sản và công nghiệp khai khoáng phải bảo đảm các nguyên tắc và căn cứ sau đây:</w:t>
            </w:r>
          </w:p>
          <w:p w14:paraId="5CCFFD5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Phù hợp với điều kiện tự nhiên, kinh tế - xã hội; chiến lược phát triển kinh tế - xã hội; chiến lược bảo vệ Tổ quốc; chiến lược bảo vệ môi trường quốc gia; nhu cầu của thị trường thế giới;</w:t>
            </w:r>
          </w:p>
          <w:p w14:paraId="32363B9C"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b) Bảo đảm tính phối hợp đồng bộ giữa hoạt động điều tra cơ bản địa chất, điều tra địa chất về khoáng sản trên phạm vi cả nước; khai thác, sử dụng hợp lý, tiết kiệm, hiệu quả tài nguyên địa chất, khoáng sản;  </w:t>
            </w:r>
          </w:p>
          <w:p w14:paraId="65999D1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Bảo đảm nhu cầu về khoáng sản, tài nguyên địa chất khác phục vụ phát triển bền vững kinh tế - xã hội;</w:t>
            </w:r>
          </w:p>
          <w:p w14:paraId="512BADB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d) Kết quả điều tra cơ bản địa chất, điều tra địa chất về khoáng sản đã thực hiện; tiền đề và dấu hiệu địa chất liên quan đến tài nguyên địa chất, khoáng sản;</w:t>
            </w:r>
          </w:p>
          <w:p w14:paraId="13B4B1E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đ) Phù hợp với nguồn lực của Nhà nước theo từng thời kỳ.</w:t>
            </w:r>
          </w:p>
          <w:p w14:paraId="1618E181"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2. Chiến lược địa chất, khoáng sản và công nghiệp khai khoáng phải có các nội dung chính sau đây:</w:t>
            </w:r>
          </w:p>
          <w:p w14:paraId="538FC06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Quan điểm chỉ đạo, mục tiêu trong điều tra cơ bản địa chất, điều tra địa chất về khoáng sản; khai thác khoáng sản, tài nguyên địa chất; bảo vệ khoáng sản, tài nguyên địa chất chưa khai thác; thăm dò, khai thác, chế biến và sử dụng hợp lý, tiết kiệm khoáng sản;</w:t>
            </w:r>
          </w:p>
          <w:p w14:paraId="4CD4B4D0"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 xml:space="preserve">b) Định hướng điều tra cơ bản địa chất, điều tra địa chất về khoáng sản và nghiên cứu khoa học trong điều tra cơ bản địa chất, điều tra địa chất về khoáng sản từng thời kỳ; phối hợp, </w:t>
            </w:r>
            <w:r w:rsidRPr="00957DE8">
              <w:rPr>
                <w:rFonts w:eastAsia="SimSun"/>
                <w:sz w:val="22"/>
                <w:szCs w:val="22"/>
                <w:lang w:val="vi-VN"/>
              </w:rPr>
              <w:lastRenderedPageBreak/>
              <w:t>lồng ghép các hoạt động điều tra cơ bản địa chất, điều tra địa chất về khoáng sản của các Bộ, ngành, địa phương;</w:t>
            </w:r>
          </w:p>
          <w:p w14:paraId="17296C6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c) Định hướng khai thác, sử dụng tài nguyên địa chất, khoáng sản bảo đảm nguyên tắc tiết kiệm, hiệu quả gắn với yêu cầu bảo vệ tài nguyên địa chất, khoáng sản chưa khai thác; </w:t>
            </w:r>
          </w:p>
          <w:p w14:paraId="2B3060EB"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d) Định hướng thăm dò, khai thác khoáng sản cho từng nhóm khoáng sản, chế biến và sử dụng hợp lý, tiết kiệm khoáng sản sau khai thác trong kỳ lập chiến lược;</w:t>
            </w:r>
          </w:p>
          <w:p w14:paraId="7A02E55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đ) Nhiệm vụ và giải pháp chủ yếu trong điều tra cơ bản địa chất, điều tra địa chất về khoáng sản; khai thác, sử dụng khoáng sản, tài nguyên địa chất; bảo vệ khoáng sản, tài nguyên địa chất chưa khai thác, sử dụng; thăm dò, khai thác khoáng sản cho từng nhóm khoáng sản, chế biến và sử dụng hợp lý, tiết kiệm khoáng sản sau khai thác; dự trữ khoáng sản quốc gia.</w:t>
            </w:r>
          </w:p>
          <w:p w14:paraId="5C264AB9"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3. Chiến lược địa chất, khoáng sản và công nghiệp khai khoáng được lập cho giai đoạn 10 năm, tầm nhìn 30 năm theo kỳ chiến lược phát triển kinh tế - xã hội.</w:t>
            </w:r>
          </w:p>
          <w:p w14:paraId="440D738C"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4. Bộ Tài nguyên và Môi trường chủ trì, phối hợp với Bộ Công Thương, Bộ Xây dựng, Bộ Kế hoạch và Đầu tư, các Bộ, cơ quan ngang Bộ và địa phương có liên quan lập, trình Thủ tướng Chính phủ phê duyệt Chiến lược địa chất, khoáng sản và công nghiệp khai khoáng.</w:t>
            </w:r>
          </w:p>
        </w:tc>
        <w:tc>
          <w:tcPr>
            <w:tcW w:w="4852" w:type="dxa"/>
          </w:tcPr>
          <w:p w14:paraId="5316A19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072F0C">
              <w:rPr>
                <w:rFonts w:eastAsia="Calibri"/>
                <w:b/>
                <w:bCs/>
                <w:iCs/>
                <w:sz w:val="22"/>
                <w:szCs w:val="22"/>
                <w:lang w:val="vi-VN"/>
              </w:rPr>
              <w:lastRenderedPageBreak/>
              <w:t>Điều 10. Chiến lược địa chất, khoáng sản và công nghiệp khai khoáng</w:t>
            </w:r>
          </w:p>
          <w:p w14:paraId="2643097C" w14:textId="77777777" w:rsidR="001208FB" w:rsidRPr="00072F0C" w:rsidRDefault="001208FB" w:rsidP="00072F0C">
            <w:pPr>
              <w:widowControl w:val="0"/>
              <w:spacing w:before="60"/>
              <w:jc w:val="both"/>
              <w:rPr>
                <w:sz w:val="22"/>
                <w:szCs w:val="22"/>
                <w:lang w:val="vi-VN"/>
              </w:rPr>
            </w:pPr>
            <w:r w:rsidRPr="00072F0C">
              <w:rPr>
                <w:sz w:val="22"/>
                <w:szCs w:val="22"/>
                <w:lang w:val="vi-VN"/>
              </w:rPr>
              <w:t>1. Việc lập chiến lược địa chất, khoáng sản và công nghiệp khai khoáng phải bảo đảm các nguyên tắc và căn cứ sau đây:</w:t>
            </w:r>
          </w:p>
          <w:p w14:paraId="74CFA0C7" w14:textId="77777777" w:rsidR="001208FB" w:rsidRPr="00072F0C" w:rsidRDefault="001208FB" w:rsidP="00072F0C">
            <w:pPr>
              <w:widowControl w:val="0"/>
              <w:spacing w:before="60"/>
              <w:jc w:val="both"/>
              <w:rPr>
                <w:sz w:val="22"/>
                <w:szCs w:val="22"/>
                <w:lang w:val="vi-VN"/>
              </w:rPr>
            </w:pPr>
            <w:r w:rsidRPr="00072F0C">
              <w:rPr>
                <w:sz w:val="22"/>
                <w:szCs w:val="22"/>
                <w:lang w:val="vi-VN"/>
              </w:rPr>
              <w:t>a) Phù hợp với điều kiện tự nhiên, kinh tế - xã hội; chiến lược phát triển kinh tế - xã hội; chiến lược bảo vệ Tổ quốc; chiến lược bảo vệ môi trường quốc gia; nhu cầu của thị trường thế giới;</w:t>
            </w:r>
          </w:p>
          <w:p w14:paraId="5C57DE1D"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b) Bảo đảm tính phối hợp đồng bộ giữa hoạt động điều tra cơ bản địa chất, điều tra địa chất về khoáng sản trên phạm vi cả nước; khai thác, sử dụng hợp lý, tiết kiệm, hiệu quả tài nguyên địa chất, khoáng sản;  </w:t>
            </w:r>
          </w:p>
          <w:p w14:paraId="31F0E710" w14:textId="77777777" w:rsidR="001208FB" w:rsidRPr="00072F0C" w:rsidRDefault="001208FB" w:rsidP="00072F0C">
            <w:pPr>
              <w:widowControl w:val="0"/>
              <w:spacing w:before="60"/>
              <w:jc w:val="both"/>
              <w:rPr>
                <w:sz w:val="22"/>
                <w:szCs w:val="22"/>
                <w:lang w:val="vi-VN"/>
              </w:rPr>
            </w:pPr>
            <w:r w:rsidRPr="00072F0C">
              <w:rPr>
                <w:sz w:val="22"/>
                <w:szCs w:val="22"/>
                <w:lang w:val="vi-VN"/>
              </w:rPr>
              <w:t>c) Bảo đảm nhu cầu về khoáng sản, tài nguyên địa chất khác phục vụ phát triển bền vững kinh tế - xã hội;</w:t>
            </w:r>
          </w:p>
          <w:p w14:paraId="01DD1334" w14:textId="77777777" w:rsidR="001208FB" w:rsidRPr="00072F0C" w:rsidRDefault="001208FB" w:rsidP="00072F0C">
            <w:pPr>
              <w:widowControl w:val="0"/>
              <w:spacing w:before="60"/>
              <w:jc w:val="both"/>
              <w:rPr>
                <w:sz w:val="22"/>
                <w:szCs w:val="22"/>
                <w:lang w:val="vi-VN"/>
              </w:rPr>
            </w:pPr>
            <w:r w:rsidRPr="00072F0C">
              <w:rPr>
                <w:sz w:val="22"/>
                <w:szCs w:val="22"/>
                <w:lang w:val="vi-VN"/>
              </w:rPr>
              <w:t>d) Kết quả điều tra cơ bản địa chất, điều tra địa chất về khoáng sản đã thực hiện; tiền đề và dấu hiệu địa chất liên quan đến tài nguyên địa chất, khoáng sản;</w:t>
            </w:r>
          </w:p>
          <w:p w14:paraId="193662D2" w14:textId="77777777" w:rsidR="001208FB" w:rsidRPr="00072F0C" w:rsidRDefault="001208FB" w:rsidP="00072F0C">
            <w:pPr>
              <w:widowControl w:val="0"/>
              <w:spacing w:before="60"/>
              <w:jc w:val="both"/>
              <w:rPr>
                <w:sz w:val="22"/>
                <w:szCs w:val="22"/>
                <w:lang w:val="vi-VN"/>
              </w:rPr>
            </w:pPr>
            <w:r w:rsidRPr="00072F0C">
              <w:rPr>
                <w:sz w:val="22"/>
                <w:szCs w:val="22"/>
                <w:lang w:val="vi-VN"/>
              </w:rPr>
              <w:t>đ) Phù hợp với nguồn lực của Nhà nước theo từng thời kỳ.</w:t>
            </w:r>
          </w:p>
          <w:p w14:paraId="5679DD38" w14:textId="77777777" w:rsidR="001208FB" w:rsidRPr="00072F0C" w:rsidRDefault="001208FB" w:rsidP="00072F0C">
            <w:pPr>
              <w:spacing w:before="60"/>
              <w:jc w:val="both"/>
              <w:rPr>
                <w:sz w:val="22"/>
                <w:szCs w:val="22"/>
                <w:lang w:val="vi-VN"/>
              </w:rPr>
            </w:pPr>
            <w:r w:rsidRPr="00072F0C">
              <w:rPr>
                <w:sz w:val="22"/>
                <w:szCs w:val="22"/>
                <w:lang w:val="vi-VN"/>
              </w:rPr>
              <w:t>2. Chiến lược địa chất, khoáng sản và công nghiệp khai khoáng phải có các nội dung chính sau đây:</w:t>
            </w:r>
          </w:p>
          <w:p w14:paraId="1C289067" w14:textId="77777777" w:rsidR="001208FB" w:rsidRPr="00072F0C" w:rsidRDefault="001208FB" w:rsidP="00072F0C">
            <w:pPr>
              <w:widowControl w:val="0"/>
              <w:spacing w:before="60"/>
              <w:jc w:val="both"/>
              <w:rPr>
                <w:sz w:val="22"/>
                <w:szCs w:val="22"/>
                <w:lang w:val="vi-VN"/>
              </w:rPr>
            </w:pPr>
            <w:r w:rsidRPr="00072F0C">
              <w:rPr>
                <w:sz w:val="22"/>
                <w:szCs w:val="22"/>
                <w:lang w:val="vi-VN"/>
              </w:rPr>
              <w:t>a) Quan điểm chỉ đạo, mục tiêu trong điều tra cơ bản địa chất, điều tra địa chất về khoáng sản; khai thác khoáng sản, tài nguyên địa chất; bảo vệ khoáng sản, tài nguyên địa chất chưa khai thác; thăm dò, khai thác, chế biến và sử dụng hợp lý, tiết kiệm khoáng sản;</w:t>
            </w:r>
          </w:p>
          <w:p w14:paraId="5B3877D6" w14:textId="77777777" w:rsidR="001208FB" w:rsidRPr="00072F0C" w:rsidRDefault="001208FB" w:rsidP="00072F0C">
            <w:pPr>
              <w:spacing w:before="60"/>
              <w:jc w:val="both"/>
              <w:rPr>
                <w:sz w:val="22"/>
                <w:szCs w:val="22"/>
                <w:lang w:val="vi-VN"/>
              </w:rPr>
            </w:pPr>
            <w:r w:rsidRPr="00072F0C">
              <w:rPr>
                <w:sz w:val="22"/>
                <w:szCs w:val="22"/>
                <w:lang w:val="vi-VN"/>
              </w:rPr>
              <w:t xml:space="preserve">b) Định hướng điều tra cơ bản địa chất, điều tra địa chất về khoáng sản và nghiên cứu khoa học trong </w:t>
            </w:r>
            <w:r w:rsidRPr="00072F0C">
              <w:rPr>
                <w:sz w:val="22"/>
                <w:szCs w:val="22"/>
                <w:lang w:val="vi-VN"/>
              </w:rPr>
              <w:lastRenderedPageBreak/>
              <w:t>điều tra cơ bản địa chất, điều tra địa chất về khoáng sản từng thời kỳ; phối hợp, lồng ghép các hoạt động điều tra cơ bản địa chất, điều tra địa chất về khoáng sản của các Bộ, ngành, địa phương;</w:t>
            </w:r>
          </w:p>
          <w:p w14:paraId="205A4454"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c) Định hướng khai thác, sử dụng tài nguyên địa chất, khoáng sản bảo đảm nguyên tắc tiết kiệm, hiệu quả gắn với yêu cầu bảo vệ tài nguyên địa chất, khoáng sản chưa khai thác; </w:t>
            </w:r>
          </w:p>
          <w:p w14:paraId="41FC2075" w14:textId="77777777" w:rsidR="001208FB" w:rsidRPr="00072F0C" w:rsidRDefault="001208FB" w:rsidP="00072F0C">
            <w:pPr>
              <w:widowControl w:val="0"/>
              <w:spacing w:before="60"/>
              <w:jc w:val="both"/>
              <w:rPr>
                <w:spacing w:val="-4"/>
                <w:sz w:val="22"/>
                <w:szCs w:val="22"/>
                <w:lang w:val="vi-VN"/>
              </w:rPr>
            </w:pPr>
            <w:r w:rsidRPr="00072F0C">
              <w:rPr>
                <w:spacing w:val="-4"/>
                <w:sz w:val="22"/>
                <w:szCs w:val="22"/>
                <w:lang w:val="vi-VN"/>
              </w:rPr>
              <w:t>d) Định hướng thăm dò, khai thác khoáng sản cho từng nhóm khoáng sản, chế biến và sử dụng hợp lý, tiết kiệm khoáng sản sau khai thác trong kỳ lập chiến lược;</w:t>
            </w:r>
          </w:p>
          <w:p w14:paraId="00760F76" w14:textId="77777777" w:rsidR="001208FB" w:rsidRPr="00072F0C" w:rsidRDefault="001208FB" w:rsidP="00072F0C">
            <w:pPr>
              <w:widowControl w:val="0"/>
              <w:spacing w:before="60"/>
              <w:jc w:val="both"/>
              <w:rPr>
                <w:sz w:val="22"/>
                <w:szCs w:val="22"/>
                <w:lang w:val="vi-VN"/>
              </w:rPr>
            </w:pPr>
            <w:r w:rsidRPr="00072F0C">
              <w:rPr>
                <w:sz w:val="22"/>
                <w:szCs w:val="22"/>
                <w:lang w:val="vi-VN"/>
              </w:rPr>
              <w:t>đ) Nhiệm vụ và giải pháp chủ yếu trong điều tra cơ bản địa chất, điều tra địa chất về khoáng sản; khai thác, sử dụng khoáng sản, tài nguyên địa chất; bảo vệ khoáng sản, tài nguyên địa chất chưa khai thác, sử dụng; thăm dò, khai thác khoáng sản cho từng nhóm khoáng sản, chế biến và sử dụng hợp lý, tiết kiệm khoáng sản sau khai thác; dự trữ khoáng sản quốc gia.</w:t>
            </w:r>
          </w:p>
          <w:p w14:paraId="4C3BC502" w14:textId="77777777" w:rsidR="001208FB" w:rsidRPr="00072F0C" w:rsidRDefault="001208FB" w:rsidP="00072F0C">
            <w:pPr>
              <w:widowControl w:val="0"/>
              <w:spacing w:before="60"/>
              <w:jc w:val="both"/>
              <w:rPr>
                <w:spacing w:val="-2"/>
                <w:sz w:val="22"/>
                <w:szCs w:val="22"/>
                <w:lang w:val="vi-VN"/>
              </w:rPr>
            </w:pPr>
            <w:r w:rsidRPr="00072F0C">
              <w:rPr>
                <w:spacing w:val="-2"/>
                <w:sz w:val="22"/>
                <w:szCs w:val="22"/>
                <w:lang w:val="vi-VN"/>
              </w:rPr>
              <w:t>3. Chiến lược địa chất, khoáng sản và công nghiệp khai khoáng được lập cho giai đoạn 10 năm, tầm nhìn 30 năm theo kỳ chiến lược phát triển kinh tế - xã hội.</w:t>
            </w:r>
          </w:p>
          <w:p w14:paraId="2C01BED6" w14:textId="77777777" w:rsidR="001208FB" w:rsidRPr="00072F0C" w:rsidRDefault="001208FB" w:rsidP="00072F0C">
            <w:pPr>
              <w:widowControl w:val="0"/>
              <w:spacing w:before="60"/>
              <w:jc w:val="both"/>
              <w:rPr>
                <w:sz w:val="28"/>
                <w:szCs w:val="28"/>
                <w:lang w:val="vi-VN"/>
              </w:rPr>
            </w:pPr>
            <w:r w:rsidRPr="00072F0C">
              <w:rPr>
                <w:sz w:val="22"/>
                <w:szCs w:val="22"/>
                <w:lang w:val="vi-VN"/>
              </w:rPr>
              <w:t xml:space="preserve">4. Bộ </w:t>
            </w:r>
            <w:del w:id="30" w:author="Luan Dang" w:date="2025-07-19T17:29:00Z">
              <w:r w:rsidRPr="00072F0C">
                <w:rPr>
                  <w:sz w:val="22"/>
                  <w:szCs w:val="22"/>
                  <w:lang w:val="vi-VN"/>
                </w:rPr>
                <w:delText>Tài nguyên</w:delText>
              </w:r>
            </w:del>
            <w:r w:rsidRPr="00072F0C">
              <w:rPr>
                <w:sz w:val="22"/>
                <w:szCs w:val="22"/>
                <w:lang w:val="vi-VN"/>
              </w:rPr>
              <w:t xml:space="preserve"> </w:t>
            </w:r>
            <w:ins w:id="31" w:author="Luan Dang" w:date="2025-07-19T17:29:00Z">
              <w:r w:rsidRPr="00072F0C">
                <w:rPr>
                  <w:b/>
                  <w:bCs/>
                  <w:i/>
                  <w:iCs/>
                  <w:sz w:val="22"/>
                  <w:szCs w:val="22"/>
                </w:rPr>
                <w:t>Nông nghiệp</w:t>
              </w:r>
            </w:ins>
            <w:r w:rsidRPr="00072F0C">
              <w:rPr>
                <w:sz w:val="22"/>
                <w:szCs w:val="22"/>
                <w:lang w:val="vi-VN"/>
              </w:rPr>
              <w:t xml:space="preserve"> và Môi trường chủ trì, phối hợp với Bộ Công Thương, Bộ Xây dựng, Bộ Kế hoạch và Đầu tư, các Bộ, cơ quan ngang Bộ và địa phương có liên quan lập, trình Thủ tướng Chính phủ phê duyệt Chiến lược địa chất, khoáng sản và công nghiệp khai khoáng.</w:t>
            </w:r>
          </w:p>
        </w:tc>
        <w:tc>
          <w:tcPr>
            <w:tcW w:w="4852" w:type="dxa"/>
          </w:tcPr>
          <w:p w14:paraId="5A02E644" w14:textId="5EFE6F60"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bCs/>
                <w:iCs/>
                <w:sz w:val="22"/>
                <w:szCs w:val="22"/>
              </w:rPr>
              <w:lastRenderedPageBreak/>
              <w:t>Sửa đổi cho phù hợp với quy định về phân cấp, phân quyền trong lĩnh vực địa chất, khoáng sản</w:t>
            </w:r>
            <w:r w:rsidRPr="005B0268">
              <w:rPr>
                <w:rFonts w:eastAsia="Calibri"/>
                <w:bCs/>
                <w:iCs/>
                <w:sz w:val="22"/>
                <w:szCs w:val="22"/>
              </w:rPr>
              <w:t>.</w:t>
            </w:r>
          </w:p>
        </w:tc>
      </w:tr>
      <w:tr w:rsidR="001208FB" w:rsidRPr="00072F0C" w14:paraId="1EF21642" w14:textId="77777777" w:rsidTr="00072F0C">
        <w:tc>
          <w:tcPr>
            <w:tcW w:w="5650" w:type="dxa"/>
          </w:tcPr>
          <w:p w14:paraId="4A21C65F"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32" w:name="_Toc181886890"/>
            <w:r w:rsidRPr="00957DE8">
              <w:rPr>
                <w:rFonts w:eastAsia="Calibri"/>
                <w:b/>
                <w:bCs/>
                <w:iCs/>
                <w:sz w:val="22"/>
                <w:szCs w:val="22"/>
                <w:lang w:val="vi-VN"/>
              </w:rPr>
              <w:t>Điều 11. Quy hoạch điều tra cơ bản địa chất, khoáng sản</w:t>
            </w:r>
          </w:p>
          <w:bookmarkEnd w:id="32"/>
          <w:p w14:paraId="0CC40CE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1. Quy hoạch điều tra cơ bản địa chất, khoáng sản là quy hoạch ngành quốc gia, phải bảo đảm nguyên tắc cung cấp đầy đủ thông tin, dữ liệu địa chất, khoáng sản, tài nguyên địa </w:t>
            </w:r>
            <w:r w:rsidRPr="00957DE8">
              <w:rPr>
                <w:rFonts w:eastAsia="SimSun"/>
                <w:sz w:val="22"/>
                <w:szCs w:val="22"/>
                <w:lang w:val="vi-VN"/>
              </w:rPr>
              <w:lastRenderedPageBreak/>
              <w:t>chất khác phục vụ cho phát triển kinh tế - xã hội; bảo đảm quốc phòng, an ninh; phòng, chống tai biến địa chất; thích ứng với biến đổi khí hậu, nước biển dâng.</w:t>
            </w:r>
          </w:p>
          <w:p w14:paraId="582F739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Căn cứ lập quy hoạch điều tra cơ bản địa chất, khoáng sản bao gồm các căn cứ theo quy định của pháp luật về quy hoạch và các căn cứ sau đây:</w:t>
            </w:r>
          </w:p>
          <w:p w14:paraId="2F73911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Kết quả thực hiện quy hoạch điều tra cơ bản địa chất, khoáng sản của kỳ trước; nhu cầu điều tra cơ bản địa chất, điều tra địa chất về khoáng sản của các Bộ, ngành, địa phương;</w:t>
            </w:r>
          </w:p>
          <w:p w14:paraId="7F915878"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b) Nhu cầu thông tin, dữ liệu về tài nguyên địa chất, khoáng sản và các điều kiện địa chất khác;</w:t>
            </w:r>
          </w:p>
          <w:p w14:paraId="05FBFA3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Tiền đề, dấu hiệu địa chất liên quan đến tài nguyên địa chất, khoáng sản mới phát hiện.</w:t>
            </w:r>
          </w:p>
          <w:p w14:paraId="2EBBDFBC"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4"/>
                <w:sz w:val="22"/>
                <w:szCs w:val="22"/>
                <w:lang w:val="vi-VN"/>
              </w:rPr>
              <w:t>3. Việc lập, thẩm định, phê duyệt, công bố, tổ chức thực hiện quy hoạch điều tra cơ bản địa chất, khoáng sản phải tuân thủ quy định của pháp luật về quy hoạch.</w:t>
            </w:r>
          </w:p>
        </w:tc>
        <w:tc>
          <w:tcPr>
            <w:tcW w:w="4852" w:type="dxa"/>
          </w:tcPr>
          <w:p w14:paraId="7883068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559DB9E9" w14:textId="269D57F1" w:rsidR="001208FB" w:rsidRPr="005B0268" w:rsidRDefault="005B0268" w:rsidP="00072F0C">
            <w:pPr>
              <w:adjustRightInd w:val="0"/>
              <w:snapToGrid w:val="0"/>
              <w:spacing w:beforeLines="60" w:before="144"/>
              <w:outlineLvl w:val="2"/>
              <w:rPr>
                <w:rFonts w:eastAsia="Calibri"/>
                <w:bCs/>
                <w:iCs/>
                <w:sz w:val="22"/>
                <w:szCs w:val="22"/>
                <w:lang w:val="vi-VN"/>
              </w:rPr>
            </w:pPr>
            <w:r w:rsidRPr="005B0268">
              <w:rPr>
                <w:rFonts w:eastAsia="Calibri"/>
                <w:bCs/>
                <w:iCs/>
                <w:sz w:val="22"/>
                <w:szCs w:val="22"/>
              </w:rPr>
              <w:t>Giữ nguyên như Luật Địa chất và khoáng sản</w:t>
            </w:r>
          </w:p>
        </w:tc>
      </w:tr>
      <w:tr w:rsidR="001208FB" w:rsidRPr="00072F0C" w14:paraId="316D7CC8" w14:textId="77777777" w:rsidTr="00072F0C">
        <w:tc>
          <w:tcPr>
            <w:tcW w:w="5650" w:type="dxa"/>
          </w:tcPr>
          <w:p w14:paraId="484CAA0F"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33" w:name="_Toc181886891"/>
            <w:r w:rsidRPr="00957DE8">
              <w:rPr>
                <w:rFonts w:eastAsia="Calibri"/>
                <w:b/>
                <w:bCs/>
                <w:iCs/>
                <w:sz w:val="22"/>
                <w:szCs w:val="22"/>
                <w:lang w:val="vi-VN"/>
              </w:rPr>
              <w:t>Điều 12. Quy hoạch khoáng sản nhóm I, quy hoạch khoáng sản nhóm II, phương án quản lý về địa chất, khoáng sản</w:t>
            </w:r>
          </w:p>
          <w:bookmarkEnd w:id="33"/>
          <w:p w14:paraId="4024D14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Quy hoạch khoáng sản nhóm I, quy hoạch khoáng sản nhóm II là quy hoạch ngành quốc gia.</w:t>
            </w:r>
          </w:p>
          <w:p w14:paraId="5F7C48E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Phương án quản lý về địa chất, khoáng sản là hợp phần trong phương án bảo vệ môi trường, khai thác, sử dụng, bảo vệ tài nguyên, đa dạng sinh học, phòng, chống thiên tai và ứng phó với biến đổi khí hậu trên địa bàn được tích hợp vào quy hoạch tỉnh.</w:t>
            </w:r>
          </w:p>
          <w:p w14:paraId="3E04EEA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3. Quy hoạch khoáng sản nhóm I, quy hoạch khoáng sản nhóm II, phương án quản lý về địa chất, khoáng sản phải bảo đảm nguyên tắc hạn chế chia cắt khu vực khoáng sản có thể đầu tư khai thác hiệu quả ở quy mô lớn để khoanh định thành </w:t>
            </w:r>
            <w:r w:rsidRPr="00957DE8">
              <w:rPr>
                <w:rFonts w:eastAsia="SimSun"/>
                <w:sz w:val="22"/>
                <w:szCs w:val="22"/>
                <w:lang w:val="vi-VN"/>
              </w:rPr>
              <w:lastRenderedPageBreak/>
              <w:t>các khu vực có quy mô nhỏ.</w:t>
            </w:r>
          </w:p>
          <w:p w14:paraId="5E4358E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4. Việc lập, thẩm định, phê duyệt, điều chỉnh, điều chỉnh theo trình tự, thủ tục rút gọn, công bố, tổ chức thực hiện quy hoạch khoáng sản nhóm I, quy hoạch khoáng sản nhóm II phải tuân thủ quy định của pháp luật về quy hoạch.</w:t>
            </w:r>
          </w:p>
          <w:p w14:paraId="58B560AA"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8"/>
                <w:sz w:val="22"/>
                <w:szCs w:val="22"/>
                <w:lang w:val="vi-VN"/>
              </w:rPr>
              <w:t xml:space="preserve">5. Chính phủ quy định chi tiết khoản 2 Điều này; phân công </w:t>
            </w:r>
            <w:r w:rsidRPr="00957DE8">
              <w:rPr>
                <w:rFonts w:eastAsia="SimSun"/>
                <w:iCs/>
                <w:spacing w:val="8"/>
                <w:sz w:val="22"/>
                <w:szCs w:val="22"/>
                <w:lang w:val="vi-VN"/>
              </w:rPr>
              <w:t xml:space="preserve">cơ quan tổ chức lập, trình Thủ tướng Chính phủ phê duyệt quy hoạch </w:t>
            </w:r>
            <w:r w:rsidRPr="00957DE8">
              <w:rPr>
                <w:rFonts w:eastAsia="SimSun"/>
                <w:spacing w:val="8"/>
                <w:sz w:val="22"/>
                <w:szCs w:val="22"/>
                <w:lang w:val="vi-VN"/>
              </w:rPr>
              <w:t>điều tra cơ bản địa chất, khoáng sản,</w:t>
            </w:r>
            <w:r w:rsidRPr="00957DE8">
              <w:rPr>
                <w:rFonts w:eastAsia="SimSun"/>
                <w:iCs/>
                <w:spacing w:val="8"/>
                <w:sz w:val="22"/>
                <w:szCs w:val="22"/>
                <w:lang w:val="vi-VN"/>
              </w:rPr>
              <w:t xml:space="preserve"> quy hoạch khoáng sản</w:t>
            </w:r>
            <w:r w:rsidRPr="00957DE8">
              <w:rPr>
                <w:rFonts w:eastAsia="SimSun"/>
                <w:spacing w:val="8"/>
                <w:sz w:val="22"/>
                <w:szCs w:val="22"/>
                <w:lang w:val="vi-VN"/>
              </w:rPr>
              <w:t xml:space="preserve"> nhóm I, quy hoạch khoáng sản nhóm II.</w:t>
            </w:r>
          </w:p>
        </w:tc>
        <w:tc>
          <w:tcPr>
            <w:tcW w:w="4852" w:type="dxa"/>
          </w:tcPr>
          <w:p w14:paraId="414A4B0D"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5A2DFDC6" w14:textId="157A81CE"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383C5CD0" w14:textId="77777777" w:rsidTr="00072F0C">
        <w:tc>
          <w:tcPr>
            <w:tcW w:w="5650" w:type="dxa"/>
          </w:tcPr>
          <w:p w14:paraId="5058D50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34" w:name="_Toc181886892"/>
            <w:r w:rsidRPr="00957DE8">
              <w:rPr>
                <w:rFonts w:eastAsia="Calibri"/>
                <w:b/>
                <w:bCs/>
                <w:iCs/>
                <w:sz w:val="22"/>
                <w:szCs w:val="22"/>
                <w:lang w:val="vi-VN"/>
              </w:rPr>
              <w:t>Điều 13. Căn cứ và nội dung của quy hoạch khoáng sản</w:t>
            </w:r>
            <w:bookmarkEnd w:id="34"/>
            <w:r w:rsidRPr="00957DE8">
              <w:rPr>
                <w:rFonts w:eastAsia="Calibri"/>
                <w:b/>
                <w:bCs/>
                <w:iCs/>
                <w:sz w:val="22"/>
                <w:szCs w:val="22"/>
                <w:lang w:val="vi-VN"/>
              </w:rPr>
              <w:t xml:space="preserve"> nhóm I, quy hoạch khoáng sản nhóm II</w:t>
            </w:r>
          </w:p>
          <w:p w14:paraId="7AF2501A" w14:textId="77777777" w:rsidR="001208FB" w:rsidRPr="00072F0C" w:rsidRDefault="001208FB" w:rsidP="00072F0C">
            <w:pPr>
              <w:widowControl w:val="0"/>
              <w:adjustRightInd w:val="0"/>
              <w:snapToGrid w:val="0"/>
              <w:spacing w:beforeLines="60" w:before="144"/>
              <w:rPr>
                <w:iCs/>
                <w:spacing w:val="-4"/>
                <w:sz w:val="22"/>
                <w:szCs w:val="22"/>
                <w:lang w:val="vi-VN"/>
              </w:rPr>
            </w:pPr>
            <w:r w:rsidRPr="00957DE8">
              <w:rPr>
                <w:rFonts w:eastAsia="SimSun"/>
                <w:iCs/>
                <w:spacing w:val="-4"/>
                <w:sz w:val="22"/>
                <w:szCs w:val="22"/>
                <w:lang w:val="vi-VN"/>
              </w:rPr>
              <w:t xml:space="preserve">1. Căn cứ lập quy hoạch khoáng sản </w:t>
            </w:r>
            <w:r w:rsidRPr="00957DE8">
              <w:rPr>
                <w:rFonts w:eastAsia="SimSun"/>
                <w:spacing w:val="-4"/>
                <w:sz w:val="22"/>
                <w:szCs w:val="22"/>
                <w:lang w:val="vi-VN"/>
              </w:rPr>
              <w:t>nhóm I, quy hoạch khoáng sản nhóm II</w:t>
            </w:r>
            <w:r w:rsidRPr="00957DE8">
              <w:rPr>
                <w:rFonts w:eastAsia="SimSun"/>
                <w:iCs/>
                <w:spacing w:val="-4"/>
                <w:sz w:val="22"/>
                <w:szCs w:val="22"/>
                <w:lang w:val="vi-VN"/>
              </w:rPr>
              <w:t xml:space="preserve"> bao gồm căn cứ theo quy định của pháp luật về quy hoạch và các căn cứ sau đây:</w:t>
            </w:r>
          </w:p>
          <w:p w14:paraId="3CF7E35E"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a) Nhu cầu khoáng sản của các ngành kinh tế;</w:t>
            </w:r>
          </w:p>
          <w:p w14:paraId="0CDA529C"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b) Kết quả điều tra địa chất về khoáng sản;</w:t>
            </w:r>
          </w:p>
          <w:p w14:paraId="2E9FECC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 Tiến bộ khoa học và công nghệ trong thăm dò, khai thác khoáng sản hoặc phát hiện mới về khoáng sản ẩn sâu trong thăm dò, khai thác khoáng sản;</w:t>
            </w:r>
          </w:p>
          <w:p w14:paraId="484AB042"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d) Kết quả thực hiện quy hoạch thời kỳ trước; kết quả đánh giá môi trường chiến lược theo quy định của pháp luật về bảo vệ môi trường.</w:t>
            </w:r>
          </w:p>
          <w:p w14:paraId="7458AF63"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 xml:space="preserve">2. Nội dung quy hoạch khoáng sản </w:t>
            </w:r>
            <w:r w:rsidRPr="00957DE8">
              <w:rPr>
                <w:rFonts w:eastAsia="SimSun"/>
                <w:sz w:val="22"/>
                <w:szCs w:val="22"/>
                <w:lang w:val="vi-VN"/>
              </w:rPr>
              <w:t>nhóm I, quy hoạch khoáng sản nhóm II</w:t>
            </w:r>
            <w:r w:rsidRPr="00957DE8">
              <w:rPr>
                <w:rFonts w:eastAsia="SimSun"/>
                <w:iCs/>
                <w:sz w:val="22"/>
                <w:szCs w:val="22"/>
                <w:lang w:val="vi-VN"/>
              </w:rPr>
              <w:t xml:space="preserve"> bao gồm các nội dung theo quy định của pháp luật về quy hoạch. </w:t>
            </w:r>
          </w:p>
        </w:tc>
        <w:tc>
          <w:tcPr>
            <w:tcW w:w="4852" w:type="dxa"/>
          </w:tcPr>
          <w:p w14:paraId="094D59E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777E02BF" w14:textId="750FAB2F"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1BA7C0FE" w14:textId="77777777" w:rsidTr="00072F0C">
        <w:tc>
          <w:tcPr>
            <w:tcW w:w="5650" w:type="dxa"/>
          </w:tcPr>
          <w:p w14:paraId="7EC1621D"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r w:rsidRPr="00957DE8">
              <w:rPr>
                <w:rFonts w:eastAsia="SimSun"/>
                <w:b/>
                <w:bCs/>
                <w:spacing w:val="6"/>
                <w:kern w:val="32"/>
                <w:sz w:val="22"/>
                <w:szCs w:val="22"/>
                <w:lang w:val="vi-VN"/>
              </w:rPr>
              <w:t>Chương III</w:t>
            </w:r>
            <w:r w:rsidRPr="00072F0C">
              <w:rPr>
                <w:b/>
                <w:bCs/>
                <w:spacing w:val="6"/>
                <w:kern w:val="32"/>
                <w:sz w:val="22"/>
                <w:szCs w:val="22"/>
                <w:lang w:val="vi-VN"/>
              </w:rPr>
              <w:t xml:space="preserve">. </w:t>
            </w:r>
            <w:r w:rsidRPr="00957DE8">
              <w:rPr>
                <w:rFonts w:eastAsia="SimSun"/>
                <w:b/>
                <w:bCs/>
                <w:spacing w:val="6"/>
                <w:kern w:val="32"/>
                <w:sz w:val="22"/>
                <w:szCs w:val="22"/>
                <w:lang w:val="vi-VN"/>
              </w:rPr>
              <w:t>ĐIỀU TRA CƠ BẢN ĐỊA CHẤT</w:t>
            </w:r>
          </w:p>
        </w:tc>
        <w:tc>
          <w:tcPr>
            <w:tcW w:w="4852" w:type="dxa"/>
          </w:tcPr>
          <w:p w14:paraId="5BDDE879"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p>
        </w:tc>
        <w:tc>
          <w:tcPr>
            <w:tcW w:w="4852" w:type="dxa"/>
          </w:tcPr>
          <w:p w14:paraId="6B2C4032"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0"/>
              <w:rPr>
                <w:rFonts w:eastAsia="SimSun"/>
                <w:bCs/>
                <w:spacing w:val="6"/>
                <w:kern w:val="32"/>
                <w:sz w:val="22"/>
                <w:szCs w:val="22"/>
                <w:lang w:val="vi-VN"/>
              </w:rPr>
            </w:pPr>
          </w:p>
        </w:tc>
      </w:tr>
      <w:tr w:rsidR="001208FB" w:rsidRPr="00072F0C" w14:paraId="36B72379" w14:textId="77777777" w:rsidTr="00072F0C">
        <w:tc>
          <w:tcPr>
            <w:tcW w:w="5650" w:type="dxa"/>
          </w:tcPr>
          <w:p w14:paraId="0DA38972"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35" w:name="_Toc181886896"/>
            <w:r w:rsidRPr="00957DE8">
              <w:rPr>
                <w:rFonts w:eastAsia="Calibri"/>
                <w:b/>
                <w:bCs/>
                <w:iCs/>
                <w:sz w:val="22"/>
                <w:szCs w:val="22"/>
                <w:lang w:val="vi-VN"/>
              </w:rPr>
              <w:t>Điều 14. Nội dung và trách nhiệm của Nhà nước trong điều tra cơ bản địa chất</w:t>
            </w:r>
          </w:p>
          <w:bookmarkEnd w:id="35"/>
          <w:p w14:paraId="55DCA498"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1. Nội dung điều tra cơ bản địa chất bao gồm:</w:t>
            </w:r>
          </w:p>
          <w:p w14:paraId="0CA32E51"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lastRenderedPageBreak/>
              <w:t>a) Điều tra, xác lập quy luật phân bố, dự báo các cấu trúc có triển vọng tài nguyên địa chất để lập bản đồ địa chất quốc gia các tỷ lệ đến 1:50.000, bao gồm các bộ bản đồ: địa chất; các trường địa vật lý; địa hóa; địa mạo; vỏ phong hóa; tai biến địa chất; di sản địa chất; địa chất môi trường; địa chất thủy văn; địa chất công trình; địa chất đô thị;</w:t>
            </w:r>
          </w:p>
          <w:p w14:paraId="6B349DC2"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b) Điều tra, lập bản đồ địa chất chuyên đề tỷ lệ lớn hơn 1:50.000 theo các chuyên đề và theo yêu cầu quản lý;</w:t>
            </w:r>
          </w:p>
          <w:p w14:paraId="5C950E7D"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 Điều tra, khoanh định, lập bản đồ các khu vực di chỉ địa chất, di sản địa chất, tài nguyên vị thế; điều tra địa chất môi trường, tai biến địa chất; điều tra địa chất công trình, địa chất đô thị; điều tra điều kiện địa chất khác.</w:t>
            </w:r>
          </w:p>
          <w:p w14:paraId="5D59CAB8"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2. Trách nhiệm của Nhà nước trong điều tra cơ bản địa chất bao gồm:</w:t>
            </w:r>
          </w:p>
          <w:p w14:paraId="58C2D19B"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a) Điều tra cơ bản địa chất do Nhà nước thực hiện theo quy hoạch đã được phê duyệt;</w:t>
            </w:r>
          </w:p>
          <w:p w14:paraId="44EFFC34"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b) Kinh phí cho điều tra cơ bản địa chất được bố trí trong dự toán ngân sách nhà nước hằng năm;</w:t>
            </w:r>
          </w:p>
          <w:p w14:paraId="45AB290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 xml:space="preserve">c) </w:t>
            </w:r>
            <w:r w:rsidRPr="00957DE8">
              <w:rPr>
                <w:rFonts w:eastAsia="SimSun"/>
                <w:sz w:val="22"/>
                <w:szCs w:val="22"/>
                <w:lang w:val="vi-VN"/>
              </w:rPr>
              <w:t>Bộ Tài nguyên và Môi trường tổ chức thực hiện</w:t>
            </w:r>
            <w:r w:rsidRPr="00957DE8">
              <w:rPr>
                <w:rFonts w:eastAsia="SimSun"/>
                <w:iCs/>
                <w:sz w:val="22"/>
                <w:szCs w:val="22"/>
                <w:lang w:val="vi-VN"/>
              </w:rPr>
              <w:t xml:space="preserve"> điều tra cơ bản địa chất;</w:t>
            </w:r>
          </w:p>
          <w:p w14:paraId="525134ED" w14:textId="77777777" w:rsidR="001208FB" w:rsidRPr="00072F0C" w:rsidRDefault="001208FB" w:rsidP="00072F0C">
            <w:pPr>
              <w:widowControl w:val="0"/>
              <w:adjustRightInd w:val="0"/>
              <w:snapToGrid w:val="0"/>
              <w:spacing w:beforeLines="60" w:before="144"/>
              <w:rPr>
                <w:iCs/>
                <w:strike/>
                <w:sz w:val="22"/>
                <w:szCs w:val="22"/>
                <w:lang w:val="vi-VN"/>
              </w:rPr>
            </w:pPr>
            <w:r w:rsidRPr="00957DE8">
              <w:rPr>
                <w:rFonts w:eastAsia="SimSun"/>
                <w:iCs/>
                <w:sz w:val="22"/>
                <w:szCs w:val="22"/>
                <w:lang w:val="vi-VN"/>
              </w:rPr>
              <w:t>d) Ủy ban nhân dân cấp tỉnh tổ chức thực hiện điều tra cơ bản địa chất theo đề án, dự án hoặc nhiệm vụ được cơ quan quản lý nhà nước có thẩm quyền phê duyệt hoặc chấp thuận.</w:t>
            </w:r>
          </w:p>
          <w:p w14:paraId="106843F7"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 xml:space="preserve">3. Bộ trưởng Bộ Tài nguyên và Môi trường quy định chi tiết khoản 1 Điều này; quy định việc lập, thẩm định, phê duyệt đề án, </w:t>
            </w:r>
            <w:r w:rsidRPr="00957DE8">
              <w:rPr>
                <w:rFonts w:eastAsia="SimSun"/>
                <w:sz w:val="22"/>
                <w:szCs w:val="22"/>
                <w:lang w:val="vi-VN"/>
              </w:rPr>
              <w:t xml:space="preserve">dự án, nhiệm vụ, </w:t>
            </w:r>
            <w:r w:rsidRPr="00957DE8">
              <w:rPr>
                <w:rFonts w:eastAsia="SimSun"/>
                <w:iCs/>
                <w:sz w:val="22"/>
                <w:szCs w:val="22"/>
                <w:lang w:val="vi-VN"/>
              </w:rPr>
              <w:t>báo cáo, công bố kết quả điều tra cơ bản địa chất.</w:t>
            </w:r>
          </w:p>
        </w:tc>
        <w:tc>
          <w:tcPr>
            <w:tcW w:w="4852" w:type="dxa"/>
          </w:tcPr>
          <w:p w14:paraId="0B04025F"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072F0C">
              <w:rPr>
                <w:rFonts w:eastAsia="Calibri"/>
                <w:b/>
                <w:bCs/>
                <w:iCs/>
                <w:sz w:val="22"/>
                <w:szCs w:val="22"/>
                <w:lang w:val="vi-VN"/>
              </w:rPr>
              <w:lastRenderedPageBreak/>
              <w:t>Điều 14. Nội dung và trách nhiệm của Nhà nước trong điều tra cơ bản địa chất</w:t>
            </w:r>
          </w:p>
          <w:p w14:paraId="33DBAD5C" w14:textId="77777777" w:rsidR="001208FB" w:rsidRPr="00072F0C" w:rsidRDefault="001208FB" w:rsidP="00072F0C">
            <w:pPr>
              <w:widowControl w:val="0"/>
              <w:spacing w:before="60"/>
              <w:jc w:val="both"/>
              <w:rPr>
                <w:iCs/>
                <w:sz w:val="22"/>
                <w:szCs w:val="22"/>
                <w:lang w:val="vi-VN"/>
              </w:rPr>
            </w:pPr>
            <w:r w:rsidRPr="00072F0C">
              <w:rPr>
                <w:iCs/>
                <w:sz w:val="22"/>
                <w:szCs w:val="22"/>
                <w:lang w:val="vi-VN"/>
              </w:rPr>
              <w:t>1. Nội dung điều tra cơ bản địa chất bao gồm:</w:t>
            </w:r>
          </w:p>
          <w:p w14:paraId="0D967AC4" w14:textId="77777777" w:rsidR="001208FB" w:rsidRPr="00072F0C" w:rsidRDefault="001208FB" w:rsidP="00072F0C">
            <w:pPr>
              <w:widowControl w:val="0"/>
              <w:spacing w:before="60"/>
              <w:jc w:val="both"/>
              <w:rPr>
                <w:iCs/>
                <w:sz w:val="22"/>
                <w:szCs w:val="22"/>
                <w:lang w:val="vi-VN"/>
              </w:rPr>
            </w:pPr>
            <w:r w:rsidRPr="00072F0C">
              <w:rPr>
                <w:iCs/>
                <w:sz w:val="22"/>
                <w:szCs w:val="22"/>
                <w:lang w:val="vi-VN"/>
              </w:rPr>
              <w:lastRenderedPageBreak/>
              <w:t>a) Điều tra, xác lập quy luật phân bố, dự báo các cấu trúc có triển vọng tài nguyên địa chất để lập bản đồ địa chất quốc gia các tỷ lệ đến 1:50.000, bao gồm các bộ bản đồ: địa chất; các trường địa vật lý; địa hóa; địa mạo; vỏ phong hóa; tai biến địa chất; di sản địa chất; địa chất môi trường; địa chất thủy văn; địa chất công trình; địa chất đô thị;</w:t>
            </w:r>
          </w:p>
          <w:p w14:paraId="60F06A99" w14:textId="77777777" w:rsidR="001208FB" w:rsidRPr="00072F0C" w:rsidRDefault="001208FB" w:rsidP="00072F0C">
            <w:pPr>
              <w:widowControl w:val="0"/>
              <w:spacing w:before="60"/>
              <w:jc w:val="both"/>
              <w:rPr>
                <w:iCs/>
                <w:sz w:val="22"/>
                <w:szCs w:val="22"/>
                <w:lang w:val="vi-VN"/>
              </w:rPr>
            </w:pPr>
            <w:r w:rsidRPr="00072F0C">
              <w:rPr>
                <w:iCs/>
                <w:sz w:val="22"/>
                <w:szCs w:val="22"/>
                <w:lang w:val="vi-VN"/>
              </w:rPr>
              <w:t>b) Điều tra, lập bản đồ địa chất chuyên đề tỷ lệ lớn hơn 1:50.000 theo các chuyên đề và theo yêu cầu quản lý;</w:t>
            </w:r>
          </w:p>
          <w:p w14:paraId="02364EAC" w14:textId="77777777" w:rsidR="001208FB" w:rsidRPr="00072F0C" w:rsidRDefault="001208FB" w:rsidP="00072F0C">
            <w:pPr>
              <w:widowControl w:val="0"/>
              <w:spacing w:before="60"/>
              <w:jc w:val="both"/>
              <w:rPr>
                <w:iCs/>
                <w:sz w:val="22"/>
                <w:szCs w:val="22"/>
                <w:lang w:val="vi-VN"/>
              </w:rPr>
            </w:pPr>
            <w:r w:rsidRPr="00072F0C">
              <w:rPr>
                <w:iCs/>
                <w:sz w:val="22"/>
                <w:szCs w:val="22"/>
                <w:lang w:val="vi-VN"/>
              </w:rPr>
              <w:t>c) Điều tra, khoanh định, lập bản đồ các khu vực di chỉ địa chất, di sản địa chất, tài nguyên vị thế; điều tra địa chất môi trường, tai biến địa chất; điều tra địa chất công trình, địa chất đô thị; điều tra điều kiện địa chất khác.</w:t>
            </w:r>
          </w:p>
          <w:p w14:paraId="7874BCDA" w14:textId="77777777" w:rsidR="001208FB" w:rsidRPr="00072F0C" w:rsidRDefault="001208FB" w:rsidP="00072F0C">
            <w:pPr>
              <w:widowControl w:val="0"/>
              <w:spacing w:before="60"/>
              <w:jc w:val="both"/>
              <w:rPr>
                <w:iCs/>
                <w:sz w:val="22"/>
                <w:szCs w:val="22"/>
                <w:lang w:val="vi-VN"/>
              </w:rPr>
            </w:pPr>
            <w:r w:rsidRPr="00072F0C">
              <w:rPr>
                <w:iCs/>
                <w:sz w:val="22"/>
                <w:szCs w:val="22"/>
                <w:lang w:val="vi-VN"/>
              </w:rPr>
              <w:t>2. Trách nhiệm của Nhà nước trong điều tra cơ bản địa chất bao gồm:</w:t>
            </w:r>
          </w:p>
          <w:p w14:paraId="317DE305" w14:textId="77777777" w:rsidR="001208FB" w:rsidRPr="00072F0C" w:rsidRDefault="001208FB" w:rsidP="00072F0C">
            <w:pPr>
              <w:widowControl w:val="0"/>
              <w:spacing w:before="60"/>
              <w:jc w:val="both"/>
              <w:rPr>
                <w:iCs/>
                <w:sz w:val="22"/>
                <w:szCs w:val="22"/>
                <w:lang w:val="vi-VN"/>
              </w:rPr>
            </w:pPr>
            <w:r w:rsidRPr="00072F0C">
              <w:rPr>
                <w:iCs/>
                <w:sz w:val="22"/>
                <w:szCs w:val="22"/>
                <w:lang w:val="vi-VN"/>
              </w:rPr>
              <w:t>a) Điều tra cơ bản địa chất do Nhà nước thực hiện theo quy hoạch đã được phê duyệt;</w:t>
            </w:r>
          </w:p>
          <w:p w14:paraId="457B0FE8" w14:textId="77777777" w:rsidR="001208FB" w:rsidRPr="00072F0C" w:rsidRDefault="001208FB" w:rsidP="00072F0C">
            <w:pPr>
              <w:widowControl w:val="0"/>
              <w:spacing w:before="60"/>
              <w:jc w:val="both"/>
              <w:rPr>
                <w:iCs/>
                <w:sz w:val="22"/>
                <w:szCs w:val="22"/>
                <w:lang w:val="vi-VN"/>
              </w:rPr>
            </w:pPr>
            <w:r w:rsidRPr="00072F0C">
              <w:rPr>
                <w:iCs/>
                <w:sz w:val="22"/>
                <w:szCs w:val="22"/>
                <w:lang w:val="vi-VN"/>
              </w:rPr>
              <w:t>b) Kinh phí cho điều tra cơ bản địa chất được bố trí trong dự toán ngân sách nhà nước hằng năm;</w:t>
            </w:r>
          </w:p>
          <w:p w14:paraId="1D1E1000" w14:textId="77777777" w:rsidR="001208FB" w:rsidRPr="00072F0C" w:rsidRDefault="001208FB" w:rsidP="00072F0C">
            <w:pPr>
              <w:widowControl w:val="0"/>
              <w:spacing w:before="60"/>
              <w:jc w:val="both"/>
              <w:rPr>
                <w:iCs/>
                <w:sz w:val="22"/>
                <w:szCs w:val="22"/>
                <w:lang w:val="vi-VN"/>
              </w:rPr>
            </w:pPr>
            <w:r w:rsidRPr="00072F0C">
              <w:rPr>
                <w:iCs/>
                <w:sz w:val="22"/>
                <w:szCs w:val="22"/>
                <w:lang w:val="vi-VN"/>
              </w:rPr>
              <w:t xml:space="preserve">c) </w:t>
            </w:r>
            <w:r w:rsidRPr="00072F0C">
              <w:rPr>
                <w:sz w:val="22"/>
                <w:szCs w:val="22"/>
                <w:lang w:val="vi-VN"/>
              </w:rPr>
              <w:t xml:space="preserve">Bộ </w:t>
            </w:r>
            <w:del w:id="36" w:author="Luan Dang" w:date="2025-07-19T17:29:00Z">
              <w:r w:rsidRPr="00072F0C">
                <w:rPr>
                  <w:sz w:val="22"/>
                  <w:szCs w:val="22"/>
                  <w:lang w:val="vi-VN"/>
                </w:rPr>
                <w:delText>Tài nguyên</w:delText>
              </w:r>
            </w:del>
            <w:r w:rsidRPr="00072F0C">
              <w:rPr>
                <w:sz w:val="22"/>
                <w:szCs w:val="22"/>
                <w:lang w:val="vi-VN"/>
              </w:rPr>
              <w:t xml:space="preserve"> </w:t>
            </w:r>
            <w:ins w:id="37" w:author="Luan Dang" w:date="2025-07-19T17:29:00Z">
              <w:r w:rsidRPr="00072F0C">
                <w:rPr>
                  <w:b/>
                  <w:bCs/>
                  <w:i/>
                  <w:iCs/>
                  <w:sz w:val="22"/>
                  <w:szCs w:val="22"/>
                </w:rPr>
                <w:t>Nông nghiệp</w:t>
              </w:r>
            </w:ins>
            <w:r w:rsidRPr="00072F0C">
              <w:rPr>
                <w:sz w:val="22"/>
                <w:szCs w:val="22"/>
                <w:lang w:val="vi-VN"/>
              </w:rPr>
              <w:t xml:space="preserve"> và Môi trường tổ chức thực hiện</w:t>
            </w:r>
            <w:r w:rsidRPr="00072F0C">
              <w:rPr>
                <w:iCs/>
                <w:sz w:val="22"/>
                <w:szCs w:val="22"/>
                <w:lang w:val="vi-VN"/>
              </w:rPr>
              <w:t xml:space="preserve"> điều tra cơ bản địa chất;</w:t>
            </w:r>
          </w:p>
          <w:p w14:paraId="255885E0" w14:textId="77777777" w:rsidR="001208FB" w:rsidRPr="00072F0C" w:rsidRDefault="001208FB" w:rsidP="00072F0C">
            <w:pPr>
              <w:widowControl w:val="0"/>
              <w:spacing w:before="60"/>
              <w:jc w:val="both"/>
              <w:rPr>
                <w:iCs/>
                <w:strike/>
                <w:sz w:val="22"/>
                <w:szCs w:val="22"/>
                <w:lang w:val="vi-VN"/>
              </w:rPr>
            </w:pPr>
            <w:r w:rsidRPr="00072F0C">
              <w:rPr>
                <w:iCs/>
                <w:sz w:val="22"/>
                <w:szCs w:val="22"/>
                <w:lang w:val="vi-VN"/>
              </w:rPr>
              <w:t>d) Ủy ban nhân dân cấp tỉnh tổ chức thực hiện điều tra cơ bản địa chất theo đề án, dự án hoặc nhiệm vụ được cơ quan quản lý nhà nước có thẩm quyền phê duyệt hoặc chấp thuận.</w:t>
            </w:r>
          </w:p>
          <w:p w14:paraId="5014ACDA" w14:textId="77777777" w:rsidR="001208FB" w:rsidRPr="00072F0C" w:rsidRDefault="001208FB" w:rsidP="00072F0C">
            <w:pPr>
              <w:widowControl w:val="0"/>
              <w:spacing w:before="60"/>
              <w:jc w:val="both"/>
              <w:rPr>
                <w:iCs/>
                <w:sz w:val="28"/>
                <w:szCs w:val="28"/>
                <w:lang w:val="vi-VN"/>
              </w:rPr>
            </w:pPr>
            <w:r w:rsidRPr="00072F0C">
              <w:rPr>
                <w:iCs/>
                <w:sz w:val="22"/>
                <w:szCs w:val="22"/>
                <w:lang w:val="vi-VN"/>
              </w:rPr>
              <w:t xml:space="preserve">3. Bộ trưởng Bộ </w:t>
            </w:r>
            <w:del w:id="38" w:author="Luan Dang" w:date="2025-07-19T17:29:00Z">
              <w:r w:rsidRPr="00072F0C">
                <w:rPr>
                  <w:iCs/>
                  <w:sz w:val="22"/>
                  <w:szCs w:val="22"/>
                  <w:lang w:val="vi-VN"/>
                </w:rPr>
                <w:delText>Tài nguyên</w:delText>
              </w:r>
            </w:del>
            <w:r w:rsidRPr="00072F0C">
              <w:rPr>
                <w:iCs/>
                <w:sz w:val="22"/>
                <w:szCs w:val="22"/>
                <w:lang w:val="vi-VN"/>
              </w:rPr>
              <w:t xml:space="preserve"> </w:t>
            </w:r>
            <w:ins w:id="39" w:author="Luan Dang" w:date="2025-07-19T17:29:00Z">
              <w:r w:rsidRPr="00072F0C">
                <w:rPr>
                  <w:b/>
                  <w:bCs/>
                  <w:i/>
                  <w:iCs/>
                  <w:sz w:val="22"/>
                  <w:szCs w:val="22"/>
                </w:rPr>
                <w:t>Nông nghiệp</w:t>
              </w:r>
            </w:ins>
            <w:r w:rsidRPr="00072F0C">
              <w:rPr>
                <w:sz w:val="22"/>
                <w:szCs w:val="22"/>
                <w:lang w:val="vi-VN"/>
              </w:rPr>
              <w:t xml:space="preserve"> </w:t>
            </w:r>
            <w:r w:rsidRPr="00072F0C">
              <w:rPr>
                <w:iCs/>
                <w:sz w:val="22"/>
                <w:szCs w:val="22"/>
                <w:lang w:val="vi-VN"/>
              </w:rPr>
              <w:t xml:space="preserve">và Môi trường quy định chi tiết khoản 1 Điều này; quy định việc lập, thẩm định, phê duyệt đề án, </w:t>
            </w:r>
            <w:r w:rsidRPr="00072F0C">
              <w:rPr>
                <w:sz w:val="22"/>
                <w:szCs w:val="22"/>
                <w:lang w:val="vi-VN"/>
              </w:rPr>
              <w:t xml:space="preserve">dự án, nhiệm vụ, </w:t>
            </w:r>
            <w:r w:rsidRPr="00072F0C">
              <w:rPr>
                <w:iCs/>
                <w:sz w:val="22"/>
                <w:szCs w:val="22"/>
                <w:lang w:val="vi-VN"/>
              </w:rPr>
              <w:t>báo cáo, công bố kết quả điều tra cơ bản địa chất.</w:t>
            </w:r>
          </w:p>
        </w:tc>
        <w:tc>
          <w:tcPr>
            <w:tcW w:w="4852" w:type="dxa"/>
          </w:tcPr>
          <w:p w14:paraId="4438162A" w14:textId="41E040C9"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bCs/>
                <w:iCs/>
                <w:sz w:val="22"/>
                <w:szCs w:val="22"/>
              </w:rPr>
              <w:lastRenderedPageBreak/>
              <w:t>Sửa đổi cho phù hợp với quy định về phân cấp, phân quyền trong lĩnh vực địa chất, khoáng sản</w:t>
            </w:r>
            <w:r w:rsidRPr="005B0268">
              <w:rPr>
                <w:rFonts w:eastAsia="Calibri"/>
                <w:bCs/>
                <w:iCs/>
                <w:sz w:val="22"/>
                <w:szCs w:val="22"/>
              </w:rPr>
              <w:t>.</w:t>
            </w:r>
          </w:p>
        </w:tc>
      </w:tr>
      <w:tr w:rsidR="001208FB" w:rsidRPr="00072F0C" w14:paraId="6A46CDA1" w14:textId="77777777" w:rsidTr="00072F0C">
        <w:tc>
          <w:tcPr>
            <w:tcW w:w="5650" w:type="dxa"/>
          </w:tcPr>
          <w:p w14:paraId="2AD8A71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40" w:name="_Toc181886897"/>
            <w:r w:rsidRPr="00957DE8">
              <w:rPr>
                <w:rFonts w:eastAsia="Calibri"/>
                <w:b/>
                <w:bCs/>
                <w:iCs/>
                <w:sz w:val="22"/>
                <w:szCs w:val="22"/>
                <w:lang w:val="vi-VN"/>
              </w:rPr>
              <w:t>Điều 15. Điều tra, khoanh định, lập bản đồ các khu vực di chỉ địa chất, di sản địa chất, tài nguyên vị thế</w:t>
            </w:r>
            <w:bookmarkEnd w:id="40"/>
            <w:r w:rsidRPr="00957DE8">
              <w:rPr>
                <w:rFonts w:eastAsia="Calibri"/>
                <w:b/>
                <w:bCs/>
                <w:iCs/>
                <w:sz w:val="22"/>
                <w:szCs w:val="22"/>
                <w:lang w:val="vi-VN"/>
              </w:rPr>
              <w:t xml:space="preserve"> </w:t>
            </w:r>
          </w:p>
          <w:p w14:paraId="548FA1F5" w14:textId="77777777" w:rsidR="001208FB" w:rsidRPr="00072F0C" w:rsidRDefault="001208FB" w:rsidP="00072F0C">
            <w:pPr>
              <w:widowControl w:val="0"/>
              <w:adjustRightInd w:val="0"/>
              <w:snapToGrid w:val="0"/>
              <w:spacing w:beforeLines="60" w:before="144"/>
              <w:rPr>
                <w:iCs/>
                <w:spacing w:val="-4"/>
                <w:sz w:val="22"/>
                <w:szCs w:val="22"/>
                <w:lang w:val="vi-VN"/>
              </w:rPr>
            </w:pPr>
            <w:r w:rsidRPr="00957DE8">
              <w:rPr>
                <w:rFonts w:eastAsia="SimSun"/>
                <w:iCs/>
                <w:spacing w:val="-4"/>
                <w:sz w:val="22"/>
                <w:szCs w:val="22"/>
                <w:lang w:val="vi-VN"/>
              </w:rPr>
              <w:lastRenderedPageBreak/>
              <w:t>1. Nội dung điều tra di chỉ địa chất, di sản địa chất bao gồm:</w:t>
            </w:r>
          </w:p>
          <w:p w14:paraId="2545041B" w14:textId="77777777" w:rsidR="001208FB" w:rsidRPr="00072F0C" w:rsidRDefault="001208FB" w:rsidP="00072F0C">
            <w:pPr>
              <w:widowControl w:val="0"/>
              <w:adjustRightInd w:val="0"/>
              <w:snapToGrid w:val="0"/>
              <w:spacing w:beforeLines="60" w:before="144"/>
              <w:rPr>
                <w:iCs/>
                <w:spacing w:val="2"/>
                <w:sz w:val="22"/>
                <w:szCs w:val="22"/>
                <w:lang w:val="vi-VN"/>
              </w:rPr>
            </w:pPr>
            <w:r w:rsidRPr="00957DE8">
              <w:rPr>
                <w:rFonts w:eastAsia="SimSun"/>
                <w:iCs/>
                <w:spacing w:val="2"/>
                <w:sz w:val="22"/>
                <w:szCs w:val="22"/>
                <w:lang w:val="vi-VN"/>
              </w:rPr>
              <w:t>a) Điều tra, đánh giá về giá trị khoa học, giáo dục của di chỉ địa chất, di sản địa chất; trong đó tập trung điều tra, đánh giá về vị trí, không gian phân bố, đặc điểm địa lý, địa chất, tính đa dạng địa chất và ý nghĩa khoa học, giáo dục về địa chất;</w:t>
            </w:r>
          </w:p>
          <w:p w14:paraId="63BB39F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b) Điều tra, đánh giá về giá trị thẩm mỹ của di chỉ địa chất, di sản địa chất;</w:t>
            </w:r>
          </w:p>
          <w:p w14:paraId="20AB1DAF"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 Điều tra, đánh giá về giá trị kinh tế và tiềm năng khai thác, sử dụng của di chỉ địa chất, di sản địa chất;</w:t>
            </w:r>
          </w:p>
          <w:p w14:paraId="5F9E8675"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d) Xác định mức độ ảnh hưởng và nhu cầu bảo tồn di chỉ địa chất, di sản địa chất.</w:t>
            </w:r>
          </w:p>
          <w:p w14:paraId="5F99261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Nội dung điều tra tài nguyên vị thế bao gồm:</w:t>
            </w:r>
          </w:p>
          <w:p w14:paraId="11566C2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Điều tra, khoanh định các khu vực có tiềm năng tài nguyên vị thế trên cơ sở kết quả điều tra cơ bản địa chất;</w:t>
            </w:r>
          </w:p>
          <w:p w14:paraId="3B7F4E4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sz w:val="22"/>
                <w:szCs w:val="22"/>
                <w:lang w:val="vi-VN"/>
              </w:rPr>
              <w:t>b) Đánh giá vị trí, đặc điểm địa chất, điều kiện địa chất, lịch sử hình thành, khả năng tạo ra giá trị và lợi ích khi khai thác tài nguyên địa chất đã khoanh định; định hướng cho công tác quản lý, bảo vệ và khai thác, sử dụng.</w:t>
            </w:r>
          </w:p>
          <w:p w14:paraId="1DEA2820"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3. Việc khoanh định, lập bản đồ các khu vực có di chỉ địa chất, di sản địa chất, tài nguyên vị thế phải căn cứ vào kết quả điều tra di chỉ địa chất, di sản địa chất, tài nguyên vị thế.</w:t>
            </w:r>
          </w:p>
        </w:tc>
        <w:tc>
          <w:tcPr>
            <w:tcW w:w="4852" w:type="dxa"/>
          </w:tcPr>
          <w:p w14:paraId="3B12078D"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3DB88157" w14:textId="31DD60D6"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146119BA" w14:textId="77777777" w:rsidTr="00072F0C">
        <w:tc>
          <w:tcPr>
            <w:tcW w:w="5650" w:type="dxa"/>
          </w:tcPr>
          <w:p w14:paraId="394B905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41" w:name="_Toc181886898"/>
            <w:r w:rsidRPr="00957DE8">
              <w:rPr>
                <w:rFonts w:eastAsia="Calibri"/>
                <w:b/>
                <w:bCs/>
                <w:iCs/>
                <w:sz w:val="22"/>
                <w:szCs w:val="22"/>
                <w:lang w:val="vi-VN"/>
              </w:rPr>
              <w:t>Điều 16. Điều tra địa chất môi trường, tai biến địa chất</w:t>
            </w:r>
          </w:p>
          <w:bookmarkEnd w:id="41"/>
          <w:p w14:paraId="22EC9D24"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1. Nội dung điều tra địa chất môi trường bao gồm:</w:t>
            </w:r>
          </w:p>
          <w:p w14:paraId="6A55318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a) Đặc điểm địa chất, địa hóa, địa vật lý của các thực thể địa chất; các quá trình địa chất có liên quan đến môi trường tự nhiên;</w:t>
            </w:r>
          </w:p>
          <w:p w14:paraId="61595AB6"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 xml:space="preserve">b) Xác định các yếu tố tự nhiên và nhân tạo gây ra dị thường, khả năng phát tán dị thường làm ảnh hưởng đến môi trường </w:t>
            </w:r>
            <w:r w:rsidRPr="00957DE8">
              <w:rPr>
                <w:rFonts w:eastAsia="SimSun"/>
                <w:iCs/>
                <w:sz w:val="22"/>
                <w:szCs w:val="22"/>
                <w:lang w:val="vi-VN"/>
              </w:rPr>
              <w:lastRenderedPageBreak/>
              <w:t>tự nhiên;</w:t>
            </w:r>
          </w:p>
          <w:p w14:paraId="3BF9D614"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 Lập bản đồ hiện trạng, phân vùng địa chất môi trường;</w:t>
            </w:r>
          </w:p>
          <w:p w14:paraId="7A968E8F"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d) Xây dựng cơ sở dữ liệu địa chất môi trường.</w:t>
            </w:r>
          </w:p>
          <w:p w14:paraId="7CE80738"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2. Nội dung điều tra tai biến địa chất bao gồm:</w:t>
            </w:r>
          </w:p>
          <w:p w14:paraId="6C69F889"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a) Đặc điểm địa chất, địa kỹ thuật của các thực thể địa chất; các quá trình địa chất có liên quan; các biểu hiện, động thái tai biến địa chất;</w:t>
            </w:r>
          </w:p>
          <w:p w14:paraId="38709016"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b) Các yếu tố tự nhiên, kinh tế - xã hội liên quan đến tai biến địa chất;</w:t>
            </w:r>
          </w:p>
          <w:p w14:paraId="5154809F"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 Lập bản đồ hiện trạng, phân vùng cảnh báo tai biến địa chất;</w:t>
            </w:r>
          </w:p>
          <w:p w14:paraId="31D72B6E"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d) Xây dựng cơ sở dữ liệu tai biến địa chất.</w:t>
            </w:r>
          </w:p>
          <w:p w14:paraId="26A9E25F"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3. Trong quá trình điều tra địa chất môi trường, tai biến địa chất phải tiến hành quan trắc, cảnh báo môi trường địa chất, tai biến địa chất.</w:t>
            </w:r>
          </w:p>
        </w:tc>
        <w:tc>
          <w:tcPr>
            <w:tcW w:w="4852" w:type="dxa"/>
          </w:tcPr>
          <w:p w14:paraId="5E5E0DF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594A59BA" w14:textId="6C251E52"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128A6CC4" w14:textId="77777777" w:rsidTr="00072F0C">
        <w:tc>
          <w:tcPr>
            <w:tcW w:w="5650" w:type="dxa"/>
          </w:tcPr>
          <w:p w14:paraId="6C24B049"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42" w:name="_Toc181886899"/>
            <w:r w:rsidRPr="00957DE8">
              <w:rPr>
                <w:rFonts w:eastAsia="Calibri"/>
                <w:b/>
                <w:bCs/>
                <w:iCs/>
                <w:sz w:val="22"/>
                <w:szCs w:val="22"/>
                <w:lang w:val="vi-VN"/>
              </w:rPr>
              <w:t>Điều 17. Điều tra địa chất công trình, địa chất đô thị</w:t>
            </w:r>
          </w:p>
          <w:bookmarkEnd w:id="42"/>
          <w:p w14:paraId="568BD7CE"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1. Nội dung điều tra địa chất công trình bao gồm:</w:t>
            </w:r>
          </w:p>
          <w:p w14:paraId="4DE2DA45"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a) Điều tra, đánh giá, xác định cấu trúc địa chất, địa hình, địa mạo, địa chất thủy văn, các quá trình và hiện tượng địa chất động lực, tính chất cơ lý đất, đá;</w:t>
            </w:r>
          </w:p>
          <w:p w14:paraId="12DC5A24"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b) Xác định mối quan hệ và quy luật thay đổi không gian giữa các yếu tố cấu trúc địa chất, địa hình, địa mạo, địa chất thủy văn, các quá trình và hiện tượng địa chất động lực, tính chất cơ lý đất, đá;</w:t>
            </w:r>
          </w:p>
          <w:p w14:paraId="2A7ADF16"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 Đánh giá tác động các điều kiện địa chất công trình đến cơ sở hạ tầng và phát triển kinh tế - xã hội;</w:t>
            </w:r>
          </w:p>
          <w:p w14:paraId="46CD17D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d) Lập bản đồ phân vùng địa chất công trình với tỷ lệ thích hợp, thể hiện rõ miền, vùng, khu địa chất công trình;</w:t>
            </w:r>
          </w:p>
          <w:p w14:paraId="4517C268"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lastRenderedPageBreak/>
              <w:t>đ) Xây dựng cơ sở dữ liệu địa chất công trình.</w:t>
            </w:r>
          </w:p>
          <w:p w14:paraId="3B89F7EF"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2. Nội dung điều tra địa chất đô thị bao gồm:</w:t>
            </w:r>
          </w:p>
          <w:p w14:paraId="36F951BC"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a) Điều tra địa chất, địa vật lý, địa chất công trình, địa chất thuỷ văn, địa chất môi trường, tai biến địa chất;</w:t>
            </w:r>
          </w:p>
          <w:p w14:paraId="15C15ED5"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b) Xác định thông tin quy hoạch đô thị, tài nguyên địa chất có trong khu vực điều tra; đánh giá áp lực và tương tác do con người gây ra trong môi trường địa chất đô thị;</w:t>
            </w:r>
          </w:p>
          <w:p w14:paraId="365FDA6F"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 Lập bản đồ không gian địa chất đô thị;</w:t>
            </w:r>
          </w:p>
          <w:p w14:paraId="164BB1FD"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d) Xây dựng cơ sở dữ liệu địa chất đô thị.</w:t>
            </w:r>
          </w:p>
        </w:tc>
        <w:tc>
          <w:tcPr>
            <w:tcW w:w="4852" w:type="dxa"/>
          </w:tcPr>
          <w:p w14:paraId="70F7EC5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72326645" w14:textId="5D7C10C6"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64DE46AA" w14:textId="77777777" w:rsidTr="00072F0C">
        <w:tc>
          <w:tcPr>
            <w:tcW w:w="5650" w:type="dxa"/>
          </w:tcPr>
          <w:p w14:paraId="637B4CE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18. Điều tra điều kiện địa chất khác</w:t>
            </w:r>
          </w:p>
          <w:p w14:paraId="0C413DF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1. Điều tra điều kiện địa chất khác bao gồm: lập bản đồ không gian địa chất, bản đồ không gian lòng đất; điều tra tài nguyên địa nhiệt quy định tại các khoản 2, 3 và 4 Điều này. </w:t>
            </w:r>
          </w:p>
          <w:p w14:paraId="3DF3DC1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Lập bản đồ không gian địa chất là việc lập bản đồ không gian ba chiều kỹ thuật số, thể hiện các thực thể, hiện tượng địa chất với đầy đủ thuộc tính về đặc điểm thành phần vật chất, vật lý, hóa học, cơ học và mối quan hệ giữa các thực thể, hiện tượng địa chất</w:t>
            </w:r>
            <w:r w:rsidRPr="00957DE8" w:rsidDel="009C30EC">
              <w:rPr>
                <w:rFonts w:eastAsia="SimSun"/>
                <w:sz w:val="22"/>
                <w:szCs w:val="22"/>
                <w:lang w:val="vi-VN"/>
              </w:rPr>
              <w:t xml:space="preserve"> </w:t>
            </w:r>
            <w:r w:rsidRPr="00957DE8">
              <w:rPr>
                <w:rFonts w:eastAsia="SimSun"/>
                <w:sz w:val="22"/>
                <w:szCs w:val="22"/>
                <w:lang w:val="vi-VN"/>
              </w:rPr>
              <w:t>đó, phù hợp với tỷ lệ điều tra với các nội dung sau đây:</w:t>
            </w:r>
          </w:p>
          <w:p w14:paraId="4F50302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a) Thu thập, tổng hợp, phân tích, đánh giá các thông tin, dữ liệu về địa chất, tài nguyên địa chất, điều tra bổ sung các dữ liệu còn thiếu; mô phỏng các thực thể địa chất; lập bản đồ không gian địa chất; </w:t>
            </w:r>
          </w:p>
          <w:p w14:paraId="52535BE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Cập nhật bản đồ không gian địa chất được thực hiện định kỳ hằng năm hoặc đột xuất. Việc cập nhật đột xuất khi có sự biến động đột ngột của các thực thể địa chất do các nguyên nhân tự nhiên hoặc nhân tạo.</w:t>
            </w:r>
          </w:p>
          <w:p w14:paraId="62F94E5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3. Lập bản đồ không gian lòng đất là việc lập bản đồ không gian ba chiều kỹ thuật số trên nền bản đồ không gian địa chất, thể hiện các khu vực không gian lòng đất bao gồm các </w:t>
            </w:r>
            <w:r w:rsidRPr="00957DE8">
              <w:rPr>
                <w:rFonts w:eastAsia="SimSun"/>
                <w:sz w:val="22"/>
                <w:szCs w:val="22"/>
                <w:lang w:val="vi-VN"/>
              </w:rPr>
              <w:lastRenderedPageBreak/>
              <w:t>nội dung sau đây:</w:t>
            </w:r>
          </w:p>
          <w:p w14:paraId="113F138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Thu thập, tổng hợp, điều tra bổ sung, phân tích, đánh giá các thông tin, dữ liệu tài nguyên địa chất; kinh tế - xã hội, quốc phòng, an ninh, nhu cầu sử dụng không gian lòng đất, hiện trạng sử dụng không gian lòng đất;</w:t>
            </w:r>
          </w:p>
          <w:p w14:paraId="3BDD1D8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Lập bản đồ phân bố các cấu trúc tàng trữ; đánh giá đặc điểm địa chất, điều kiện địa chất và khả năng tàng trữ của các cấu trúc địa chất để khoanh định các cấu trúc thuận lợi có thể sử dụng lưu trữ các chất không có bể chứa, chôn lấp chất thải, carbon dioxide (CO</w:t>
            </w:r>
            <w:r w:rsidRPr="00957DE8">
              <w:rPr>
                <w:rFonts w:eastAsia="SimSun"/>
                <w:sz w:val="22"/>
                <w:szCs w:val="22"/>
                <w:vertAlign w:val="subscript"/>
                <w:lang w:val="vi-VN"/>
              </w:rPr>
              <w:t>2</w:t>
            </w:r>
            <w:r w:rsidRPr="00957DE8">
              <w:rPr>
                <w:rFonts w:eastAsia="SimSun"/>
                <w:sz w:val="22"/>
                <w:szCs w:val="22"/>
                <w:lang w:val="vi-VN"/>
              </w:rPr>
              <w:t>), bổ cập nước dưới đất, lưu giữ năng lượng địa chất và các công dụng khác.</w:t>
            </w:r>
          </w:p>
          <w:p w14:paraId="2CC284B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4. Điều tra tài nguyên địa nhiệt bao gồm</w:t>
            </w:r>
            <w:r w:rsidRPr="00957DE8">
              <w:rPr>
                <w:rFonts w:eastAsia="SimSun"/>
                <w:i/>
                <w:sz w:val="22"/>
                <w:szCs w:val="22"/>
                <w:lang w:val="vi-VN"/>
              </w:rPr>
              <w:t xml:space="preserve"> </w:t>
            </w:r>
            <w:r w:rsidRPr="00957DE8">
              <w:rPr>
                <w:rFonts w:eastAsia="SimSun"/>
                <w:sz w:val="22"/>
                <w:szCs w:val="22"/>
                <w:lang w:val="vi-VN"/>
              </w:rPr>
              <w:t xml:space="preserve">các nội dung sau đây: </w:t>
            </w:r>
          </w:p>
          <w:p w14:paraId="3D69E43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a) Điều tra, khoanh định, lập bản đồ các khu vực có tiềm năng tài nguyên địa nhiệt trên cơ sở kết quả điều tra cơ bản địa chất; </w:t>
            </w:r>
          </w:p>
          <w:p w14:paraId="2265620F"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b) Đánh giá đặc điểm địa chất, điều kiện địa chất, nguồn gốc thành tạo và khả năng thu hồi nhiệt năng từ nguồn địa nhiệt tại khu vực có tiềm năng tài nguyên địa nhiệt đã khoanh định; định hướng cho công tác quản lý, bảo vệ và khai thác, sử dụng.</w:t>
            </w:r>
          </w:p>
        </w:tc>
        <w:tc>
          <w:tcPr>
            <w:tcW w:w="4852" w:type="dxa"/>
          </w:tcPr>
          <w:p w14:paraId="266F9CE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22E2763A" w14:textId="5E8661D0"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130AA708" w14:textId="77777777" w:rsidTr="00072F0C">
        <w:tc>
          <w:tcPr>
            <w:tcW w:w="5650" w:type="dxa"/>
          </w:tcPr>
          <w:p w14:paraId="3E49DF6B" w14:textId="77777777" w:rsidR="001208FB" w:rsidRPr="00072F0C" w:rsidRDefault="001208FB" w:rsidP="00072F0C">
            <w:pPr>
              <w:adjustRightInd w:val="0"/>
              <w:snapToGrid w:val="0"/>
              <w:spacing w:beforeLines="60" w:before="144"/>
              <w:outlineLvl w:val="2"/>
              <w:rPr>
                <w:rFonts w:eastAsia="Calibri"/>
                <w:b/>
                <w:bCs/>
                <w:iCs/>
                <w:spacing w:val="-6"/>
                <w:sz w:val="22"/>
                <w:szCs w:val="22"/>
                <w:lang w:val="vi-VN"/>
              </w:rPr>
            </w:pPr>
            <w:r w:rsidRPr="00957DE8">
              <w:rPr>
                <w:rFonts w:eastAsia="Calibri"/>
                <w:b/>
                <w:bCs/>
                <w:iCs/>
                <w:spacing w:val="-6"/>
                <w:sz w:val="22"/>
                <w:szCs w:val="22"/>
                <w:lang w:val="vi-VN"/>
              </w:rPr>
              <w:t>Điều 19. Quyền và nghĩa vụ của tổ chức hoạt động điều tra cơ bản địa chất</w:t>
            </w:r>
          </w:p>
          <w:p w14:paraId="330CE8C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Quyền của tổ chức thực hiện điều tra cơ bản địa chất bao gồm:</w:t>
            </w:r>
          </w:p>
          <w:p w14:paraId="114B237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Tiến hành điều tra cơ bản địa chất theo đề án, dự án, nhiệm vụ đã được cơ quan quản lý nhà nước có thẩm quyền về địa chất phê duyệt;</w:t>
            </w:r>
          </w:p>
          <w:p w14:paraId="0A9D3C4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b) Chuyển ra ngoài khu vực điều tra cơ bản địa chất, kể cả ra nước ngoài các loại mẫu vật với khối lượng và chủng loại phù hợp với tính chất và yêu cầu để phân tích, thử nghiệm </w:t>
            </w:r>
            <w:r w:rsidRPr="00957DE8">
              <w:rPr>
                <w:rFonts w:eastAsia="SimSun"/>
                <w:sz w:val="22"/>
                <w:szCs w:val="22"/>
                <w:lang w:val="vi-VN"/>
              </w:rPr>
              <w:lastRenderedPageBreak/>
              <w:t>theo đề án, dự án, nhiệm vụ đã được phê duyệt;</w:t>
            </w:r>
          </w:p>
          <w:p w14:paraId="4D1EC07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Quyền khác liên quan đến hoạt động điều tra cơ bản địa chất theo quy định của pháp luật.</w:t>
            </w:r>
          </w:p>
          <w:p w14:paraId="2FCA906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Nghĩa vụ của tổ chức thực hiện điều tra cơ bản địa chất bao gồm:</w:t>
            </w:r>
          </w:p>
          <w:p w14:paraId="0912FDA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Đăng ký hoạt động điều tra cơ bản địa chất với cơ quan quản lý nhà nước có thẩm quyền về địa chất theo quy định tại Điều 23 của Luật này;</w:t>
            </w:r>
          </w:p>
          <w:p w14:paraId="389A1D5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Thực hiện đúng đề án, dự án, nhiệm vụ đã được phê duyệt và tiêu chuẩn, quy chuẩn kỹ thuật, quy định kỹ thuật, định mức, đơn giá trong điều tra cơ bản địa chất;</w:t>
            </w:r>
          </w:p>
          <w:p w14:paraId="0B64E13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Bảo đảm tính trung thực, đầy đủ trong việc thu thập, tổng hợp tài liệu, thông tin, dữ liệu địa chất; bảo mật thông tin về điều tra cơ bản địa chất theo quy định của pháp luật về bảo vệ bí mật nhà nước;</w:t>
            </w:r>
          </w:p>
          <w:p w14:paraId="381F999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d) Bảo vệ môi trường, tài nguyên địa chất, khoáng sản trong quá trình điều tra cơ bản địa chất;</w:t>
            </w:r>
          </w:p>
          <w:p w14:paraId="2F544E09"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đ) Trình cơ quan quản lý nhà nước có thẩm quyền về địa chất phê duyệt báo cáo kết quả điều tra cơ bản địa chất;</w:t>
            </w:r>
          </w:p>
          <w:p w14:paraId="504285BC"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e) Nộp báo cáo kết quả điều tra cơ bản địa chất, mẫu vật địa chất, khoáng sản theo quy định của Luật này và quy định của pháp luật về lưu trữ;</w:t>
            </w:r>
          </w:p>
          <w:p w14:paraId="23116EAA"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pacing w:val="-6"/>
                <w:sz w:val="22"/>
                <w:szCs w:val="22"/>
                <w:lang w:val="vi-VN"/>
              </w:rPr>
            </w:pPr>
            <w:r w:rsidRPr="00957DE8">
              <w:rPr>
                <w:rFonts w:eastAsia="SimSun"/>
                <w:sz w:val="22"/>
                <w:szCs w:val="22"/>
                <w:lang w:val="vi-VN"/>
              </w:rPr>
              <w:t>g) Nghĩa vụ khác liên quan đến điều tra cơ bản địa chất theo quy định của pháp luật.</w:t>
            </w:r>
          </w:p>
        </w:tc>
        <w:tc>
          <w:tcPr>
            <w:tcW w:w="4852" w:type="dxa"/>
          </w:tcPr>
          <w:p w14:paraId="6ECF42C7" w14:textId="77777777" w:rsidR="001208FB" w:rsidRPr="00072F0C" w:rsidRDefault="001208FB" w:rsidP="00072F0C">
            <w:pPr>
              <w:adjustRightInd w:val="0"/>
              <w:snapToGrid w:val="0"/>
              <w:spacing w:beforeLines="60" w:before="144"/>
              <w:outlineLvl w:val="2"/>
              <w:rPr>
                <w:rFonts w:eastAsia="Calibri"/>
                <w:b/>
                <w:bCs/>
                <w:iCs/>
                <w:spacing w:val="-6"/>
                <w:sz w:val="22"/>
                <w:szCs w:val="22"/>
                <w:lang w:val="vi-VN"/>
              </w:rPr>
            </w:pPr>
          </w:p>
        </w:tc>
        <w:tc>
          <w:tcPr>
            <w:tcW w:w="4852" w:type="dxa"/>
          </w:tcPr>
          <w:p w14:paraId="2041B006" w14:textId="6598D563" w:rsidR="001208FB" w:rsidRPr="005B0268" w:rsidRDefault="005B0268" w:rsidP="00072F0C">
            <w:pPr>
              <w:adjustRightInd w:val="0"/>
              <w:snapToGrid w:val="0"/>
              <w:spacing w:beforeLines="60" w:before="144"/>
              <w:outlineLvl w:val="2"/>
              <w:rPr>
                <w:rFonts w:eastAsia="Calibri"/>
                <w:bCs/>
                <w:iCs/>
                <w:spacing w:val="-6"/>
                <w:sz w:val="22"/>
                <w:szCs w:val="22"/>
              </w:rPr>
            </w:pPr>
            <w:r w:rsidRPr="005B0268">
              <w:rPr>
                <w:rFonts w:eastAsia="Calibri"/>
                <w:bCs/>
                <w:iCs/>
                <w:spacing w:val="-6"/>
                <w:sz w:val="22"/>
                <w:szCs w:val="22"/>
              </w:rPr>
              <w:t xml:space="preserve">Giữ nguyên như Luật Địa chất và khoáng sản </w:t>
            </w:r>
          </w:p>
        </w:tc>
      </w:tr>
      <w:tr w:rsidR="001208FB" w:rsidRPr="00072F0C" w14:paraId="589B1180" w14:textId="77777777" w:rsidTr="00072F0C">
        <w:tc>
          <w:tcPr>
            <w:tcW w:w="5650" w:type="dxa"/>
          </w:tcPr>
          <w:p w14:paraId="1AB69103"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r w:rsidRPr="00957DE8">
              <w:rPr>
                <w:rFonts w:eastAsia="SimSun"/>
                <w:b/>
                <w:bCs/>
                <w:spacing w:val="6"/>
                <w:kern w:val="32"/>
                <w:sz w:val="22"/>
                <w:szCs w:val="22"/>
                <w:lang w:val="vi-VN"/>
              </w:rPr>
              <w:t>Chương IV</w:t>
            </w:r>
            <w:r w:rsidRPr="00072F0C">
              <w:rPr>
                <w:b/>
                <w:bCs/>
                <w:spacing w:val="6"/>
                <w:kern w:val="32"/>
                <w:sz w:val="22"/>
                <w:szCs w:val="22"/>
                <w:lang w:val="vi-VN"/>
              </w:rPr>
              <w:t xml:space="preserve">. </w:t>
            </w:r>
            <w:r w:rsidRPr="00957DE8">
              <w:rPr>
                <w:rFonts w:eastAsia="SimSun"/>
                <w:b/>
                <w:bCs/>
                <w:spacing w:val="6"/>
                <w:kern w:val="32"/>
                <w:sz w:val="22"/>
                <w:szCs w:val="22"/>
                <w:lang w:val="vi-VN"/>
              </w:rPr>
              <w:t>ĐIỀU TRA ĐỊA CHẤT VỀ KHOÁNG SẢN</w:t>
            </w:r>
          </w:p>
        </w:tc>
        <w:tc>
          <w:tcPr>
            <w:tcW w:w="4852" w:type="dxa"/>
          </w:tcPr>
          <w:p w14:paraId="68E5CEEB"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p>
        </w:tc>
        <w:tc>
          <w:tcPr>
            <w:tcW w:w="4852" w:type="dxa"/>
          </w:tcPr>
          <w:p w14:paraId="533FFB5D"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0"/>
              <w:rPr>
                <w:rFonts w:eastAsia="SimSun"/>
                <w:bCs/>
                <w:spacing w:val="6"/>
                <w:kern w:val="32"/>
                <w:sz w:val="22"/>
                <w:szCs w:val="22"/>
                <w:lang w:val="vi-VN"/>
              </w:rPr>
            </w:pPr>
          </w:p>
        </w:tc>
      </w:tr>
      <w:tr w:rsidR="001208FB" w:rsidRPr="00072F0C" w14:paraId="13B52F74" w14:textId="77777777" w:rsidTr="00072F0C">
        <w:tc>
          <w:tcPr>
            <w:tcW w:w="5650" w:type="dxa"/>
          </w:tcPr>
          <w:p w14:paraId="4FFB38D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20. Nội dung và trách nhiệm của Nhà nước trong điều tra địa chất về khoáng sản</w:t>
            </w:r>
          </w:p>
          <w:p w14:paraId="73C1363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Nội dung điều tra địa chất về khoáng sản bao gồm:</w:t>
            </w:r>
          </w:p>
          <w:p w14:paraId="56491A0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lastRenderedPageBreak/>
              <w:t>a) Điều tra các cấu trúc địa chất có tiền đề, dấu hiệu thuận lợi về khoáng sản trên cơ sở kết quả điều tra cơ bản địa chất; khoanh định các diện tích triển vọng để đánh giá tài nguyên khoáng sản;</w:t>
            </w:r>
          </w:p>
          <w:p w14:paraId="4D78F7D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Đánh giá tiềm năng khoáng sản nhằm xác định quy mô tài nguyên các loại khoáng sản trong diện tích đánh giá; khoanh định các khu vực có tiềm năng khoáng sản.</w:t>
            </w:r>
          </w:p>
          <w:p w14:paraId="34C86612"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2. Trách nhiệm của Nhà nước trong điều tra địa chất về khoáng sản bao gồm:</w:t>
            </w:r>
          </w:p>
          <w:p w14:paraId="0700832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Điều tra địa chất về khoáng sản do Nhà nước thực hiện theo quy hoạch đã được phê duyệt;</w:t>
            </w:r>
          </w:p>
          <w:p w14:paraId="39B4350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Kinh phí cho điều tra địa chất về khoáng sản được bố trí trong dự toán ngân sách nhà nước hằng năm; kinh phí của tổ chức, cá nhân tham gia điều tra địa chất về khoáng sản theo quy định tại điểm b khoản 1 Điều 22 của Luật này;</w:t>
            </w:r>
          </w:p>
          <w:p w14:paraId="516225E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Bộ Tài nguyên và Môi trường trình Thủ tướng Chính phủ phê duyệt danh mục đề án điều tra địa chất về khoáng sản khuyến khích tổ chức, cá nhân tham gia điều tra;</w:t>
            </w:r>
          </w:p>
          <w:p w14:paraId="3D55E8A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d) Bộ Tài nguyên và Môi trường tổ chức thực hiện điều tra địa chất về khoáng sản; </w:t>
            </w:r>
          </w:p>
          <w:p w14:paraId="23CA9281" w14:textId="77777777" w:rsidR="001208FB" w:rsidRPr="00072F0C" w:rsidRDefault="001208FB" w:rsidP="00072F0C">
            <w:pPr>
              <w:widowControl w:val="0"/>
              <w:adjustRightInd w:val="0"/>
              <w:snapToGrid w:val="0"/>
              <w:spacing w:beforeLines="60" w:before="144"/>
              <w:rPr>
                <w:iCs/>
                <w:strike/>
                <w:sz w:val="22"/>
                <w:szCs w:val="22"/>
                <w:lang w:val="vi-VN"/>
              </w:rPr>
            </w:pPr>
            <w:r w:rsidRPr="00957DE8">
              <w:rPr>
                <w:rFonts w:eastAsia="SimSun"/>
                <w:iCs/>
                <w:sz w:val="22"/>
                <w:szCs w:val="22"/>
                <w:lang w:val="vi-VN"/>
              </w:rPr>
              <w:t xml:space="preserve">đ) Ủy ban nhân dân cấp tỉnh tổ chức thực hiện đánh giá tiềm năng khoáng sản đối với khoáng sản nhóm III, nhóm IV. </w:t>
            </w:r>
          </w:p>
          <w:p w14:paraId="2D6317CF"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3. Bộ trưởng Bộ Tài nguyên và Môi trường quy định chi tiết khoản 1 Điều này; quy định việc lập, thẩm định, phê duyệt đề án, dự án, nhiệm vụ, báo cáo kết quả điều tra địa chất về khoáng sản.</w:t>
            </w:r>
          </w:p>
        </w:tc>
        <w:tc>
          <w:tcPr>
            <w:tcW w:w="4852" w:type="dxa"/>
          </w:tcPr>
          <w:p w14:paraId="4D953BD6"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43" w:name="_Toc181886903"/>
            <w:r w:rsidRPr="00072F0C">
              <w:rPr>
                <w:rFonts w:eastAsia="Calibri"/>
                <w:b/>
                <w:bCs/>
                <w:iCs/>
                <w:sz w:val="22"/>
                <w:szCs w:val="22"/>
                <w:lang w:val="vi-VN"/>
              </w:rPr>
              <w:lastRenderedPageBreak/>
              <w:t>Điều 20. Nội dung và trách nhiệm của Nhà nước trong điều tra địa chất về khoáng sản</w:t>
            </w:r>
            <w:bookmarkEnd w:id="43"/>
          </w:p>
          <w:p w14:paraId="71256033" w14:textId="77777777" w:rsidR="001208FB" w:rsidRPr="00072F0C" w:rsidRDefault="001208FB" w:rsidP="00072F0C">
            <w:pPr>
              <w:widowControl w:val="0"/>
              <w:spacing w:before="60"/>
              <w:jc w:val="both"/>
              <w:rPr>
                <w:sz w:val="22"/>
                <w:szCs w:val="22"/>
                <w:lang w:val="vi-VN"/>
              </w:rPr>
            </w:pPr>
            <w:bookmarkStart w:id="44" w:name="OLE_LINK5"/>
            <w:bookmarkStart w:id="45" w:name="OLE_LINK6"/>
            <w:r w:rsidRPr="00072F0C">
              <w:rPr>
                <w:sz w:val="22"/>
                <w:szCs w:val="22"/>
                <w:lang w:val="vi-VN"/>
              </w:rPr>
              <w:t>1. Nội dung điều tra địa chất về khoáng sản bao gồm:</w:t>
            </w:r>
          </w:p>
          <w:p w14:paraId="41E86E1A" w14:textId="77777777" w:rsidR="001208FB" w:rsidRPr="00072F0C" w:rsidRDefault="001208FB" w:rsidP="00072F0C">
            <w:pPr>
              <w:widowControl w:val="0"/>
              <w:spacing w:before="60"/>
              <w:jc w:val="both"/>
              <w:rPr>
                <w:sz w:val="22"/>
                <w:szCs w:val="22"/>
                <w:lang w:val="vi-VN"/>
              </w:rPr>
            </w:pPr>
            <w:r w:rsidRPr="00072F0C">
              <w:rPr>
                <w:sz w:val="22"/>
                <w:szCs w:val="22"/>
                <w:lang w:val="vi-VN"/>
              </w:rPr>
              <w:lastRenderedPageBreak/>
              <w:t>a) Điều tra các cấu trúc địa chất có tiền đề, dấu hiệu thuận lợi về khoáng sản trên cơ sở kết quả điều tra cơ bản địa chất; khoanh định các diện tích triển vọng để đánh giá tài nguyên khoáng sản;</w:t>
            </w:r>
          </w:p>
          <w:p w14:paraId="0CD4B2BD" w14:textId="77777777" w:rsidR="001208FB" w:rsidRPr="00072F0C" w:rsidRDefault="001208FB" w:rsidP="00072F0C">
            <w:pPr>
              <w:widowControl w:val="0"/>
              <w:spacing w:before="60"/>
              <w:jc w:val="both"/>
              <w:rPr>
                <w:sz w:val="22"/>
                <w:szCs w:val="22"/>
                <w:lang w:val="vi-VN"/>
              </w:rPr>
            </w:pPr>
            <w:r w:rsidRPr="00072F0C">
              <w:rPr>
                <w:sz w:val="22"/>
                <w:szCs w:val="22"/>
                <w:lang w:val="vi-VN"/>
              </w:rPr>
              <w:t>b) Đ</w:t>
            </w:r>
            <w:r w:rsidRPr="00072F0C">
              <w:rPr>
                <w:rFonts w:hint="eastAsia"/>
                <w:sz w:val="22"/>
                <w:szCs w:val="22"/>
                <w:lang w:val="vi-VN"/>
              </w:rPr>
              <w:t>á</w:t>
            </w:r>
            <w:r w:rsidRPr="00072F0C">
              <w:rPr>
                <w:sz w:val="22"/>
                <w:szCs w:val="22"/>
                <w:lang w:val="vi-VN"/>
              </w:rPr>
              <w:t>nh giá tiềm năng khoáng sản nhằm xác định quy mô tài nguyên các loại khoáng sản trong diện tích đ</w:t>
            </w:r>
            <w:r w:rsidRPr="00072F0C">
              <w:rPr>
                <w:rFonts w:hint="eastAsia"/>
                <w:sz w:val="22"/>
                <w:szCs w:val="22"/>
                <w:lang w:val="vi-VN"/>
              </w:rPr>
              <w:t>á</w:t>
            </w:r>
            <w:r w:rsidRPr="00072F0C">
              <w:rPr>
                <w:sz w:val="22"/>
                <w:szCs w:val="22"/>
                <w:lang w:val="vi-VN"/>
              </w:rPr>
              <w:t>nh giá; khoanh định các khu vực có tiềm năng khoáng sản.</w:t>
            </w:r>
          </w:p>
          <w:bookmarkEnd w:id="44"/>
          <w:bookmarkEnd w:id="45"/>
          <w:p w14:paraId="56D9C796" w14:textId="77777777" w:rsidR="001208FB" w:rsidRPr="00072F0C" w:rsidRDefault="001208FB" w:rsidP="00072F0C">
            <w:pPr>
              <w:widowControl w:val="0"/>
              <w:spacing w:before="60"/>
              <w:jc w:val="both"/>
              <w:rPr>
                <w:spacing w:val="-4"/>
                <w:sz w:val="22"/>
                <w:szCs w:val="22"/>
                <w:lang w:val="vi-VN"/>
              </w:rPr>
            </w:pPr>
            <w:r w:rsidRPr="00072F0C">
              <w:rPr>
                <w:spacing w:val="-4"/>
                <w:sz w:val="22"/>
                <w:szCs w:val="22"/>
                <w:lang w:val="vi-VN"/>
              </w:rPr>
              <w:t>2. Trách nhiệm của Nhà nước trong điều tra địa chất về khoáng sản bao gồm:</w:t>
            </w:r>
          </w:p>
          <w:p w14:paraId="7BCAB7E8" w14:textId="77777777" w:rsidR="001208FB" w:rsidRPr="00072F0C" w:rsidRDefault="001208FB" w:rsidP="00072F0C">
            <w:pPr>
              <w:widowControl w:val="0"/>
              <w:spacing w:before="60"/>
              <w:jc w:val="both"/>
              <w:rPr>
                <w:sz w:val="22"/>
                <w:szCs w:val="22"/>
                <w:lang w:val="vi-VN"/>
              </w:rPr>
            </w:pPr>
            <w:r w:rsidRPr="00072F0C">
              <w:rPr>
                <w:sz w:val="22"/>
                <w:szCs w:val="22"/>
                <w:lang w:val="vi-VN"/>
              </w:rPr>
              <w:t>a) Điều tra địa chất về khoáng sản do Nhà nước thực hiện theo quy hoạch đã được phê duyệt;</w:t>
            </w:r>
          </w:p>
          <w:p w14:paraId="2AFE2722" w14:textId="77777777" w:rsidR="001208FB" w:rsidRPr="00072F0C" w:rsidRDefault="001208FB" w:rsidP="00072F0C">
            <w:pPr>
              <w:widowControl w:val="0"/>
              <w:spacing w:before="60"/>
              <w:jc w:val="both"/>
              <w:rPr>
                <w:sz w:val="22"/>
                <w:szCs w:val="22"/>
                <w:lang w:val="vi-VN"/>
              </w:rPr>
            </w:pPr>
            <w:r w:rsidRPr="00072F0C">
              <w:rPr>
                <w:sz w:val="22"/>
                <w:szCs w:val="22"/>
                <w:lang w:val="vi-VN"/>
              </w:rPr>
              <w:t>b) Kinh phí cho điều tra địa chất về khoáng sản được bố trí trong dự toán ngân sách nhà nước hằng năm; kinh phí của tổ chức, cá nhân tham gia điều tra địa chất về khoáng sản theo quy định tại điểm b khoản 1 Điều 22 của Luật này;</w:t>
            </w:r>
          </w:p>
          <w:p w14:paraId="733013E6"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c) Bộ </w:t>
            </w:r>
            <w:del w:id="46" w:author="Luan Dang" w:date="2025-07-19T17:29:00Z">
              <w:r w:rsidRPr="00072F0C">
                <w:rPr>
                  <w:sz w:val="22"/>
                  <w:szCs w:val="22"/>
                  <w:lang w:val="vi-VN"/>
                </w:rPr>
                <w:delText>Tài nguyên</w:delText>
              </w:r>
            </w:del>
            <w:r w:rsidRPr="00072F0C">
              <w:rPr>
                <w:sz w:val="22"/>
                <w:szCs w:val="22"/>
                <w:lang w:val="vi-VN"/>
              </w:rPr>
              <w:t xml:space="preserve"> </w:t>
            </w:r>
            <w:ins w:id="47" w:author="Luan Dang" w:date="2025-07-19T17:29:00Z">
              <w:r w:rsidRPr="00072F0C">
                <w:rPr>
                  <w:b/>
                  <w:bCs/>
                  <w:i/>
                  <w:iCs/>
                  <w:sz w:val="22"/>
                  <w:szCs w:val="22"/>
                </w:rPr>
                <w:t>trưởng Nông nghiệp</w:t>
              </w:r>
            </w:ins>
            <w:r w:rsidRPr="00072F0C">
              <w:rPr>
                <w:sz w:val="22"/>
                <w:szCs w:val="22"/>
                <w:lang w:val="vi-VN"/>
              </w:rPr>
              <w:t xml:space="preserve"> và Môi trường</w:t>
            </w:r>
            <w:del w:id="48" w:author="Luan Dang" w:date="2025-07-19T17:29:00Z">
              <w:r w:rsidRPr="00072F0C">
                <w:rPr>
                  <w:sz w:val="22"/>
                  <w:szCs w:val="22"/>
                  <w:lang w:val="vi-VN"/>
                </w:rPr>
                <w:delText xml:space="preserve"> trình Thủ tướng Chính phủ</w:delText>
              </w:r>
            </w:del>
            <w:r w:rsidRPr="00072F0C">
              <w:rPr>
                <w:sz w:val="22"/>
                <w:szCs w:val="22"/>
                <w:lang w:val="vi-VN"/>
              </w:rPr>
              <w:t xml:space="preserve"> phê duyệt danh mục đề án điều tra địa chất về khoáng sản khuyến khích tổ chức, cá nhân tham gia điều tra;</w:t>
            </w:r>
          </w:p>
          <w:p w14:paraId="16784283"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d) Bộ </w:t>
            </w:r>
            <w:del w:id="49" w:author="Luan Dang" w:date="2025-07-19T17:29:00Z">
              <w:r w:rsidRPr="00072F0C">
                <w:rPr>
                  <w:sz w:val="22"/>
                  <w:szCs w:val="22"/>
                  <w:lang w:val="vi-VN"/>
                </w:rPr>
                <w:delText>Tài nguyên</w:delText>
              </w:r>
            </w:del>
            <w:r w:rsidRPr="00072F0C">
              <w:rPr>
                <w:sz w:val="22"/>
                <w:szCs w:val="22"/>
                <w:lang w:val="vi-VN"/>
              </w:rPr>
              <w:t xml:space="preserve"> </w:t>
            </w:r>
            <w:ins w:id="50" w:author="Luan Dang" w:date="2025-07-19T17:29:00Z">
              <w:r w:rsidRPr="00072F0C">
                <w:rPr>
                  <w:b/>
                  <w:bCs/>
                  <w:i/>
                  <w:iCs/>
                  <w:sz w:val="22"/>
                  <w:szCs w:val="22"/>
                </w:rPr>
                <w:t>Nông nghiệp</w:t>
              </w:r>
            </w:ins>
            <w:r w:rsidRPr="00072F0C">
              <w:rPr>
                <w:sz w:val="22"/>
                <w:szCs w:val="22"/>
                <w:lang w:val="vi-VN"/>
              </w:rPr>
              <w:t xml:space="preserve"> và Môi trường tổ chức thực hiện điều tra địa chất về khoáng sản; </w:t>
            </w:r>
          </w:p>
          <w:p w14:paraId="1E9C5B0E" w14:textId="77777777" w:rsidR="001208FB" w:rsidRPr="00072F0C" w:rsidRDefault="001208FB" w:rsidP="00072F0C">
            <w:pPr>
              <w:widowControl w:val="0"/>
              <w:spacing w:before="60"/>
              <w:jc w:val="both"/>
              <w:rPr>
                <w:iCs/>
                <w:strike/>
                <w:sz w:val="22"/>
                <w:szCs w:val="22"/>
                <w:lang w:val="vi-VN"/>
              </w:rPr>
            </w:pPr>
            <w:r w:rsidRPr="00072F0C">
              <w:rPr>
                <w:iCs/>
                <w:sz w:val="22"/>
                <w:szCs w:val="22"/>
                <w:lang w:val="vi-VN"/>
              </w:rPr>
              <w:t xml:space="preserve">đ) Ủy ban nhân dân cấp tỉnh tổ chức thực hiện đánh giá tiềm năng khoáng sản đối với khoáng sản nhóm III, nhóm IV. </w:t>
            </w:r>
          </w:p>
          <w:p w14:paraId="6F5DFC27" w14:textId="77777777" w:rsidR="001208FB" w:rsidRPr="00072F0C" w:rsidRDefault="001208FB" w:rsidP="00072F0C">
            <w:pPr>
              <w:widowControl w:val="0"/>
              <w:spacing w:before="60"/>
              <w:jc w:val="both"/>
              <w:rPr>
                <w:sz w:val="28"/>
                <w:szCs w:val="28"/>
                <w:lang w:val="vi-VN"/>
              </w:rPr>
            </w:pPr>
            <w:r w:rsidRPr="00072F0C">
              <w:rPr>
                <w:sz w:val="22"/>
                <w:szCs w:val="22"/>
                <w:lang w:val="vi-VN"/>
              </w:rPr>
              <w:t xml:space="preserve">3. Bộ trưởng Bộ </w:t>
            </w:r>
            <w:del w:id="51" w:author="Luan Dang" w:date="2025-07-19T17:29:00Z">
              <w:r w:rsidRPr="00072F0C">
                <w:rPr>
                  <w:sz w:val="22"/>
                  <w:szCs w:val="22"/>
                  <w:lang w:val="vi-VN"/>
                </w:rPr>
                <w:delText>Tài nguyên</w:delText>
              </w:r>
            </w:del>
            <w:r w:rsidRPr="00072F0C">
              <w:rPr>
                <w:sz w:val="22"/>
                <w:szCs w:val="22"/>
                <w:lang w:val="vi-VN"/>
              </w:rPr>
              <w:t xml:space="preserve"> </w:t>
            </w:r>
            <w:ins w:id="52" w:author="Luan Dang" w:date="2025-07-19T17:29:00Z">
              <w:r w:rsidRPr="00072F0C">
                <w:rPr>
                  <w:b/>
                  <w:bCs/>
                  <w:i/>
                  <w:iCs/>
                  <w:sz w:val="22"/>
                  <w:szCs w:val="22"/>
                </w:rPr>
                <w:t>Nông nghiệp</w:t>
              </w:r>
            </w:ins>
            <w:r w:rsidRPr="00072F0C">
              <w:rPr>
                <w:sz w:val="22"/>
                <w:szCs w:val="22"/>
                <w:lang w:val="vi-VN"/>
              </w:rPr>
              <w:t xml:space="preserve"> và Môi trường quy định chi tiết khoản 1 Điều này; quy định việc lập, thẩm định, phê duyệt đề án, dự án, nhiệm vụ, báo cáo kết quả điều tra địa chất về khoáng sản.</w:t>
            </w:r>
          </w:p>
        </w:tc>
        <w:tc>
          <w:tcPr>
            <w:tcW w:w="4852" w:type="dxa"/>
          </w:tcPr>
          <w:p w14:paraId="039F5CBB" w14:textId="61D82E02"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bCs/>
                <w:iCs/>
                <w:sz w:val="22"/>
                <w:szCs w:val="22"/>
              </w:rPr>
              <w:lastRenderedPageBreak/>
              <w:t>Sửa đổi cho phù hợp với quy định về phân cấp, phân quyền trong lĩnh vực địa chất, khoáng sản</w:t>
            </w:r>
            <w:r w:rsidRPr="005B0268">
              <w:rPr>
                <w:rFonts w:eastAsia="Calibri"/>
                <w:bCs/>
                <w:iCs/>
                <w:sz w:val="22"/>
                <w:szCs w:val="22"/>
              </w:rPr>
              <w:t>.</w:t>
            </w:r>
          </w:p>
        </w:tc>
      </w:tr>
      <w:tr w:rsidR="001208FB" w:rsidRPr="00072F0C" w14:paraId="2F4A455D" w14:textId="77777777" w:rsidTr="00072F0C">
        <w:tc>
          <w:tcPr>
            <w:tcW w:w="5650" w:type="dxa"/>
          </w:tcPr>
          <w:p w14:paraId="28EA2D7D"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21. Quyền và nghĩa vụ của tổ chức thực hiện điều tra địa chất về khoáng sản</w:t>
            </w:r>
          </w:p>
          <w:p w14:paraId="3ADFDEA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1. Quyền của tổ chức thực hiện điều tra địa chất về khoáng </w:t>
            </w:r>
            <w:r w:rsidRPr="00957DE8">
              <w:rPr>
                <w:rFonts w:eastAsia="SimSun"/>
                <w:sz w:val="22"/>
                <w:szCs w:val="22"/>
                <w:lang w:val="vi-VN"/>
              </w:rPr>
              <w:lastRenderedPageBreak/>
              <w:t>sản bao gồm:</w:t>
            </w:r>
          </w:p>
          <w:p w14:paraId="396DF9D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Điều tra theo đề án, dự án, nhiệm vụ đã được cơ quan quản lý nhà nước có thẩm quyền về địa chất phê duyệt;</w:t>
            </w:r>
          </w:p>
          <w:p w14:paraId="4B15D3D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Chuyển ra ngoài khu vực điều tra địa chất về khoáng sản, kể cả ra nước ngoài các loại mẫu vật với khối lượng và chủng loại phù hợp với tính chất và yêu cầu để phân tích, thử nghiệm theo đề án, dự án, nhiệm vụ đã được phê duyệt.</w:t>
            </w:r>
          </w:p>
          <w:p w14:paraId="1F6DB8A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Nghĩa vụ của tổ chức thực hiện điều tra địa chất về khoáng sản bao gồm:</w:t>
            </w:r>
          </w:p>
          <w:p w14:paraId="4F52943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Đăng ký điều tra địa chất về khoáng sản với cơ quan quản lý nhà nước có thẩm quyền về địa chất theo quy định tại Điều 23 của Luật này;</w:t>
            </w:r>
          </w:p>
          <w:p w14:paraId="2E0C29B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Thực hiện đúng đề án, dự án, nhiệm vụ đã được phê duyệt và tiêu chuẩn, quy chuẩn kỹ thuật, quy định kỹ thuật, định mức, đơn giá trong điều tra địa chất về khoáng sản;</w:t>
            </w:r>
          </w:p>
          <w:p w14:paraId="23A92C5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Bảo đảm tính trung thực, đầy đủ trong việc thu thập, tổng hợp tài liệu, thông tin, dữ liệu; bảo mật thông tin về điều tra cơ bản địa chất theo quy định của  pháp luật về bảo vệ bí mật nhà nước;</w:t>
            </w:r>
          </w:p>
          <w:p w14:paraId="2C17F8A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d) Bảo vệ môi trường, tài nguyên địa chất, khoáng sản trong quá trình điều tra địa chất về khoáng sản;</w:t>
            </w:r>
          </w:p>
          <w:p w14:paraId="2EAAE4B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đ) Trình cơ quan quản lý nhà nước có thẩm quyền về địa chất phê duyệt báo cáo kết quả điều tra địa chất về khoáng sản;</w:t>
            </w:r>
          </w:p>
          <w:p w14:paraId="6D15870A"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e) Nộp báo cáo kết quả điều tra địa chất về khoáng sản, mẫu vật địa chất, khoáng sản theo quy định của Luật này và quy định của pháp luật về lưu trữ.</w:t>
            </w:r>
          </w:p>
        </w:tc>
        <w:tc>
          <w:tcPr>
            <w:tcW w:w="4852" w:type="dxa"/>
          </w:tcPr>
          <w:p w14:paraId="6DEA71C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561CF0AF" w14:textId="42357AE9"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5D44146E" w14:textId="77777777" w:rsidTr="00072F0C">
        <w:tc>
          <w:tcPr>
            <w:tcW w:w="5650" w:type="dxa"/>
          </w:tcPr>
          <w:p w14:paraId="4F53C7D1" w14:textId="77777777" w:rsidR="001208FB" w:rsidRPr="00072F0C" w:rsidRDefault="001208FB" w:rsidP="00072F0C">
            <w:pPr>
              <w:adjustRightInd w:val="0"/>
              <w:snapToGrid w:val="0"/>
              <w:spacing w:beforeLines="60" w:before="144"/>
              <w:outlineLvl w:val="2"/>
              <w:rPr>
                <w:rFonts w:eastAsia="Calibri"/>
                <w:b/>
                <w:bCs/>
                <w:iCs/>
                <w:sz w:val="22"/>
                <w:szCs w:val="22"/>
                <w:shd w:val="clear" w:color="auto" w:fill="FFFFFF"/>
                <w:lang w:val="vi-VN"/>
              </w:rPr>
            </w:pPr>
            <w:r w:rsidRPr="00957DE8">
              <w:rPr>
                <w:rFonts w:eastAsia="Calibri"/>
                <w:b/>
                <w:bCs/>
                <w:iCs/>
                <w:sz w:val="22"/>
                <w:szCs w:val="22"/>
                <w:lang w:val="vi-VN"/>
              </w:rPr>
              <w:t>Điều 22. Quy định về tham gia điều tra địa chất về khoáng sản của tổ chức, cá nhân</w:t>
            </w:r>
            <w:r w:rsidRPr="00957DE8">
              <w:rPr>
                <w:rFonts w:eastAsia="Calibri"/>
                <w:b/>
                <w:bCs/>
                <w:iCs/>
                <w:sz w:val="22"/>
                <w:szCs w:val="22"/>
                <w:shd w:val="clear" w:color="auto" w:fill="FFFFFF"/>
                <w:lang w:val="vi-VN"/>
              </w:rPr>
              <w:t xml:space="preserve"> </w:t>
            </w:r>
          </w:p>
          <w:p w14:paraId="5C257E4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1. Nguyên tắc tham gia điều tra địa chất về khoáng sản bao gồm: </w:t>
            </w:r>
          </w:p>
          <w:p w14:paraId="256981F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lastRenderedPageBreak/>
              <w:t xml:space="preserve">a) Đề án điều tra địa chất về khoáng sản phải nằm trong quy hoạch điều tra cơ bản địa chất, khoáng sản và được Thủ tướng Chính phủ chấp thuận thực hiện theo hình thức tham gia điều tra; </w:t>
            </w:r>
          </w:p>
          <w:p w14:paraId="5BAADDD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b) Tổ chức, cá nhân tham gia điều tra địa chất về khoáng sản đối với đề án thuộc danh mục quy định tại điểm c khoản 2 Điều 20 của Luật này và phải bảo đảm kinh phí thực hiện toàn bộ đề án; có văn bản, tài liệu chứng minh năng lực tài chính;  </w:t>
            </w:r>
          </w:p>
          <w:p w14:paraId="450D01B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pacing w:val="6"/>
                <w:sz w:val="22"/>
                <w:szCs w:val="22"/>
                <w:lang w:val="vi-VN"/>
              </w:rPr>
              <w:t xml:space="preserve">c) </w:t>
            </w:r>
            <w:r w:rsidRPr="00957DE8">
              <w:rPr>
                <w:rFonts w:eastAsia="SimSun"/>
                <w:sz w:val="22"/>
                <w:szCs w:val="22"/>
                <w:lang w:val="vi-VN"/>
              </w:rPr>
              <w:t>Việc tuyển chọn tổ chức, cá nhân tham gia điều tra địa chất về khoáng sản phải bảo đảm nguyên tắc cạnh tranh, công khai, minh bạch;</w:t>
            </w:r>
          </w:p>
          <w:p w14:paraId="1F07419E"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t>d) Việc tham gia điều tra địa chất về khoáng sản được thể hiện trong hợp đồng giữa tổ chức, cá nhân với cơ quan quản lý nhà nước có thẩm quyền về địa chất.</w:t>
            </w:r>
          </w:p>
          <w:p w14:paraId="746CFB19"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2. Tổ chức, cá nhân tham gia điều tra địa chất về khoáng sản có các quyền sau đây:</w:t>
            </w:r>
          </w:p>
          <w:p w14:paraId="13E9F0D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a) Được tham gia kiểm tra, giám sát thi công, nghiệm thu báo cáo kết quả thực hiện đề án; </w:t>
            </w:r>
          </w:p>
          <w:p w14:paraId="10C8F3DF"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t>b) Được lựa chọn một phần hoặc toàn bộ diện tích khu vực có tiềm năng khoáng sản ở khu vực đã tham gia điều tra địa chất về khoáng sản để đề nghị bổ sung vào quy hoạch khoáng sản</w:t>
            </w:r>
            <w:r w:rsidRPr="00957DE8">
              <w:rPr>
                <w:rFonts w:eastAsia="SimSun"/>
                <w:sz w:val="22"/>
                <w:szCs w:val="22"/>
                <w:lang w:val="vi-VN"/>
              </w:rPr>
              <w:t xml:space="preserve"> nhóm I, quy hoạch khoáng sản nhóm II</w:t>
            </w:r>
            <w:r w:rsidRPr="00957DE8">
              <w:rPr>
                <w:rFonts w:eastAsia="SimSun"/>
                <w:spacing w:val="-6"/>
                <w:sz w:val="22"/>
                <w:szCs w:val="22"/>
                <w:lang w:val="vi-VN"/>
              </w:rPr>
              <w:t xml:space="preserve"> và khu vực không đấu giá quyền khai thác khoáng sản;</w:t>
            </w:r>
          </w:p>
          <w:p w14:paraId="0840795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Được ưu tiên cấp giấy phép thăm dò khoáng sản không qua đấu giá quyền khai thác khoáng sản khi khu vực lựa chọn theo quy định tại điểm b khoản này được đưa vào quy hoạch khoáng sản nhóm I, quy hoạch khoáng sản nhóm II; thời hạn ưu tiên là 24 tháng tính từ ngày khu vực lựa chọn theo quy định tại điểm b khoản này được đưa vào khu vực không đấu giá quyền khai thác khoáng sản;</w:t>
            </w:r>
          </w:p>
          <w:p w14:paraId="2C7BFBD0"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lastRenderedPageBreak/>
              <w:t xml:space="preserve">d) Được sử dụng thông tin, dữ liệu điều tra địa chất về khoáng sản trong khu vực tham gia điều tra địa chất về khoáng sản để lập hồ sơ thăm dò khoáng sản; </w:t>
            </w:r>
          </w:p>
          <w:p w14:paraId="2B78220C"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đ) Trường hợp không đủ điều kiện để được cấp giấy phép thăm dò khoáng sản ở khu vực đã lựa chọn theo quy định của Luật này hoặc không có nhu cầu tiếp tục thăm dò thì không được hoàn trả kinh phí đầu tư.</w:t>
            </w:r>
          </w:p>
          <w:p w14:paraId="3ABEE4C6"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t xml:space="preserve">3. Tổ chức, cá nhân tham gia điều tra địa chất về khoáng sản có nghĩa vụ thực hiện đúng hợp đồng đã ký với cơ quan quản lý nhà nước có thẩm quyền về địa chất. </w:t>
            </w:r>
          </w:p>
          <w:p w14:paraId="485B6588"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shd w:val="clear" w:color="auto" w:fill="FFFFFF"/>
                <w:lang w:val="vi-VN"/>
              </w:rPr>
            </w:pPr>
            <w:r w:rsidRPr="00957DE8">
              <w:rPr>
                <w:rFonts w:eastAsia="SimSun"/>
                <w:sz w:val="22"/>
                <w:szCs w:val="22"/>
                <w:lang w:val="vi-VN"/>
              </w:rPr>
              <w:t>4. Chính phủ quy định chi tiết Điều này; quy định việc tuyển chọn tổ chức, cá nhân tham gia điều tra địa chất về khoáng sản.</w:t>
            </w:r>
          </w:p>
        </w:tc>
        <w:tc>
          <w:tcPr>
            <w:tcW w:w="4852" w:type="dxa"/>
          </w:tcPr>
          <w:p w14:paraId="7552F7E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0AFE6A63" w14:textId="6AE67D01"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70DEDA02" w14:textId="77777777" w:rsidTr="00072F0C">
        <w:tc>
          <w:tcPr>
            <w:tcW w:w="5650" w:type="dxa"/>
          </w:tcPr>
          <w:p w14:paraId="17D0B03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23. Đăng ký hoạt động điều tra cơ bản địa chất, điều tra địa chất về khoáng sản</w:t>
            </w:r>
          </w:p>
          <w:p w14:paraId="3C04987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Tổ chức thực hiện đề án, dự án, nhiệm vụ điều tra cơ bản địa chất, điều tra địa chất về khoáng sản phải đăng ký trước khi thực hiện.</w:t>
            </w:r>
          </w:p>
          <w:p w14:paraId="175A5524"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t>2. Tổ chức thực hiện đề án, dự án, nhiệm vụ điều tra cơ bản địa chất, điều tra địa chất về khoáng sản phải đăng ký bổ sung, đăng ký điều chỉnh khi có thay đổi về mục tiêu, nhiệm vụ, diện tích, phương pháp điều tra so với đề án, dự án, nhiệm vụ được phê duyệt.</w:t>
            </w:r>
          </w:p>
          <w:p w14:paraId="7F81113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3. Tổ chức, cá nhân tham gia điều tra địa chất về khoáng sản đã được tuyển chọn không phải đăng ký hoạt động điều tra địa chất về khoáng sản quy định tại khoản 1 và khoản 2 Điều này.</w:t>
            </w:r>
          </w:p>
          <w:p w14:paraId="157EE565"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4. Chính phủ quy định chi tiết Điều này.</w:t>
            </w:r>
          </w:p>
        </w:tc>
        <w:tc>
          <w:tcPr>
            <w:tcW w:w="4852" w:type="dxa"/>
          </w:tcPr>
          <w:p w14:paraId="403308F7"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00EBCB31" w14:textId="5366B533"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44466250" w14:textId="77777777" w:rsidTr="00072F0C">
        <w:tc>
          <w:tcPr>
            <w:tcW w:w="5650" w:type="dxa"/>
          </w:tcPr>
          <w:p w14:paraId="305E7C4F" w14:textId="77777777" w:rsidR="001208FB" w:rsidRPr="00072F0C" w:rsidRDefault="001208FB" w:rsidP="00072F0C">
            <w:pPr>
              <w:widowControl w:val="0"/>
              <w:overflowPunct w:val="0"/>
              <w:autoSpaceDE w:val="0"/>
              <w:autoSpaceDN w:val="0"/>
              <w:adjustRightInd w:val="0"/>
              <w:snapToGrid w:val="0"/>
              <w:spacing w:beforeLines="60" w:before="144"/>
              <w:jc w:val="center"/>
              <w:textAlignment w:val="baseline"/>
              <w:outlineLvl w:val="0"/>
              <w:rPr>
                <w:rFonts w:eastAsia="SimSun"/>
                <w:b/>
                <w:bCs/>
                <w:spacing w:val="6"/>
                <w:kern w:val="32"/>
                <w:sz w:val="22"/>
                <w:szCs w:val="22"/>
                <w:lang w:val="vi-VN"/>
              </w:rPr>
            </w:pPr>
            <w:r w:rsidRPr="00957DE8">
              <w:rPr>
                <w:rFonts w:eastAsia="SimSun"/>
                <w:b/>
                <w:bCs/>
                <w:spacing w:val="6"/>
                <w:kern w:val="32"/>
                <w:sz w:val="22"/>
                <w:szCs w:val="22"/>
                <w:lang w:val="vi-VN"/>
              </w:rPr>
              <w:t>Chương V</w:t>
            </w:r>
            <w:r w:rsidRPr="00072F0C">
              <w:rPr>
                <w:b/>
                <w:bCs/>
                <w:spacing w:val="6"/>
                <w:kern w:val="32"/>
                <w:sz w:val="22"/>
                <w:szCs w:val="22"/>
                <w:lang w:val="vi-VN"/>
              </w:rPr>
              <w:t xml:space="preserve">. </w:t>
            </w:r>
            <w:r w:rsidRPr="00957DE8">
              <w:rPr>
                <w:rFonts w:eastAsia="SimSun"/>
                <w:b/>
                <w:bCs/>
                <w:spacing w:val="6"/>
                <w:kern w:val="32"/>
                <w:sz w:val="22"/>
                <w:szCs w:val="22"/>
                <w:lang w:val="vi-VN"/>
              </w:rPr>
              <w:t>KHU VỰC KHOÁNG SẢN; SỬ DỤNG ĐẤT, NƯỚC, KHU VỰC BIỂN VÀ HẠ TẦNG KỸ THUẬT TRONG HOẠT ĐỘNG KHOÁNG SẢN</w:t>
            </w:r>
          </w:p>
        </w:tc>
        <w:tc>
          <w:tcPr>
            <w:tcW w:w="4852" w:type="dxa"/>
          </w:tcPr>
          <w:p w14:paraId="33D3B233" w14:textId="77777777" w:rsidR="001208FB" w:rsidRPr="00072F0C" w:rsidRDefault="001208FB" w:rsidP="00072F0C">
            <w:pPr>
              <w:widowControl w:val="0"/>
              <w:overflowPunct w:val="0"/>
              <w:autoSpaceDE w:val="0"/>
              <w:autoSpaceDN w:val="0"/>
              <w:adjustRightInd w:val="0"/>
              <w:snapToGrid w:val="0"/>
              <w:spacing w:beforeLines="60" w:before="144"/>
              <w:jc w:val="center"/>
              <w:textAlignment w:val="baseline"/>
              <w:outlineLvl w:val="0"/>
              <w:rPr>
                <w:rFonts w:eastAsia="SimSun"/>
                <w:b/>
                <w:bCs/>
                <w:spacing w:val="6"/>
                <w:kern w:val="32"/>
                <w:sz w:val="22"/>
                <w:szCs w:val="22"/>
                <w:lang w:val="vi-VN"/>
              </w:rPr>
            </w:pPr>
          </w:p>
        </w:tc>
        <w:tc>
          <w:tcPr>
            <w:tcW w:w="4852" w:type="dxa"/>
          </w:tcPr>
          <w:p w14:paraId="5B681DA6" w14:textId="77777777" w:rsidR="001208FB" w:rsidRPr="005B0268" w:rsidRDefault="001208FB" w:rsidP="00072F0C">
            <w:pPr>
              <w:widowControl w:val="0"/>
              <w:overflowPunct w:val="0"/>
              <w:autoSpaceDE w:val="0"/>
              <w:autoSpaceDN w:val="0"/>
              <w:adjustRightInd w:val="0"/>
              <w:snapToGrid w:val="0"/>
              <w:spacing w:beforeLines="60" w:before="144"/>
              <w:jc w:val="center"/>
              <w:textAlignment w:val="baseline"/>
              <w:outlineLvl w:val="0"/>
              <w:rPr>
                <w:rFonts w:eastAsia="SimSun"/>
                <w:bCs/>
                <w:spacing w:val="6"/>
                <w:kern w:val="32"/>
                <w:sz w:val="22"/>
                <w:szCs w:val="22"/>
                <w:lang w:val="vi-VN"/>
              </w:rPr>
            </w:pPr>
          </w:p>
        </w:tc>
      </w:tr>
      <w:tr w:rsidR="001208FB" w:rsidRPr="00072F0C" w14:paraId="5732FC68" w14:textId="77777777" w:rsidTr="00072F0C">
        <w:tc>
          <w:tcPr>
            <w:tcW w:w="5650" w:type="dxa"/>
          </w:tcPr>
          <w:p w14:paraId="5B367E50"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r w:rsidRPr="00957DE8">
              <w:rPr>
                <w:rFonts w:eastAsia="SimSun"/>
                <w:b/>
                <w:bCs/>
                <w:spacing w:val="6"/>
                <w:kern w:val="32"/>
                <w:sz w:val="22"/>
                <w:szCs w:val="22"/>
                <w:lang w:val="vi-VN"/>
              </w:rPr>
              <w:lastRenderedPageBreak/>
              <w:t>Mục 1</w:t>
            </w:r>
            <w:r w:rsidRPr="00072F0C">
              <w:rPr>
                <w:b/>
                <w:bCs/>
                <w:spacing w:val="6"/>
                <w:kern w:val="32"/>
                <w:sz w:val="22"/>
                <w:szCs w:val="22"/>
                <w:lang w:val="vi-VN"/>
              </w:rPr>
              <w:t xml:space="preserve">. </w:t>
            </w:r>
            <w:r w:rsidRPr="00957DE8">
              <w:rPr>
                <w:rFonts w:eastAsia="SimSun"/>
                <w:b/>
                <w:bCs/>
                <w:spacing w:val="6"/>
                <w:kern w:val="32"/>
                <w:sz w:val="22"/>
                <w:szCs w:val="22"/>
                <w:lang w:val="vi-VN"/>
              </w:rPr>
              <w:t>KHU VỰC KHOÁNG SẢN</w:t>
            </w:r>
          </w:p>
        </w:tc>
        <w:tc>
          <w:tcPr>
            <w:tcW w:w="4852" w:type="dxa"/>
          </w:tcPr>
          <w:p w14:paraId="5498A871"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p>
        </w:tc>
        <w:tc>
          <w:tcPr>
            <w:tcW w:w="4852" w:type="dxa"/>
          </w:tcPr>
          <w:p w14:paraId="7F82C7AC"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0"/>
              <w:rPr>
                <w:rFonts w:eastAsia="SimSun"/>
                <w:bCs/>
                <w:spacing w:val="6"/>
                <w:kern w:val="32"/>
                <w:sz w:val="22"/>
                <w:szCs w:val="22"/>
                <w:lang w:val="vi-VN"/>
              </w:rPr>
            </w:pPr>
          </w:p>
        </w:tc>
      </w:tr>
      <w:tr w:rsidR="001208FB" w:rsidRPr="00072F0C" w14:paraId="11C4B643" w14:textId="77777777" w:rsidTr="00072F0C">
        <w:tc>
          <w:tcPr>
            <w:tcW w:w="5650" w:type="dxa"/>
          </w:tcPr>
          <w:p w14:paraId="5A0A0369"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24. Phân loại khu vực khoáng sản</w:t>
            </w:r>
          </w:p>
          <w:p w14:paraId="4D31C6FC"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1. Khu vực hoạt động khoáng sản.</w:t>
            </w:r>
          </w:p>
          <w:p w14:paraId="09AB8459"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2. Khu vực quy hoạch hoạt động khoáng sản.</w:t>
            </w:r>
          </w:p>
          <w:p w14:paraId="1400F2CC"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3. Khu vực cấm hoạt động khoáng sản.</w:t>
            </w:r>
          </w:p>
          <w:p w14:paraId="036F32E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4. Khu vực tạm thời cấm hoạt động khoáng sản.</w:t>
            </w:r>
          </w:p>
          <w:p w14:paraId="5BFFD979"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5. Khu vực có khoáng sản phân tán, nhỏ lẻ.</w:t>
            </w:r>
          </w:p>
          <w:p w14:paraId="0146DAD7"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6. Khu vực dự trữ khoáng sản quốc gia.</w:t>
            </w:r>
          </w:p>
        </w:tc>
        <w:tc>
          <w:tcPr>
            <w:tcW w:w="4852" w:type="dxa"/>
          </w:tcPr>
          <w:p w14:paraId="16462274"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1BA48666" w14:textId="65DD54F4"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37967C57" w14:textId="77777777" w:rsidTr="00072F0C">
        <w:tc>
          <w:tcPr>
            <w:tcW w:w="5650" w:type="dxa"/>
          </w:tcPr>
          <w:p w14:paraId="4290D0D7" w14:textId="77777777" w:rsidR="001208FB" w:rsidRPr="00072F0C" w:rsidRDefault="001208FB" w:rsidP="00072F0C">
            <w:pPr>
              <w:adjustRightInd w:val="0"/>
              <w:snapToGrid w:val="0"/>
              <w:spacing w:beforeLines="60" w:before="144"/>
              <w:outlineLvl w:val="2"/>
              <w:rPr>
                <w:rFonts w:eastAsia="Calibri"/>
                <w:b/>
                <w:bCs/>
                <w:iCs/>
                <w:strike/>
                <w:sz w:val="22"/>
                <w:szCs w:val="22"/>
                <w:lang w:val="vi-VN"/>
              </w:rPr>
            </w:pPr>
            <w:r w:rsidRPr="00957DE8">
              <w:rPr>
                <w:rFonts w:eastAsia="Calibri"/>
                <w:b/>
                <w:bCs/>
                <w:iCs/>
                <w:sz w:val="22"/>
                <w:szCs w:val="22"/>
                <w:lang w:val="vi-VN"/>
              </w:rPr>
              <w:t>Điều 25. Khu vực hoạt động khoáng sản, khu vực quy hoạch hoạt động khoáng sản</w:t>
            </w:r>
          </w:p>
          <w:p w14:paraId="48A8958B"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1. Khu vực hoạt động khoáng sản là khu vực đã được cấp giấy phép thăm dò khoáng sản, các loại giấy phép khai thác khoáng sản, giấy phép khai thác tận thu</w:t>
            </w:r>
            <w:r w:rsidRPr="00957DE8">
              <w:rPr>
                <w:rFonts w:eastAsia="SimSun"/>
                <w:sz w:val="22"/>
                <w:szCs w:val="22"/>
                <w:lang w:val="vi-VN"/>
              </w:rPr>
              <w:t xml:space="preserve"> </w:t>
            </w:r>
            <w:r w:rsidRPr="00957DE8">
              <w:rPr>
                <w:rFonts w:eastAsia="SimSun"/>
                <w:iCs/>
                <w:sz w:val="22"/>
                <w:szCs w:val="22"/>
                <w:lang w:val="vi-VN"/>
              </w:rPr>
              <w:t>khoáng sản đang còn hiệu lực; khu vực đóng cửa mỏ khoáng sản.</w:t>
            </w:r>
          </w:p>
          <w:p w14:paraId="067DD7F5"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2. Khu vực quy hoạch hoạt động khoáng sản là khu vực có khoáng sản đã được điều tra địa chất về khoáng sản và được cơ quan nhà nước có thẩm quyền khoanh định trong quy hoạch khoáng sản</w:t>
            </w:r>
            <w:r w:rsidRPr="00957DE8">
              <w:rPr>
                <w:rFonts w:eastAsia="SimSun"/>
                <w:sz w:val="22"/>
                <w:szCs w:val="22"/>
                <w:lang w:val="vi-VN"/>
              </w:rPr>
              <w:t xml:space="preserve"> nhóm I, quy hoạch khoáng sản nhóm II</w:t>
            </w:r>
            <w:r w:rsidRPr="00957DE8">
              <w:rPr>
                <w:rFonts w:eastAsia="SimSun"/>
                <w:iCs/>
                <w:sz w:val="22"/>
                <w:szCs w:val="22"/>
                <w:lang w:val="vi-VN"/>
              </w:rPr>
              <w:t>, quy hoạch tỉnh.</w:t>
            </w:r>
          </w:p>
          <w:p w14:paraId="24D2790B" w14:textId="77777777" w:rsidR="001208FB" w:rsidRPr="00072F0C" w:rsidRDefault="001208FB" w:rsidP="00072F0C">
            <w:pPr>
              <w:keepNext/>
              <w:adjustRightInd w:val="0"/>
              <w:snapToGrid w:val="0"/>
              <w:spacing w:beforeLines="60" w:before="144"/>
              <w:rPr>
                <w:spacing w:val="-2"/>
                <w:sz w:val="22"/>
                <w:szCs w:val="22"/>
                <w:lang w:val="vi-VN"/>
              </w:rPr>
            </w:pPr>
            <w:r w:rsidRPr="00957DE8">
              <w:rPr>
                <w:rFonts w:eastAsia="SimSun"/>
                <w:spacing w:val="-2"/>
                <w:sz w:val="22"/>
                <w:szCs w:val="22"/>
                <w:lang w:val="vi-VN"/>
              </w:rPr>
              <w:t xml:space="preserve">3. Căn cứ vào yêu cầu bảo đảm quốc phòng, an ninh; ngăn ngừa, giảm thiểu tác động đến môi trường, cảnh quan thiên nhiên, di tích lịch sử - văn hóa; bảo vệ rừng </w:t>
            </w:r>
            <w:r w:rsidRPr="00957DE8">
              <w:rPr>
                <w:rFonts w:eastAsia="SimSun"/>
                <w:bCs/>
                <w:spacing w:val="-2"/>
                <w:sz w:val="22"/>
                <w:szCs w:val="22"/>
                <w:lang w:val="vi-VN"/>
              </w:rPr>
              <w:t>sản xuất là rừng tự nhiên</w:t>
            </w:r>
            <w:r w:rsidRPr="00957DE8">
              <w:rPr>
                <w:rFonts w:eastAsia="SimSun"/>
                <w:spacing w:val="-2"/>
                <w:sz w:val="22"/>
                <w:szCs w:val="22"/>
                <w:lang w:val="vi-VN"/>
              </w:rPr>
              <w:t>; bảo vệ công trình quy định tại điểm e khoản 1 Điều 26 của Luật này, hoạt động thăm dò, khai thác khoáng sản có thể bị hạn chế về một, một số hoặc tất cả nội dung sau đây:</w:t>
            </w:r>
          </w:p>
          <w:p w14:paraId="397A66D3" w14:textId="77777777" w:rsidR="001208FB" w:rsidRPr="00072F0C" w:rsidRDefault="001208FB" w:rsidP="00072F0C">
            <w:pPr>
              <w:keepNext/>
              <w:adjustRightInd w:val="0"/>
              <w:snapToGrid w:val="0"/>
              <w:spacing w:beforeLines="60" w:before="144"/>
              <w:rPr>
                <w:sz w:val="22"/>
                <w:szCs w:val="22"/>
                <w:lang w:val="vi-VN"/>
              </w:rPr>
            </w:pPr>
            <w:r w:rsidRPr="00957DE8">
              <w:rPr>
                <w:rFonts w:eastAsia="SimSun"/>
                <w:sz w:val="22"/>
                <w:szCs w:val="22"/>
                <w:lang w:val="vi-VN"/>
              </w:rPr>
              <w:t>a) Tổ chức, cá nhân được phép thăm dò, khai thác khoáng sản;</w:t>
            </w:r>
          </w:p>
          <w:p w14:paraId="27C77F9A" w14:textId="77777777" w:rsidR="001208FB" w:rsidRPr="00072F0C" w:rsidRDefault="001208FB" w:rsidP="00072F0C">
            <w:pPr>
              <w:keepNext/>
              <w:adjustRightInd w:val="0"/>
              <w:snapToGrid w:val="0"/>
              <w:spacing w:beforeLines="60" w:before="144"/>
              <w:rPr>
                <w:sz w:val="22"/>
                <w:szCs w:val="22"/>
                <w:lang w:val="vi-VN"/>
              </w:rPr>
            </w:pPr>
            <w:r w:rsidRPr="00957DE8">
              <w:rPr>
                <w:rFonts w:eastAsia="SimSun"/>
                <w:sz w:val="22"/>
                <w:szCs w:val="22"/>
                <w:lang w:val="vi-VN"/>
              </w:rPr>
              <w:t>b) Công suất khai thác khoáng sản;</w:t>
            </w:r>
          </w:p>
          <w:p w14:paraId="2B76ED58" w14:textId="77777777" w:rsidR="001208FB" w:rsidRPr="00072F0C" w:rsidRDefault="001208FB" w:rsidP="00072F0C">
            <w:pPr>
              <w:keepNext/>
              <w:adjustRightInd w:val="0"/>
              <w:snapToGrid w:val="0"/>
              <w:spacing w:beforeLines="60" w:before="144"/>
              <w:rPr>
                <w:sz w:val="22"/>
                <w:szCs w:val="22"/>
                <w:lang w:val="vi-VN"/>
              </w:rPr>
            </w:pPr>
            <w:r w:rsidRPr="00957DE8">
              <w:rPr>
                <w:rFonts w:eastAsia="SimSun"/>
                <w:sz w:val="22"/>
                <w:szCs w:val="22"/>
                <w:lang w:val="vi-VN"/>
              </w:rPr>
              <w:lastRenderedPageBreak/>
              <w:t>c) Thời gian khai thác khoáng sản;</w:t>
            </w:r>
          </w:p>
          <w:p w14:paraId="0C7C1DDE" w14:textId="77777777" w:rsidR="001208FB" w:rsidRPr="00072F0C" w:rsidRDefault="001208FB" w:rsidP="00072F0C">
            <w:pPr>
              <w:keepNext/>
              <w:adjustRightInd w:val="0"/>
              <w:snapToGrid w:val="0"/>
              <w:spacing w:beforeLines="60" w:before="144"/>
              <w:rPr>
                <w:sz w:val="22"/>
                <w:szCs w:val="22"/>
                <w:lang w:val="vi-VN"/>
              </w:rPr>
            </w:pPr>
            <w:r w:rsidRPr="00957DE8">
              <w:rPr>
                <w:rFonts w:eastAsia="SimSun"/>
                <w:sz w:val="22"/>
                <w:szCs w:val="22"/>
                <w:lang w:val="vi-VN"/>
              </w:rPr>
              <w:t>d) Diện tích, độ sâu khai thác khoáng sản và phương pháp thăm dò, khai thác khoáng sản.</w:t>
            </w:r>
          </w:p>
          <w:p w14:paraId="10927969"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trike/>
                <w:sz w:val="22"/>
                <w:szCs w:val="22"/>
                <w:lang w:val="vi-VN"/>
              </w:rPr>
            </w:pPr>
            <w:r w:rsidRPr="00957DE8">
              <w:rPr>
                <w:rFonts w:eastAsia="SimSun"/>
                <w:sz w:val="22"/>
                <w:szCs w:val="22"/>
                <w:lang w:val="vi-VN"/>
              </w:rPr>
              <w:t xml:space="preserve">4. Căn cứ yêu cầu của Bộ, cơ quan ngang Bộ, cơ quan quản lý nhà nước có thẩm quyền quy định tại Điều 108 của Luật này quyết định </w:t>
            </w:r>
            <w:bookmarkStart w:id="53" w:name="_Hlk153442547"/>
            <w:r w:rsidRPr="00957DE8">
              <w:rPr>
                <w:rFonts w:eastAsia="SimSun"/>
                <w:sz w:val="22"/>
                <w:szCs w:val="22"/>
                <w:lang w:val="vi-VN"/>
              </w:rPr>
              <w:t xml:space="preserve">việc </w:t>
            </w:r>
            <w:bookmarkEnd w:id="53"/>
            <w:r w:rsidRPr="00957DE8">
              <w:rPr>
                <w:rFonts w:eastAsia="SimSun"/>
                <w:sz w:val="22"/>
                <w:szCs w:val="22"/>
                <w:lang w:val="vi-VN"/>
              </w:rPr>
              <w:t>hạn chế hoạt động khoáng sản quy định tại khoản 3 Điều này.</w:t>
            </w:r>
          </w:p>
        </w:tc>
        <w:tc>
          <w:tcPr>
            <w:tcW w:w="4852" w:type="dxa"/>
          </w:tcPr>
          <w:p w14:paraId="5E48679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1ABBF443" w14:textId="0300D3F9"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0AC94E94" w14:textId="77777777" w:rsidTr="00072F0C">
        <w:tc>
          <w:tcPr>
            <w:tcW w:w="5650" w:type="dxa"/>
          </w:tcPr>
          <w:p w14:paraId="232CF2D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26. </w:t>
            </w:r>
            <w:bookmarkStart w:id="54" w:name="_Hlk151040662"/>
            <w:r w:rsidRPr="00957DE8">
              <w:rPr>
                <w:rFonts w:eastAsia="Calibri"/>
                <w:b/>
                <w:bCs/>
                <w:iCs/>
                <w:sz w:val="22"/>
                <w:szCs w:val="22"/>
                <w:lang w:val="vi-VN"/>
              </w:rPr>
              <w:t>Khu vực cấm hoạt động khoáng sản, khu vực tạm thời cấm hoạt động khoáng sản</w:t>
            </w:r>
          </w:p>
          <w:bookmarkEnd w:id="54"/>
          <w:p w14:paraId="0E6C144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Khu vực cấm hoạt động khoáng sản được khoanh định trên cơ sở một trong các yếu tố sau đây:</w:t>
            </w:r>
          </w:p>
          <w:p w14:paraId="6352547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Kết quả điều tra địa chất về khoáng sản;</w:t>
            </w:r>
          </w:p>
          <w:p w14:paraId="687F11F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Di tích lịch sử - văn hóa, danh lam thắng cảnh đã được xếp hạng hoặc được khoanh vùng bảo vệ theo quy định của pháp luật về di sản văn hóa; di sản thiên nhiên theo quy định của pháp luật về bảo vệ môi trường;</w:t>
            </w:r>
          </w:p>
          <w:p w14:paraId="6DE0845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Khu vực đất</w:t>
            </w:r>
            <w:r w:rsidRPr="00957DE8">
              <w:rPr>
                <w:rFonts w:eastAsia="SimSun"/>
                <w:i/>
                <w:iCs/>
                <w:sz w:val="22"/>
                <w:szCs w:val="22"/>
                <w:lang w:val="vi-VN"/>
              </w:rPr>
              <w:t xml:space="preserve"> </w:t>
            </w:r>
            <w:r w:rsidRPr="00957DE8">
              <w:rPr>
                <w:rFonts w:eastAsia="SimSun"/>
                <w:sz w:val="22"/>
                <w:szCs w:val="22"/>
                <w:lang w:val="vi-VN"/>
              </w:rPr>
              <w:t>rừng đặc dụng, đất rừng phòng hộ; khu bảo tồn địa chất, khu bảo tồn biển theo quy định của pháp luật;</w:t>
            </w:r>
          </w:p>
          <w:p w14:paraId="59431C55"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d) Khu vực đất quốc phòng, an ninh;</w:t>
            </w:r>
          </w:p>
          <w:p w14:paraId="7EA2D166" w14:textId="77777777" w:rsidR="001208FB" w:rsidRPr="00072F0C" w:rsidRDefault="001208FB" w:rsidP="00072F0C">
            <w:pPr>
              <w:widowControl w:val="0"/>
              <w:adjustRightInd w:val="0"/>
              <w:snapToGrid w:val="0"/>
              <w:spacing w:beforeLines="60" w:before="144"/>
              <w:rPr>
                <w:i/>
                <w:sz w:val="22"/>
                <w:szCs w:val="22"/>
              </w:rPr>
            </w:pPr>
            <w:r w:rsidRPr="00957DE8">
              <w:rPr>
                <w:rFonts w:eastAsia="SimSun"/>
                <w:sz w:val="22"/>
                <w:szCs w:val="22"/>
              </w:rPr>
              <w:t>đ) Đất tôn giáo</w:t>
            </w:r>
            <w:r w:rsidRPr="00957DE8">
              <w:rPr>
                <w:rFonts w:eastAsia="SimSun"/>
                <w:sz w:val="22"/>
                <w:szCs w:val="22"/>
                <w:lang w:val="vi-VN"/>
              </w:rPr>
              <w:t>, đất tín ngưỡng</w:t>
            </w:r>
            <w:r w:rsidRPr="00957DE8">
              <w:rPr>
                <w:rFonts w:eastAsia="SimSun"/>
                <w:sz w:val="22"/>
                <w:szCs w:val="22"/>
              </w:rPr>
              <w:t>;</w:t>
            </w:r>
          </w:p>
          <w:p w14:paraId="4748452B"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 xml:space="preserve">e) Phạm vi bảo vệ công trình quốc phòng và khu quân sự; phạm vi hành lang bảo vệ an toàn hoặc </w:t>
            </w:r>
            <w:bookmarkStart w:id="55" w:name="_Hlk151040716"/>
            <w:r w:rsidRPr="00957DE8">
              <w:rPr>
                <w:rFonts w:eastAsia="SimSun"/>
                <w:sz w:val="22"/>
                <w:szCs w:val="22"/>
              </w:rPr>
              <w:t xml:space="preserve">phạm vi bảo vệ công trình giao thông, </w:t>
            </w:r>
            <w:bookmarkStart w:id="56" w:name="_Hlk153442688"/>
            <w:r w:rsidRPr="00957DE8">
              <w:rPr>
                <w:rFonts w:eastAsia="SimSun"/>
                <w:sz w:val="22"/>
                <w:szCs w:val="22"/>
              </w:rPr>
              <w:t xml:space="preserve">thủy lợi, </w:t>
            </w:r>
            <w:bookmarkEnd w:id="56"/>
            <w:r w:rsidRPr="00957DE8">
              <w:rPr>
                <w:rFonts w:eastAsia="SimSun"/>
                <w:sz w:val="22"/>
                <w:szCs w:val="22"/>
              </w:rPr>
              <w:t>thủy điện, đê điều; hệ thống cấp nước, thoát nước, xử lý chất thải</w:t>
            </w:r>
            <w:bookmarkEnd w:id="55"/>
            <w:r w:rsidRPr="00957DE8">
              <w:rPr>
                <w:rFonts w:eastAsia="SimSun"/>
                <w:sz w:val="22"/>
                <w:szCs w:val="22"/>
              </w:rPr>
              <w:t>; công trình năng lượng, dầu khí; công trình hạ tầng bưu chính, viễn thông, công nghệ thông tin.</w:t>
            </w:r>
          </w:p>
          <w:p w14:paraId="3A925A10" w14:textId="77777777" w:rsidR="001208FB" w:rsidRPr="00072F0C" w:rsidRDefault="001208FB" w:rsidP="00072F0C">
            <w:pPr>
              <w:widowControl w:val="0"/>
              <w:adjustRightInd w:val="0"/>
              <w:snapToGrid w:val="0"/>
              <w:spacing w:beforeLines="60" w:before="144"/>
              <w:rPr>
                <w:iCs/>
                <w:sz w:val="22"/>
                <w:szCs w:val="22"/>
              </w:rPr>
            </w:pPr>
            <w:r w:rsidRPr="00957DE8">
              <w:rPr>
                <w:rFonts w:eastAsia="SimSun"/>
                <w:iCs/>
                <w:sz w:val="22"/>
                <w:szCs w:val="22"/>
              </w:rPr>
              <w:t>2. Khu vực tạm thời cấm hoạt động khoáng sản được khoanh định khi có một trong các yêu cầu sau đây:</w:t>
            </w:r>
          </w:p>
          <w:p w14:paraId="1B95F0AE" w14:textId="77777777" w:rsidR="001208FB" w:rsidRPr="00072F0C" w:rsidRDefault="001208FB" w:rsidP="00072F0C">
            <w:pPr>
              <w:widowControl w:val="0"/>
              <w:adjustRightInd w:val="0"/>
              <w:snapToGrid w:val="0"/>
              <w:spacing w:beforeLines="60" w:before="144"/>
              <w:rPr>
                <w:iCs/>
                <w:sz w:val="22"/>
                <w:szCs w:val="22"/>
              </w:rPr>
            </w:pPr>
            <w:r w:rsidRPr="00957DE8">
              <w:rPr>
                <w:rFonts w:eastAsia="SimSun"/>
                <w:iCs/>
                <w:sz w:val="22"/>
                <w:szCs w:val="22"/>
              </w:rPr>
              <w:t>a) Yêu cầu về quốc phòng, an ninh;</w:t>
            </w:r>
          </w:p>
          <w:p w14:paraId="623F0705" w14:textId="77777777" w:rsidR="001208FB" w:rsidRPr="00072F0C" w:rsidRDefault="001208FB" w:rsidP="00072F0C">
            <w:pPr>
              <w:widowControl w:val="0"/>
              <w:adjustRightInd w:val="0"/>
              <w:snapToGrid w:val="0"/>
              <w:spacing w:beforeLines="60" w:before="144"/>
              <w:rPr>
                <w:iCs/>
                <w:spacing w:val="-6"/>
                <w:sz w:val="22"/>
                <w:szCs w:val="22"/>
              </w:rPr>
            </w:pPr>
            <w:r w:rsidRPr="00957DE8">
              <w:rPr>
                <w:rFonts w:eastAsia="SimSun"/>
                <w:iCs/>
                <w:spacing w:val="-6"/>
                <w:sz w:val="22"/>
                <w:szCs w:val="22"/>
              </w:rPr>
              <w:lastRenderedPageBreak/>
              <w:t>b) Bảo tồn thiên nhiên, bảo vệ nguồn lợi thủy sản, di tích lịch sử - văn hóa, danh lam thắng cảnh đang được Nhà nước xem xét, công nhận hoặc phát hiện trong quá trình thăm dò, khai thác khoáng sản; di sản, di tích thuộc danh mục kiểm kê;</w:t>
            </w:r>
          </w:p>
          <w:p w14:paraId="26FD336B" w14:textId="77777777" w:rsidR="001208FB" w:rsidRPr="00072F0C" w:rsidRDefault="001208FB" w:rsidP="00072F0C">
            <w:pPr>
              <w:widowControl w:val="0"/>
              <w:adjustRightInd w:val="0"/>
              <w:snapToGrid w:val="0"/>
              <w:spacing w:beforeLines="60" w:before="144"/>
              <w:rPr>
                <w:iCs/>
                <w:sz w:val="22"/>
                <w:szCs w:val="22"/>
              </w:rPr>
            </w:pPr>
            <w:r w:rsidRPr="00957DE8">
              <w:rPr>
                <w:rFonts w:eastAsia="SimSun"/>
                <w:iCs/>
                <w:sz w:val="22"/>
                <w:szCs w:val="22"/>
              </w:rPr>
              <w:t>c) Phòng, chống, khắc phục hậu quả thiên tai;</w:t>
            </w:r>
          </w:p>
          <w:p w14:paraId="5AAA5939" w14:textId="77777777" w:rsidR="001208FB" w:rsidRPr="00072F0C" w:rsidRDefault="001208FB" w:rsidP="00072F0C">
            <w:pPr>
              <w:widowControl w:val="0"/>
              <w:adjustRightInd w:val="0"/>
              <w:snapToGrid w:val="0"/>
              <w:spacing w:beforeLines="60" w:before="144"/>
              <w:rPr>
                <w:iCs/>
                <w:sz w:val="22"/>
                <w:szCs w:val="22"/>
              </w:rPr>
            </w:pPr>
            <w:r w:rsidRPr="00957DE8">
              <w:rPr>
                <w:rFonts w:eastAsia="SimSun"/>
                <w:iCs/>
                <w:sz w:val="22"/>
                <w:szCs w:val="22"/>
              </w:rPr>
              <w:t xml:space="preserve">d) </w:t>
            </w:r>
            <w:bookmarkStart w:id="57" w:name="_Hlk151040791"/>
            <w:r w:rsidRPr="00957DE8">
              <w:rPr>
                <w:rFonts w:eastAsia="SimSun"/>
                <w:iCs/>
                <w:sz w:val="22"/>
                <w:szCs w:val="22"/>
              </w:rPr>
              <w:t>Khu vực sông, đoạn sông bị sạt, lở hoặc có nguy cơ bị sạt, lở bờ, bãi sông</w:t>
            </w:r>
            <w:bookmarkEnd w:id="57"/>
            <w:r w:rsidRPr="00957DE8">
              <w:rPr>
                <w:rFonts w:eastAsia="SimSun"/>
                <w:iCs/>
                <w:sz w:val="22"/>
                <w:szCs w:val="22"/>
              </w:rPr>
              <w:t>; khu vực bờ biển bị sạt, lở hoặc có nguy cơ sạt, lở bờ biển.</w:t>
            </w:r>
          </w:p>
          <w:p w14:paraId="542DD93D" w14:textId="77777777" w:rsidR="001208FB" w:rsidRPr="00072F0C" w:rsidRDefault="001208FB" w:rsidP="00072F0C">
            <w:pPr>
              <w:widowControl w:val="0"/>
              <w:adjustRightInd w:val="0"/>
              <w:snapToGrid w:val="0"/>
              <w:spacing w:beforeLines="60" w:before="144"/>
              <w:rPr>
                <w:iCs/>
                <w:sz w:val="22"/>
                <w:szCs w:val="22"/>
              </w:rPr>
            </w:pPr>
            <w:r w:rsidRPr="00957DE8">
              <w:rPr>
                <w:rFonts w:eastAsia="SimSun"/>
                <w:iCs/>
                <w:sz w:val="22"/>
                <w:szCs w:val="22"/>
              </w:rPr>
              <w:t xml:space="preserve">3. Trường hợp cần thăm dò, khai thác khoáng sản ở khu vực cấm hoạt động khoáng sản, khu vực tạm thời cấm hoạt động khoáng sản, cơ quan quản lý nhà nước có thẩm quyền quy định tại Điều 108 của Luật này chủ trì, phối hợp với Bộ, cơ quan ngang Bộ có liên quan căn cứ </w:t>
            </w:r>
            <w:bookmarkStart w:id="58" w:name="_Hlk181022736"/>
            <w:r w:rsidRPr="00957DE8">
              <w:rPr>
                <w:rFonts w:eastAsia="SimSun"/>
                <w:iCs/>
                <w:sz w:val="22"/>
                <w:szCs w:val="22"/>
              </w:rPr>
              <w:t>quy định của pháp luật để báo cáo Thủ tướng Chính phủ xem xét, chấp thuận</w:t>
            </w:r>
            <w:bookmarkEnd w:id="58"/>
            <w:r w:rsidRPr="00957DE8">
              <w:rPr>
                <w:rFonts w:eastAsia="SimSun"/>
                <w:iCs/>
                <w:sz w:val="22"/>
                <w:szCs w:val="22"/>
              </w:rPr>
              <w:t>.</w:t>
            </w:r>
          </w:p>
          <w:p w14:paraId="7DF3EAD3" w14:textId="77777777" w:rsidR="001208FB" w:rsidRPr="00072F0C" w:rsidRDefault="001208FB" w:rsidP="00072F0C">
            <w:pPr>
              <w:widowControl w:val="0"/>
              <w:adjustRightInd w:val="0"/>
              <w:snapToGrid w:val="0"/>
              <w:spacing w:beforeLines="60" w:before="144"/>
              <w:rPr>
                <w:iCs/>
                <w:sz w:val="22"/>
                <w:szCs w:val="22"/>
              </w:rPr>
            </w:pPr>
            <w:r w:rsidRPr="00957DE8">
              <w:rPr>
                <w:rFonts w:eastAsia="SimSun"/>
                <w:iCs/>
                <w:sz w:val="22"/>
                <w:szCs w:val="22"/>
              </w:rPr>
              <w:t xml:space="preserve">4. Ủy ban nhân dân cấp tỉnh khoanh định, trình Thủ tướng Chính phủ phê duyệt khu vực cấm hoạt động khoáng sản, khu vực tạm thời cấm hoạt động khoáng sản sau khi có ý kiến của Bộ Tài nguyên và Môi trường và Bộ, cơ quan ngang Bộ có liên quan. </w:t>
            </w:r>
          </w:p>
          <w:p w14:paraId="11848F8D"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rPr>
              <w:t>5. Chính phủ quy định hồ sơ, trình tự, thủ tục khoanh định khu vực cấm hoạt động khoáng sản, khu vực tạm thời cấm hoạt động khoáng sản; quy định chi tiết khoản 3 Điều này.</w:t>
            </w:r>
          </w:p>
        </w:tc>
        <w:tc>
          <w:tcPr>
            <w:tcW w:w="4852" w:type="dxa"/>
          </w:tcPr>
          <w:p w14:paraId="2583C11B" w14:textId="77777777" w:rsidR="001208FB" w:rsidRPr="00812D85" w:rsidRDefault="001208FB" w:rsidP="00072F0C">
            <w:pPr>
              <w:overflowPunct w:val="0"/>
              <w:autoSpaceDE w:val="0"/>
              <w:autoSpaceDN w:val="0"/>
              <w:adjustRightInd w:val="0"/>
              <w:spacing w:beforeLines="60" w:before="144"/>
              <w:jc w:val="both"/>
              <w:textAlignment w:val="baseline"/>
              <w:outlineLvl w:val="2"/>
              <w:rPr>
                <w:rFonts w:eastAsia="Calibri"/>
                <w:b/>
                <w:bCs/>
                <w:iCs/>
                <w:sz w:val="22"/>
                <w:szCs w:val="22"/>
                <w:lang w:val="vi-VN"/>
              </w:rPr>
            </w:pPr>
            <w:bookmarkStart w:id="59" w:name="_Toc181886911"/>
            <w:r w:rsidRPr="00812D85">
              <w:rPr>
                <w:rFonts w:eastAsia="Calibri"/>
                <w:b/>
                <w:bCs/>
                <w:iCs/>
                <w:sz w:val="22"/>
                <w:szCs w:val="22"/>
                <w:lang w:val="vi-VN"/>
              </w:rPr>
              <w:lastRenderedPageBreak/>
              <w:t>Điều 26. Khu vực cấm hoạt động khoáng sản, khu vực tạm thời cấm hoạt động khoáng sản</w:t>
            </w:r>
            <w:bookmarkEnd w:id="59"/>
          </w:p>
          <w:p w14:paraId="4A93FB14" w14:textId="77777777" w:rsidR="001208FB" w:rsidRPr="00812D85" w:rsidRDefault="001208FB" w:rsidP="00072F0C">
            <w:pPr>
              <w:widowControl w:val="0"/>
              <w:overflowPunct w:val="0"/>
              <w:autoSpaceDE w:val="0"/>
              <w:autoSpaceDN w:val="0"/>
              <w:adjustRightInd w:val="0"/>
              <w:spacing w:beforeLines="60" w:before="144"/>
              <w:jc w:val="both"/>
              <w:textAlignment w:val="baseline"/>
              <w:rPr>
                <w:rFonts w:eastAsia="SimSun"/>
                <w:sz w:val="22"/>
                <w:szCs w:val="22"/>
                <w:lang w:val="vi-VN"/>
              </w:rPr>
            </w:pPr>
            <w:r w:rsidRPr="00812D85">
              <w:rPr>
                <w:rFonts w:eastAsia="SimSun"/>
                <w:sz w:val="22"/>
                <w:szCs w:val="22"/>
                <w:lang w:val="vi-VN"/>
              </w:rPr>
              <w:t>1. Khu vực cấm hoạt động khoáng sản được khoanh định trên cơ sở một trong các yếu tố sau đây:</w:t>
            </w:r>
          </w:p>
          <w:p w14:paraId="2A14190A" w14:textId="77777777" w:rsidR="001208FB" w:rsidRPr="00812D85" w:rsidRDefault="001208FB" w:rsidP="00072F0C">
            <w:pPr>
              <w:widowControl w:val="0"/>
              <w:overflowPunct w:val="0"/>
              <w:autoSpaceDE w:val="0"/>
              <w:autoSpaceDN w:val="0"/>
              <w:adjustRightInd w:val="0"/>
              <w:spacing w:beforeLines="60" w:before="144"/>
              <w:jc w:val="both"/>
              <w:textAlignment w:val="baseline"/>
              <w:rPr>
                <w:rFonts w:eastAsia="SimSun"/>
                <w:sz w:val="22"/>
                <w:szCs w:val="22"/>
                <w:lang w:val="vi-VN"/>
              </w:rPr>
            </w:pPr>
            <w:r w:rsidRPr="00812D85">
              <w:rPr>
                <w:rFonts w:eastAsia="SimSun"/>
                <w:sz w:val="22"/>
                <w:szCs w:val="22"/>
                <w:lang w:val="vi-VN"/>
              </w:rPr>
              <w:t>a) Kết quả điều tra địa chất về khoáng sản;</w:t>
            </w:r>
          </w:p>
          <w:p w14:paraId="60116840" w14:textId="77777777" w:rsidR="001208FB" w:rsidRPr="00812D85" w:rsidRDefault="001208FB" w:rsidP="00072F0C">
            <w:pPr>
              <w:widowControl w:val="0"/>
              <w:overflowPunct w:val="0"/>
              <w:autoSpaceDE w:val="0"/>
              <w:autoSpaceDN w:val="0"/>
              <w:adjustRightInd w:val="0"/>
              <w:spacing w:beforeLines="60" w:before="144"/>
              <w:jc w:val="both"/>
              <w:textAlignment w:val="baseline"/>
              <w:rPr>
                <w:rFonts w:eastAsia="SimSun"/>
                <w:sz w:val="22"/>
                <w:szCs w:val="22"/>
                <w:lang w:val="vi-VN"/>
              </w:rPr>
            </w:pPr>
            <w:r w:rsidRPr="00812D85">
              <w:rPr>
                <w:rFonts w:eastAsia="SimSun"/>
                <w:sz w:val="22"/>
                <w:szCs w:val="22"/>
                <w:lang w:val="vi-VN"/>
              </w:rPr>
              <w:t>b) Di tích lịch sử - văn hóa, danh lam thắng cảnh đã được xếp hạng hoặc được khoanh vùng bảo vệ theo quy định của pháp luật về di sản văn hóa; di sản thiên nhiên theo quy định của pháp luật về bảo vệ môi trường;</w:t>
            </w:r>
          </w:p>
          <w:p w14:paraId="16D9545E" w14:textId="77777777" w:rsidR="001208FB" w:rsidRPr="00812D85" w:rsidRDefault="001208FB" w:rsidP="00072F0C">
            <w:pPr>
              <w:widowControl w:val="0"/>
              <w:overflowPunct w:val="0"/>
              <w:autoSpaceDE w:val="0"/>
              <w:autoSpaceDN w:val="0"/>
              <w:adjustRightInd w:val="0"/>
              <w:spacing w:beforeLines="60" w:before="144"/>
              <w:jc w:val="both"/>
              <w:textAlignment w:val="baseline"/>
              <w:rPr>
                <w:rFonts w:eastAsia="SimSun"/>
                <w:sz w:val="22"/>
                <w:szCs w:val="22"/>
                <w:lang w:val="vi-VN"/>
              </w:rPr>
            </w:pPr>
            <w:r w:rsidRPr="00812D85">
              <w:rPr>
                <w:rFonts w:eastAsia="SimSun"/>
                <w:sz w:val="22"/>
                <w:szCs w:val="22"/>
                <w:lang w:val="vi-VN"/>
              </w:rPr>
              <w:t>c) Khu vực đất</w:t>
            </w:r>
            <w:r w:rsidRPr="00812D85">
              <w:rPr>
                <w:rFonts w:eastAsia="SimSun"/>
                <w:i/>
                <w:iCs/>
                <w:sz w:val="22"/>
                <w:szCs w:val="22"/>
                <w:lang w:val="vi-VN"/>
              </w:rPr>
              <w:t xml:space="preserve"> </w:t>
            </w:r>
            <w:r w:rsidRPr="00812D85">
              <w:rPr>
                <w:rFonts w:eastAsia="SimSun"/>
                <w:sz w:val="22"/>
                <w:szCs w:val="22"/>
                <w:lang w:val="vi-VN"/>
              </w:rPr>
              <w:t>rừng đặc dụng, đất rừng phòng hộ; khu bảo tồn địa chất, khu bảo tồn biển theo quy định của pháp luật;</w:t>
            </w:r>
          </w:p>
          <w:p w14:paraId="2A8649F4" w14:textId="77777777" w:rsidR="001208FB" w:rsidRPr="00812D85" w:rsidRDefault="001208FB" w:rsidP="00072F0C">
            <w:pPr>
              <w:widowControl w:val="0"/>
              <w:overflowPunct w:val="0"/>
              <w:autoSpaceDE w:val="0"/>
              <w:autoSpaceDN w:val="0"/>
              <w:adjustRightInd w:val="0"/>
              <w:spacing w:beforeLines="60" w:before="144"/>
              <w:jc w:val="both"/>
              <w:textAlignment w:val="baseline"/>
              <w:rPr>
                <w:rFonts w:eastAsia="SimSun"/>
                <w:sz w:val="22"/>
                <w:szCs w:val="22"/>
              </w:rPr>
            </w:pPr>
            <w:r w:rsidRPr="00812D85">
              <w:rPr>
                <w:rFonts w:eastAsia="SimSun"/>
                <w:sz w:val="22"/>
                <w:szCs w:val="22"/>
              </w:rPr>
              <w:t>d) Khu vực đất quốc phòng, an ninh;</w:t>
            </w:r>
          </w:p>
          <w:p w14:paraId="7CCFEB21" w14:textId="77777777" w:rsidR="001208FB" w:rsidRPr="00812D85" w:rsidRDefault="001208FB" w:rsidP="00072F0C">
            <w:pPr>
              <w:widowControl w:val="0"/>
              <w:overflowPunct w:val="0"/>
              <w:autoSpaceDE w:val="0"/>
              <w:autoSpaceDN w:val="0"/>
              <w:adjustRightInd w:val="0"/>
              <w:spacing w:beforeLines="60" w:before="144"/>
              <w:jc w:val="both"/>
              <w:textAlignment w:val="baseline"/>
              <w:rPr>
                <w:rFonts w:eastAsia="SimSun"/>
                <w:i/>
                <w:sz w:val="22"/>
                <w:szCs w:val="22"/>
              </w:rPr>
            </w:pPr>
            <w:r w:rsidRPr="00812D85">
              <w:rPr>
                <w:rFonts w:eastAsia="SimSun"/>
                <w:sz w:val="22"/>
                <w:szCs w:val="22"/>
              </w:rPr>
              <w:t>đ) Đất tôn giáo</w:t>
            </w:r>
            <w:r w:rsidRPr="00812D85">
              <w:rPr>
                <w:rFonts w:eastAsia="SimSun"/>
                <w:sz w:val="22"/>
                <w:szCs w:val="22"/>
                <w:lang w:val="vi-VN"/>
              </w:rPr>
              <w:t>, đất tín ngưỡng</w:t>
            </w:r>
            <w:r w:rsidRPr="00812D85">
              <w:rPr>
                <w:rFonts w:eastAsia="SimSun"/>
                <w:sz w:val="22"/>
                <w:szCs w:val="22"/>
              </w:rPr>
              <w:t>;</w:t>
            </w:r>
          </w:p>
          <w:p w14:paraId="4F7C5ADB" w14:textId="77777777" w:rsidR="001208FB" w:rsidRPr="00812D85" w:rsidRDefault="001208FB" w:rsidP="00072F0C">
            <w:pPr>
              <w:widowControl w:val="0"/>
              <w:overflowPunct w:val="0"/>
              <w:autoSpaceDE w:val="0"/>
              <w:autoSpaceDN w:val="0"/>
              <w:adjustRightInd w:val="0"/>
              <w:spacing w:beforeLines="60" w:before="144"/>
              <w:jc w:val="both"/>
              <w:textAlignment w:val="baseline"/>
              <w:rPr>
                <w:rFonts w:eastAsia="SimSun"/>
                <w:sz w:val="22"/>
                <w:szCs w:val="22"/>
              </w:rPr>
            </w:pPr>
            <w:r w:rsidRPr="00812D85">
              <w:rPr>
                <w:rFonts w:eastAsia="SimSun"/>
                <w:sz w:val="22"/>
                <w:szCs w:val="22"/>
              </w:rPr>
              <w:t>e) Phạm vi bảo vệ công trình quốc phòng và khu quân sự; phạm vi hành lang bảo vệ an toàn hoặc phạm vi bảo vệ công trình giao thông, thủy lợi, thủy điện, đê điều; hệ thống cấp nước, thoát nước, xử lý chất thải; công trình năng lượng, dầu khí; công trình hạ tầng bưu chính, viễn thông, công nghệ thông tin.</w:t>
            </w:r>
          </w:p>
          <w:p w14:paraId="70B665C9" w14:textId="77777777" w:rsidR="001208FB" w:rsidRPr="00812D85" w:rsidRDefault="001208FB" w:rsidP="00072F0C">
            <w:pPr>
              <w:widowControl w:val="0"/>
              <w:overflowPunct w:val="0"/>
              <w:autoSpaceDE w:val="0"/>
              <w:autoSpaceDN w:val="0"/>
              <w:adjustRightInd w:val="0"/>
              <w:spacing w:beforeLines="60" w:before="144"/>
              <w:jc w:val="both"/>
              <w:textAlignment w:val="baseline"/>
              <w:rPr>
                <w:rFonts w:eastAsia="SimSun"/>
                <w:iCs/>
                <w:sz w:val="22"/>
                <w:szCs w:val="22"/>
              </w:rPr>
            </w:pPr>
            <w:r w:rsidRPr="00812D85">
              <w:rPr>
                <w:rFonts w:eastAsia="SimSun"/>
                <w:iCs/>
                <w:sz w:val="22"/>
                <w:szCs w:val="22"/>
              </w:rPr>
              <w:t xml:space="preserve">2. Khu vực tạm thời cấm hoạt động khoáng sản được khoanh định khi có một trong các yêu cầu sau </w:t>
            </w:r>
            <w:r w:rsidRPr="00812D85">
              <w:rPr>
                <w:rFonts w:eastAsia="SimSun"/>
                <w:iCs/>
                <w:sz w:val="22"/>
                <w:szCs w:val="22"/>
              </w:rPr>
              <w:lastRenderedPageBreak/>
              <w:t>đây:</w:t>
            </w:r>
          </w:p>
          <w:p w14:paraId="206BD53F" w14:textId="77777777" w:rsidR="001208FB" w:rsidRPr="00812D85" w:rsidRDefault="001208FB" w:rsidP="00072F0C">
            <w:pPr>
              <w:widowControl w:val="0"/>
              <w:overflowPunct w:val="0"/>
              <w:autoSpaceDE w:val="0"/>
              <w:autoSpaceDN w:val="0"/>
              <w:adjustRightInd w:val="0"/>
              <w:spacing w:beforeLines="60" w:before="144"/>
              <w:jc w:val="both"/>
              <w:textAlignment w:val="baseline"/>
              <w:rPr>
                <w:rFonts w:eastAsia="SimSun"/>
                <w:iCs/>
                <w:sz w:val="22"/>
                <w:szCs w:val="22"/>
              </w:rPr>
            </w:pPr>
            <w:r w:rsidRPr="00812D85">
              <w:rPr>
                <w:rFonts w:eastAsia="SimSun"/>
                <w:iCs/>
                <w:sz w:val="22"/>
                <w:szCs w:val="22"/>
              </w:rPr>
              <w:t>a) Yêu cầu về quốc phòng, an ninh;</w:t>
            </w:r>
          </w:p>
          <w:p w14:paraId="63E083DD" w14:textId="77777777" w:rsidR="001208FB" w:rsidRPr="00812D85" w:rsidRDefault="001208FB" w:rsidP="00072F0C">
            <w:pPr>
              <w:widowControl w:val="0"/>
              <w:overflowPunct w:val="0"/>
              <w:autoSpaceDE w:val="0"/>
              <w:autoSpaceDN w:val="0"/>
              <w:adjustRightInd w:val="0"/>
              <w:spacing w:beforeLines="60" w:before="144"/>
              <w:jc w:val="both"/>
              <w:textAlignment w:val="baseline"/>
              <w:rPr>
                <w:rFonts w:eastAsia="SimSun"/>
                <w:iCs/>
                <w:spacing w:val="-6"/>
                <w:sz w:val="22"/>
                <w:szCs w:val="22"/>
              </w:rPr>
            </w:pPr>
            <w:r w:rsidRPr="00812D85">
              <w:rPr>
                <w:rFonts w:eastAsia="SimSun"/>
                <w:iCs/>
                <w:spacing w:val="-6"/>
                <w:sz w:val="22"/>
                <w:szCs w:val="22"/>
              </w:rPr>
              <w:t>b) Bảo tồn thiên nhiên, bảo vệ nguồn lợi thủy sản, di tích lịch sử - văn hóa, danh lam thắng cảnh đang được Nhà nước xem xét, công nhận hoặc phát hiện trong quá trình thăm dò, khai thác khoáng sản; di sản, di tích thuộc danh mục kiểm kê;</w:t>
            </w:r>
          </w:p>
          <w:p w14:paraId="372F950B" w14:textId="77777777" w:rsidR="001208FB" w:rsidRPr="00812D85" w:rsidRDefault="001208FB" w:rsidP="00072F0C">
            <w:pPr>
              <w:widowControl w:val="0"/>
              <w:overflowPunct w:val="0"/>
              <w:autoSpaceDE w:val="0"/>
              <w:autoSpaceDN w:val="0"/>
              <w:adjustRightInd w:val="0"/>
              <w:spacing w:beforeLines="60" w:before="144"/>
              <w:jc w:val="both"/>
              <w:textAlignment w:val="baseline"/>
              <w:rPr>
                <w:rFonts w:eastAsia="SimSun"/>
                <w:iCs/>
                <w:sz w:val="22"/>
                <w:szCs w:val="22"/>
              </w:rPr>
            </w:pPr>
            <w:r w:rsidRPr="00812D85">
              <w:rPr>
                <w:rFonts w:eastAsia="SimSun"/>
                <w:iCs/>
                <w:sz w:val="22"/>
                <w:szCs w:val="22"/>
              </w:rPr>
              <w:t>c) Phòng, chống, khắc phục hậu quả thiên tai;</w:t>
            </w:r>
          </w:p>
          <w:p w14:paraId="3775A615" w14:textId="77777777" w:rsidR="001208FB" w:rsidRPr="00812D85" w:rsidRDefault="001208FB" w:rsidP="00072F0C">
            <w:pPr>
              <w:widowControl w:val="0"/>
              <w:overflowPunct w:val="0"/>
              <w:autoSpaceDE w:val="0"/>
              <w:autoSpaceDN w:val="0"/>
              <w:adjustRightInd w:val="0"/>
              <w:spacing w:beforeLines="60" w:before="144"/>
              <w:jc w:val="both"/>
              <w:textAlignment w:val="baseline"/>
              <w:rPr>
                <w:rFonts w:eastAsia="SimSun"/>
                <w:iCs/>
                <w:sz w:val="22"/>
                <w:szCs w:val="22"/>
              </w:rPr>
            </w:pPr>
            <w:r w:rsidRPr="00812D85">
              <w:rPr>
                <w:rFonts w:eastAsia="SimSun"/>
                <w:iCs/>
                <w:sz w:val="22"/>
                <w:szCs w:val="22"/>
              </w:rPr>
              <w:t>d) Khu vực sông, đoạn sông bị sạt, lở hoặc có nguy cơ bị sạt, lở bờ, bãi sông; khu vực bờ biển bị sạt, lở hoặc có nguy cơ sạt, lở bờ biển.</w:t>
            </w:r>
          </w:p>
          <w:p w14:paraId="37713A5D" w14:textId="77777777" w:rsidR="001208FB" w:rsidRPr="00072F0C" w:rsidRDefault="001208FB" w:rsidP="00072F0C">
            <w:pPr>
              <w:widowControl w:val="0"/>
              <w:spacing w:before="60"/>
              <w:jc w:val="both"/>
              <w:rPr>
                <w:iCs/>
                <w:color w:val="000000"/>
                <w:sz w:val="22"/>
                <w:szCs w:val="22"/>
              </w:rPr>
            </w:pPr>
            <w:r w:rsidRPr="00072F0C">
              <w:rPr>
                <w:iCs/>
                <w:color w:val="000000"/>
                <w:sz w:val="22"/>
                <w:szCs w:val="22"/>
              </w:rPr>
              <w:t>3.</w:t>
            </w:r>
            <w:r w:rsidRPr="00072F0C">
              <w:rPr>
                <w:iCs/>
                <w:color w:val="000000"/>
                <w:sz w:val="28"/>
                <w:szCs w:val="28"/>
              </w:rPr>
              <w:t xml:space="preserve"> </w:t>
            </w:r>
            <w:r w:rsidRPr="00072F0C">
              <w:rPr>
                <w:iCs/>
                <w:color w:val="000000"/>
                <w:sz w:val="22"/>
                <w:szCs w:val="22"/>
              </w:rPr>
              <w:t xml:space="preserve">Trường hợp cần thăm dò, khai thác khoáng sản ở khu vực cấm hoạt động khoáng sản, khu vực tạm thời cấm hoạt động khoáng sản, cơ quan quản lý nhà nước có thẩm quyền </w:t>
            </w:r>
            <w:ins w:id="60" w:author="Luan Dang" w:date="2025-07-19T17:29:00Z">
              <w:r w:rsidRPr="00072F0C">
                <w:rPr>
                  <w:b/>
                  <w:bCs/>
                  <w:i/>
                  <w:color w:val="000000"/>
                  <w:sz w:val="22"/>
                  <w:szCs w:val="22"/>
                </w:rPr>
                <w:t>cấp giấy phép</w:t>
              </w:r>
              <w:r w:rsidRPr="00072F0C">
                <w:rPr>
                  <w:iCs/>
                  <w:color w:val="000000"/>
                  <w:sz w:val="22"/>
                  <w:szCs w:val="22"/>
                </w:rPr>
                <w:t xml:space="preserve"> </w:t>
              </w:r>
            </w:ins>
            <w:r w:rsidRPr="00072F0C">
              <w:rPr>
                <w:iCs/>
                <w:color w:val="000000"/>
                <w:sz w:val="22"/>
                <w:szCs w:val="22"/>
              </w:rPr>
              <w:t xml:space="preserve">quy định tại Điều 108 của Luật này chủ trì, </w:t>
            </w:r>
            <w:del w:id="61" w:author="Luan Dang" w:date="2025-07-19T17:29:00Z">
              <w:r w:rsidRPr="00072F0C">
                <w:rPr>
                  <w:iCs/>
                  <w:color w:val="000000"/>
                  <w:sz w:val="22"/>
                  <w:szCs w:val="22"/>
                </w:rPr>
                <w:delText>phối hợp với</w:delText>
              </w:r>
            </w:del>
            <w:ins w:id="62" w:author="Meo Ngo" w:date="2025-07-19T18:51:00Z">
              <w:r w:rsidRPr="00072F0C">
                <w:rPr>
                  <w:iCs/>
                  <w:color w:val="000000"/>
                  <w:sz w:val="22"/>
                  <w:szCs w:val="22"/>
                  <w:lang w:val="vi-VN"/>
                </w:rPr>
                <w:t xml:space="preserve"> </w:t>
              </w:r>
            </w:ins>
            <w:ins w:id="63" w:author="Luan Dang" w:date="2025-07-19T17:29:00Z">
              <w:r w:rsidRPr="00072F0C">
                <w:rPr>
                  <w:b/>
                  <w:bCs/>
                  <w:i/>
                  <w:color w:val="000000"/>
                  <w:sz w:val="22"/>
                  <w:szCs w:val="22"/>
                </w:rPr>
                <w:t>lấy ý kiến các</w:t>
              </w:r>
            </w:ins>
            <w:r w:rsidRPr="00072F0C">
              <w:rPr>
                <w:iCs/>
                <w:color w:val="000000"/>
                <w:sz w:val="22"/>
                <w:szCs w:val="22"/>
              </w:rPr>
              <w:t xml:space="preserve"> Bộ, cơ quan ngang Bộ có liên quan </w:t>
            </w:r>
            <w:del w:id="64" w:author="Luan Dang" w:date="2025-07-19T17:29:00Z">
              <w:r w:rsidRPr="00072F0C">
                <w:rPr>
                  <w:iCs/>
                  <w:color w:val="000000"/>
                  <w:sz w:val="22"/>
                  <w:szCs w:val="22"/>
                </w:rPr>
                <w:delText xml:space="preserve">căn cứ quy </w:delText>
              </w:r>
              <w:r w:rsidRPr="00072F0C">
                <w:rPr>
                  <w:rFonts w:hint="cs"/>
                  <w:iCs/>
                  <w:color w:val="000000"/>
                  <w:sz w:val="22"/>
                  <w:szCs w:val="22"/>
                </w:rPr>
                <w:delText>đ</w:delText>
              </w:r>
              <w:r w:rsidRPr="00072F0C">
                <w:rPr>
                  <w:iCs/>
                  <w:color w:val="000000"/>
                  <w:sz w:val="22"/>
                  <w:szCs w:val="22"/>
                </w:rPr>
                <w:delText>ịnh của pháp luật để báo cáo Thủ tướng Chính phủ</w:delText>
              </w:r>
            </w:del>
            <w:ins w:id="65" w:author="Meo Ngo" w:date="2025-07-19T18:51:00Z">
              <w:r w:rsidRPr="00072F0C">
                <w:rPr>
                  <w:iCs/>
                  <w:color w:val="000000"/>
                  <w:sz w:val="22"/>
                  <w:szCs w:val="22"/>
                  <w:lang w:val="vi-VN"/>
                </w:rPr>
                <w:t xml:space="preserve"> </w:t>
              </w:r>
            </w:ins>
            <w:ins w:id="66" w:author="Luan Dang" w:date="2025-07-19T17:29:00Z">
              <w:r w:rsidRPr="00072F0C">
                <w:rPr>
                  <w:b/>
                  <w:bCs/>
                  <w:i/>
                  <w:color w:val="000000"/>
                  <w:sz w:val="22"/>
                  <w:szCs w:val="22"/>
                </w:rPr>
                <w:t>trước khi</w:t>
              </w:r>
            </w:ins>
            <w:r w:rsidRPr="00072F0C">
              <w:rPr>
                <w:iCs/>
                <w:color w:val="000000"/>
                <w:sz w:val="22"/>
                <w:szCs w:val="22"/>
              </w:rPr>
              <w:t xml:space="preserve"> xem xét, chấp thuận.</w:t>
            </w:r>
          </w:p>
          <w:p w14:paraId="0DD8C73F" w14:textId="77777777" w:rsidR="001208FB" w:rsidRPr="00072F0C" w:rsidRDefault="001208FB" w:rsidP="00072F0C">
            <w:pPr>
              <w:widowControl w:val="0"/>
              <w:spacing w:before="60"/>
              <w:jc w:val="both"/>
              <w:rPr>
                <w:iCs/>
                <w:sz w:val="22"/>
                <w:szCs w:val="22"/>
              </w:rPr>
            </w:pPr>
            <w:r w:rsidRPr="00072F0C">
              <w:rPr>
                <w:iCs/>
                <w:sz w:val="22"/>
                <w:szCs w:val="22"/>
              </w:rPr>
              <w:t xml:space="preserve">4. </w:t>
            </w:r>
            <w:ins w:id="67" w:author="Luan Dang" w:date="2025-07-19T17:29:00Z">
              <w:r w:rsidRPr="00072F0C">
                <w:rPr>
                  <w:b/>
                  <w:bCs/>
                  <w:i/>
                  <w:sz w:val="22"/>
                  <w:szCs w:val="22"/>
                </w:rPr>
                <w:t>C</w:t>
              </w:r>
              <w:r w:rsidRPr="00072F0C">
                <w:rPr>
                  <w:rFonts w:hint="cs"/>
                  <w:b/>
                  <w:bCs/>
                  <w:i/>
                  <w:sz w:val="22"/>
                  <w:szCs w:val="22"/>
                </w:rPr>
                <w:t>ơ</w:t>
              </w:r>
              <w:r w:rsidRPr="00072F0C">
                <w:rPr>
                  <w:b/>
                  <w:bCs/>
                  <w:i/>
                  <w:sz w:val="22"/>
                  <w:szCs w:val="22"/>
                </w:rPr>
                <w:t xml:space="preserve"> quan có chức n</w:t>
              </w:r>
              <w:r w:rsidRPr="00072F0C">
                <w:rPr>
                  <w:rFonts w:hint="cs"/>
                  <w:b/>
                  <w:bCs/>
                  <w:i/>
                  <w:sz w:val="22"/>
                  <w:szCs w:val="22"/>
                </w:rPr>
                <w:t>ă</w:t>
              </w:r>
              <w:r w:rsidRPr="00072F0C">
                <w:rPr>
                  <w:b/>
                  <w:bCs/>
                  <w:i/>
                  <w:sz w:val="22"/>
                  <w:szCs w:val="22"/>
                </w:rPr>
                <w:t xml:space="preserve">ng quản lý </w:t>
              </w:r>
              <w:r w:rsidRPr="00072F0C">
                <w:rPr>
                  <w:rFonts w:hint="cs"/>
                  <w:b/>
                  <w:bCs/>
                  <w:i/>
                  <w:sz w:val="22"/>
                  <w:szCs w:val="22"/>
                </w:rPr>
                <w:t>đ</w:t>
              </w:r>
              <w:r w:rsidRPr="00072F0C">
                <w:rPr>
                  <w:b/>
                  <w:bCs/>
                  <w:i/>
                  <w:sz w:val="22"/>
                  <w:szCs w:val="22"/>
                </w:rPr>
                <w:t>ịa chất, khoáng sản cấp tỉnh khoanh định, trình Chủ tịch</w:t>
              </w:r>
              <w:r w:rsidRPr="00072F0C">
                <w:rPr>
                  <w:iCs/>
                  <w:sz w:val="22"/>
                  <w:szCs w:val="22"/>
                </w:rPr>
                <w:t xml:space="preserve"> </w:t>
              </w:r>
            </w:ins>
            <w:r w:rsidRPr="00072F0C">
              <w:rPr>
                <w:iCs/>
                <w:sz w:val="22"/>
                <w:szCs w:val="22"/>
              </w:rPr>
              <w:t xml:space="preserve">Ủy ban nhân dân cấp tỉnh </w:t>
            </w:r>
            <w:del w:id="68" w:author="Luan Dang" w:date="2025-07-19T17:29:00Z">
              <w:r w:rsidRPr="00072F0C">
                <w:rPr>
                  <w:iCs/>
                  <w:sz w:val="22"/>
                  <w:szCs w:val="22"/>
                </w:rPr>
                <w:delText xml:space="preserve">khoanh định, trình Thủ tướng Chính phủ </w:delText>
              </w:r>
            </w:del>
            <w:r w:rsidRPr="00072F0C">
              <w:rPr>
                <w:iCs/>
                <w:sz w:val="22"/>
                <w:szCs w:val="22"/>
              </w:rPr>
              <w:t>phê duyệt khu vực cấm hoạt động khoáng sản, khu vực tạm thời cấm hoạt động khoáng sản</w:t>
            </w:r>
            <w:del w:id="69" w:author="Luan Dang" w:date="2025-07-19T17:29:00Z">
              <w:r w:rsidRPr="00072F0C">
                <w:rPr>
                  <w:iCs/>
                  <w:sz w:val="22"/>
                  <w:szCs w:val="22"/>
                </w:rPr>
                <w:delText xml:space="preserve"> sau khi có ý kiến của Bộ Tài nguyên và Môi trường và Bộ, cơ quan ngang Bộ có liên quan</w:delText>
              </w:r>
            </w:del>
            <w:r w:rsidRPr="00072F0C">
              <w:rPr>
                <w:iCs/>
                <w:sz w:val="22"/>
                <w:szCs w:val="22"/>
              </w:rPr>
              <w:t xml:space="preserve">. </w:t>
            </w:r>
          </w:p>
          <w:p w14:paraId="50607DF9" w14:textId="77777777" w:rsidR="001208FB" w:rsidRPr="00072F0C" w:rsidRDefault="001208FB" w:rsidP="00072F0C">
            <w:pPr>
              <w:widowControl w:val="0"/>
              <w:overflowPunct w:val="0"/>
              <w:autoSpaceDE w:val="0"/>
              <w:autoSpaceDN w:val="0"/>
              <w:adjustRightInd w:val="0"/>
              <w:spacing w:beforeLines="60" w:before="144"/>
              <w:jc w:val="both"/>
              <w:textAlignment w:val="baseline"/>
              <w:rPr>
                <w:rFonts w:eastAsia="SimSun"/>
                <w:iCs/>
                <w:sz w:val="22"/>
                <w:szCs w:val="22"/>
              </w:rPr>
            </w:pPr>
            <w:r w:rsidRPr="00812D85">
              <w:rPr>
                <w:rFonts w:eastAsia="SimSun"/>
                <w:iCs/>
                <w:sz w:val="22"/>
                <w:szCs w:val="22"/>
              </w:rPr>
              <w:t>5. Chính phủ quy định hồ sơ, trình tự, thủ tục khoanh định khu vực cấm hoạt động khoáng sản, khu vực tạm thời cấm hoạt động khoáng sản; quy định chi tiết khoản 3 Điều này.</w:t>
            </w:r>
          </w:p>
        </w:tc>
        <w:tc>
          <w:tcPr>
            <w:tcW w:w="4852" w:type="dxa"/>
          </w:tcPr>
          <w:p w14:paraId="20CD9B3E" w14:textId="22FA246F"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bCs/>
                <w:iCs/>
                <w:sz w:val="22"/>
                <w:szCs w:val="22"/>
              </w:rPr>
              <w:lastRenderedPageBreak/>
              <w:t>Sửa đổi cho phù hợp với quy định về phân cấp, phân quyền trong lĩnh vực địa chất, khoáng sản</w:t>
            </w:r>
            <w:r w:rsidRPr="005B0268">
              <w:rPr>
                <w:rFonts w:eastAsia="Calibri"/>
                <w:bCs/>
                <w:iCs/>
                <w:sz w:val="22"/>
                <w:szCs w:val="22"/>
              </w:rPr>
              <w:t>.</w:t>
            </w:r>
          </w:p>
        </w:tc>
      </w:tr>
      <w:tr w:rsidR="001208FB" w:rsidRPr="00072F0C" w14:paraId="54B58771" w14:textId="77777777" w:rsidTr="00072F0C">
        <w:tc>
          <w:tcPr>
            <w:tcW w:w="5650" w:type="dxa"/>
          </w:tcPr>
          <w:p w14:paraId="67D827F4"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27. Khu vực có khoáng sản phân tán, nhỏ lẻ</w:t>
            </w:r>
          </w:p>
          <w:p w14:paraId="6A81B193" w14:textId="77777777" w:rsidR="001208FB" w:rsidRPr="00072F0C" w:rsidRDefault="001208FB" w:rsidP="00072F0C">
            <w:pPr>
              <w:widowControl w:val="0"/>
              <w:adjustRightInd w:val="0"/>
              <w:snapToGrid w:val="0"/>
              <w:spacing w:beforeLines="60" w:before="144"/>
              <w:rPr>
                <w:iCs/>
                <w:spacing w:val="-4"/>
                <w:sz w:val="22"/>
                <w:szCs w:val="22"/>
                <w:u w:val="single"/>
                <w:lang w:val="vi-VN"/>
              </w:rPr>
            </w:pPr>
            <w:r w:rsidRPr="00957DE8">
              <w:rPr>
                <w:rFonts w:eastAsia="SimSun"/>
                <w:iCs/>
                <w:spacing w:val="-4"/>
                <w:sz w:val="22"/>
                <w:szCs w:val="22"/>
                <w:lang w:val="vi-VN"/>
              </w:rPr>
              <w:t xml:space="preserve">1. Khu vực có khoáng sản phân tán, nhỏ lẻ là khu vực có </w:t>
            </w:r>
            <w:r w:rsidRPr="00957DE8">
              <w:rPr>
                <w:rFonts w:eastAsia="SimSun"/>
                <w:iCs/>
                <w:spacing w:val="-4"/>
                <w:sz w:val="22"/>
                <w:szCs w:val="22"/>
                <w:lang w:val="vi-VN"/>
              </w:rPr>
              <w:lastRenderedPageBreak/>
              <w:t xml:space="preserve">khoáng sản nhóm I, nhóm II và chỉ phù hợp với hình thức khai thác </w:t>
            </w:r>
            <w:r w:rsidRPr="00957DE8">
              <w:rPr>
                <w:rFonts w:eastAsia="SimSun"/>
                <w:bCs/>
                <w:iCs/>
                <w:spacing w:val="-4"/>
                <w:sz w:val="22"/>
                <w:szCs w:val="22"/>
                <w:lang w:val="vi-VN"/>
              </w:rPr>
              <w:t>quy mô</w:t>
            </w:r>
            <w:r w:rsidRPr="00957DE8">
              <w:rPr>
                <w:rFonts w:eastAsia="SimSun"/>
                <w:iCs/>
                <w:spacing w:val="-4"/>
                <w:sz w:val="22"/>
                <w:szCs w:val="22"/>
                <w:lang w:val="vi-VN"/>
              </w:rPr>
              <w:t xml:space="preserve"> nhỏ được xác định trên cơ sở sau đây:</w:t>
            </w:r>
          </w:p>
          <w:p w14:paraId="0C8650D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iCs/>
                <w:sz w:val="22"/>
                <w:szCs w:val="22"/>
                <w:lang w:val="vi-VN"/>
              </w:rPr>
              <w:t>a) Kết quả đánh giá tiềm năng khoáng sản trong giai đoạn điều tra địa chất về khoáng sản</w:t>
            </w:r>
            <w:r w:rsidRPr="00957DE8">
              <w:rPr>
                <w:rFonts w:eastAsia="SimSun"/>
                <w:sz w:val="22"/>
                <w:szCs w:val="22"/>
                <w:lang w:val="vi-VN"/>
              </w:rPr>
              <w:t>;</w:t>
            </w:r>
          </w:p>
          <w:p w14:paraId="17D8D673" w14:textId="77777777" w:rsidR="001208FB" w:rsidRPr="00072F0C" w:rsidRDefault="001208FB" w:rsidP="00072F0C">
            <w:pPr>
              <w:widowControl w:val="0"/>
              <w:adjustRightInd w:val="0"/>
              <w:snapToGrid w:val="0"/>
              <w:spacing w:beforeLines="60" w:before="144"/>
              <w:rPr>
                <w:iCs/>
                <w:spacing w:val="4"/>
                <w:sz w:val="22"/>
                <w:szCs w:val="22"/>
                <w:lang w:val="vi-VN"/>
              </w:rPr>
            </w:pPr>
            <w:r w:rsidRPr="00957DE8">
              <w:rPr>
                <w:rFonts w:eastAsia="SimSun"/>
                <w:spacing w:val="4"/>
                <w:sz w:val="22"/>
                <w:szCs w:val="22"/>
                <w:lang w:val="vi-VN"/>
              </w:rPr>
              <w:t>b) K</w:t>
            </w:r>
            <w:r w:rsidRPr="00957DE8">
              <w:rPr>
                <w:rFonts w:eastAsia="SimSun"/>
                <w:iCs/>
                <w:spacing w:val="4"/>
                <w:sz w:val="22"/>
                <w:szCs w:val="22"/>
                <w:lang w:val="vi-VN"/>
              </w:rPr>
              <w:t xml:space="preserve">ết quả thăm dò khoáng sản được cơ quan nhà nước có thẩm quyền công nhận; </w:t>
            </w:r>
          </w:p>
          <w:p w14:paraId="74A7BB0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Phần trữ lượng khoáng sản còn lại của mỏ đã có quyết định đóng cửa mỏ khoáng sản nhưng quy mô tài nguyên, trữ lượng khoáng sản chỉ phù hợp với quy mô phân tán, nhỏ lẻ.</w:t>
            </w:r>
          </w:p>
          <w:p w14:paraId="61BF507D"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2. Chính phủ quy định quy mô tài nguyên, trữ lượng khoáng sản để khoanh định khu vực có khoáng sản phân tán, nhỏ lẻ; quy định quy trình, thủ tục khoanh định, công bố khu vực có khoáng sản phân tán, nhỏ lẻ.</w:t>
            </w:r>
          </w:p>
        </w:tc>
        <w:tc>
          <w:tcPr>
            <w:tcW w:w="4852" w:type="dxa"/>
          </w:tcPr>
          <w:p w14:paraId="037FADF2"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5440CAEB" w14:textId="7A8377C2"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171E26CD" w14:textId="77777777" w:rsidTr="00072F0C">
        <w:tc>
          <w:tcPr>
            <w:tcW w:w="5650" w:type="dxa"/>
          </w:tcPr>
          <w:p w14:paraId="5319CD5F"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28. Khu vực dự trữ khoáng sản quốc gia</w:t>
            </w:r>
          </w:p>
          <w:p w14:paraId="1FE88EC1" w14:textId="77777777" w:rsidR="001208FB" w:rsidRPr="00072F0C" w:rsidRDefault="001208FB" w:rsidP="00072F0C">
            <w:pPr>
              <w:widowControl w:val="0"/>
              <w:adjustRightInd w:val="0"/>
              <w:snapToGrid w:val="0"/>
              <w:spacing w:beforeLines="60" w:before="144"/>
              <w:rPr>
                <w:iCs/>
                <w:sz w:val="22"/>
                <w:szCs w:val="22"/>
                <w:lang w:val="vi-VN"/>
              </w:rPr>
            </w:pPr>
            <w:bookmarkStart w:id="70" w:name="_Hlk176543641"/>
            <w:r w:rsidRPr="00957DE8">
              <w:rPr>
                <w:rFonts w:eastAsia="SimSun"/>
                <w:iCs/>
                <w:sz w:val="22"/>
                <w:szCs w:val="22"/>
                <w:lang w:val="vi-VN"/>
              </w:rPr>
              <w:t>Khu vực dự trữ khoáng sản quốc gia là khu vực có khoáng sản nhóm I, nhóm II chưa khai thác, được xác định căn cứ vào kết quả điều tra địa chất về khoáng sản, kết quả thăm dò khoáng sản</w:t>
            </w:r>
            <w:bookmarkEnd w:id="70"/>
            <w:r w:rsidRPr="00957DE8">
              <w:rPr>
                <w:rFonts w:eastAsia="SimSun"/>
                <w:iCs/>
                <w:sz w:val="22"/>
                <w:szCs w:val="22"/>
                <w:lang w:val="vi-VN"/>
              </w:rPr>
              <w:t>, bao gồm:</w:t>
            </w:r>
          </w:p>
          <w:p w14:paraId="37B94267" w14:textId="77777777" w:rsidR="001208FB" w:rsidRPr="00072F0C" w:rsidRDefault="001208FB" w:rsidP="00072F0C">
            <w:pPr>
              <w:widowControl w:val="0"/>
              <w:adjustRightInd w:val="0"/>
              <w:snapToGrid w:val="0"/>
              <w:spacing w:beforeLines="60" w:before="144"/>
              <w:rPr>
                <w:iCs/>
                <w:spacing w:val="-6"/>
                <w:sz w:val="22"/>
                <w:szCs w:val="22"/>
                <w:lang w:val="vi-VN"/>
              </w:rPr>
            </w:pPr>
            <w:r w:rsidRPr="00957DE8">
              <w:rPr>
                <w:rFonts w:eastAsia="SimSun"/>
                <w:iCs/>
                <w:spacing w:val="-6"/>
                <w:sz w:val="22"/>
                <w:szCs w:val="22"/>
                <w:lang w:val="vi-VN"/>
              </w:rPr>
              <w:t>1. Khu vực có</w:t>
            </w:r>
            <w:r w:rsidRPr="00957DE8">
              <w:rPr>
                <w:rFonts w:eastAsia="SimSun"/>
                <w:iCs/>
                <w:sz w:val="22"/>
                <w:szCs w:val="22"/>
                <w:lang w:val="vi-VN"/>
              </w:rPr>
              <w:t xml:space="preserve"> khoáng sản</w:t>
            </w:r>
            <w:r w:rsidRPr="00957DE8">
              <w:rPr>
                <w:rFonts w:eastAsia="SimSun"/>
                <w:iCs/>
                <w:spacing w:val="-6"/>
                <w:sz w:val="22"/>
                <w:szCs w:val="22"/>
                <w:lang w:val="vi-VN"/>
              </w:rPr>
              <w:t xml:space="preserve"> cần dự trữ cho phát triển bền vững kinh tế - xã hội;</w:t>
            </w:r>
          </w:p>
          <w:p w14:paraId="59353D69"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 xml:space="preserve">2. Khu vực </w:t>
            </w:r>
            <w:r w:rsidRPr="00957DE8">
              <w:rPr>
                <w:rFonts w:eastAsia="SimSun"/>
                <w:iCs/>
                <w:spacing w:val="-6"/>
                <w:sz w:val="22"/>
                <w:szCs w:val="22"/>
                <w:lang w:val="vi-VN"/>
              </w:rPr>
              <w:t>có</w:t>
            </w:r>
            <w:r w:rsidRPr="00957DE8">
              <w:rPr>
                <w:rFonts w:eastAsia="SimSun"/>
                <w:iCs/>
                <w:sz w:val="22"/>
                <w:szCs w:val="22"/>
                <w:lang w:val="vi-VN"/>
              </w:rPr>
              <w:t xml:space="preserve"> khoáng sản nhưng được ưu tiên phát triển kinh tế mũi nhọn, có lợi thế cạnh tranh nổi trội;</w:t>
            </w:r>
          </w:p>
          <w:p w14:paraId="6A81D6BC"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 xml:space="preserve">3. </w:t>
            </w:r>
            <w:bookmarkStart w:id="71" w:name="_Hlk176543608"/>
            <w:r w:rsidRPr="00957DE8">
              <w:rPr>
                <w:rFonts w:eastAsia="SimSun"/>
                <w:iCs/>
                <w:sz w:val="22"/>
                <w:szCs w:val="22"/>
                <w:lang w:val="vi-VN"/>
              </w:rPr>
              <w:t>Khu vực có khoáng sản nhưng chưa đủ điều kiện để khai thác hiệu quả hoặc có đủ điều kiện khai thác nhưng chưa có các giải pháp khắc phục tác động xấu đến môi trường.</w:t>
            </w:r>
            <w:bookmarkEnd w:id="71"/>
          </w:p>
        </w:tc>
        <w:tc>
          <w:tcPr>
            <w:tcW w:w="4852" w:type="dxa"/>
          </w:tcPr>
          <w:p w14:paraId="1217D23A"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36E8AC13" w14:textId="2419929E" w:rsidR="001208FB" w:rsidRPr="005B0268" w:rsidRDefault="005B0268" w:rsidP="00072F0C">
            <w:pPr>
              <w:adjustRightInd w:val="0"/>
              <w:snapToGrid w:val="0"/>
              <w:spacing w:beforeLines="60" w:before="144"/>
              <w:outlineLvl w:val="2"/>
              <w:rPr>
                <w:rFonts w:eastAsia="Calibri"/>
                <w:bCs/>
                <w:iCs/>
                <w:sz w:val="22"/>
                <w:szCs w:val="22"/>
              </w:rPr>
            </w:pPr>
            <w:r w:rsidRPr="005B0268">
              <w:rPr>
                <w:rFonts w:eastAsia="Calibri"/>
                <w:bCs/>
                <w:iCs/>
                <w:sz w:val="22"/>
                <w:szCs w:val="22"/>
              </w:rPr>
              <w:t xml:space="preserve">Giữ nguyên như Luật Địa chất và khoáng sản </w:t>
            </w:r>
          </w:p>
        </w:tc>
      </w:tr>
      <w:tr w:rsidR="001208FB" w:rsidRPr="00072F0C" w14:paraId="6CF09C92" w14:textId="77777777" w:rsidTr="00072F0C">
        <w:tc>
          <w:tcPr>
            <w:tcW w:w="5650" w:type="dxa"/>
          </w:tcPr>
          <w:p w14:paraId="7AC34E67"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outlineLvl w:val="0"/>
              <w:rPr>
                <w:rFonts w:eastAsia="SimSun"/>
                <w:b/>
                <w:bCs/>
                <w:spacing w:val="6"/>
                <w:kern w:val="32"/>
                <w:sz w:val="22"/>
                <w:szCs w:val="22"/>
                <w:lang w:val="vi-VN"/>
              </w:rPr>
            </w:pPr>
            <w:r w:rsidRPr="00957DE8">
              <w:rPr>
                <w:rFonts w:eastAsia="SimSun"/>
                <w:b/>
                <w:bCs/>
                <w:spacing w:val="6"/>
                <w:kern w:val="32"/>
                <w:sz w:val="22"/>
                <w:szCs w:val="22"/>
                <w:lang w:val="vi-VN"/>
              </w:rPr>
              <w:t>Mục 2</w:t>
            </w:r>
            <w:r w:rsidRPr="00072F0C">
              <w:rPr>
                <w:b/>
                <w:bCs/>
                <w:spacing w:val="6"/>
                <w:kern w:val="32"/>
                <w:sz w:val="22"/>
                <w:szCs w:val="22"/>
                <w:lang w:val="vi-VN"/>
              </w:rPr>
              <w:t xml:space="preserve">. </w:t>
            </w:r>
            <w:r w:rsidRPr="00957DE8">
              <w:rPr>
                <w:rFonts w:eastAsia="SimSun"/>
                <w:b/>
                <w:bCs/>
                <w:spacing w:val="6"/>
                <w:kern w:val="32"/>
                <w:sz w:val="22"/>
                <w:szCs w:val="22"/>
                <w:lang w:val="vi-VN"/>
              </w:rPr>
              <w:t>QUẢN LÝ KHOÁNG SẢN TRONG KHU VỰC DỰ TRỮ KHOÁNG SẢN QUỐC GIA</w:t>
            </w:r>
          </w:p>
        </w:tc>
        <w:tc>
          <w:tcPr>
            <w:tcW w:w="4852" w:type="dxa"/>
          </w:tcPr>
          <w:p w14:paraId="31A3ADA5"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outlineLvl w:val="0"/>
              <w:rPr>
                <w:rFonts w:eastAsia="SimSun"/>
                <w:b/>
                <w:bCs/>
                <w:spacing w:val="6"/>
                <w:kern w:val="32"/>
                <w:sz w:val="22"/>
                <w:szCs w:val="22"/>
                <w:lang w:val="vi-VN"/>
              </w:rPr>
            </w:pPr>
          </w:p>
        </w:tc>
        <w:tc>
          <w:tcPr>
            <w:tcW w:w="4852" w:type="dxa"/>
          </w:tcPr>
          <w:p w14:paraId="6F495FE4" w14:textId="77777777" w:rsidR="001208FB" w:rsidRPr="005B0268" w:rsidRDefault="001208FB" w:rsidP="00072F0C">
            <w:pPr>
              <w:widowControl w:val="0"/>
              <w:overflowPunct w:val="0"/>
              <w:autoSpaceDE w:val="0"/>
              <w:autoSpaceDN w:val="0"/>
              <w:adjustRightInd w:val="0"/>
              <w:snapToGrid w:val="0"/>
              <w:spacing w:beforeLines="60" w:before="144"/>
              <w:jc w:val="both"/>
              <w:textAlignment w:val="baseline"/>
              <w:outlineLvl w:val="0"/>
              <w:rPr>
                <w:rFonts w:eastAsia="SimSun"/>
                <w:bCs/>
                <w:spacing w:val="6"/>
                <w:kern w:val="32"/>
                <w:sz w:val="22"/>
                <w:szCs w:val="22"/>
                <w:lang w:val="vi-VN"/>
              </w:rPr>
            </w:pPr>
          </w:p>
        </w:tc>
      </w:tr>
      <w:tr w:rsidR="001208FB" w:rsidRPr="00072F0C" w14:paraId="663E3B8F" w14:textId="77777777" w:rsidTr="00072F0C">
        <w:tc>
          <w:tcPr>
            <w:tcW w:w="5650" w:type="dxa"/>
          </w:tcPr>
          <w:p w14:paraId="65B378DC" w14:textId="77777777" w:rsidR="001208FB" w:rsidRPr="00072F0C" w:rsidRDefault="001208FB" w:rsidP="00072F0C">
            <w:pPr>
              <w:adjustRightInd w:val="0"/>
              <w:snapToGrid w:val="0"/>
              <w:spacing w:beforeLines="60" w:before="144"/>
              <w:jc w:val="both"/>
              <w:outlineLvl w:val="2"/>
              <w:rPr>
                <w:rFonts w:eastAsia="Calibri"/>
                <w:b/>
                <w:bCs/>
                <w:iCs/>
                <w:sz w:val="22"/>
                <w:szCs w:val="22"/>
                <w:lang w:val="vi-VN"/>
              </w:rPr>
            </w:pPr>
            <w:r w:rsidRPr="00957DE8">
              <w:rPr>
                <w:rFonts w:eastAsia="Calibri"/>
                <w:b/>
                <w:bCs/>
                <w:iCs/>
                <w:sz w:val="22"/>
                <w:szCs w:val="22"/>
                <w:lang w:val="vi-VN"/>
              </w:rPr>
              <w:t>Điều 29. Khoanh định khu vực dự trữ khoáng sản quốc gia</w:t>
            </w:r>
          </w:p>
          <w:p w14:paraId="31307873" w14:textId="77777777" w:rsidR="001208FB" w:rsidRPr="00072F0C" w:rsidRDefault="001208FB" w:rsidP="00072F0C">
            <w:pPr>
              <w:widowControl w:val="0"/>
              <w:adjustRightInd w:val="0"/>
              <w:snapToGrid w:val="0"/>
              <w:spacing w:beforeLines="60" w:before="144"/>
              <w:jc w:val="both"/>
              <w:rPr>
                <w:sz w:val="22"/>
                <w:szCs w:val="22"/>
                <w:lang w:val="vi-VN"/>
              </w:rPr>
            </w:pPr>
            <w:r w:rsidRPr="00957DE8">
              <w:rPr>
                <w:rFonts w:eastAsia="SimSun"/>
                <w:sz w:val="22"/>
                <w:szCs w:val="22"/>
                <w:lang w:val="vi-VN"/>
              </w:rPr>
              <w:t xml:space="preserve">1. Bộ Tài nguyên và Môi trường tổ chức khoanh định khu </w:t>
            </w:r>
            <w:r w:rsidRPr="00957DE8">
              <w:rPr>
                <w:rFonts w:eastAsia="SimSun"/>
                <w:sz w:val="22"/>
                <w:szCs w:val="22"/>
                <w:lang w:val="vi-VN"/>
              </w:rPr>
              <w:lastRenderedPageBreak/>
              <w:t>vực dự trữ khoáng sản quốc gia quy định tại Điều 28 của Luật này, trình Thủ tướng Chính phủ phê duyệt.</w:t>
            </w:r>
          </w:p>
          <w:p w14:paraId="2B89962A" w14:textId="77777777" w:rsidR="001208FB" w:rsidRPr="00072F0C" w:rsidRDefault="001208FB" w:rsidP="00072F0C">
            <w:pPr>
              <w:widowControl w:val="0"/>
              <w:adjustRightInd w:val="0"/>
              <w:snapToGrid w:val="0"/>
              <w:spacing w:beforeLines="60" w:before="144"/>
              <w:jc w:val="both"/>
              <w:rPr>
                <w:sz w:val="22"/>
                <w:szCs w:val="22"/>
                <w:lang w:val="vi-VN"/>
              </w:rPr>
            </w:pPr>
            <w:r w:rsidRPr="00957DE8">
              <w:rPr>
                <w:rFonts w:eastAsia="SimSun"/>
                <w:sz w:val="22"/>
                <w:szCs w:val="22"/>
                <w:lang w:val="vi-VN"/>
              </w:rPr>
              <w:t xml:space="preserve">2. Quyết định phê duyệt khu vực dự trữ </w:t>
            </w:r>
            <w:r w:rsidRPr="00957DE8">
              <w:rPr>
                <w:rFonts w:eastAsia="SimSun"/>
                <w:iCs/>
                <w:sz w:val="22"/>
                <w:szCs w:val="22"/>
                <w:lang w:val="vi-VN"/>
              </w:rPr>
              <w:t>khoáng sản</w:t>
            </w:r>
            <w:r w:rsidRPr="00957DE8">
              <w:rPr>
                <w:rFonts w:eastAsia="SimSun"/>
                <w:sz w:val="22"/>
                <w:szCs w:val="22"/>
                <w:lang w:val="vi-VN"/>
              </w:rPr>
              <w:t xml:space="preserve"> quốc gia bao gồm các nội dung chính sau đây: </w:t>
            </w:r>
          </w:p>
          <w:p w14:paraId="5852A08C" w14:textId="77777777" w:rsidR="001208FB" w:rsidRPr="00072F0C" w:rsidRDefault="001208FB" w:rsidP="00072F0C">
            <w:pPr>
              <w:widowControl w:val="0"/>
              <w:adjustRightInd w:val="0"/>
              <w:snapToGrid w:val="0"/>
              <w:spacing w:beforeLines="60" w:before="144"/>
              <w:jc w:val="both"/>
              <w:rPr>
                <w:sz w:val="22"/>
                <w:szCs w:val="22"/>
                <w:lang w:val="vi-VN"/>
              </w:rPr>
            </w:pPr>
            <w:r w:rsidRPr="00957DE8">
              <w:rPr>
                <w:rFonts w:eastAsia="SimSun"/>
                <w:sz w:val="22"/>
                <w:szCs w:val="22"/>
                <w:lang w:val="vi-VN"/>
              </w:rPr>
              <w:t xml:space="preserve">a) Tên khu vực dự trữ </w:t>
            </w:r>
            <w:r w:rsidRPr="00957DE8">
              <w:rPr>
                <w:rFonts w:eastAsia="SimSun"/>
                <w:iCs/>
                <w:sz w:val="22"/>
                <w:szCs w:val="22"/>
                <w:lang w:val="vi-VN"/>
              </w:rPr>
              <w:t>khoáng sản</w:t>
            </w:r>
            <w:r w:rsidRPr="00957DE8">
              <w:rPr>
                <w:rFonts w:eastAsia="SimSun"/>
                <w:sz w:val="22"/>
                <w:szCs w:val="22"/>
                <w:lang w:val="vi-VN"/>
              </w:rPr>
              <w:t>;</w:t>
            </w:r>
          </w:p>
          <w:p w14:paraId="74E60C26" w14:textId="77777777" w:rsidR="001208FB" w:rsidRPr="00072F0C" w:rsidRDefault="001208FB" w:rsidP="00072F0C">
            <w:pPr>
              <w:adjustRightInd w:val="0"/>
              <w:snapToGrid w:val="0"/>
              <w:spacing w:beforeLines="60" w:before="144"/>
              <w:jc w:val="both"/>
              <w:rPr>
                <w:sz w:val="22"/>
                <w:szCs w:val="22"/>
                <w:lang w:val="vi-VN"/>
              </w:rPr>
            </w:pPr>
            <w:r w:rsidRPr="00957DE8">
              <w:rPr>
                <w:rFonts w:eastAsia="SimSun"/>
                <w:sz w:val="22"/>
                <w:szCs w:val="22"/>
                <w:lang w:val="vi-VN"/>
              </w:rPr>
              <w:t xml:space="preserve">b) Loại khoáng sản kèm theo tọa độ các điểm khép góc, diện tích, mức sâu của khu vực dự trữ </w:t>
            </w:r>
            <w:r w:rsidRPr="00957DE8">
              <w:rPr>
                <w:rFonts w:eastAsia="SimSun"/>
                <w:iCs/>
                <w:sz w:val="22"/>
                <w:szCs w:val="22"/>
                <w:lang w:val="vi-VN"/>
              </w:rPr>
              <w:t>khoáng sản</w:t>
            </w:r>
            <w:r w:rsidRPr="00957DE8">
              <w:rPr>
                <w:rFonts w:eastAsia="SimSun"/>
                <w:sz w:val="22"/>
                <w:szCs w:val="22"/>
                <w:lang w:val="vi-VN"/>
              </w:rPr>
              <w:t xml:space="preserve">; </w:t>
            </w:r>
          </w:p>
          <w:p w14:paraId="386D0039" w14:textId="77777777" w:rsidR="001208FB" w:rsidRPr="00072F0C" w:rsidRDefault="001208FB" w:rsidP="00072F0C">
            <w:pPr>
              <w:widowControl w:val="0"/>
              <w:adjustRightInd w:val="0"/>
              <w:snapToGrid w:val="0"/>
              <w:spacing w:beforeLines="60" w:before="144"/>
              <w:jc w:val="both"/>
              <w:rPr>
                <w:sz w:val="22"/>
                <w:szCs w:val="22"/>
                <w:lang w:val="vi-VN"/>
              </w:rPr>
            </w:pPr>
            <w:r w:rsidRPr="00957DE8">
              <w:rPr>
                <w:rFonts w:eastAsia="SimSun"/>
                <w:sz w:val="22"/>
                <w:szCs w:val="22"/>
                <w:lang w:val="vi-VN"/>
              </w:rPr>
              <w:t>c) Quy mô tài nguyên, trữ lượng khoáng sản;</w:t>
            </w:r>
          </w:p>
          <w:p w14:paraId="48AE4C45" w14:textId="77777777" w:rsidR="001208FB" w:rsidRPr="00072F0C" w:rsidRDefault="001208FB" w:rsidP="00072F0C">
            <w:pPr>
              <w:widowControl w:val="0"/>
              <w:adjustRightInd w:val="0"/>
              <w:snapToGrid w:val="0"/>
              <w:spacing w:beforeLines="60" w:before="144"/>
              <w:jc w:val="both"/>
              <w:rPr>
                <w:sz w:val="22"/>
                <w:szCs w:val="22"/>
                <w:lang w:val="vi-VN"/>
              </w:rPr>
            </w:pPr>
            <w:r w:rsidRPr="00957DE8">
              <w:rPr>
                <w:rFonts w:eastAsia="SimSun"/>
                <w:sz w:val="22"/>
                <w:szCs w:val="22"/>
                <w:lang w:val="vi-VN"/>
              </w:rPr>
              <w:t>d) Thời gian dự trữ khoáng sản;</w:t>
            </w:r>
          </w:p>
          <w:p w14:paraId="61B0CA6E" w14:textId="77777777" w:rsidR="001208FB" w:rsidRPr="00072F0C" w:rsidRDefault="001208FB" w:rsidP="00072F0C">
            <w:pPr>
              <w:widowControl w:val="0"/>
              <w:adjustRightInd w:val="0"/>
              <w:snapToGrid w:val="0"/>
              <w:spacing w:beforeLines="60" w:before="144"/>
              <w:jc w:val="both"/>
              <w:rPr>
                <w:sz w:val="22"/>
                <w:szCs w:val="22"/>
                <w:lang w:val="vi-VN"/>
              </w:rPr>
            </w:pPr>
            <w:r w:rsidRPr="00957DE8">
              <w:rPr>
                <w:rFonts w:eastAsia="SimSun"/>
                <w:sz w:val="22"/>
                <w:szCs w:val="22"/>
                <w:lang w:val="vi-VN"/>
              </w:rPr>
              <w:t xml:space="preserve">đ) Trách nhiệm bảo vệ khoáng sản thuộc khu vực dự trữ khoáng sản; </w:t>
            </w:r>
          </w:p>
          <w:p w14:paraId="5652D638" w14:textId="77777777" w:rsidR="001208FB" w:rsidRPr="00072F0C" w:rsidRDefault="001208FB" w:rsidP="00072F0C">
            <w:pPr>
              <w:widowControl w:val="0"/>
              <w:adjustRightInd w:val="0"/>
              <w:snapToGrid w:val="0"/>
              <w:spacing w:beforeLines="60" w:before="144"/>
              <w:jc w:val="both"/>
              <w:rPr>
                <w:sz w:val="22"/>
                <w:szCs w:val="22"/>
                <w:lang w:val="vi-VN"/>
              </w:rPr>
            </w:pPr>
            <w:r w:rsidRPr="00957DE8">
              <w:rPr>
                <w:rFonts w:eastAsia="SimSun"/>
                <w:sz w:val="22"/>
                <w:szCs w:val="22"/>
                <w:lang w:val="vi-VN"/>
              </w:rPr>
              <w:t>e) Kế hoạch tổ chức thực hiện.</w:t>
            </w:r>
          </w:p>
          <w:p w14:paraId="42F110A3"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3. Chính phủ quy định việc khoanh định, phê duyệt khu vực dự trữ khoáng sản quốc gia.</w:t>
            </w:r>
          </w:p>
        </w:tc>
        <w:tc>
          <w:tcPr>
            <w:tcW w:w="4852" w:type="dxa"/>
          </w:tcPr>
          <w:p w14:paraId="3518257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72" w:name="_Toc181886915"/>
            <w:r w:rsidRPr="00072F0C">
              <w:rPr>
                <w:rFonts w:eastAsia="Calibri"/>
                <w:b/>
                <w:bCs/>
                <w:iCs/>
                <w:sz w:val="22"/>
                <w:szCs w:val="22"/>
                <w:lang w:val="vi-VN"/>
              </w:rPr>
              <w:lastRenderedPageBreak/>
              <w:t>Điều 29. Khoanh định khu vực dự trữ khoáng sản quốc gia</w:t>
            </w:r>
            <w:bookmarkStart w:id="73" w:name="_Hlk46426358"/>
            <w:bookmarkEnd w:id="72"/>
          </w:p>
          <w:bookmarkEnd w:id="73"/>
          <w:p w14:paraId="7A612CED" w14:textId="77777777" w:rsidR="001208FB" w:rsidRPr="00072F0C" w:rsidRDefault="001208FB" w:rsidP="00072F0C">
            <w:pPr>
              <w:pStyle w:val="NormalWeb"/>
              <w:widowControl w:val="0"/>
              <w:shd w:val="clear" w:color="auto" w:fill="FFFFFF"/>
              <w:tabs>
                <w:tab w:val="left" w:pos="1080"/>
              </w:tabs>
              <w:spacing w:before="60" w:beforeAutospacing="0" w:after="0" w:afterAutospacing="0"/>
              <w:jc w:val="both"/>
              <w:rPr>
                <w:sz w:val="22"/>
                <w:szCs w:val="22"/>
                <w:lang w:val="vi-VN"/>
              </w:rPr>
            </w:pPr>
            <w:r w:rsidRPr="00072F0C">
              <w:rPr>
                <w:sz w:val="22"/>
                <w:szCs w:val="22"/>
                <w:lang w:val="vi-VN"/>
              </w:rPr>
              <w:t xml:space="preserve">1. Bộ </w:t>
            </w:r>
            <w:del w:id="74" w:author="Luan Dang" w:date="2025-07-19T17:29:00Z">
              <w:r w:rsidRPr="00072F0C">
                <w:rPr>
                  <w:sz w:val="22"/>
                  <w:szCs w:val="22"/>
                  <w:lang w:val="vi-VN"/>
                </w:rPr>
                <w:delText>Tài nguyên</w:delText>
              </w:r>
            </w:del>
            <w:ins w:id="75" w:author="Luan Dang" w:date="2025-07-19T17:29:00Z">
              <w:r w:rsidRPr="00072F0C">
                <w:rPr>
                  <w:b/>
                  <w:bCs/>
                  <w:i/>
                  <w:iCs/>
                  <w:sz w:val="22"/>
                  <w:szCs w:val="22"/>
                </w:rPr>
                <w:t>Nông nghiệp</w:t>
              </w:r>
            </w:ins>
            <w:r w:rsidRPr="00072F0C">
              <w:rPr>
                <w:b/>
                <w:bCs/>
                <w:i/>
                <w:iCs/>
                <w:sz w:val="22"/>
                <w:szCs w:val="22"/>
                <w:lang w:val="vi-VN"/>
              </w:rPr>
              <w:t xml:space="preserve"> </w:t>
            </w:r>
            <w:r w:rsidRPr="00072F0C">
              <w:rPr>
                <w:sz w:val="22"/>
                <w:szCs w:val="22"/>
                <w:lang w:val="vi-VN"/>
              </w:rPr>
              <w:t xml:space="preserve">và Môi trường tổ </w:t>
            </w:r>
            <w:r w:rsidRPr="00072F0C">
              <w:rPr>
                <w:sz w:val="22"/>
                <w:szCs w:val="22"/>
                <w:lang w:val="vi-VN"/>
              </w:rPr>
              <w:lastRenderedPageBreak/>
              <w:t>chức khoanh định</w:t>
            </w:r>
            <w:ins w:id="76" w:author="Luan Dang" w:date="2025-07-19T17:29:00Z">
              <w:r w:rsidRPr="00072F0C">
                <w:rPr>
                  <w:b/>
                  <w:bCs/>
                  <w:i/>
                  <w:iCs/>
                  <w:sz w:val="22"/>
                  <w:szCs w:val="22"/>
                </w:rPr>
                <w:t>, phê duyệt</w:t>
              </w:r>
            </w:ins>
            <w:r w:rsidRPr="00072F0C">
              <w:rPr>
                <w:sz w:val="22"/>
                <w:szCs w:val="22"/>
                <w:lang w:val="vi-VN"/>
              </w:rPr>
              <w:t xml:space="preserve"> khu vực dự trữ khoáng sản quốc gia quy định tại Điều 28 của Luật này</w:t>
            </w:r>
            <w:del w:id="77" w:author="Luan Dang" w:date="2025-07-19T17:29:00Z">
              <w:r w:rsidRPr="00072F0C">
                <w:rPr>
                  <w:sz w:val="22"/>
                  <w:szCs w:val="22"/>
                  <w:lang w:val="vi-VN"/>
                </w:rPr>
                <w:delText>, trình Thủ tướng Chính phủ phê duyệt</w:delText>
              </w:r>
            </w:del>
            <w:r w:rsidRPr="00072F0C">
              <w:rPr>
                <w:sz w:val="22"/>
                <w:szCs w:val="22"/>
                <w:lang w:val="vi-VN"/>
              </w:rPr>
              <w:t>.</w:t>
            </w:r>
          </w:p>
          <w:p w14:paraId="7D0567DF" w14:textId="77777777" w:rsidR="001208FB" w:rsidRPr="00072F0C" w:rsidRDefault="001208FB" w:rsidP="00072F0C">
            <w:pPr>
              <w:pStyle w:val="NormalWeb"/>
              <w:widowControl w:val="0"/>
              <w:shd w:val="clear" w:color="auto" w:fill="FFFFFF"/>
              <w:tabs>
                <w:tab w:val="left" w:pos="1080"/>
              </w:tabs>
              <w:spacing w:before="60" w:beforeAutospacing="0" w:after="0" w:afterAutospacing="0"/>
              <w:jc w:val="both"/>
              <w:rPr>
                <w:sz w:val="22"/>
                <w:szCs w:val="22"/>
                <w:lang w:val="vi-VN"/>
              </w:rPr>
            </w:pPr>
            <w:r w:rsidRPr="00072F0C">
              <w:rPr>
                <w:sz w:val="22"/>
                <w:szCs w:val="22"/>
                <w:lang w:val="vi-VN"/>
              </w:rPr>
              <w:t xml:space="preserve">2. Quyết định phê duyệt khu vực dự trữ </w:t>
            </w:r>
            <w:r w:rsidRPr="00072F0C">
              <w:rPr>
                <w:iCs/>
                <w:sz w:val="22"/>
                <w:szCs w:val="22"/>
                <w:lang w:val="vi-VN"/>
              </w:rPr>
              <w:t>khoáng sản</w:t>
            </w:r>
            <w:r w:rsidRPr="00072F0C">
              <w:rPr>
                <w:sz w:val="22"/>
                <w:szCs w:val="22"/>
                <w:lang w:val="vi-VN"/>
              </w:rPr>
              <w:t xml:space="preserve"> quốc gia bao gồm các nội dung chính sau đây: </w:t>
            </w:r>
          </w:p>
          <w:p w14:paraId="536EC5E1" w14:textId="77777777" w:rsidR="001208FB" w:rsidRPr="00072F0C" w:rsidRDefault="001208FB" w:rsidP="00072F0C">
            <w:pPr>
              <w:pStyle w:val="NormalWeb"/>
              <w:widowControl w:val="0"/>
              <w:shd w:val="clear" w:color="auto" w:fill="FFFFFF"/>
              <w:tabs>
                <w:tab w:val="left" w:pos="1080"/>
              </w:tabs>
              <w:spacing w:before="60" w:beforeAutospacing="0" w:after="0" w:afterAutospacing="0"/>
              <w:jc w:val="both"/>
              <w:rPr>
                <w:sz w:val="22"/>
                <w:szCs w:val="22"/>
                <w:lang w:val="vi-VN"/>
              </w:rPr>
            </w:pPr>
            <w:r w:rsidRPr="00072F0C">
              <w:rPr>
                <w:sz w:val="22"/>
                <w:szCs w:val="22"/>
                <w:lang w:val="vi-VN"/>
              </w:rPr>
              <w:t xml:space="preserve">a) Tên khu vực dự trữ </w:t>
            </w:r>
            <w:r w:rsidRPr="00072F0C">
              <w:rPr>
                <w:iCs/>
                <w:sz w:val="22"/>
                <w:szCs w:val="22"/>
                <w:lang w:val="vi-VN"/>
              </w:rPr>
              <w:t>khoáng sản</w:t>
            </w:r>
            <w:r w:rsidRPr="00072F0C">
              <w:rPr>
                <w:sz w:val="22"/>
                <w:szCs w:val="22"/>
                <w:lang w:val="vi-VN"/>
              </w:rPr>
              <w:t>;</w:t>
            </w:r>
          </w:p>
          <w:p w14:paraId="5BAA29EB" w14:textId="77777777" w:rsidR="001208FB" w:rsidRPr="00072F0C" w:rsidRDefault="001208FB" w:rsidP="00072F0C">
            <w:pPr>
              <w:pStyle w:val="NormalWeb"/>
              <w:shd w:val="clear" w:color="auto" w:fill="FFFFFF"/>
              <w:tabs>
                <w:tab w:val="left" w:pos="1080"/>
              </w:tabs>
              <w:spacing w:before="60" w:beforeAutospacing="0" w:after="0" w:afterAutospacing="0"/>
              <w:jc w:val="both"/>
              <w:rPr>
                <w:sz w:val="22"/>
                <w:szCs w:val="22"/>
                <w:lang w:val="vi-VN"/>
              </w:rPr>
            </w:pPr>
            <w:bookmarkStart w:id="78" w:name="_Hlk153445096"/>
            <w:r w:rsidRPr="00072F0C">
              <w:rPr>
                <w:sz w:val="22"/>
                <w:szCs w:val="22"/>
                <w:lang w:val="vi-VN"/>
              </w:rPr>
              <w:t xml:space="preserve">b) Loại khoáng sản kèm theo tọa độ các điểm khép góc, diện tích, mức sâu của khu vực dự trữ </w:t>
            </w:r>
            <w:r w:rsidRPr="00072F0C">
              <w:rPr>
                <w:iCs/>
                <w:sz w:val="22"/>
                <w:szCs w:val="22"/>
                <w:lang w:val="vi-VN"/>
              </w:rPr>
              <w:t>khoáng sản</w:t>
            </w:r>
            <w:r w:rsidRPr="00072F0C">
              <w:rPr>
                <w:sz w:val="22"/>
                <w:szCs w:val="22"/>
                <w:lang w:val="vi-VN"/>
              </w:rPr>
              <w:t xml:space="preserve">; </w:t>
            </w:r>
          </w:p>
          <w:p w14:paraId="2A170CC4" w14:textId="77777777" w:rsidR="001208FB" w:rsidRPr="00072F0C" w:rsidRDefault="001208FB" w:rsidP="00072F0C">
            <w:pPr>
              <w:pStyle w:val="NormalWeb"/>
              <w:widowControl w:val="0"/>
              <w:shd w:val="clear" w:color="auto" w:fill="FFFFFF"/>
              <w:tabs>
                <w:tab w:val="left" w:pos="1080"/>
              </w:tabs>
              <w:spacing w:before="60" w:beforeAutospacing="0" w:after="0" w:afterAutospacing="0"/>
              <w:jc w:val="both"/>
              <w:rPr>
                <w:sz w:val="22"/>
                <w:szCs w:val="22"/>
                <w:lang w:val="vi-VN"/>
              </w:rPr>
            </w:pPr>
            <w:r w:rsidRPr="00072F0C">
              <w:rPr>
                <w:sz w:val="22"/>
                <w:szCs w:val="22"/>
                <w:lang w:val="vi-VN"/>
              </w:rPr>
              <w:t>c) Quy mô tài nguyên, trữ lượng khoáng sản;</w:t>
            </w:r>
          </w:p>
          <w:bookmarkEnd w:id="78"/>
          <w:p w14:paraId="5151805C" w14:textId="77777777" w:rsidR="001208FB" w:rsidRPr="00072F0C" w:rsidRDefault="001208FB" w:rsidP="00072F0C">
            <w:pPr>
              <w:pStyle w:val="NormalWeb"/>
              <w:widowControl w:val="0"/>
              <w:shd w:val="clear" w:color="auto" w:fill="FFFFFF"/>
              <w:tabs>
                <w:tab w:val="left" w:pos="1080"/>
              </w:tabs>
              <w:spacing w:before="60" w:beforeAutospacing="0" w:after="0" w:afterAutospacing="0"/>
              <w:jc w:val="both"/>
              <w:rPr>
                <w:sz w:val="22"/>
                <w:szCs w:val="22"/>
                <w:lang w:val="vi-VN"/>
              </w:rPr>
            </w:pPr>
            <w:r w:rsidRPr="00072F0C">
              <w:rPr>
                <w:sz w:val="22"/>
                <w:szCs w:val="22"/>
                <w:lang w:val="vi-VN"/>
              </w:rPr>
              <w:t>d) Thời gian dự trữ khoáng sản;</w:t>
            </w:r>
          </w:p>
          <w:p w14:paraId="3EB63C5D" w14:textId="77777777" w:rsidR="001208FB" w:rsidRPr="00072F0C" w:rsidRDefault="001208FB" w:rsidP="00072F0C">
            <w:pPr>
              <w:pStyle w:val="NormalWeb"/>
              <w:widowControl w:val="0"/>
              <w:shd w:val="clear" w:color="auto" w:fill="FFFFFF"/>
              <w:tabs>
                <w:tab w:val="left" w:pos="1080"/>
                <w:tab w:val="left" w:pos="1170"/>
              </w:tabs>
              <w:spacing w:before="60" w:beforeAutospacing="0" w:after="0" w:afterAutospacing="0"/>
              <w:jc w:val="both"/>
              <w:rPr>
                <w:sz w:val="22"/>
                <w:szCs w:val="22"/>
                <w:lang w:val="vi-VN"/>
              </w:rPr>
            </w:pPr>
            <w:r w:rsidRPr="00072F0C">
              <w:rPr>
                <w:sz w:val="22"/>
                <w:szCs w:val="22"/>
                <w:lang w:val="vi-VN"/>
              </w:rPr>
              <w:t xml:space="preserve">đ) Trách nhiệm bảo vệ khoáng sản thuộc khu vực dự trữ khoáng sản; </w:t>
            </w:r>
          </w:p>
          <w:p w14:paraId="703687AF" w14:textId="77777777" w:rsidR="001208FB" w:rsidRPr="00072F0C" w:rsidRDefault="001208FB" w:rsidP="00072F0C">
            <w:pPr>
              <w:pStyle w:val="NormalWeb"/>
              <w:widowControl w:val="0"/>
              <w:shd w:val="clear" w:color="auto" w:fill="FFFFFF"/>
              <w:tabs>
                <w:tab w:val="left" w:pos="1080"/>
                <w:tab w:val="left" w:pos="1170"/>
              </w:tabs>
              <w:spacing w:before="60" w:beforeAutospacing="0" w:after="0" w:afterAutospacing="0"/>
              <w:jc w:val="both"/>
              <w:rPr>
                <w:sz w:val="22"/>
                <w:szCs w:val="22"/>
                <w:lang w:val="vi-VN"/>
              </w:rPr>
            </w:pPr>
            <w:r w:rsidRPr="00072F0C">
              <w:rPr>
                <w:sz w:val="22"/>
                <w:szCs w:val="22"/>
                <w:lang w:val="vi-VN"/>
              </w:rPr>
              <w:t>e) Kế hoạch tổ chức thực hiện.</w:t>
            </w:r>
          </w:p>
          <w:p w14:paraId="770044D9" w14:textId="77777777" w:rsidR="001208FB" w:rsidRPr="00072F0C" w:rsidRDefault="001208FB" w:rsidP="00072F0C">
            <w:pPr>
              <w:pStyle w:val="NormalWeb"/>
              <w:widowControl w:val="0"/>
              <w:shd w:val="clear" w:color="auto" w:fill="FFFFFF"/>
              <w:tabs>
                <w:tab w:val="left" w:pos="1080"/>
                <w:tab w:val="left" w:pos="1170"/>
              </w:tabs>
              <w:spacing w:before="60" w:beforeAutospacing="0" w:after="0" w:afterAutospacing="0"/>
              <w:jc w:val="both"/>
              <w:rPr>
                <w:sz w:val="22"/>
                <w:szCs w:val="22"/>
                <w:lang w:val="vi-VN"/>
              </w:rPr>
            </w:pPr>
            <w:r w:rsidRPr="00072F0C">
              <w:rPr>
                <w:sz w:val="22"/>
                <w:szCs w:val="22"/>
                <w:lang w:val="vi-VN"/>
              </w:rPr>
              <w:t>3. Chính phủ quy định việc khoanh định, phê duyệt khu vực dự trữ khoáng sản quốc gia.</w:t>
            </w:r>
          </w:p>
          <w:p w14:paraId="605E37D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1990E217" w14:textId="50FB11A8"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w:t>
            </w:r>
          </w:p>
        </w:tc>
      </w:tr>
      <w:tr w:rsidR="001208FB" w:rsidRPr="00072F0C" w14:paraId="506A76E8" w14:textId="77777777" w:rsidTr="00072F0C">
        <w:tc>
          <w:tcPr>
            <w:tcW w:w="5650" w:type="dxa"/>
          </w:tcPr>
          <w:p w14:paraId="7C7FC76B" w14:textId="77777777" w:rsidR="001208FB" w:rsidRPr="00072F0C" w:rsidRDefault="001208FB" w:rsidP="00072F0C">
            <w:pPr>
              <w:adjustRightInd w:val="0"/>
              <w:snapToGrid w:val="0"/>
              <w:spacing w:beforeLines="60" w:before="144"/>
              <w:jc w:val="both"/>
              <w:outlineLvl w:val="2"/>
              <w:rPr>
                <w:rFonts w:eastAsia="Calibri"/>
                <w:b/>
                <w:bCs/>
                <w:iCs/>
                <w:sz w:val="22"/>
                <w:szCs w:val="22"/>
                <w:lang w:val="vi-VN"/>
              </w:rPr>
            </w:pPr>
            <w:r w:rsidRPr="00957DE8">
              <w:rPr>
                <w:rFonts w:eastAsia="Calibri"/>
                <w:b/>
                <w:bCs/>
                <w:iCs/>
                <w:sz w:val="22"/>
                <w:szCs w:val="22"/>
                <w:lang w:val="vi-VN"/>
              </w:rPr>
              <w:t>Điều 30. Điều chỉnh khu vực dự trữ khoáng sản quốc gia</w:t>
            </w:r>
          </w:p>
          <w:p w14:paraId="4D125858" w14:textId="77777777" w:rsidR="001208FB" w:rsidRPr="00072F0C" w:rsidRDefault="001208FB" w:rsidP="00072F0C">
            <w:pPr>
              <w:widowControl w:val="0"/>
              <w:adjustRightInd w:val="0"/>
              <w:snapToGrid w:val="0"/>
              <w:spacing w:beforeLines="60" w:before="144"/>
              <w:jc w:val="both"/>
              <w:rPr>
                <w:spacing w:val="-2"/>
                <w:sz w:val="22"/>
                <w:szCs w:val="22"/>
                <w:lang w:val="vi-VN"/>
              </w:rPr>
            </w:pPr>
            <w:r w:rsidRPr="00957DE8">
              <w:rPr>
                <w:rFonts w:eastAsia="SimSun"/>
                <w:spacing w:val="-2"/>
                <w:sz w:val="22"/>
                <w:szCs w:val="22"/>
                <w:lang w:val="vi-VN"/>
              </w:rPr>
              <w:t xml:space="preserve">1. Việc điều chỉnh khu vực dự trữ </w:t>
            </w:r>
            <w:r w:rsidRPr="00957DE8">
              <w:rPr>
                <w:rFonts w:eastAsia="SimSun"/>
                <w:iCs/>
                <w:sz w:val="22"/>
                <w:szCs w:val="22"/>
                <w:lang w:val="vi-VN"/>
              </w:rPr>
              <w:t>khoáng sản</w:t>
            </w:r>
            <w:r w:rsidRPr="00957DE8">
              <w:rPr>
                <w:rFonts w:eastAsia="SimSun"/>
                <w:spacing w:val="-2"/>
                <w:sz w:val="22"/>
                <w:szCs w:val="22"/>
                <w:lang w:val="vi-VN"/>
              </w:rPr>
              <w:t xml:space="preserve"> quốc gia được thực hiện trong các trường hợp sau đây:</w:t>
            </w:r>
          </w:p>
          <w:p w14:paraId="53D40734" w14:textId="77777777" w:rsidR="001208FB" w:rsidRPr="00072F0C" w:rsidRDefault="001208FB" w:rsidP="00072F0C">
            <w:pPr>
              <w:widowControl w:val="0"/>
              <w:adjustRightInd w:val="0"/>
              <w:snapToGrid w:val="0"/>
              <w:spacing w:beforeLines="60" w:before="144"/>
              <w:jc w:val="both"/>
              <w:rPr>
                <w:spacing w:val="-4"/>
                <w:sz w:val="22"/>
                <w:szCs w:val="22"/>
                <w:lang w:val="vi-VN"/>
              </w:rPr>
            </w:pPr>
            <w:r w:rsidRPr="00957DE8">
              <w:rPr>
                <w:rFonts w:eastAsia="SimSun"/>
                <w:spacing w:val="-4"/>
                <w:sz w:val="22"/>
                <w:szCs w:val="22"/>
                <w:lang w:val="vi-VN"/>
              </w:rPr>
              <w:t xml:space="preserve">a) Bổ sung khu vực dự trữ </w:t>
            </w:r>
            <w:r w:rsidRPr="00957DE8">
              <w:rPr>
                <w:rFonts w:eastAsia="SimSun"/>
                <w:iCs/>
                <w:spacing w:val="-4"/>
                <w:sz w:val="22"/>
                <w:szCs w:val="22"/>
                <w:lang w:val="vi-VN"/>
              </w:rPr>
              <w:t>khoáng sản</w:t>
            </w:r>
            <w:r w:rsidRPr="00957DE8">
              <w:rPr>
                <w:rFonts w:eastAsia="SimSun"/>
                <w:spacing w:val="-4"/>
                <w:sz w:val="22"/>
                <w:szCs w:val="22"/>
                <w:lang w:val="vi-VN"/>
              </w:rPr>
              <w:t xml:space="preserve"> quốc gia khi có phát hiện mới về khoáng sản và </w:t>
            </w:r>
            <w:r w:rsidRPr="00957DE8">
              <w:rPr>
                <w:rFonts w:eastAsia="SimSun"/>
                <w:iCs/>
                <w:spacing w:val="-6"/>
                <w:sz w:val="22"/>
                <w:szCs w:val="22"/>
                <w:lang w:val="vi-VN"/>
              </w:rPr>
              <w:t>cần dự trữ cho phát triển bền vững kinh tế - xã hội;</w:t>
            </w:r>
          </w:p>
          <w:p w14:paraId="08252A90" w14:textId="77777777" w:rsidR="001208FB" w:rsidRPr="00072F0C" w:rsidRDefault="001208FB" w:rsidP="00072F0C">
            <w:pPr>
              <w:widowControl w:val="0"/>
              <w:adjustRightInd w:val="0"/>
              <w:snapToGrid w:val="0"/>
              <w:spacing w:beforeLines="60" w:before="144"/>
              <w:jc w:val="both"/>
              <w:rPr>
                <w:spacing w:val="-4"/>
                <w:sz w:val="22"/>
                <w:szCs w:val="22"/>
                <w:lang w:val="vi-VN"/>
              </w:rPr>
            </w:pPr>
            <w:r w:rsidRPr="00957DE8">
              <w:rPr>
                <w:rFonts w:eastAsia="SimSun"/>
                <w:spacing w:val="-4"/>
                <w:sz w:val="22"/>
                <w:szCs w:val="22"/>
                <w:lang w:val="vi-VN"/>
              </w:rPr>
              <w:t xml:space="preserve">b) Đưa ra một phần hay toàn bộ khu vực khoáng sản đã khoanh định là khu vực dự trữ </w:t>
            </w:r>
            <w:r w:rsidRPr="00957DE8">
              <w:rPr>
                <w:rFonts w:eastAsia="SimSun"/>
                <w:iCs/>
                <w:sz w:val="22"/>
                <w:szCs w:val="22"/>
                <w:lang w:val="vi-VN"/>
              </w:rPr>
              <w:t>khoáng sản</w:t>
            </w:r>
            <w:r w:rsidRPr="00957DE8">
              <w:rPr>
                <w:rFonts w:eastAsia="SimSun"/>
                <w:spacing w:val="-4"/>
                <w:sz w:val="22"/>
                <w:szCs w:val="22"/>
                <w:lang w:val="vi-VN"/>
              </w:rPr>
              <w:t xml:space="preserve"> quốc gia đ</w:t>
            </w:r>
            <w:r w:rsidRPr="00957DE8">
              <w:rPr>
                <w:rFonts w:eastAsia="SimSun"/>
                <w:spacing w:val="-2"/>
                <w:sz w:val="22"/>
                <w:szCs w:val="22"/>
                <w:lang w:val="vi-VN"/>
              </w:rPr>
              <w:t>ể bổ sung vào quy hoạch khoáng sản</w:t>
            </w:r>
            <w:r w:rsidRPr="00957DE8">
              <w:rPr>
                <w:rFonts w:eastAsia="SimSun"/>
                <w:sz w:val="22"/>
                <w:szCs w:val="22"/>
                <w:lang w:val="vi-VN"/>
              </w:rPr>
              <w:t xml:space="preserve"> nhóm I, quy hoạch khoáng sản nhóm II</w:t>
            </w:r>
            <w:r w:rsidRPr="00957DE8">
              <w:rPr>
                <w:rFonts w:eastAsia="SimSun"/>
                <w:spacing w:val="-2"/>
                <w:sz w:val="22"/>
                <w:szCs w:val="22"/>
                <w:lang w:val="vi-VN"/>
              </w:rPr>
              <w:t xml:space="preserve"> theo quy định của pháp luật về quy hoạch;</w:t>
            </w:r>
            <w:r w:rsidRPr="00957DE8">
              <w:rPr>
                <w:rFonts w:eastAsia="SimSun"/>
                <w:spacing w:val="-4"/>
                <w:sz w:val="22"/>
                <w:szCs w:val="22"/>
                <w:lang w:val="vi-VN"/>
              </w:rPr>
              <w:t xml:space="preserve"> </w:t>
            </w:r>
            <w:r w:rsidRPr="00957DE8">
              <w:rPr>
                <w:rFonts w:eastAsia="SimSun"/>
                <w:spacing w:val="-2"/>
                <w:sz w:val="22"/>
                <w:szCs w:val="22"/>
                <w:lang w:val="vi-VN"/>
              </w:rPr>
              <w:t xml:space="preserve">phục vụ cho mục đích quốc phòng, an ninh; </w:t>
            </w:r>
            <w:r w:rsidRPr="00957DE8">
              <w:rPr>
                <w:rFonts w:eastAsia="SimSun"/>
                <w:spacing w:val="-4"/>
                <w:sz w:val="22"/>
                <w:szCs w:val="22"/>
                <w:lang w:val="vi-VN"/>
              </w:rPr>
              <w:t>t</w:t>
            </w:r>
            <w:r w:rsidRPr="00957DE8">
              <w:rPr>
                <w:rFonts w:eastAsia="SimSun"/>
                <w:spacing w:val="-2"/>
                <w:sz w:val="22"/>
                <w:szCs w:val="22"/>
                <w:lang w:val="vi-VN"/>
              </w:rPr>
              <w:t>hực hiện dự án đầu tư thuộc thẩm quyền quyết định hoặc chấp thuận chủ trương đầu tư của Quốc hội, Thủ tướng Chính phủ, trừ trường hợp quy định tại Điều 33 của Luật này.</w:t>
            </w:r>
          </w:p>
          <w:p w14:paraId="14DE9388"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2"/>
                <w:sz w:val="22"/>
                <w:szCs w:val="22"/>
                <w:lang w:val="vi-VN"/>
              </w:rPr>
              <w:lastRenderedPageBreak/>
              <w:t>2. Chính phủ quy định hồ sơ, trình tự, thủ tục điều chỉnh khu vực dự trữ khoáng sản quốc gia.</w:t>
            </w:r>
          </w:p>
        </w:tc>
        <w:tc>
          <w:tcPr>
            <w:tcW w:w="4852" w:type="dxa"/>
          </w:tcPr>
          <w:p w14:paraId="39CE8B3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43C0A443" w14:textId="0C0E3DE8"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1239E6DE" w14:textId="77777777" w:rsidTr="00072F0C">
        <w:tc>
          <w:tcPr>
            <w:tcW w:w="5650" w:type="dxa"/>
          </w:tcPr>
          <w:p w14:paraId="1F60709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31. Thời gian dự trữ khoáng sản tại khu vực dự trữ khoáng sản quốc gia</w:t>
            </w:r>
          </w:p>
          <w:p w14:paraId="51CBD6D9"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 xml:space="preserve">1. Thời gian dự trữ </w:t>
            </w:r>
            <w:r w:rsidRPr="00957DE8">
              <w:rPr>
                <w:rFonts w:eastAsia="SimSun"/>
                <w:sz w:val="22"/>
                <w:szCs w:val="22"/>
                <w:lang w:val="vi-VN"/>
              </w:rPr>
              <w:t>khoáng sản</w:t>
            </w:r>
            <w:r w:rsidRPr="00957DE8">
              <w:rPr>
                <w:rFonts w:eastAsia="SimSun"/>
                <w:spacing w:val="-2"/>
                <w:sz w:val="22"/>
                <w:szCs w:val="22"/>
                <w:lang w:val="vi-VN"/>
              </w:rPr>
              <w:t xml:space="preserve"> tại khu vực dự trữ khoáng sản quốc gia được xác định theo Chiến lược địa chất, khoáng sản và công nghiệp khai khoáng, tối thiểu 20 năm và tối đa 70 năm. Trường hợp thời gian dự trữ </w:t>
            </w:r>
            <w:r w:rsidRPr="00957DE8">
              <w:rPr>
                <w:rFonts w:eastAsia="SimSun"/>
                <w:spacing w:val="-4"/>
                <w:sz w:val="22"/>
                <w:szCs w:val="22"/>
                <w:lang w:val="vi-VN"/>
              </w:rPr>
              <w:t>khoáng sản</w:t>
            </w:r>
            <w:r w:rsidRPr="00957DE8">
              <w:rPr>
                <w:rFonts w:eastAsia="SimSun"/>
                <w:spacing w:val="-2"/>
                <w:sz w:val="22"/>
                <w:szCs w:val="22"/>
                <w:lang w:val="vi-VN"/>
              </w:rPr>
              <w:t xml:space="preserve"> tại khu vực dự trữ khoáng sản quốc gia đã hết mà chưa có nhu cầu bổ sung khoáng sản thuộc đối tượng dự trữ vào quy hoạch khoáng sản</w:t>
            </w:r>
            <w:r w:rsidRPr="00957DE8">
              <w:rPr>
                <w:rFonts w:eastAsia="SimSun"/>
                <w:sz w:val="22"/>
                <w:szCs w:val="22"/>
                <w:lang w:val="vi-VN"/>
              </w:rPr>
              <w:t xml:space="preserve"> nhóm I, quy hoạch khoáng sản nhóm II</w:t>
            </w:r>
            <w:r w:rsidRPr="00957DE8">
              <w:rPr>
                <w:rFonts w:eastAsia="SimSun"/>
                <w:spacing w:val="-2"/>
                <w:sz w:val="22"/>
                <w:szCs w:val="22"/>
                <w:lang w:val="vi-VN"/>
              </w:rPr>
              <w:t xml:space="preserve"> thì tiếp tục gia hạn thời gian dự trữ </w:t>
            </w:r>
            <w:r w:rsidRPr="00957DE8">
              <w:rPr>
                <w:rFonts w:eastAsia="SimSun"/>
                <w:spacing w:val="-4"/>
                <w:sz w:val="22"/>
                <w:szCs w:val="22"/>
                <w:lang w:val="vi-VN"/>
              </w:rPr>
              <w:t>khoáng sản</w:t>
            </w:r>
            <w:r w:rsidRPr="00957DE8">
              <w:rPr>
                <w:rFonts w:eastAsia="SimSun"/>
                <w:spacing w:val="-2"/>
                <w:sz w:val="22"/>
                <w:szCs w:val="22"/>
                <w:lang w:val="vi-VN"/>
              </w:rPr>
              <w:t xml:space="preserve"> quốc gia.  </w:t>
            </w:r>
          </w:p>
          <w:p w14:paraId="13FE310E"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 xml:space="preserve">2. Thủ tướng Chính phủ quyết định thời gian dự trữ khoáng sản, gia hạn thời gian dự trữ khoáng sản cho từng khu vực dự trữ </w:t>
            </w:r>
            <w:r w:rsidRPr="00957DE8">
              <w:rPr>
                <w:rFonts w:eastAsia="SimSun"/>
                <w:spacing w:val="-4"/>
                <w:sz w:val="22"/>
                <w:szCs w:val="22"/>
                <w:lang w:val="vi-VN"/>
              </w:rPr>
              <w:t>khoáng sản</w:t>
            </w:r>
            <w:r w:rsidRPr="00957DE8">
              <w:rPr>
                <w:rFonts w:eastAsia="SimSun"/>
                <w:sz w:val="22"/>
                <w:szCs w:val="22"/>
                <w:lang w:val="vi-VN"/>
              </w:rPr>
              <w:t xml:space="preserve"> quốc gia.</w:t>
            </w:r>
          </w:p>
        </w:tc>
        <w:tc>
          <w:tcPr>
            <w:tcW w:w="4852" w:type="dxa"/>
          </w:tcPr>
          <w:p w14:paraId="19ACA0F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79" w:name="_Toc181886917"/>
            <w:r w:rsidRPr="00072F0C">
              <w:rPr>
                <w:rFonts w:eastAsia="Calibri"/>
                <w:b/>
                <w:bCs/>
                <w:iCs/>
                <w:sz w:val="22"/>
                <w:szCs w:val="22"/>
                <w:lang w:val="vi-VN"/>
              </w:rPr>
              <w:t>Điều 31. Thời gian dự trữ khoáng sản tại khu vực dự trữ khoáng sản quốc gia</w:t>
            </w:r>
            <w:bookmarkEnd w:id="79"/>
          </w:p>
          <w:p w14:paraId="0EA88E2F" w14:textId="77777777" w:rsidR="001208FB" w:rsidRPr="00072F0C" w:rsidRDefault="001208FB" w:rsidP="00072F0C">
            <w:pPr>
              <w:widowControl w:val="0"/>
              <w:adjustRightInd w:val="0"/>
              <w:snapToGrid w:val="0"/>
              <w:spacing w:beforeLines="60" w:before="144"/>
              <w:jc w:val="both"/>
              <w:rPr>
                <w:rFonts w:eastAsia="SimSun"/>
                <w:spacing w:val="-2"/>
                <w:sz w:val="22"/>
                <w:szCs w:val="22"/>
                <w:lang w:val="vi-VN"/>
              </w:rPr>
            </w:pPr>
            <w:r w:rsidRPr="00072F0C">
              <w:rPr>
                <w:rFonts w:eastAsia="SimSun"/>
                <w:spacing w:val="-2"/>
                <w:sz w:val="22"/>
                <w:szCs w:val="22"/>
                <w:lang w:val="vi-VN"/>
              </w:rPr>
              <w:t xml:space="preserve">1. Thời gian dự trữ khoáng sản tại khu vực dự trữ khoáng sản quốc gia được xác định theo Chiến lược địa chất, khoáng sản và công nghiệp khai khoáng, tối thiểu 20 năm và tối đa 70 năm. Trường hợp thời gian dự trữ khoáng sản tại khu vực dự trữ khoáng sản quốc gia đã hết mà chưa có nhu cầu bổ sung khoáng sản thuộc đối tượng dự trữ vào quy hoạch khoáng sản nhóm I, quy hoạch khoáng sản nhóm II thì tiếp tục gia hạn thời gian dự trữ khoáng sản quốc gia.  </w:t>
            </w:r>
          </w:p>
          <w:p w14:paraId="7363621C" w14:textId="77777777" w:rsidR="001208FB" w:rsidRPr="00072F0C" w:rsidRDefault="001208FB" w:rsidP="00072F0C">
            <w:pPr>
              <w:widowControl w:val="0"/>
              <w:adjustRightInd w:val="0"/>
              <w:snapToGrid w:val="0"/>
              <w:spacing w:beforeLines="60" w:before="144"/>
              <w:jc w:val="both"/>
              <w:rPr>
                <w:rFonts w:eastAsia="SimSun"/>
                <w:spacing w:val="-2"/>
                <w:sz w:val="22"/>
                <w:szCs w:val="22"/>
                <w:lang w:val="vi-VN"/>
              </w:rPr>
            </w:pPr>
            <w:r w:rsidRPr="00072F0C">
              <w:rPr>
                <w:rFonts w:eastAsia="SimSun"/>
                <w:spacing w:val="-2"/>
                <w:sz w:val="22"/>
                <w:szCs w:val="22"/>
                <w:lang w:val="vi-VN"/>
              </w:rPr>
              <w:t xml:space="preserve">2. </w:t>
            </w:r>
            <w:del w:id="80" w:author="Luan Dang" w:date="2025-07-19T17:29:00Z">
              <w:r w:rsidRPr="00072F0C">
                <w:rPr>
                  <w:rFonts w:eastAsia="SimSun"/>
                  <w:spacing w:val="-2"/>
                  <w:sz w:val="22"/>
                  <w:szCs w:val="22"/>
                  <w:lang w:val="vi-VN"/>
                </w:rPr>
                <w:delText>Thủ tướng Chính phủ</w:delText>
              </w:r>
            </w:del>
            <w:r w:rsidRPr="00072F0C">
              <w:rPr>
                <w:rFonts w:eastAsia="SimSun"/>
                <w:spacing w:val="-2"/>
                <w:sz w:val="22"/>
                <w:szCs w:val="22"/>
                <w:lang w:val="vi-VN"/>
              </w:rPr>
              <w:t xml:space="preserve"> </w:t>
            </w:r>
            <w:ins w:id="81" w:author="Luan Dang" w:date="2025-07-19T17:29:00Z">
              <w:r w:rsidRPr="00072F0C">
                <w:rPr>
                  <w:rFonts w:eastAsia="SimSun"/>
                  <w:b/>
                  <w:bCs/>
                  <w:i/>
                  <w:iCs/>
                  <w:spacing w:val="-2"/>
                  <w:sz w:val="22"/>
                  <w:szCs w:val="22"/>
                  <w:lang w:val="vi-VN"/>
                </w:rPr>
                <w:t>Bộ trưởng Bộ Nông nghiệp và Môi trường</w:t>
              </w:r>
            </w:ins>
            <w:r w:rsidRPr="00072F0C">
              <w:rPr>
                <w:rFonts w:eastAsia="SimSun"/>
                <w:spacing w:val="-2"/>
                <w:sz w:val="22"/>
                <w:szCs w:val="22"/>
                <w:lang w:val="vi-VN"/>
              </w:rPr>
              <w:t xml:space="preserve"> quyết định thời gian dự trữ khoáng sản, gia hạn thời gian dự trữ khoáng sản cho từng khu vực dự trữ khoáng sản quốc gia.</w:t>
            </w:r>
          </w:p>
        </w:tc>
        <w:tc>
          <w:tcPr>
            <w:tcW w:w="4852" w:type="dxa"/>
          </w:tcPr>
          <w:p w14:paraId="46B7BF7D" w14:textId="3F6FA294"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t>Sửa đổi cho phù hợp với quy định về phân cấp, phân quyền trong lĩnh vực địa chất, khoáng sản.</w:t>
            </w:r>
          </w:p>
        </w:tc>
      </w:tr>
      <w:tr w:rsidR="001208FB" w:rsidRPr="00072F0C" w14:paraId="0380462D" w14:textId="77777777" w:rsidTr="00072F0C">
        <w:tc>
          <w:tcPr>
            <w:tcW w:w="5650" w:type="dxa"/>
          </w:tcPr>
          <w:p w14:paraId="525A9EED"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32. Quản lý, bảo vệ khoáng sản tại khu vực dự trữ khoáng sản quốc gia</w:t>
            </w:r>
          </w:p>
          <w:p w14:paraId="798FC07D" w14:textId="77777777" w:rsidR="001208FB" w:rsidRPr="00072F0C" w:rsidRDefault="001208FB" w:rsidP="00072F0C">
            <w:pPr>
              <w:widowControl w:val="0"/>
              <w:adjustRightInd w:val="0"/>
              <w:snapToGrid w:val="0"/>
              <w:spacing w:beforeLines="60" w:before="144"/>
              <w:rPr>
                <w:spacing w:val="-8"/>
                <w:sz w:val="22"/>
                <w:szCs w:val="22"/>
                <w:lang w:val="vi-VN"/>
              </w:rPr>
            </w:pPr>
            <w:r w:rsidRPr="00957DE8">
              <w:rPr>
                <w:rFonts w:eastAsia="SimSun"/>
                <w:spacing w:val="-8"/>
                <w:sz w:val="22"/>
                <w:szCs w:val="22"/>
                <w:lang w:val="vi-VN"/>
              </w:rPr>
              <w:t>1. Khoáng sản dự trữ phải được bảo vệ nghiêm ngặt theo quy định của Luật này.</w:t>
            </w:r>
          </w:p>
          <w:p w14:paraId="1AD865D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2. Trong quá trình thực hiện dự án đầu tư tại các khu vực đã khoanh định là khu vực dự trữ </w:t>
            </w:r>
            <w:r w:rsidRPr="00957DE8">
              <w:rPr>
                <w:rFonts w:eastAsia="SimSun"/>
                <w:spacing w:val="-4"/>
                <w:sz w:val="22"/>
                <w:szCs w:val="22"/>
                <w:lang w:val="vi-VN"/>
              </w:rPr>
              <w:t>khoáng sản</w:t>
            </w:r>
            <w:r w:rsidRPr="00957DE8">
              <w:rPr>
                <w:rFonts w:eastAsia="SimSun"/>
                <w:sz w:val="22"/>
                <w:szCs w:val="22"/>
                <w:lang w:val="vi-VN"/>
              </w:rPr>
              <w:t xml:space="preserve"> quốc gia, chủ đầu tư dự án có nghĩa vụ sau đây:</w:t>
            </w:r>
          </w:p>
          <w:p w14:paraId="7AC68D5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Bảo vệ khoáng sản trong phạm vi khu vực triển khai dự án;</w:t>
            </w:r>
          </w:p>
          <w:p w14:paraId="2E2925F6" w14:textId="77777777" w:rsidR="001208FB" w:rsidRPr="00072F0C" w:rsidRDefault="001208FB" w:rsidP="00072F0C">
            <w:pPr>
              <w:widowControl w:val="0"/>
              <w:adjustRightInd w:val="0"/>
              <w:snapToGrid w:val="0"/>
              <w:spacing w:beforeLines="60" w:before="144"/>
              <w:rPr>
                <w:strike/>
                <w:sz w:val="22"/>
                <w:szCs w:val="22"/>
                <w:lang w:val="vi-VN"/>
              </w:rPr>
            </w:pPr>
            <w:r w:rsidRPr="00957DE8">
              <w:rPr>
                <w:rFonts w:eastAsia="SimSun"/>
                <w:sz w:val="22"/>
                <w:szCs w:val="22"/>
                <w:lang w:val="vi-VN"/>
              </w:rPr>
              <w:t>b) Không lợi dụng việc thực hiện dự án đầu tư, xây dựng công trình để khai thác, thu hồi trái phép khoáng sản dự trữ.</w:t>
            </w:r>
          </w:p>
          <w:p w14:paraId="7BA222C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3. Trường hợp chủ đầu tư dự án vi phạm quy định tại điểm b khoản 2 Điều này, tùy theo tính chất, mức độ vi phạm và khối lượng khoáng sản khai thác, thu hồi trái phép, việc xử lý </w:t>
            </w:r>
            <w:r w:rsidRPr="00957DE8">
              <w:rPr>
                <w:rFonts w:eastAsia="SimSun"/>
                <w:sz w:val="22"/>
                <w:szCs w:val="22"/>
                <w:lang w:val="vi-VN"/>
              </w:rPr>
              <w:lastRenderedPageBreak/>
              <w:t>hành vi vi phạm được thực hiện theo hình thức sau đây:</w:t>
            </w:r>
          </w:p>
          <w:p w14:paraId="161E543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Xử phạt vi phạm hành chính;</w:t>
            </w:r>
          </w:p>
          <w:p w14:paraId="2492778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Thu hồi giấy xác nhận đăng ký thu hồi khoáng sản;</w:t>
            </w:r>
          </w:p>
          <w:p w14:paraId="21FF9DC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Thu hồi giấy phép thăm dò khoáng sản, giấy phép khai thác khoáng sản quy định tại điểm c khoản 1 Điều 33 của Luật này;</w:t>
            </w:r>
          </w:p>
          <w:p w14:paraId="6654B62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d) Thu hồi giấy chứng nhận đăng ký đầu tư;</w:t>
            </w:r>
          </w:p>
          <w:p w14:paraId="5ADDE93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đ) Truy cứu trách nhiệm hình sự.</w:t>
            </w:r>
          </w:p>
          <w:p w14:paraId="0E48A90B"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4. Các vi phạm quy định tại khoản 3 Điều này nếu gây thiệt hại thì phải bồi thường theo quy định của pháp luật.</w:t>
            </w:r>
          </w:p>
        </w:tc>
        <w:tc>
          <w:tcPr>
            <w:tcW w:w="4852" w:type="dxa"/>
          </w:tcPr>
          <w:p w14:paraId="1489B81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0268A4A0" w14:textId="72700637"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40F59156" w14:textId="77777777" w:rsidTr="00072F0C">
        <w:tc>
          <w:tcPr>
            <w:tcW w:w="5650" w:type="dxa"/>
          </w:tcPr>
          <w:p w14:paraId="6B10DABA" w14:textId="77777777" w:rsidR="001208FB" w:rsidRPr="00072F0C" w:rsidRDefault="001208FB" w:rsidP="00072F0C">
            <w:pPr>
              <w:adjustRightInd w:val="0"/>
              <w:snapToGrid w:val="0"/>
              <w:spacing w:beforeLines="60" w:before="144"/>
              <w:outlineLvl w:val="2"/>
              <w:rPr>
                <w:rFonts w:eastAsia="Calibri"/>
                <w:b/>
                <w:bCs/>
                <w:iCs/>
                <w:spacing w:val="-4"/>
                <w:sz w:val="22"/>
                <w:szCs w:val="22"/>
                <w:lang w:val="vi-VN"/>
              </w:rPr>
            </w:pPr>
            <w:r w:rsidRPr="00957DE8">
              <w:rPr>
                <w:rFonts w:eastAsia="Calibri"/>
                <w:b/>
                <w:bCs/>
                <w:iCs/>
                <w:spacing w:val="-4"/>
                <w:sz w:val="22"/>
                <w:szCs w:val="22"/>
                <w:lang w:val="vi-VN"/>
              </w:rPr>
              <w:t>Điều 33. Thực hiện dự án đầu tư tại khu vực dự trữ khoáng sản quốc gia</w:t>
            </w:r>
          </w:p>
          <w:p w14:paraId="00A4131E"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1. Các dự án sau đây được thực hiện tại khu vực dự trữ khoáng sản quốc gia:</w:t>
            </w:r>
          </w:p>
          <w:p w14:paraId="317E0C56"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z w:val="22"/>
                <w:szCs w:val="22"/>
                <w:lang w:val="vi-VN"/>
              </w:rPr>
              <w:t>a) Dự án đầu tư thuộc thẩm quyền quyết định hoặc chấp thuận chủ trương đầu tư của Quốc hội;</w:t>
            </w:r>
            <w:r w:rsidRPr="00957DE8">
              <w:rPr>
                <w:rFonts w:eastAsia="SimSun"/>
                <w:spacing w:val="-2"/>
                <w:sz w:val="22"/>
                <w:szCs w:val="22"/>
                <w:lang w:val="vi-VN"/>
              </w:rPr>
              <w:t xml:space="preserve"> </w:t>
            </w:r>
          </w:p>
          <w:p w14:paraId="4BAC200D"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 xml:space="preserve">b) </w:t>
            </w:r>
            <w:r w:rsidRPr="00957DE8">
              <w:rPr>
                <w:rFonts w:eastAsia="SimSun"/>
                <w:spacing w:val="-6"/>
                <w:sz w:val="22"/>
                <w:szCs w:val="22"/>
                <w:lang w:val="vi-VN"/>
              </w:rPr>
              <w:t xml:space="preserve">Dự án xây dựng công trình hạ tầng kỹ thuật phục vụ lợi ích quốc gia, công cộng theo quy định của pháp luật về đất đai </w:t>
            </w:r>
            <w:r w:rsidRPr="00957DE8">
              <w:rPr>
                <w:rFonts w:eastAsia="SimSun"/>
                <w:spacing w:val="-2"/>
                <w:sz w:val="22"/>
                <w:szCs w:val="22"/>
                <w:lang w:val="vi-VN"/>
              </w:rPr>
              <w:t xml:space="preserve">có </w:t>
            </w:r>
            <w:r w:rsidRPr="00957DE8">
              <w:rPr>
                <w:rFonts w:eastAsia="SimSun"/>
                <w:sz w:val="22"/>
                <w:szCs w:val="22"/>
                <w:lang w:val="vi-VN"/>
              </w:rPr>
              <w:t>thời hạn sử dụng đất ổn định lâu dài hoặc có thời gian hoạt động dài hơn thời gian dự trữ khoáng sản còn lại</w:t>
            </w:r>
            <w:r w:rsidRPr="00957DE8">
              <w:rPr>
                <w:rFonts w:eastAsia="SimSun"/>
                <w:spacing w:val="-6"/>
                <w:sz w:val="22"/>
                <w:szCs w:val="22"/>
                <w:lang w:val="vi-VN"/>
              </w:rPr>
              <w:t xml:space="preserve"> và được Thủ tướng Chính phủ cho phép thực hiện tại khu vực dự trữ khoáng sản quốc gia;</w:t>
            </w:r>
          </w:p>
          <w:p w14:paraId="25566BC7"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c) Thăm dò, khai thác khoáng sản không thuộc đối tượng dự trữ khoáng sản và có thời gian hoạt động không vượt quá thời gian dự trữ khoáng sản còn lại;</w:t>
            </w:r>
          </w:p>
          <w:p w14:paraId="7F717360"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d) Dự án đầu tư khác không thuộc trường hợp có thời hạn sử dụng đất ổn định lâu dài hoặc không thuộc trường hợp có thời gian hoạt động dài hơn thời gian dự trữ khoáng sản còn lại</w:t>
            </w:r>
            <w:r w:rsidRPr="00957DE8">
              <w:rPr>
                <w:rFonts w:eastAsia="SimSun"/>
                <w:sz w:val="22"/>
                <w:szCs w:val="22"/>
                <w:lang w:val="vi-VN"/>
              </w:rPr>
              <w:t>.</w:t>
            </w:r>
          </w:p>
          <w:p w14:paraId="3E643205"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vi-VN"/>
              </w:rPr>
              <w:t xml:space="preserve">2. Tổ chức, cá nhân thực hiện dự án đầu tư tại khu vực dự trữ </w:t>
            </w:r>
            <w:r w:rsidRPr="00957DE8">
              <w:rPr>
                <w:rFonts w:eastAsia="SimSun"/>
                <w:iCs/>
                <w:sz w:val="22"/>
                <w:szCs w:val="22"/>
                <w:lang w:val="vi-VN"/>
              </w:rPr>
              <w:lastRenderedPageBreak/>
              <w:t>khoáng sản</w:t>
            </w:r>
            <w:r w:rsidRPr="00957DE8">
              <w:rPr>
                <w:rFonts w:eastAsia="SimSun"/>
                <w:sz w:val="22"/>
                <w:szCs w:val="22"/>
                <w:lang w:val="vi-VN"/>
              </w:rPr>
              <w:t xml:space="preserve"> quốc gia phải đánh giá mức độ ảnh hưởng đến khoáng sản thuộc đối tượng dự trữ trong phạm vi dự án đầu tư theo quy định tại khoản 3 Điều này. </w:t>
            </w:r>
            <w:r w:rsidRPr="00957DE8">
              <w:rPr>
                <w:rFonts w:eastAsia="SimSun"/>
                <w:sz w:val="22"/>
                <w:szCs w:val="22"/>
                <w:lang w:val="nl-NL"/>
              </w:rPr>
              <w:t>Thời điểm đánh giá được thực hiện trong giai đoạn nghiên cứu tiền khả thi hoặc báo cáo đề xuất chấp thuận chủ trương đầu tư dự án.</w:t>
            </w:r>
          </w:p>
          <w:p w14:paraId="24DFC54E" w14:textId="77777777" w:rsidR="001208FB" w:rsidRPr="00072F0C" w:rsidRDefault="001208FB" w:rsidP="00072F0C">
            <w:pPr>
              <w:widowControl w:val="0"/>
              <w:adjustRightInd w:val="0"/>
              <w:snapToGrid w:val="0"/>
              <w:spacing w:beforeLines="60" w:before="144"/>
              <w:rPr>
                <w:spacing w:val="-2"/>
                <w:sz w:val="22"/>
                <w:szCs w:val="22"/>
                <w:lang w:val="nl-NL"/>
              </w:rPr>
            </w:pPr>
            <w:r w:rsidRPr="00957DE8">
              <w:rPr>
                <w:rFonts w:eastAsia="SimSun"/>
                <w:spacing w:val="-2"/>
                <w:sz w:val="22"/>
                <w:szCs w:val="22"/>
                <w:lang w:val="nl-NL"/>
              </w:rPr>
              <w:t>3. Nội dung đánh giá mức độ ảnh hưởng đến khoáng sản thuộc đối tượng dự trữ bao gồm:</w:t>
            </w:r>
          </w:p>
          <w:p w14:paraId="37A112DC"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a) Tổng quan khoáng sản thuộc đối tượng dự trữ trong diện tích dự án, gồm mức độ điều tra địa chất về khoáng sản; hiện trạng tài nguyên, trữ lượng và thực trạng hoạt động thăm dò, khai thác khoáng sản (nếu có);</w:t>
            </w:r>
          </w:p>
          <w:p w14:paraId="395D4D60" w14:textId="77777777" w:rsidR="001208FB" w:rsidRPr="00072F0C" w:rsidRDefault="001208FB" w:rsidP="00072F0C">
            <w:pPr>
              <w:widowControl w:val="0"/>
              <w:adjustRightInd w:val="0"/>
              <w:snapToGrid w:val="0"/>
              <w:spacing w:beforeLines="60" w:before="144"/>
              <w:rPr>
                <w:spacing w:val="-2"/>
                <w:sz w:val="22"/>
                <w:szCs w:val="22"/>
                <w:lang w:val="nl-NL"/>
              </w:rPr>
            </w:pPr>
            <w:r w:rsidRPr="00957DE8">
              <w:rPr>
                <w:rFonts w:eastAsia="SimSun"/>
                <w:spacing w:val="-2"/>
                <w:sz w:val="22"/>
                <w:szCs w:val="22"/>
                <w:lang w:val="nl-NL"/>
              </w:rPr>
              <w:t xml:space="preserve">b) Đánh giá mức độ tác động của hoạt động của dự án đầu tư đến tài nguyên, trữ lượng, chất lượng đối với loại khoáng sản thuộc đối tượng dự trữ; xác định rõ hạng mục công trình có thể tác động trực tiếp đến khoáng sản thuộc đối tượng dự trữ khoáng sản; </w:t>
            </w:r>
          </w:p>
          <w:p w14:paraId="4B6E3258"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 xml:space="preserve">c) Giải pháp bảo vệ khoáng sản thuộc đối tượng dự trữ nằm trong diện tích dự án; </w:t>
            </w:r>
          </w:p>
          <w:p w14:paraId="5D8E24F8"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d) Cam kết thực hiện nghĩa vụ bảo vệ khoáng sản chưa khai thác trong phạm vi dự án đầu tư.</w:t>
            </w:r>
          </w:p>
          <w:p w14:paraId="312D377B" w14:textId="77777777" w:rsidR="001208FB" w:rsidRPr="00072F0C" w:rsidRDefault="001208FB" w:rsidP="00072F0C">
            <w:pPr>
              <w:widowControl w:val="0"/>
              <w:adjustRightInd w:val="0"/>
              <w:snapToGrid w:val="0"/>
              <w:spacing w:beforeLines="60" w:before="144"/>
              <w:rPr>
                <w:spacing w:val="-4"/>
                <w:sz w:val="22"/>
                <w:szCs w:val="22"/>
                <w:lang w:val="nl-NL" w:eastAsia="x-none"/>
              </w:rPr>
            </w:pPr>
            <w:r w:rsidRPr="00957DE8">
              <w:rPr>
                <w:rFonts w:eastAsia="SimSun"/>
                <w:spacing w:val="-4"/>
                <w:sz w:val="22"/>
                <w:szCs w:val="22"/>
                <w:lang w:val="nl-NL" w:eastAsia="x-none"/>
              </w:rPr>
              <w:t xml:space="preserve">4. Việc </w:t>
            </w:r>
            <w:r w:rsidRPr="00957DE8">
              <w:rPr>
                <w:rFonts w:eastAsia="SimSun"/>
                <w:spacing w:val="-4"/>
                <w:sz w:val="22"/>
                <w:szCs w:val="22"/>
                <w:lang w:val="vi-VN"/>
              </w:rPr>
              <w:t>quyết định hoặc chấp thuận chủ trương đầu tư</w:t>
            </w:r>
            <w:r w:rsidRPr="00957DE8">
              <w:rPr>
                <w:rFonts w:eastAsia="SimSun"/>
                <w:spacing w:val="-4"/>
                <w:sz w:val="22"/>
                <w:szCs w:val="22"/>
                <w:lang w:val="nl-NL" w:eastAsia="x-none"/>
              </w:rPr>
              <w:t xml:space="preserve"> tại khu vực dự trữ khoáng sản quốc gia chỉ được thực hiện sau khi có ý kiến chấp thuận bằng văn bản của c</w:t>
            </w:r>
            <w:r w:rsidRPr="00957DE8">
              <w:rPr>
                <w:rFonts w:eastAsia="SimSun"/>
                <w:spacing w:val="-4"/>
                <w:sz w:val="22"/>
                <w:szCs w:val="22"/>
                <w:lang w:val="vi-VN"/>
              </w:rPr>
              <w:t xml:space="preserve">ơ quan </w:t>
            </w:r>
            <w:r w:rsidRPr="00957DE8">
              <w:rPr>
                <w:rFonts w:eastAsia="SimSun"/>
                <w:spacing w:val="-4"/>
                <w:sz w:val="22"/>
                <w:szCs w:val="22"/>
                <w:lang w:val="nl-NL"/>
              </w:rPr>
              <w:t xml:space="preserve">quản lý </w:t>
            </w:r>
            <w:r w:rsidRPr="00957DE8">
              <w:rPr>
                <w:rFonts w:eastAsia="SimSun"/>
                <w:spacing w:val="-4"/>
                <w:sz w:val="22"/>
                <w:szCs w:val="22"/>
                <w:lang w:val="vi-VN"/>
              </w:rPr>
              <w:t>nhà nước có thẩm quyền</w:t>
            </w:r>
            <w:r w:rsidRPr="00957DE8">
              <w:rPr>
                <w:rFonts w:eastAsia="SimSun"/>
                <w:spacing w:val="-4"/>
                <w:sz w:val="22"/>
                <w:szCs w:val="22"/>
                <w:lang w:val="nl-NL" w:eastAsia="x-none"/>
              </w:rPr>
              <w:t xml:space="preserve"> về địa chất, khoáng sản </w:t>
            </w:r>
            <w:r w:rsidRPr="00957DE8">
              <w:rPr>
                <w:rFonts w:eastAsia="SimSun"/>
                <w:spacing w:val="-4"/>
                <w:sz w:val="22"/>
                <w:szCs w:val="22"/>
                <w:lang w:val="nl-NL"/>
              </w:rPr>
              <w:t>đối với nội dung quy định tại khoản 3 Điều này</w:t>
            </w:r>
            <w:r w:rsidRPr="00957DE8">
              <w:rPr>
                <w:rFonts w:eastAsia="SimSun"/>
                <w:spacing w:val="-4"/>
                <w:sz w:val="22"/>
                <w:szCs w:val="22"/>
                <w:lang w:val="nl-NL" w:eastAsia="x-none"/>
              </w:rPr>
              <w:t>.</w:t>
            </w:r>
          </w:p>
          <w:p w14:paraId="2EB6270D"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 xml:space="preserve">5. Tổ chức, cá nhân thực hiện dự án đầu tư tại khu vực dự trữ </w:t>
            </w:r>
            <w:r w:rsidRPr="00957DE8">
              <w:rPr>
                <w:rFonts w:eastAsia="SimSun"/>
                <w:spacing w:val="-4"/>
                <w:sz w:val="22"/>
                <w:szCs w:val="22"/>
                <w:lang w:val="nl-NL"/>
              </w:rPr>
              <w:t>khoáng sản</w:t>
            </w:r>
            <w:r w:rsidRPr="00957DE8">
              <w:rPr>
                <w:rFonts w:eastAsia="SimSun"/>
                <w:sz w:val="22"/>
                <w:szCs w:val="22"/>
                <w:lang w:val="nl-NL"/>
              </w:rPr>
              <w:t xml:space="preserve"> quốc gia phải theo dõi, giám sát và kịp thời báo cáo Bộ Tài nguyên và Môi trường và Ủy ban nhân dân cấp tỉnh nơi có khu vực dự trữ </w:t>
            </w:r>
            <w:r w:rsidRPr="00957DE8">
              <w:rPr>
                <w:rFonts w:eastAsia="SimSun"/>
                <w:iCs/>
                <w:sz w:val="22"/>
                <w:szCs w:val="22"/>
                <w:lang w:val="nl-NL"/>
              </w:rPr>
              <w:t>khoáng sản</w:t>
            </w:r>
            <w:r w:rsidRPr="00957DE8">
              <w:rPr>
                <w:rFonts w:eastAsia="SimSun"/>
                <w:sz w:val="22"/>
                <w:szCs w:val="22"/>
                <w:lang w:val="nl-NL"/>
              </w:rPr>
              <w:t xml:space="preserve"> quốc gia đối với trường hợp khi thi công xây dựng hoặc trong quá trình vận hành dự án mà có tác động trực tiếp đến loại khoáng sản thuộc đối tượng dự trữ để xử lý theo quy định tại các khoản 6, 7, 8 và 9 Điều này.</w:t>
            </w:r>
          </w:p>
          <w:p w14:paraId="1D04EE7F"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lastRenderedPageBreak/>
              <w:t xml:space="preserve">6. Trường hợp khi triển khai thi công các hạng mục công trình của dự án đầu tư tại khu vực dự trữ </w:t>
            </w:r>
            <w:r w:rsidRPr="00957DE8">
              <w:rPr>
                <w:rFonts w:eastAsia="SimSun"/>
                <w:iCs/>
                <w:sz w:val="22"/>
                <w:szCs w:val="22"/>
                <w:lang w:val="nl-NL"/>
              </w:rPr>
              <w:t>khoáng sản</w:t>
            </w:r>
            <w:r w:rsidRPr="00957DE8">
              <w:rPr>
                <w:rFonts w:eastAsia="SimSun"/>
                <w:sz w:val="22"/>
                <w:szCs w:val="22"/>
                <w:lang w:val="nl-NL"/>
              </w:rPr>
              <w:t xml:space="preserve"> quốc gia mà bắt buộc phải san gạt, đào đắp bề mặt địa hình, tác động trực tiếp đến khoáng sản dự trữ thì tổ chức, cá nhân thực hiện dự án đầu tư phải báo cáo Bộ Tài nguyên và Môi trường, Ủy ban nhân dân cấp tỉnh nơi có dự án để tổ chức kiểm tra, quyết định việc cho phép thu hồi hoặc không thu hồi khoáng sản.</w:t>
            </w:r>
          </w:p>
          <w:p w14:paraId="613E50A2"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7. Ủy ban nhân dân cấp tỉnh nơi có dự án đầu tư quy định tại khoản 2 Điều này xem xét cấp giấy xác nhận đăng ký thu hồi khoáng sản. Đối với khoáng sản thuộc thẩm quyền cấp giấy phép của Bộ Tài nguyên và Môi trường, Ủy ban nhân dân cấp tỉnh xem xét cấp giấy xác nhận đăng ký thu hồi khoáng sản sau khi được Bộ Tài nguyên và Môi trường chấp thuận bằng văn bản.</w:t>
            </w:r>
          </w:p>
          <w:p w14:paraId="2EA8302B"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8. Việc thu hồi khoáng sản được thực hiện theo nguyên tắc sau đây:</w:t>
            </w:r>
          </w:p>
          <w:p w14:paraId="054CA8E2"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a) Thu hồi khoáng sản được thực hiện đồng thời khi triển khai dự án;</w:t>
            </w:r>
          </w:p>
          <w:p w14:paraId="68F78F9C"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b) Chủ đầu tư dự án phải tổ chức thu hồi khoáng sản theo quy định tại khoản 9 Điều này. Trường hợp không tổ chức thu hồi khoáng sản, chủ đầu tư phải đề xuất tổ chức, đơn vị khác để thu hồi và trình Ủy ban nhân dân cấp tỉnh xem xét, quyết định.</w:t>
            </w:r>
          </w:p>
          <w:p w14:paraId="7C4D45A2"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 xml:space="preserve">9. Tổ chức, cá nhân thực hiện dự án đầu tư tại khu vực dự trữ </w:t>
            </w:r>
            <w:r w:rsidRPr="00957DE8">
              <w:rPr>
                <w:rFonts w:eastAsia="SimSun"/>
                <w:iCs/>
                <w:sz w:val="22"/>
                <w:szCs w:val="22"/>
                <w:lang w:val="nl-NL"/>
              </w:rPr>
              <w:t>khoáng sản</w:t>
            </w:r>
            <w:r w:rsidRPr="00957DE8">
              <w:rPr>
                <w:rFonts w:eastAsia="SimSun"/>
                <w:sz w:val="22"/>
                <w:szCs w:val="22"/>
                <w:lang w:val="nl-NL"/>
              </w:rPr>
              <w:t xml:space="preserve"> quốc gia theo quy định tại khoản 2 Điều này được phép thu hồi khoáng sản có quyền</w:t>
            </w:r>
            <w:r w:rsidRPr="00957DE8">
              <w:rPr>
                <w:rFonts w:eastAsia="SimSun"/>
                <w:sz w:val="22"/>
                <w:szCs w:val="22"/>
                <w:lang w:val="vi-VN"/>
              </w:rPr>
              <w:t xml:space="preserve"> và nghĩa vụ theo quy định tại Điều 76 của Luật này</w:t>
            </w:r>
            <w:r w:rsidRPr="00957DE8">
              <w:rPr>
                <w:rFonts w:eastAsia="SimSun"/>
                <w:sz w:val="22"/>
                <w:szCs w:val="22"/>
                <w:lang w:val="nl-NL"/>
              </w:rPr>
              <w:t>.</w:t>
            </w:r>
          </w:p>
          <w:p w14:paraId="3B75629F"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pacing w:val="-4"/>
                <w:sz w:val="22"/>
                <w:szCs w:val="22"/>
                <w:lang w:val="vi-VN"/>
              </w:rPr>
            </w:pPr>
            <w:r w:rsidRPr="00957DE8">
              <w:rPr>
                <w:rFonts w:eastAsia="SimSun"/>
                <w:sz w:val="22"/>
                <w:szCs w:val="22"/>
                <w:lang w:val="nl-NL"/>
              </w:rPr>
              <w:t>10. Chính phủ quy định chi tiết Điều này.</w:t>
            </w:r>
            <w:r w:rsidRPr="00957DE8">
              <w:rPr>
                <w:rFonts w:eastAsia="SimSun"/>
                <w:sz w:val="22"/>
                <w:szCs w:val="22"/>
                <w:lang w:val="vi-VN"/>
              </w:rPr>
              <w:t xml:space="preserve"> </w:t>
            </w:r>
          </w:p>
        </w:tc>
        <w:tc>
          <w:tcPr>
            <w:tcW w:w="4852" w:type="dxa"/>
          </w:tcPr>
          <w:p w14:paraId="21553086" w14:textId="77777777" w:rsidR="001208FB" w:rsidRPr="00072F0C" w:rsidRDefault="001208FB" w:rsidP="00072F0C">
            <w:pPr>
              <w:adjustRightInd w:val="0"/>
              <w:snapToGrid w:val="0"/>
              <w:spacing w:beforeLines="60" w:before="144"/>
              <w:outlineLvl w:val="2"/>
              <w:rPr>
                <w:rFonts w:eastAsia="Calibri"/>
                <w:b/>
                <w:bCs/>
                <w:iCs/>
                <w:spacing w:val="-4"/>
                <w:sz w:val="22"/>
                <w:szCs w:val="22"/>
                <w:lang w:val="vi-VN"/>
              </w:rPr>
            </w:pPr>
            <w:bookmarkStart w:id="82" w:name="_Toc181886919"/>
            <w:r w:rsidRPr="00072F0C">
              <w:rPr>
                <w:rFonts w:eastAsia="Calibri" w:hint="eastAsia"/>
                <w:b/>
                <w:bCs/>
                <w:iCs/>
                <w:spacing w:val="-4"/>
                <w:sz w:val="22"/>
                <w:szCs w:val="22"/>
                <w:lang w:val="vi-VN"/>
              </w:rPr>
              <w:lastRenderedPageBreak/>
              <w:t>Đ</w:t>
            </w:r>
            <w:r w:rsidRPr="00072F0C">
              <w:rPr>
                <w:rFonts w:eastAsia="Calibri"/>
                <w:b/>
                <w:bCs/>
                <w:iCs/>
                <w:spacing w:val="-4"/>
                <w:sz w:val="22"/>
                <w:szCs w:val="22"/>
                <w:lang w:val="vi-VN"/>
              </w:rPr>
              <w:t xml:space="preserve">iều 33. </w:t>
            </w:r>
            <w:bookmarkStart w:id="83" w:name="_Hlk60321908"/>
            <w:r w:rsidRPr="00072F0C">
              <w:rPr>
                <w:rFonts w:eastAsia="Calibri"/>
                <w:b/>
                <w:bCs/>
                <w:iCs/>
                <w:spacing w:val="-4"/>
                <w:sz w:val="22"/>
                <w:szCs w:val="22"/>
                <w:lang w:val="vi-VN"/>
              </w:rPr>
              <w:t xml:space="preserve">Thực hiện dự </w:t>
            </w:r>
            <w:r w:rsidRPr="00072F0C">
              <w:rPr>
                <w:rFonts w:eastAsia="Calibri" w:hint="eastAsia"/>
                <w:b/>
                <w:bCs/>
                <w:iCs/>
                <w:spacing w:val="-4"/>
                <w:sz w:val="22"/>
                <w:szCs w:val="22"/>
                <w:lang w:val="vi-VN"/>
              </w:rPr>
              <w:t>á</w:t>
            </w:r>
            <w:r w:rsidRPr="00072F0C">
              <w:rPr>
                <w:rFonts w:eastAsia="Calibri"/>
                <w:b/>
                <w:bCs/>
                <w:iCs/>
                <w:spacing w:val="-4"/>
                <w:sz w:val="22"/>
                <w:szCs w:val="22"/>
                <w:lang w:val="vi-VN"/>
              </w:rPr>
              <w:t xml:space="preserve">n </w:t>
            </w:r>
            <w:r w:rsidRPr="00072F0C">
              <w:rPr>
                <w:rFonts w:eastAsia="Calibri" w:hint="eastAsia"/>
                <w:b/>
                <w:bCs/>
                <w:iCs/>
                <w:spacing w:val="-4"/>
                <w:sz w:val="22"/>
                <w:szCs w:val="22"/>
                <w:lang w:val="vi-VN"/>
              </w:rPr>
              <w:t>đ</w:t>
            </w:r>
            <w:r w:rsidRPr="00072F0C">
              <w:rPr>
                <w:rFonts w:eastAsia="Calibri"/>
                <w:b/>
                <w:bCs/>
                <w:iCs/>
                <w:spacing w:val="-4"/>
                <w:sz w:val="22"/>
                <w:szCs w:val="22"/>
                <w:lang w:val="vi-VN"/>
              </w:rPr>
              <w:t>ầu t</w:t>
            </w:r>
            <w:r w:rsidRPr="00072F0C">
              <w:rPr>
                <w:rFonts w:eastAsia="Calibri" w:hint="eastAsia"/>
                <w:b/>
                <w:bCs/>
                <w:iCs/>
                <w:spacing w:val="-4"/>
                <w:sz w:val="22"/>
                <w:szCs w:val="22"/>
                <w:lang w:val="vi-VN"/>
              </w:rPr>
              <w:t>ư</w:t>
            </w:r>
            <w:r w:rsidRPr="00072F0C">
              <w:rPr>
                <w:rFonts w:eastAsia="Calibri"/>
                <w:b/>
                <w:bCs/>
                <w:iCs/>
                <w:spacing w:val="-4"/>
                <w:sz w:val="22"/>
                <w:szCs w:val="22"/>
                <w:lang w:val="vi-VN"/>
              </w:rPr>
              <w:t xml:space="preserve"> tại khu vực dự trữ kho</w:t>
            </w:r>
            <w:r w:rsidRPr="00072F0C">
              <w:rPr>
                <w:rFonts w:eastAsia="Calibri" w:hint="eastAsia"/>
                <w:b/>
                <w:bCs/>
                <w:iCs/>
                <w:spacing w:val="-4"/>
                <w:sz w:val="22"/>
                <w:szCs w:val="22"/>
                <w:lang w:val="vi-VN"/>
              </w:rPr>
              <w:t>á</w:t>
            </w:r>
            <w:r w:rsidRPr="00072F0C">
              <w:rPr>
                <w:rFonts w:eastAsia="Calibri"/>
                <w:b/>
                <w:bCs/>
                <w:iCs/>
                <w:spacing w:val="-4"/>
                <w:sz w:val="22"/>
                <w:szCs w:val="22"/>
                <w:lang w:val="vi-VN"/>
              </w:rPr>
              <w:t>ng sản quốc gia</w:t>
            </w:r>
            <w:bookmarkEnd w:id="82"/>
          </w:p>
          <w:p w14:paraId="5C335873" w14:textId="77777777" w:rsidR="001208FB" w:rsidRPr="00072F0C" w:rsidRDefault="001208FB" w:rsidP="00072F0C">
            <w:pPr>
              <w:pStyle w:val="BodyText"/>
              <w:widowControl w:val="0"/>
              <w:spacing w:before="60"/>
              <w:rPr>
                <w:rFonts w:ascii="Times New Roman" w:hAnsi="Times New Roman"/>
                <w:spacing w:val="-2"/>
                <w:sz w:val="22"/>
                <w:szCs w:val="22"/>
                <w:lang w:val="vi-VN"/>
              </w:rPr>
            </w:pPr>
            <w:bookmarkStart w:id="84" w:name="_Hlk153445821"/>
            <w:r w:rsidRPr="00072F0C">
              <w:rPr>
                <w:rFonts w:ascii="Times New Roman" w:hAnsi="Times New Roman"/>
                <w:spacing w:val="-2"/>
                <w:sz w:val="22"/>
                <w:szCs w:val="22"/>
                <w:lang w:val="vi-VN"/>
              </w:rPr>
              <w:t>1. Các dự án sau đây được thực hiện tại khu vực dự trữ khoáng sản quốc gia:</w:t>
            </w:r>
          </w:p>
          <w:p w14:paraId="38D51077" w14:textId="77777777" w:rsidR="001208FB" w:rsidRPr="00072F0C" w:rsidRDefault="001208FB" w:rsidP="00072F0C">
            <w:pPr>
              <w:pStyle w:val="BodyText"/>
              <w:widowControl w:val="0"/>
              <w:spacing w:before="60"/>
              <w:rPr>
                <w:rFonts w:ascii="Times New Roman" w:hAnsi="Times New Roman"/>
                <w:spacing w:val="-2"/>
                <w:sz w:val="22"/>
                <w:szCs w:val="22"/>
                <w:lang w:val="vi-VN"/>
              </w:rPr>
            </w:pPr>
            <w:r w:rsidRPr="00072F0C">
              <w:rPr>
                <w:rFonts w:ascii="Times New Roman" w:hAnsi="Times New Roman"/>
                <w:sz w:val="22"/>
                <w:szCs w:val="22"/>
                <w:lang w:val="vi-VN"/>
              </w:rPr>
              <w:t>a) Dự án đầu tư thuộc thẩm quyền quyết định hoặc chấp thuận chủ trương đầu tư của Quốc hội;</w:t>
            </w:r>
            <w:r w:rsidRPr="00072F0C">
              <w:rPr>
                <w:rFonts w:ascii="Times New Roman" w:hAnsi="Times New Roman"/>
                <w:spacing w:val="-2"/>
                <w:sz w:val="22"/>
                <w:szCs w:val="22"/>
                <w:lang w:val="vi-VN"/>
              </w:rPr>
              <w:t xml:space="preserve"> </w:t>
            </w:r>
          </w:p>
          <w:p w14:paraId="60E57327" w14:textId="77777777" w:rsidR="001208FB" w:rsidRPr="00072F0C" w:rsidRDefault="001208FB" w:rsidP="00072F0C">
            <w:pPr>
              <w:pStyle w:val="BodyText"/>
              <w:widowControl w:val="0"/>
              <w:spacing w:before="60"/>
              <w:rPr>
                <w:rFonts w:ascii="Times New Roman" w:hAnsi="Times New Roman"/>
                <w:spacing w:val="-2"/>
                <w:sz w:val="22"/>
                <w:szCs w:val="22"/>
                <w:lang w:val="vi-VN"/>
              </w:rPr>
            </w:pPr>
            <w:r w:rsidRPr="00072F0C">
              <w:rPr>
                <w:rFonts w:ascii="Times New Roman" w:hAnsi="Times New Roman"/>
                <w:spacing w:val="-2"/>
                <w:sz w:val="22"/>
                <w:szCs w:val="22"/>
                <w:lang w:val="vi-VN"/>
              </w:rPr>
              <w:t xml:space="preserve">b) </w:t>
            </w:r>
            <w:r w:rsidRPr="00072F0C">
              <w:rPr>
                <w:rFonts w:ascii="Times New Roman" w:hAnsi="Times New Roman"/>
                <w:spacing w:val="-6"/>
                <w:sz w:val="22"/>
                <w:szCs w:val="22"/>
                <w:lang w:val="vi-VN"/>
              </w:rPr>
              <w:t xml:space="preserve">Dự án xây dựng công trình hạ tầng kỹ thuật phục vụ lợi ích quốc gia, công cộng theo quy định của pháp luật về đất đai </w:t>
            </w:r>
            <w:r w:rsidRPr="00072F0C">
              <w:rPr>
                <w:rFonts w:ascii="Times New Roman" w:hAnsi="Times New Roman"/>
                <w:spacing w:val="-2"/>
                <w:sz w:val="22"/>
                <w:szCs w:val="22"/>
                <w:lang w:val="vi-VN"/>
              </w:rPr>
              <w:t xml:space="preserve">có </w:t>
            </w:r>
            <w:r w:rsidRPr="00072F0C">
              <w:rPr>
                <w:rFonts w:ascii="Times New Roman" w:hAnsi="Times New Roman"/>
                <w:sz w:val="22"/>
                <w:szCs w:val="22"/>
                <w:lang w:val="vi-VN"/>
              </w:rPr>
              <w:t>thời hạn sử dụng đất ổn định lâu dài hoặc có thời gian hoạt động dài hơn thời gian dự trữ khoáng sản còn lại</w:t>
            </w:r>
            <w:r w:rsidRPr="00072F0C">
              <w:rPr>
                <w:rFonts w:ascii="Times New Roman" w:hAnsi="Times New Roman"/>
                <w:spacing w:val="-6"/>
                <w:sz w:val="22"/>
                <w:szCs w:val="22"/>
                <w:lang w:val="vi-VN"/>
              </w:rPr>
              <w:t xml:space="preserve"> và được </w:t>
            </w:r>
            <w:del w:id="85" w:author="Luan Dang" w:date="2025-07-19T17:29:00Z">
              <w:r w:rsidRPr="00072F0C">
                <w:rPr>
                  <w:rFonts w:ascii="Times New Roman" w:hAnsi="Times New Roman"/>
                  <w:spacing w:val="-6"/>
                  <w:sz w:val="22"/>
                  <w:szCs w:val="22"/>
                  <w:lang w:val="vi-VN"/>
                </w:rPr>
                <w:delText>Thủ tướng Chính phủ</w:delText>
              </w:r>
            </w:del>
            <w:r w:rsidRPr="00072F0C">
              <w:rPr>
                <w:rFonts w:ascii="Times New Roman" w:hAnsi="Times New Roman"/>
                <w:spacing w:val="-6"/>
                <w:sz w:val="22"/>
                <w:szCs w:val="22"/>
                <w:lang w:val="vi-VN"/>
              </w:rPr>
              <w:t xml:space="preserve"> </w:t>
            </w:r>
            <w:ins w:id="86" w:author="Luan Dang" w:date="2025-07-19T17:29:00Z">
              <w:r w:rsidRPr="00072F0C">
                <w:rPr>
                  <w:rFonts w:ascii="Times New Roman" w:hAnsi="Times New Roman"/>
                  <w:b/>
                  <w:bCs/>
                  <w:i/>
                  <w:iCs/>
                  <w:spacing w:val="-6"/>
                  <w:sz w:val="22"/>
                  <w:szCs w:val="22"/>
                  <w:lang w:val="vi-VN"/>
                </w:rPr>
                <w:t>Bộ tr</w:t>
              </w:r>
              <w:r w:rsidRPr="00072F0C">
                <w:rPr>
                  <w:rFonts w:ascii="Times New Roman" w:hAnsi="Times New Roman" w:hint="cs"/>
                  <w:b/>
                  <w:bCs/>
                  <w:i/>
                  <w:iCs/>
                  <w:spacing w:val="-6"/>
                  <w:sz w:val="22"/>
                  <w:szCs w:val="22"/>
                  <w:lang w:val="vi-VN"/>
                </w:rPr>
                <w:t>ư</w:t>
              </w:r>
              <w:r w:rsidRPr="00072F0C">
                <w:rPr>
                  <w:rFonts w:ascii="Times New Roman" w:hAnsi="Times New Roman"/>
                  <w:b/>
                  <w:bCs/>
                  <w:i/>
                  <w:iCs/>
                  <w:spacing w:val="-6"/>
                  <w:sz w:val="22"/>
                  <w:szCs w:val="22"/>
                  <w:lang w:val="vi-VN"/>
                </w:rPr>
                <w:t>ởng Bộ Nông nghiệp và Môi tr</w:t>
              </w:r>
              <w:r w:rsidRPr="00072F0C">
                <w:rPr>
                  <w:rFonts w:ascii="Times New Roman" w:hAnsi="Times New Roman" w:hint="cs"/>
                  <w:b/>
                  <w:bCs/>
                  <w:i/>
                  <w:iCs/>
                  <w:spacing w:val="-6"/>
                  <w:sz w:val="22"/>
                  <w:szCs w:val="22"/>
                  <w:lang w:val="vi-VN"/>
                </w:rPr>
                <w:t>ư</w:t>
              </w:r>
              <w:r w:rsidRPr="00072F0C">
                <w:rPr>
                  <w:rFonts w:ascii="Times New Roman" w:hAnsi="Times New Roman"/>
                  <w:b/>
                  <w:bCs/>
                  <w:i/>
                  <w:iCs/>
                  <w:spacing w:val="-6"/>
                  <w:sz w:val="22"/>
                  <w:szCs w:val="22"/>
                  <w:lang w:val="vi-VN"/>
                </w:rPr>
                <w:t>ờng</w:t>
              </w:r>
            </w:ins>
            <w:r w:rsidRPr="00072F0C" w:rsidDel="005865AF">
              <w:rPr>
                <w:rFonts w:ascii="Times New Roman" w:hAnsi="Times New Roman"/>
                <w:b/>
                <w:bCs/>
                <w:i/>
                <w:iCs/>
                <w:spacing w:val="-6"/>
                <w:sz w:val="22"/>
                <w:szCs w:val="22"/>
                <w:lang w:val="vi-VN"/>
              </w:rPr>
              <w:t xml:space="preserve"> </w:t>
            </w:r>
            <w:r w:rsidRPr="00072F0C">
              <w:rPr>
                <w:rFonts w:ascii="Times New Roman" w:hAnsi="Times New Roman"/>
                <w:spacing w:val="-6"/>
                <w:sz w:val="22"/>
                <w:szCs w:val="22"/>
                <w:lang w:val="vi-VN"/>
              </w:rPr>
              <w:t>cho phép thực hiện tại khu vực dự trữ khoáng sản quốc gia;</w:t>
            </w:r>
          </w:p>
          <w:p w14:paraId="5D7F9BC6" w14:textId="77777777" w:rsidR="001208FB" w:rsidRPr="00072F0C" w:rsidRDefault="001208FB" w:rsidP="00072F0C">
            <w:pPr>
              <w:pStyle w:val="BodyText"/>
              <w:widowControl w:val="0"/>
              <w:spacing w:before="60"/>
              <w:rPr>
                <w:rFonts w:ascii="Times New Roman" w:hAnsi="Times New Roman"/>
                <w:spacing w:val="-2"/>
                <w:sz w:val="22"/>
                <w:szCs w:val="22"/>
                <w:lang w:val="vi-VN"/>
              </w:rPr>
            </w:pPr>
            <w:r w:rsidRPr="00072F0C">
              <w:rPr>
                <w:rFonts w:ascii="Times New Roman" w:hAnsi="Times New Roman"/>
                <w:spacing w:val="-2"/>
                <w:sz w:val="22"/>
                <w:szCs w:val="22"/>
                <w:lang w:val="vi-VN"/>
              </w:rPr>
              <w:t>c) Thăm dò, khai thác khoáng sản không thuộc đối tượng dự trữ khoáng sản và có thời gian hoạt động không vượt quá thời gian dự trữ khoáng sản còn lại;</w:t>
            </w:r>
          </w:p>
          <w:p w14:paraId="0387D765" w14:textId="77777777" w:rsidR="001208FB" w:rsidRPr="00072F0C" w:rsidRDefault="001208FB" w:rsidP="00072F0C">
            <w:pPr>
              <w:pStyle w:val="BodyText"/>
              <w:widowControl w:val="0"/>
              <w:spacing w:before="60"/>
              <w:rPr>
                <w:rFonts w:ascii="Times New Roman" w:hAnsi="Times New Roman"/>
                <w:spacing w:val="-2"/>
                <w:sz w:val="22"/>
                <w:szCs w:val="22"/>
                <w:lang w:val="vi-VN"/>
              </w:rPr>
            </w:pPr>
            <w:r w:rsidRPr="00072F0C">
              <w:rPr>
                <w:rFonts w:ascii="Times New Roman" w:hAnsi="Times New Roman"/>
                <w:spacing w:val="-2"/>
                <w:sz w:val="22"/>
                <w:szCs w:val="22"/>
                <w:lang w:val="vi-VN"/>
              </w:rPr>
              <w:t xml:space="preserve">d) Dự án </w:t>
            </w:r>
            <w:r w:rsidRPr="00072F0C">
              <w:rPr>
                <w:rFonts w:ascii="Times New Roman" w:hAnsi="Times New Roman" w:hint="cs"/>
                <w:spacing w:val="-2"/>
                <w:sz w:val="22"/>
                <w:szCs w:val="22"/>
                <w:lang w:val="vi-VN"/>
              </w:rPr>
              <w:t>đ</w:t>
            </w:r>
            <w:r w:rsidRPr="00072F0C">
              <w:rPr>
                <w:rFonts w:ascii="Times New Roman" w:hAnsi="Times New Roman"/>
                <w:spacing w:val="-2"/>
                <w:sz w:val="22"/>
                <w:szCs w:val="22"/>
                <w:lang w:val="vi-VN"/>
              </w:rPr>
              <w:t>ầu t</w:t>
            </w:r>
            <w:r w:rsidRPr="00072F0C">
              <w:rPr>
                <w:rFonts w:ascii="Times New Roman" w:hAnsi="Times New Roman" w:hint="cs"/>
                <w:spacing w:val="-2"/>
                <w:sz w:val="22"/>
                <w:szCs w:val="22"/>
                <w:lang w:val="vi-VN"/>
              </w:rPr>
              <w:t>ư</w:t>
            </w:r>
            <w:r w:rsidRPr="00072F0C">
              <w:rPr>
                <w:rFonts w:ascii="Times New Roman" w:hAnsi="Times New Roman"/>
                <w:spacing w:val="-2"/>
                <w:sz w:val="22"/>
                <w:szCs w:val="22"/>
                <w:lang w:val="vi-VN"/>
              </w:rPr>
              <w:t xml:space="preserve"> khác không thuộc tr</w:t>
            </w:r>
            <w:r w:rsidRPr="00072F0C">
              <w:rPr>
                <w:rFonts w:ascii="Times New Roman" w:hAnsi="Times New Roman" w:hint="cs"/>
                <w:spacing w:val="-2"/>
                <w:sz w:val="22"/>
                <w:szCs w:val="22"/>
                <w:lang w:val="vi-VN"/>
              </w:rPr>
              <w:t>ư</w:t>
            </w:r>
            <w:r w:rsidRPr="00072F0C">
              <w:rPr>
                <w:rFonts w:ascii="Times New Roman" w:hAnsi="Times New Roman"/>
                <w:spacing w:val="-2"/>
                <w:sz w:val="22"/>
                <w:szCs w:val="22"/>
                <w:lang w:val="vi-VN"/>
              </w:rPr>
              <w:t xml:space="preserve">ờng hợp có thời hạn sử dụng </w:t>
            </w:r>
            <w:r w:rsidRPr="00072F0C">
              <w:rPr>
                <w:rFonts w:ascii="Times New Roman" w:hAnsi="Times New Roman" w:hint="cs"/>
                <w:spacing w:val="-2"/>
                <w:sz w:val="22"/>
                <w:szCs w:val="22"/>
                <w:lang w:val="vi-VN"/>
              </w:rPr>
              <w:t>đ</w:t>
            </w:r>
            <w:r w:rsidRPr="00072F0C">
              <w:rPr>
                <w:rFonts w:ascii="Times New Roman" w:hAnsi="Times New Roman"/>
                <w:spacing w:val="-2"/>
                <w:sz w:val="22"/>
                <w:szCs w:val="22"/>
                <w:lang w:val="vi-VN"/>
              </w:rPr>
              <w:t xml:space="preserve">ất ổn </w:t>
            </w:r>
            <w:r w:rsidRPr="00072F0C">
              <w:rPr>
                <w:rFonts w:ascii="Times New Roman" w:hAnsi="Times New Roman" w:hint="cs"/>
                <w:spacing w:val="-2"/>
                <w:sz w:val="22"/>
                <w:szCs w:val="22"/>
                <w:lang w:val="vi-VN"/>
              </w:rPr>
              <w:t>đ</w:t>
            </w:r>
            <w:r w:rsidRPr="00072F0C">
              <w:rPr>
                <w:rFonts w:ascii="Times New Roman" w:hAnsi="Times New Roman"/>
                <w:spacing w:val="-2"/>
                <w:sz w:val="22"/>
                <w:szCs w:val="22"/>
                <w:lang w:val="vi-VN"/>
              </w:rPr>
              <w:t>ịnh lâu dài hoặc không thuộc tr</w:t>
            </w:r>
            <w:r w:rsidRPr="00072F0C">
              <w:rPr>
                <w:rFonts w:ascii="Times New Roman" w:hAnsi="Times New Roman" w:hint="cs"/>
                <w:spacing w:val="-2"/>
                <w:sz w:val="22"/>
                <w:szCs w:val="22"/>
                <w:lang w:val="vi-VN"/>
              </w:rPr>
              <w:t>ư</w:t>
            </w:r>
            <w:r w:rsidRPr="00072F0C">
              <w:rPr>
                <w:rFonts w:ascii="Times New Roman" w:hAnsi="Times New Roman"/>
                <w:spacing w:val="-2"/>
                <w:sz w:val="22"/>
                <w:szCs w:val="22"/>
                <w:lang w:val="vi-VN"/>
              </w:rPr>
              <w:t xml:space="preserve">ờng hợp có thời gian hoạt </w:t>
            </w:r>
            <w:r w:rsidRPr="00072F0C">
              <w:rPr>
                <w:rFonts w:ascii="Times New Roman" w:hAnsi="Times New Roman" w:hint="cs"/>
                <w:spacing w:val="-2"/>
                <w:sz w:val="22"/>
                <w:szCs w:val="22"/>
                <w:lang w:val="vi-VN"/>
              </w:rPr>
              <w:t>đ</w:t>
            </w:r>
            <w:r w:rsidRPr="00072F0C">
              <w:rPr>
                <w:rFonts w:ascii="Times New Roman" w:hAnsi="Times New Roman"/>
                <w:spacing w:val="-2"/>
                <w:sz w:val="22"/>
                <w:szCs w:val="22"/>
                <w:lang w:val="vi-VN"/>
              </w:rPr>
              <w:t>ộng dài h</w:t>
            </w:r>
            <w:r w:rsidRPr="00072F0C">
              <w:rPr>
                <w:rFonts w:ascii="Times New Roman" w:hAnsi="Times New Roman" w:hint="cs"/>
                <w:spacing w:val="-2"/>
                <w:sz w:val="22"/>
                <w:szCs w:val="22"/>
                <w:lang w:val="vi-VN"/>
              </w:rPr>
              <w:t>ơ</w:t>
            </w:r>
            <w:r w:rsidRPr="00072F0C">
              <w:rPr>
                <w:rFonts w:ascii="Times New Roman" w:hAnsi="Times New Roman"/>
                <w:spacing w:val="-2"/>
                <w:sz w:val="22"/>
                <w:szCs w:val="22"/>
                <w:lang w:val="vi-VN"/>
              </w:rPr>
              <w:t>n thời gian dự trữ khoáng sản còn lại</w:t>
            </w:r>
            <w:r w:rsidRPr="00072F0C">
              <w:rPr>
                <w:rFonts w:ascii="Times New Roman" w:hAnsi="Times New Roman"/>
                <w:sz w:val="22"/>
                <w:szCs w:val="22"/>
                <w:lang w:val="vi-VN"/>
              </w:rPr>
              <w:t>.</w:t>
            </w:r>
          </w:p>
          <w:p w14:paraId="0D5EF6B7" w14:textId="77777777" w:rsidR="001208FB" w:rsidRPr="00072F0C" w:rsidRDefault="001208FB" w:rsidP="00072F0C">
            <w:pPr>
              <w:pStyle w:val="BodyText"/>
              <w:spacing w:before="60"/>
              <w:rPr>
                <w:rFonts w:ascii="Times New Roman" w:hAnsi="Times New Roman"/>
                <w:sz w:val="22"/>
                <w:szCs w:val="22"/>
                <w:lang w:val="nl-NL"/>
              </w:rPr>
            </w:pPr>
            <w:r w:rsidRPr="00072F0C">
              <w:rPr>
                <w:rFonts w:ascii="Times New Roman" w:hAnsi="Times New Roman"/>
                <w:sz w:val="22"/>
                <w:szCs w:val="22"/>
                <w:lang w:val="vi-VN"/>
              </w:rPr>
              <w:t xml:space="preserve">2. Tổ chức, cá nhân thực hiện dự án đầu tư tại khu </w:t>
            </w:r>
            <w:r w:rsidRPr="00072F0C">
              <w:rPr>
                <w:rFonts w:ascii="Times New Roman" w:hAnsi="Times New Roman"/>
                <w:sz w:val="22"/>
                <w:szCs w:val="22"/>
                <w:lang w:val="vi-VN"/>
              </w:rPr>
              <w:lastRenderedPageBreak/>
              <w:t xml:space="preserve">vực dự trữ </w:t>
            </w:r>
            <w:r w:rsidRPr="00072F0C">
              <w:rPr>
                <w:rFonts w:ascii="Times New Roman" w:hAnsi="Times New Roman"/>
                <w:iCs/>
                <w:sz w:val="22"/>
                <w:szCs w:val="22"/>
                <w:lang w:val="vi-VN"/>
              </w:rPr>
              <w:t>khoáng sản</w:t>
            </w:r>
            <w:r w:rsidRPr="00072F0C">
              <w:rPr>
                <w:rFonts w:ascii="Times New Roman" w:hAnsi="Times New Roman"/>
                <w:sz w:val="22"/>
                <w:szCs w:val="22"/>
                <w:lang w:val="vi-VN"/>
              </w:rPr>
              <w:t xml:space="preserve"> quốc gia phải đánh giá mức độ ảnh hưởng đến khoáng sản thuộc đối tượng dự trữ trong phạm vi dự án đầu tư theo quy định tại khoản 3 Điều này. </w:t>
            </w:r>
            <w:r w:rsidRPr="00072F0C">
              <w:rPr>
                <w:rFonts w:ascii="Times New Roman" w:hAnsi="Times New Roman"/>
                <w:sz w:val="22"/>
                <w:szCs w:val="22"/>
                <w:lang w:val="nl-NL"/>
              </w:rPr>
              <w:t>Thời điểm đánh giá được thực hiện trong giai đoạn nghiên cứu tiền khả thi hoặc báo cáo đề xuất chấp thuận chủ trương đầu tư dự án.</w:t>
            </w:r>
          </w:p>
          <w:p w14:paraId="0F2B86BA" w14:textId="77777777" w:rsidR="001208FB" w:rsidRPr="00072F0C" w:rsidRDefault="001208FB" w:rsidP="00072F0C">
            <w:pPr>
              <w:pStyle w:val="BodyText"/>
              <w:widowControl w:val="0"/>
              <w:spacing w:before="60"/>
              <w:rPr>
                <w:rFonts w:ascii="Times New Roman" w:hAnsi="Times New Roman"/>
                <w:spacing w:val="-2"/>
                <w:sz w:val="22"/>
                <w:szCs w:val="22"/>
                <w:lang w:val="nl-NL"/>
              </w:rPr>
            </w:pPr>
            <w:r w:rsidRPr="00072F0C">
              <w:rPr>
                <w:rFonts w:ascii="Times New Roman" w:hAnsi="Times New Roman"/>
                <w:spacing w:val="-2"/>
                <w:sz w:val="22"/>
                <w:szCs w:val="22"/>
                <w:lang w:val="nl-NL"/>
              </w:rPr>
              <w:t>3. Nội dung đánh giá mức độ ảnh hưởng đến khoáng sản thuộc đối tượng dự trữ bao gồm:</w:t>
            </w:r>
          </w:p>
          <w:p w14:paraId="13DC428C" w14:textId="77777777" w:rsidR="001208FB" w:rsidRPr="00072F0C" w:rsidRDefault="001208FB" w:rsidP="00072F0C">
            <w:pPr>
              <w:pStyle w:val="BodyText"/>
              <w:spacing w:before="60"/>
              <w:rPr>
                <w:rFonts w:ascii="Times New Roman" w:hAnsi="Times New Roman"/>
                <w:sz w:val="22"/>
                <w:szCs w:val="22"/>
                <w:lang w:val="nl-NL"/>
              </w:rPr>
            </w:pPr>
            <w:r w:rsidRPr="00072F0C">
              <w:rPr>
                <w:rFonts w:ascii="Times New Roman" w:hAnsi="Times New Roman"/>
                <w:sz w:val="22"/>
                <w:szCs w:val="22"/>
                <w:lang w:val="nl-NL"/>
              </w:rPr>
              <w:t>a) Tổng quan khoáng sản thuộc đối tượng dự trữ trong diện tích dự án, gồm mức độ điều tra địa chất về khoáng sản; hiện trạng tài nguyên, trữ lượng và thực trạng hoạt động thăm dò, khai thác khoáng sản (nếu có);</w:t>
            </w:r>
          </w:p>
          <w:p w14:paraId="03F1B873" w14:textId="77777777" w:rsidR="001208FB" w:rsidRPr="00072F0C" w:rsidRDefault="001208FB" w:rsidP="00072F0C">
            <w:pPr>
              <w:pStyle w:val="BodyText"/>
              <w:widowControl w:val="0"/>
              <w:spacing w:before="60"/>
              <w:rPr>
                <w:rFonts w:ascii="Times New Roman" w:hAnsi="Times New Roman"/>
                <w:spacing w:val="-2"/>
                <w:sz w:val="22"/>
                <w:szCs w:val="22"/>
                <w:lang w:val="nl-NL"/>
              </w:rPr>
            </w:pPr>
            <w:r w:rsidRPr="00072F0C">
              <w:rPr>
                <w:rFonts w:ascii="Times New Roman" w:hAnsi="Times New Roman"/>
                <w:spacing w:val="-2"/>
                <w:sz w:val="22"/>
                <w:szCs w:val="22"/>
                <w:lang w:val="nl-NL"/>
              </w:rPr>
              <w:t xml:space="preserve">b) Đánh giá mức độ tác động của hoạt động của dự án đầu tư đến tài nguyên, trữ lượng, chất lượng đối với loại khoáng sản thuộc đối tượng dự trữ; xác định rõ hạng mục công trình có thể tác động trực tiếp đến khoáng sản thuộc đối tượng dự trữ khoáng sản; </w:t>
            </w:r>
          </w:p>
          <w:p w14:paraId="6B3DC11B" w14:textId="77777777" w:rsidR="001208FB" w:rsidRPr="00072F0C" w:rsidRDefault="001208FB" w:rsidP="00072F0C">
            <w:pPr>
              <w:pStyle w:val="BodyText"/>
              <w:widowControl w:val="0"/>
              <w:spacing w:before="60"/>
              <w:rPr>
                <w:rFonts w:ascii="Times New Roman" w:hAnsi="Times New Roman"/>
                <w:sz w:val="22"/>
                <w:szCs w:val="22"/>
                <w:lang w:val="nl-NL"/>
              </w:rPr>
            </w:pPr>
            <w:r w:rsidRPr="00072F0C">
              <w:rPr>
                <w:rFonts w:ascii="Times New Roman" w:hAnsi="Times New Roman"/>
                <w:sz w:val="22"/>
                <w:szCs w:val="22"/>
                <w:lang w:val="nl-NL"/>
              </w:rPr>
              <w:t xml:space="preserve">c) Giải pháp bảo vệ khoáng sản thuộc đối tượng dự trữ nằm trong diện tích dự án; </w:t>
            </w:r>
          </w:p>
          <w:p w14:paraId="3B2624E4" w14:textId="77777777" w:rsidR="001208FB" w:rsidRPr="00072F0C" w:rsidRDefault="001208FB" w:rsidP="00072F0C">
            <w:pPr>
              <w:pStyle w:val="BodyText"/>
              <w:widowControl w:val="0"/>
              <w:spacing w:before="60"/>
              <w:rPr>
                <w:rFonts w:ascii="Times New Roman" w:hAnsi="Times New Roman"/>
                <w:sz w:val="22"/>
                <w:szCs w:val="22"/>
                <w:lang w:val="nl-NL"/>
              </w:rPr>
            </w:pPr>
            <w:r w:rsidRPr="00072F0C">
              <w:rPr>
                <w:rFonts w:ascii="Times New Roman" w:hAnsi="Times New Roman"/>
                <w:sz w:val="22"/>
                <w:szCs w:val="22"/>
                <w:lang w:val="nl-NL"/>
              </w:rPr>
              <w:t>d) Cam kết thực hiện nghĩa vụ bảo vệ khoáng sản chưa khai thác trong phạm vi dự án đầu tư.</w:t>
            </w:r>
          </w:p>
          <w:p w14:paraId="416210E0" w14:textId="77777777" w:rsidR="001208FB" w:rsidRPr="00072F0C" w:rsidRDefault="001208FB" w:rsidP="00072F0C">
            <w:pPr>
              <w:pStyle w:val="BodyText"/>
              <w:widowControl w:val="0"/>
              <w:spacing w:before="60"/>
              <w:rPr>
                <w:rFonts w:ascii="Times New Roman" w:hAnsi="Times New Roman"/>
                <w:spacing w:val="-4"/>
                <w:sz w:val="22"/>
                <w:szCs w:val="22"/>
                <w:lang w:val="nl-NL" w:eastAsia="x-none"/>
              </w:rPr>
            </w:pPr>
            <w:r w:rsidRPr="00072F0C">
              <w:rPr>
                <w:rFonts w:ascii="Times New Roman" w:hAnsi="Times New Roman"/>
                <w:spacing w:val="-4"/>
                <w:sz w:val="22"/>
                <w:szCs w:val="22"/>
                <w:lang w:val="nl-NL" w:eastAsia="x-none"/>
              </w:rPr>
              <w:t xml:space="preserve">4. Việc </w:t>
            </w:r>
            <w:r w:rsidRPr="00072F0C">
              <w:rPr>
                <w:rFonts w:ascii="Times New Roman" w:hAnsi="Times New Roman"/>
                <w:spacing w:val="-4"/>
                <w:sz w:val="22"/>
                <w:szCs w:val="22"/>
                <w:lang w:val="vi-VN"/>
              </w:rPr>
              <w:t>quyết định hoặc chấp thuận chủ trương đầu tư</w:t>
            </w:r>
            <w:r w:rsidRPr="00072F0C">
              <w:rPr>
                <w:rFonts w:ascii="Times New Roman" w:hAnsi="Times New Roman"/>
                <w:spacing w:val="-4"/>
                <w:sz w:val="22"/>
                <w:szCs w:val="22"/>
                <w:lang w:val="nl-NL" w:eastAsia="x-none"/>
              </w:rPr>
              <w:t xml:space="preserve"> tại khu vực dự trữ khoáng sản quốc gia chỉ được thực hiện sau khi có ý kiến chấp thuận bằng văn bản của c</w:t>
            </w:r>
            <w:r w:rsidRPr="00072F0C">
              <w:rPr>
                <w:rFonts w:ascii="Times New Roman" w:hAnsi="Times New Roman"/>
                <w:spacing w:val="-4"/>
                <w:sz w:val="22"/>
                <w:szCs w:val="22"/>
                <w:lang w:val="vi-VN"/>
              </w:rPr>
              <w:t xml:space="preserve">ơ quan </w:t>
            </w:r>
            <w:r w:rsidRPr="00072F0C">
              <w:rPr>
                <w:rFonts w:ascii="Times New Roman" w:hAnsi="Times New Roman"/>
                <w:spacing w:val="-4"/>
                <w:sz w:val="22"/>
                <w:szCs w:val="22"/>
                <w:lang w:val="nl-NL"/>
              </w:rPr>
              <w:t xml:space="preserve">quản lý </w:t>
            </w:r>
            <w:r w:rsidRPr="00072F0C">
              <w:rPr>
                <w:rFonts w:ascii="Times New Roman" w:hAnsi="Times New Roman"/>
                <w:spacing w:val="-4"/>
                <w:sz w:val="22"/>
                <w:szCs w:val="22"/>
                <w:lang w:val="vi-VN"/>
              </w:rPr>
              <w:t>nhà nước có thẩm quyền</w:t>
            </w:r>
            <w:r w:rsidRPr="00072F0C">
              <w:rPr>
                <w:rFonts w:ascii="Times New Roman" w:hAnsi="Times New Roman"/>
                <w:spacing w:val="-4"/>
                <w:sz w:val="22"/>
                <w:szCs w:val="22"/>
                <w:lang w:val="nl-NL" w:eastAsia="x-none"/>
              </w:rPr>
              <w:t xml:space="preserve"> về địa chất, khoáng sản </w:t>
            </w:r>
            <w:r w:rsidRPr="00072F0C">
              <w:rPr>
                <w:rFonts w:ascii="Times New Roman" w:hAnsi="Times New Roman"/>
                <w:spacing w:val="-4"/>
                <w:sz w:val="22"/>
                <w:szCs w:val="22"/>
                <w:lang w:val="nl-NL"/>
              </w:rPr>
              <w:t>đối với nội dung quy định tại khoản 3 Điều này</w:t>
            </w:r>
            <w:r w:rsidRPr="00072F0C">
              <w:rPr>
                <w:rFonts w:ascii="Times New Roman" w:hAnsi="Times New Roman"/>
                <w:spacing w:val="-4"/>
                <w:sz w:val="22"/>
                <w:szCs w:val="22"/>
                <w:lang w:val="nl-NL" w:eastAsia="x-none"/>
              </w:rPr>
              <w:t>.</w:t>
            </w:r>
          </w:p>
          <w:p w14:paraId="6A2E373E" w14:textId="77777777" w:rsidR="001208FB" w:rsidRPr="00072F0C" w:rsidRDefault="001208FB" w:rsidP="00072F0C">
            <w:pPr>
              <w:pStyle w:val="BodyText"/>
              <w:widowControl w:val="0"/>
              <w:spacing w:before="60"/>
              <w:rPr>
                <w:rFonts w:ascii="Times New Roman" w:hAnsi="Times New Roman"/>
                <w:sz w:val="22"/>
                <w:szCs w:val="22"/>
                <w:lang w:val="nl-NL"/>
              </w:rPr>
            </w:pPr>
            <w:r w:rsidRPr="00072F0C">
              <w:rPr>
                <w:rFonts w:ascii="Times New Roman" w:hAnsi="Times New Roman"/>
                <w:sz w:val="22"/>
                <w:szCs w:val="22"/>
                <w:lang w:val="nl-NL"/>
              </w:rPr>
              <w:t xml:space="preserve">5. Tổ chức, cá nhân thực hiện dự án đầu tư tại khu vực dự trữ </w:t>
            </w:r>
            <w:r w:rsidRPr="00072F0C">
              <w:rPr>
                <w:rFonts w:ascii="Times New Roman" w:hAnsi="Times New Roman"/>
                <w:spacing w:val="-4"/>
                <w:sz w:val="22"/>
                <w:szCs w:val="22"/>
                <w:lang w:val="nl-NL"/>
              </w:rPr>
              <w:t>khoáng sản</w:t>
            </w:r>
            <w:r w:rsidRPr="00072F0C">
              <w:rPr>
                <w:rFonts w:ascii="Times New Roman" w:hAnsi="Times New Roman"/>
                <w:sz w:val="22"/>
                <w:szCs w:val="22"/>
                <w:lang w:val="nl-NL"/>
              </w:rPr>
              <w:t xml:space="preserve"> quốc gia phải theo dõi, giám sát và kịp thời báo cáo Bộ </w:t>
            </w:r>
            <w:del w:id="87" w:author="Luan Dang" w:date="2025-07-19T17:29:00Z">
              <w:r w:rsidRPr="00072F0C">
                <w:rPr>
                  <w:rFonts w:ascii="Times New Roman" w:hAnsi="Times New Roman"/>
                  <w:sz w:val="22"/>
                  <w:szCs w:val="22"/>
                  <w:lang w:val="nl-NL"/>
                </w:rPr>
                <w:delText>Tài nguyên</w:delText>
              </w:r>
            </w:del>
            <w:r w:rsidRPr="00072F0C">
              <w:rPr>
                <w:rFonts w:ascii="Times New Roman" w:hAnsi="Times New Roman"/>
                <w:sz w:val="22"/>
                <w:szCs w:val="22"/>
                <w:lang w:val="vi-VN"/>
              </w:rPr>
              <w:t xml:space="preserve"> </w:t>
            </w:r>
            <w:ins w:id="88" w:author="Luan Dang" w:date="2025-07-19T17:29:00Z">
              <w:r w:rsidRPr="00072F0C">
                <w:rPr>
                  <w:rFonts w:ascii="Times New Roman" w:hAnsi="Times New Roman"/>
                  <w:b/>
                  <w:bCs/>
                  <w:i/>
                  <w:iCs/>
                  <w:sz w:val="22"/>
                  <w:szCs w:val="22"/>
                  <w:lang w:val="nl-NL"/>
                </w:rPr>
                <w:t>Nông nghiệp</w:t>
              </w:r>
            </w:ins>
            <w:r w:rsidRPr="00072F0C">
              <w:rPr>
                <w:rFonts w:ascii="Times New Roman" w:hAnsi="Times New Roman"/>
                <w:sz w:val="22"/>
                <w:szCs w:val="22"/>
                <w:lang w:val="nl-NL"/>
              </w:rPr>
              <w:t xml:space="preserve"> và Môi trường và Ủy ban nhân dân cấp tỉnh nơi có khu vực dự trữ </w:t>
            </w:r>
            <w:r w:rsidRPr="00072F0C">
              <w:rPr>
                <w:rFonts w:ascii="Times New Roman" w:hAnsi="Times New Roman"/>
                <w:iCs/>
                <w:sz w:val="22"/>
                <w:szCs w:val="22"/>
                <w:lang w:val="nl-NL"/>
              </w:rPr>
              <w:t>khoáng sản</w:t>
            </w:r>
            <w:r w:rsidRPr="00072F0C">
              <w:rPr>
                <w:rFonts w:ascii="Times New Roman" w:hAnsi="Times New Roman"/>
                <w:sz w:val="22"/>
                <w:szCs w:val="22"/>
                <w:lang w:val="nl-NL"/>
              </w:rPr>
              <w:t xml:space="preserve"> quốc gia đối với trường hợp khi thi công xây dựng hoặc trong quá trình vận hành dự án mà có tác động trực tiếp đến loại khoáng </w:t>
            </w:r>
            <w:r w:rsidRPr="00072F0C">
              <w:rPr>
                <w:rFonts w:ascii="Times New Roman" w:hAnsi="Times New Roman"/>
                <w:sz w:val="22"/>
                <w:szCs w:val="22"/>
                <w:lang w:val="nl-NL"/>
              </w:rPr>
              <w:lastRenderedPageBreak/>
              <w:t>sản thuộc đối tượng dự trữ để xử lý theo quy định tại các khoản 6, 7, 8 và 9 Điều này.</w:t>
            </w:r>
          </w:p>
          <w:p w14:paraId="0A0A2583" w14:textId="77777777" w:rsidR="001208FB" w:rsidRPr="00072F0C" w:rsidRDefault="001208FB" w:rsidP="00072F0C">
            <w:pPr>
              <w:pStyle w:val="BodyText"/>
              <w:widowControl w:val="0"/>
              <w:spacing w:before="60"/>
              <w:rPr>
                <w:rFonts w:ascii="Times New Roman" w:hAnsi="Times New Roman"/>
                <w:sz w:val="22"/>
                <w:szCs w:val="22"/>
                <w:lang w:val="nl-NL"/>
              </w:rPr>
            </w:pPr>
            <w:r w:rsidRPr="00072F0C">
              <w:rPr>
                <w:rFonts w:ascii="Times New Roman" w:hAnsi="Times New Roman"/>
                <w:sz w:val="22"/>
                <w:szCs w:val="22"/>
                <w:lang w:val="nl-NL"/>
              </w:rPr>
              <w:t xml:space="preserve">6. Trường hợp khi triển khai thi công các hạng mục công trình của dự án đầu tư tại khu vực dự trữ </w:t>
            </w:r>
            <w:r w:rsidRPr="00072F0C">
              <w:rPr>
                <w:rFonts w:ascii="Times New Roman" w:hAnsi="Times New Roman"/>
                <w:iCs/>
                <w:sz w:val="22"/>
                <w:szCs w:val="22"/>
                <w:lang w:val="nl-NL"/>
              </w:rPr>
              <w:t>khoáng sản</w:t>
            </w:r>
            <w:r w:rsidRPr="00072F0C">
              <w:rPr>
                <w:rFonts w:ascii="Times New Roman" w:hAnsi="Times New Roman"/>
                <w:sz w:val="22"/>
                <w:szCs w:val="22"/>
                <w:lang w:val="nl-NL"/>
              </w:rPr>
              <w:t xml:space="preserve"> quốc gia mà bắt buộc phải san gạt, đào đắp bề mặt địa hình, tác động trực tiếp đến khoáng sản dự trữ thì tổ chức, cá nhân thực hiện dự án đầu tư phải báo cáo Bộ </w:t>
            </w:r>
            <w:del w:id="89" w:author="Luan Dang" w:date="2025-07-19T17:29:00Z">
              <w:r w:rsidRPr="00072F0C">
                <w:rPr>
                  <w:rFonts w:ascii="Times New Roman" w:hAnsi="Times New Roman"/>
                  <w:sz w:val="22"/>
                  <w:szCs w:val="22"/>
                  <w:lang w:val="nl-NL"/>
                </w:rPr>
                <w:delText>Tài nguyên</w:delText>
              </w:r>
            </w:del>
            <w:r w:rsidRPr="00072F0C">
              <w:rPr>
                <w:rFonts w:ascii="Times New Roman" w:hAnsi="Times New Roman"/>
                <w:sz w:val="22"/>
                <w:szCs w:val="22"/>
                <w:lang w:val="vi-VN"/>
              </w:rPr>
              <w:t xml:space="preserve"> </w:t>
            </w:r>
            <w:ins w:id="90" w:author="Luan Dang" w:date="2025-07-19T17:29:00Z">
              <w:r w:rsidRPr="00072F0C">
                <w:rPr>
                  <w:rFonts w:ascii="Times New Roman" w:hAnsi="Times New Roman"/>
                  <w:b/>
                  <w:bCs/>
                  <w:i/>
                  <w:iCs/>
                  <w:sz w:val="22"/>
                  <w:szCs w:val="22"/>
                  <w:lang w:val="nl-NL"/>
                </w:rPr>
                <w:t>Nông nghiệp</w:t>
              </w:r>
            </w:ins>
            <w:r w:rsidRPr="00072F0C">
              <w:rPr>
                <w:rFonts w:ascii="Times New Roman" w:hAnsi="Times New Roman"/>
                <w:sz w:val="22"/>
                <w:szCs w:val="22"/>
                <w:lang w:val="nl-NL"/>
              </w:rPr>
              <w:t xml:space="preserve"> và Môi trường, Ủy ban nhân dân cấp tỉnh nơi có dự án để tổ chức kiểm tra, quyết định việc cho phép thu hồi hoặc không thu hồi khoáng sản.</w:t>
            </w:r>
          </w:p>
          <w:p w14:paraId="424DB9DA" w14:textId="77777777" w:rsidR="001208FB" w:rsidRPr="00072F0C" w:rsidRDefault="001208FB" w:rsidP="00072F0C">
            <w:pPr>
              <w:pStyle w:val="BodyText"/>
              <w:widowControl w:val="0"/>
              <w:spacing w:before="60"/>
              <w:rPr>
                <w:rFonts w:ascii="Times New Roman" w:hAnsi="Times New Roman"/>
                <w:sz w:val="22"/>
                <w:szCs w:val="22"/>
                <w:lang w:val="nl-NL"/>
              </w:rPr>
            </w:pPr>
            <w:r w:rsidRPr="00072F0C">
              <w:rPr>
                <w:rFonts w:ascii="Times New Roman" w:hAnsi="Times New Roman"/>
                <w:sz w:val="22"/>
                <w:szCs w:val="22"/>
                <w:lang w:val="nl-NL"/>
              </w:rPr>
              <w:t>7.</w:t>
            </w:r>
            <w:ins w:id="91" w:author="Luan Dang" w:date="2025-07-19T17:29:00Z">
              <w:r w:rsidRPr="00072F0C">
                <w:rPr>
                  <w:rFonts w:ascii="Times New Roman" w:hAnsi="Times New Roman"/>
                  <w:sz w:val="22"/>
                  <w:szCs w:val="22"/>
                  <w:lang w:val="nl-NL"/>
                </w:rPr>
                <w:t xml:space="preserve"> </w:t>
              </w:r>
              <w:r w:rsidRPr="00072F0C">
                <w:rPr>
                  <w:rFonts w:ascii="Times New Roman" w:hAnsi="Times New Roman"/>
                  <w:b/>
                  <w:bCs/>
                  <w:i/>
                  <w:iCs/>
                  <w:sz w:val="22"/>
                  <w:szCs w:val="22"/>
                  <w:lang w:val="nl-NL"/>
                </w:rPr>
                <w:t>Chủ tịch</w:t>
              </w:r>
            </w:ins>
            <w:r w:rsidRPr="00072F0C">
              <w:rPr>
                <w:rFonts w:ascii="Times New Roman" w:hAnsi="Times New Roman"/>
                <w:sz w:val="22"/>
                <w:szCs w:val="22"/>
                <w:lang w:val="nl-NL"/>
              </w:rPr>
              <w:t xml:space="preserve"> Ủy ban nhân dân cấp tỉnh nơi có dự án đầu tư quy định tại khoản 2 Điều này xem xét cấp giấy xác nhận đăng ký thu hồi khoáng sản. Đối với khoáng sản thuộc thẩm quyền cấp giấy phép của Bộ </w:t>
            </w:r>
            <w:del w:id="92" w:author="Luan Dang" w:date="2025-07-19T17:29:00Z">
              <w:r w:rsidRPr="00072F0C">
                <w:rPr>
                  <w:rFonts w:ascii="Times New Roman" w:hAnsi="Times New Roman"/>
                  <w:sz w:val="22"/>
                  <w:szCs w:val="22"/>
                  <w:lang w:val="nl-NL"/>
                </w:rPr>
                <w:delText>Tài nguyên</w:delText>
              </w:r>
            </w:del>
            <w:r w:rsidRPr="00072F0C">
              <w:rPr>
                <w:rFonts w:ascii="Times New Roman" w:hAnsi="Times New Roman"/>
                <w:sz w:val="22"/>
                <w:szCs w:val="22"/>
                <w:lang w:val="vi-VN"/>
              </w:rPr>
              <w:t xml:space="preserve"> </w:t>
            </w:r>
            <w:ins w:id="93" w:author="Luan Dang" w:date="2025-07-19T17:29:00Z">
              <w:r w:rsidRPr="00072F0C">
                <w:rPr>
                  <w:rFonts w:ascii="Times New Roman" w:hAnsi="Times New Roman"/>
                  <w:b/>
                  <w:bCs/>
                  <w:i/>
                  <w:iCs/>
                  <w:sz w:val="22"/>
                  <w:szCs w:val="22"/>
                  <w:lang w:val="nl-NL"/>
                </w:rPr>
                <w:t>trưởng Bộ Nông nghiệp</w:t>
              </w:r>
            </w:ins>
            <w:r w:rsidRPr="00072F0C">
              <w:rPr>
                <w:rFonts w:ascii="Times New Roman" w:hAnsi="Times New Roman"/>
                <w:sz w:val="22"/>
                <w:szCs w:val="22"/>
                <w:lang w:val="nl-NL"/>
              </w:rPr>
              <w:t xml:space="preserve"> và Môi trường, </w:t>
            </w:r>
            <w:ins w:id="94" w:author="Luan Dang" w:date="2025-07-19T17:29:00Z">
              <w:r w:rsidRPr="00072F0C">
                <w:rPr>
                  <w:rFonts w:ascii="Times New Roman" w:hAnsi="Times New Roman"/>
                  <w:b/>
                  <w:bCs/>
                  <w:i/>
                  <w:iCs/>
                  <w:sz w:val="22"/>
                  <w:szCs w:val="22"/>
                  <w:lang w:val="nl-NL"/>
                </w:rPr>
                <w:t>Chủ tịch</w:t>
              </w:r>
              <w:r w:rsidRPr="00072F0C">
                <w:rPr>
                  <w:rFonts w:ascii="Times New Roman" w:hAnsi="Times New Roman"/>
                  <w:sz w:val="22"/>
                  <w:szCs w:val="22"/>
                  <w:lang w:val="nl-NL"/>
                </w:rPr>
                <w:t xml:space="preserve"> </w:t>
              </w:r>
            </w:ins>
            <w:r w:rsidRPr="00072F0C">
              <w:rPr>
                <w:rFonts w:ascii="Times New Roman" w:hAnsi="Times New Roman"/>
                <w:sz w:val="22"/>
                <w:szCs w:val="22"/>
                <w:lang w:val="nl-NL"/>
              </w:rPr>
              <w:t xml:space="preserve">Ủy ban nhân dân cấp tỉnh xem xét cấp giấy xác nhận đăng ký thu hồi khoáng sản sau khi được Bộ </w:t>
            </w:r>
            <w:del w:id="95" w:author="Luan Dang" w:date="2025-07-19T17:29:00Z">
              <w:r w:rsidRPr="00072F0C">
                <w:rPr>
                  <w:rFonts w:ascii="Times New Roman" w:hAnsi="Times New Roman"/>
                  <w:sz w:val="22"/>
                  <w:szCs w:val="22"/>
                  <w:lang w:val="nl-NL"/>
                </w:rPr>
                <w:delText>Tài nguyên</w:delText>
              </w:r>
            </w:del>
            <w:r w:rsidRPr="00072F0C">
              <w:rPr>
                <w:rFonts w:ascii="Times New Roman" w:hAnsi="Times New Roman"/>
                <w:sz w:val="22"/>
                <w:szCs w:val="22"/>
                <w:lang w:val="vi-VN"/>
              </w:rPr>
              <w:t xml:space="preserve"> </w:t>
            </w:r>
            <w:ins w:id="96" w:author="Luan Dang" w:date="2025-07-19T17:29:00Z">
              <w:r w:rsidRPr="00072F0C">
                <w:rPr>
                  <w:rFonts w:ascii="Times New Roman" w:hAnsi="Times New Roman"/>
                  <w:b/>
                  <w:bCs/>
                  <w:i/>
                  <w:iCs/>
                  <w:sz w:val="22"/>
                  <w:szCs w:val="22"/>
                  <w:lang w:val="nl-NL"/>
                </w:rPr>
                <w:t>Nông nghiệp</w:t>
              </w:r>
            </w:ins>
            <w:r w:rsidRPr="00072F0C">
              <w:rPr>
                <w:rFonts w:ascii="Times New Roman" w:hAnsi="Times New Roman"/>
                <w:sz w:val="22"/>
                <w:szCs w:val="22"/>
                <w:lang w:val="nl-NL"/>
              </w:rPr>
              <w:t xml:space="preserve"> và Môi trường chấp thuận bằng văn bản.</w:t>
            </w:r>
          </w:p>
          <w:p w14:paraId="3ADFC0EE" w14:textId="77777777" w:rsidR="001208FB" w:rsidRPr="00072F0C" w:rsidRDefault="001208FB" w:rsidP="00072F0C">
            <w:pPr>
              <w:pStyle w:val="BodyText"/>
              <w:widowControl w:val="0"/>
              <w:spacing w:before="60"/>
              <w:rPr>
                <w:rFonts w:ascii="Times New Roman" w:hAnsi="Times New Roman"/>
                <w:sz w:val="22"/>
                <w:szCs w:val="22"/>
                <w:lang w:val="nl-NL"/>
              </w:rPr>
            </w:pPr>
            <w:r w:rsidRPr="00072F0C">
              <w:rPr>
                <w:rFonts w:ascii="Times New Roman" w:hAnsi="Times New Roman"/>
                <w:sz w:val="22"/>
                <w:szCs w:val="22"/>
                <w:lang w:val="nl-NL"/>
              </w:rPr>
              <w:t>8. Việc thu hồi khoáng sản được thực hiện theo nguyên tắc sau đây:</w:t>
            </w:r>
          </w:p>
          <w:p w14:paraId="34F9310B" w14:textId="77777777" w:rsidR="001208FB" w:rsidRPr="00072F0C" w:rsidRDefault="001208FB" w:rsidP="00072F0C">
            <w:pPr>
              <w:pStyle w:val="BodyText"/>
              <w:widowControl w:val="0"/>
              <w:spacing w:before="60"/>
              <w:rPr>
                <w:rFonts w:ascii="Times New Roman" w:hAnsi="Times New Roman"/>
                <w:sz w:val="22"/>
                <w:szCs w:val="22"/>
                <w:lang w:val="nl-NL"/>
              </w:rPr>
            </w:pPr>
            <w:r w:rsidRPr="00072F0C">
              <w:rPr>
                <w:rFonts w:ascii="Times New Roman" w:hAnsi="Times New Roman"/>
                <w:sz w:val="22"/>
                <w:szCs w:val="22"/>
                <w:lang w:val="nl-NL"/>
              </w:rPr>
              <w:t>a) Thu hồi khoáng sản được thực hiện đồng thời khi triển khai dự án;</w:t>
            </w:r>
          </w:p>
          <w:p w14:paraId="56DB50E1" w14:textId="77777777" w:rsidR="001208FB" w:rsidRPr="00072F0C" w:rsidRDefault="001208FB" w:rsidP="00072F0C">
            <w:pPr>
              <w:pStyle w:val="BodyText"/>
              <w:widowControl w:val="0"/>
              <w:spacing w:before="60"/>
              <w:rPr>
                <w:rFonts w:ascii="Times New Roman" w:hAnsi="Times New Roman"/>
                <w:sz w:val="22"/>
                <w:szCs w:val="22"/>
                <w:lang w:val="nl-NL"/>
              </w:rPr>
            </w:pPr>
            <w:r w:rsidRPr="00072F0C">
              <w:rPr>
                <w:rFonts w:ascii="Times New Roman" w:hAnsi="Times New Roman"/>
                <w:sz w:val="22"/>
                <w:szCs w:val="22"/>
                <w:lang w:val="nl-NL"/>
              </w:rPr>
              <w:t xml:space="preserve">b) Chủ đầu tư dự án phải tổ chức thu hồi khoáng sản theo quy định tại khoản 9 Điều này. Trường hợp không tổ chức thu hồi khoáng sản, chủ đầu tư phải đề xuất tổ chức, đơn vị khác để thu hồi và trình </w:t>
            </w:r>
            <w:ins w:id="97" w:author="Luan Dang" w:date="2025-07-19T17:29:00Z">
              <w:r w:rsidRPr="00072F0C">
                <w:rPr>
                  <w:rFonts w:ascii="Times New Roman" w:hAnsi="Times New Roman"/>
                  <w:b/>
                  <w:bCs/>
                  <w:i/>
                  <w:iCs/>
                  <w:sz w:val="22"/>
                  <w:szCs w:val="22"/>
                  <w:lang w:val="nl-NL"/>
                </w:rPr>
                <w:t>Chủ tịch</w:t>
              </w:r>
              <w:r w:rsidRPr="00072F0C">
                <w:rPr>
                  <w:rFonts w:ascii="Times New Roman" w:hAnsi="Times New Roman"/>
                  <w:sz w:val="22"/>
                  <w:szCs w:val="22"/>
                  <w:lang w:val="nl-NL"/>
                </w:rPr>
                <w:t xml:space="preserve"> </w:t>
              </w:r>
            </w:ins>
            <w:r w:rsidRPr="00072F0C">
              <w:rPr>
                <w:rFonts w:ascii="Times New Roman" w:hAnsi="Times New Roman"/>
                <w:sz w:val="22"/>
                <w:szCs w:val="22"/>
                <w:lang w:val="nl-NL"/>
              </w:rPr>
              <w:t>Ủy ban nhân dân cấp tỉnh xem xét, quyết định.</w:t>
            </w:r>
          </w:p>
          <w:p w14:paraId="36BAB86E" w14:textId="77777777" w:rsidR="001208FB" w:rsidRPr="00072F0C" w:rsidRDefault="001208FB" w:rsidP="00072F0C">
            <w:pPr>
              <w:pStyle w:val="BodyText"/>
              <w:widowControl w:val="0"/>
              <w:spacing w:before="60"/>
              <w:rPr>
                <w:rFonts w:ascii="Times New Roman" w:hAnsi="Times New Roman"/>
                <w:sz w:val="22"/>
                <w:szCs w:val="22"/>
                <w:lang w:val="nl-NL"/>
              </w:rPr>
            </w:pPr>
            <w:r w:rsidRPr="00072F0C">
              <w:rPr>
                <w:rFonts w:ascii="Times New Roman" w:hAnsi="Times New Roman"/>
                <w:sz w:val="22"/>
                <w:szCs w:val="22"/>
                <w:lang w:val="nl-NL"/>
              </w:rPr>
              <w:t xml:space="preserve">9. Tổ chức, cá nhân thực hiện dự án đầu tư tại khu vực dự trữ </w:t>
            </w:r>
            <w:r w:rsidRPr="00072F0C">
              <w:rPr>
                <w:rFonts w:ascii="Times New Roman" w:hAnsi="Times New Roman"/>
                <w:iCs/>
                <w:sz w:val="22"/>
                <w:szCs w:val="22"/>
                <w:lang w:val="nl-NL"/>
              </w:rPr>
              <w:t>khoáng sản</w:t>
            </w:r>
            <w:r w:rsidRPr="00072F0C">
              <w:rPr>
                <w:rFonts w:ascii="Times New Roman" w:hAnsi="Times New Roman"/>
                <w:sz w:val="22"/>
                <w:szCs w:val="22"/>
                <w:lang w:val="nl-NL"/>
              </w:rPr>
              <w:t xml:space="preserve"> quốc gia theo quy định tại khoản 2 Điều này được phép thu hồi khoáng sản có quyền</w:t>
            </w:r>
            <w:r w:rsidRPr="00072F0C">
              <w:rPr>
                <w:rFonts w:ascii="Times New Roman" w:hAnsi="Times New Roman"/>
                <w:sz w:val="22"/>
                <w:szCs w:val="22"/>
                <w:lang w:val="vi-VN"/>
              </w:rPr>
              <w:t xml:space="preserve"> và nghĩa vụ theo quy định tại Điều 76 của Luật này</w:t>
            </w:r>
            <w:r w:rsidRPr="00072F0C">
              <w:rPr>
                <w:rFonts w:ascii="Times New Roman" w:hAnsi="Times New Roman"/>
                <w:sz w:val="22"/>
                <w:szCs w:val="22"/>
                <w:lang w:val="nl-NL"/>
              </w:rPr>
              <w:t>.</w:t>
            </w:r>
          </w:p>
          <w:p w14:paraId="344234FE" w14:textId="77777777" w:rsidR="001208FB" w:rsidRPr="00072F0C" w:rsidRDefault="001208FB" w:rsidP="00072F0C">
            <w:pPr>
              <w:pStyle w:val="BodyText"/>
              <w:widowControl w:val="0"/>
              <w:spacing w:before="60"/>
              <w:rPr>
                <w:rFonts w:ascii="Times New Roman" w:hAnsi="Times New Roman"/>
                <w:sz w:val="22"/>
                <w:szCs w:val="22"/>
                <w:lang w:val="nl-NL"/>
              </w:rPr>
            </w:pPr>
            <w:r w:rsidRPr="00072F0C">
              <w:rPr>
                <w:rFonts w:ascii="Times New Roman" w:hAnsi="Times New Roman"/>
                <w:sz w:val="22"/>
                <w:szCs w:val="22"/>
                <w:lang w:val="nl-NL"/>
              </w:rPr>
              <w:t>10. Chính phủ quy định chi tiết Điều này.</w:t>
            </w:r>
            <w:r w:rsidRPr="00072F0C">
              <w:rPr>
                <w:rFonts w:ascii="Times New Roman" w:hAnsi="Times New Roman"/>
                <w:sz w:val="22"/>
                <w:szCs w:val="22"/>
                <w:lang w:val="vi-VN"/>
              </w:rPr>
              <w:t xml:space="preserve"> </w:t>
            </w:r>
            <w:bookmarkEnd w:id="83"/>
            <w:bookmarkEnd w:id="84"/>
          </w:p>
        </w:tc>
        <w:tc>
          <w:tcPr>
            <w:tcW w:w="4852" w:type="dxa"/>
          </w:tcPr>
          <w:p w14:paraId="6AF7D6BA" w14:textId="3E36AADD" w:rsidR="001208FB" w:rsidRPr="005B0268" w:rsidRDefault="005B0268" w:rsidP="005B0268">
            <w:pPr>
              <w:adjustRightInd w:val="0"/>
              <w:snapToGrid w:val="0"/>
              <w:spacing w:beforeLines="60" w:before="144"/>
              <w:jc w:val="both"/>
              <w:outlineLvl w:val="2"/>
              <w:rPr>
                <w:rFonts w:eastAsia="Calibri"/>
                <w:bCs/>
                <w:iCs/>
                <w:spacing w:val="-4"/>
                <w:sz w:val="22"/>
                <w:szCs w:val="22"/>
                <w:lang w:val="vi-VN"/>
              </w:rPr>
            </w:pPr>
            <w:r>
              <w:rPr>
                <w:rFonts w:eastAsia="Calibri"/>
                <w:iCs/>
                <w:sz w:val="22"/>
                <w:szCs w:val="22"/>
              </w:rPr>
              <w:lastRenderedPageBreak/>
              <w:t>Sửa đổi cho phù hợp với quy định về phân cấp, phân quyền trong lĩnh vực địa chất, khoáng sản.</w:t>
            </w:r>
          </w:p>
        </w:tc>
      </w:tr>
      <w:tr w:rsidR="001208FB" w:rsidRPr="00072F0C" w14:paraId="584AB86E" w14:textId="77777777" w:rsidTr="00072F0C">
        <w:tc>
          <w:tcPr>
            <w:tcW w:w="5650" w:type="dxa"/>
          </w:tcPr>
          <w:p w14:paraId="27D55C2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34. Bồi thường thiệt hại khi dự án đầu tư bị chấm dứt hoạt động tại khu vực dự trữ khoáng sản quốc gia</w:t>
            </w:r>
          </w:p>
          <w:p w14:paraId="3F3CD15B" w14:textId="77777777" w:rsidR="001208FB" w:rsidRPr="00072F0C" w:rsidRDefault="001208FB" w:rsidP="00072F0C">
            <w:pPr>
              <w:widowControl w:val="0"/>
              <w:adjustRightInd w:val="0"/>
              <w:snapToGrid w:val="0"/>
              <w:spacing w:beforeLines="60" w:before="144"/>
              <w:rPr>
                <w:spacing w:val="-4"/>
                <w:sz w:val="22"/>
                <w:szCs w:val="22"/>
                <w:lang w:val="nl-NL"/>
              </w:rPr>
            </w:pPr>
            <w:bookmarkStart w:id="98" w:name="OLE_LINK1"/>
            <w:bookmarkStart w:id="99" w:name="OLE_LINK2"/>
            <w:r w:rsidRPr="00957DE8">
              <w:rPr>
                <w:rFonts w:eastAsia="SimSun"/>
                <w:spacing w:val="-4"/>
                <w:sz w:val="22"/>
                <w:szCs w:val="22"/>
                <w:lang w:val="nl-NL"/>
              </w:rPr>
              <w:t>1. Trường hợp Thủ tướng Chính phủ giảm diện tích khu vực dự trữ khoáng sản quốc gia, giảm thời gian dự trữ khoáng sản quốc gia để phục vụ cho mục đích quốc phòng, an ninh hoặc dự án quan trọng quốc gia dẫn đến phải thu hồi một phần hoặc toàn bộ đất dự án đầu tư thì chủ đầu tư dự án tại khu vực dự trữ khoáng sản quốc gia được bồi thường, hỗ trợ theo quy định của pháp luật về đất đai</w:t>
            </w:r>
            <w:bookmarkEnd w:id="98"/>
            <w:bookmarkEnd w:id="99"/>
            <w:r w:rsidRPr="00957DE8">
              <w:rPr>
                <w:rFonts w:eastAsia="SimSun"/>
                <w:spacing w:val="-4"/>
                <w:sz w:val="22"/>
                <w:szCs w:val="22"/>
                <w:lang w:val="nl-NL"/>
              </w:rPr>
              <w:t>.</w:t>
            </w:r>
          </w:p>
          <w:p w14:paraId="1B3868B4"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4"/>
                <w:sz w:val="22"/>
                <w:szCs w:val="22"/>
                <w:lang w:val="nl-NL"/>
              </w:rPr>
              <w:t>2. Nhà nước không chịu trách nhiệm bồi thường thiệt hại cho chủ đầu tư dự án tại khu vực dự trữ khoáng sản quốc gia khi đã hết thời gian dự trữ khoáng sản theo quyết định của Thủ tướng Chính phủ.</w:t>
            </w:r>
          </w:p>
        </w:tc>
        <w:tc>
          <w:tcPr>
            <w:tcW w:w="4852" w:type="dxa"/>
          </w:tcPr>
          <w:p w14:paraId="5E15704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100" w:name="_Toc181886920"/>
            <w:r w:rsidRPr="00072F0C">
              <w:rPr>
                <w:rFonts w:eastAsia="Calibri"/>
                <w:b/>
                <w:bCs/>
                <w:iCs/>
                <w:sz w:val="22"/>
                <w:szCs w:val="22"/>
                <w:lang w:val="vi-VN"/>
              </w:rPr>
              <w:t>Điều 34. Bồi thường thiệt hại khi dự án đầu tư bị chấm dứt hoạt động tại khu vực dự trữ khoáng sản quốc gia</w:t>
            </w:r>
            <w:bookmarkEnd w:id="100"/>
          </w:p>
          <w:p w14:paraId="7781E235" w14:textId="77777777" w:rsidR="001208FB" w:rsidRPr="00072F0C" w:rsidRDefault="001208FB" w:rsidP="00072F0C">
            <w:pPr>
              <w:pStyle w:val="BodyText"/>
              <w:widowControl w:val="0"/>
              <w:spacing w:before="60"/>
              <w:rPr>
                <w:rFonts w:ascii="Times New Roman" w:hAnsi="Times New Roman"/>
                <w:spacing w:val="-4"/>
                <w:sz w:val="22"/>
                <w:szCs w:val="22"/>
                <w:lang w:val="nl-NL"/>
              </w:rPr>
            </w:pPr>
            <w:r w:rsidRPr="00072F0C">
              <w:rPr>
                <w:rFonts w:ascii="Times New Roman" w:hAnsi="Times New Roman"/>
                <w:spacing w:val="-4"/>
                <w:sz w:val="22"/>
                <w:szCs w:val="22"/>
                <w:lang w:val="nl-NL"/>
              </w:rPr>
              <w:t xml:space="preserve">1. Trường hợp </w:t>
            </w:r>
            <w:del w:id="101" w:author="Luan Dang" w:date="2025-07-19T17:29:00Z">
              <w:r w:rsidRPr="00072F0C">
                <w:rPr>
                  <w:rFonts w:ascii="Times New Roman" w:hAnsi="Times New Roman"/>
                  <w:spacing w:val="-4"/>
                  <w:sz w:val="22"/>
                  <w:szCs w:val="22"/>
                  <w:lang w:val="nl-NL"/>
                </w:rPr>
                <w:delText>Thủ tướng Chính phủ</w:delText>
              </w:r>
            </w:del>
            <w:r w:rsidRPr="00072F0C">
              <w:rPr>
                <w:rFonts w:ascii="Times New Roman" w:hAnsi="Times New Roman"/>
                <w:spacing w:val="-4"/>
                <w:sz w:val="22"/>
                <w:szCs w:val="22"/>
                <w:lang w:val="vi-VN"/>
              </w:rPr>
              <w:t xml:space="preserve"> </w:t>
            </w:r>
            <w:ins w:id="102" w:author="Luan Dang" w:date="2025-07-19T17:29:00Z">
              <w:r w:rsidRPr="00072F0C">
                <w:rPr>
                  <w:rFonts w:ascii="Times New Roman" w:hAnsi="Times New Roman"/>
                  <w:b/>
                  <w:bCs/>
                  <w:i/>
                  <w:iCs/>
                  <w:spacing w:val="-4"/>
                  <w:sz w:val="22"/>
                  <w:szCs w:val="22"/>
                  <w:lang w:val="nl-NL"/>
                </w:rPr>
                <w:t>Bộ trưởng Bộ Nông nghiệp và Môi trường</w:t>
              </w:r>
            </w:ins>
            <w:r w:rsidRPr="00072F0C">
              <w:rPr>
                <w:rFonts w:ascii="Times New Roman" w:hAnsi="Times New Roman"/>
                <w:spacing w:val="-4"/>
                <w:sz w:val="22"/>
                <w:szCs w:val="22"/>
                <w:lang w:val="nl-NL"/>
              </w:rPr>
              <w:t xml:space="preserve"> giảm diện tích khu vực dự trữ khoáng sản quốc gia, giảm thời gian dự trữ khoáng sản quốc gia để phục vụ cho mục đích quốc phòng, an ninh hoặc dự án quan trọng quốc gia dẫn đến phải thu hồi một phần hoặc toàn bộ đất dự án đầu tư thì chủ đầu tư dự án tại khu vực dự trữ khoáng sản quốc gia được bồi thường, hỗ trợ theo quy định của pháp luật về đất đai.</w:t>
            </w:r>
          </w:p>
          <w:p w14:paraId="4CCFF9D9" w14:textId="77777777" w:rsidR="001208FB" w:rsidRPr="00072F0C" w:rsidRDefault="001208FB" w:rsidP="00072F0C">
            <w:pPr>
              <w:pStyle w:val="BodyText"/>
              <w:widowControl w:val="0"/>
              <w:spacing w:before="60"/>
              <w:rPr>
                <w:sz w:val="22"/>
                <w:szCs w:val="22"/>
                <w:lang w:val="nl-NL"/>
              </w:rPr>
            </w:pPr>
            <w:r w:rsidRPr="00072F0C">
              <w:rPr>
                <w:rFonts w:ascii="Times New Roman" w:hAnsi="Times New Roman"/>
                <w:spacing w:val="-4"/>
                <w:sz w:val="22"/>
                <w:szCs w:val="22"/>
                <w:lang w:val="nl-NL"/>
              </w:rPr>
              <w:t xml:space="preserve">2. Nhà nước không chịu trách nhiệm bồi thường thiệt hại cho chủ đầu tư dự án tại khu vực dự trữ khoáng sản quốc gia khi đã hết thời gian dự trữ khoáng sản theo quyết định của </w:t>
            </w:r>
            <w:del w:id="103" w:author="Luan Dang" w:date="2025-07-19T17:29:00Z">
              <w:r w:rsidRPr="00072F0C">
                <w:rPr>
                  <w:rFonts w:ascii="Times New Roman" w:hAnsi="Times New Roman"/>
                  <w:spacing w:val="-4"/>
                  <w:sz w:val="22"/>
                  <w:szCs w:val="22"/>
                  <w:lang w:val="nl-NL"/>
                </w:rPr>
                <w:delText>Thủ tướng Chính phủ</w:delText>
              </w:r>
            </w:del>
            <w:r w:rsidRPr="00072F0C">
              <w:rPr>
                <w:rFonts w:ascii="Times New Roman" w:hAnsi="Times New Roman"/>
                <w:spacing w:val="-4"/>
                <w:sz w:val="22"/>
                <w:szCs w:val="22"/>
                <w:lang w:val="vi-VN"/>
              </w:rPr>
              <w:t xml:space="preserve"> </w:t>
            </w:r>
            <w:ins w:id="104" w:author="Luan Dang" w:date="2025-07-19T17:29:00Z">
              <w:r w:rsidRPr="00072F0C">
                <w:rPr>
                  <w:rFonts w:ascii="Times New Roman" w:hAnsi="Times New Roman"/>
                  <w:b/>
                  <w:bCs/>
                  <w:i/>
                  <w:iCs/>
                  <w:spacing w:val="-4"/>
                  <w:sz w:val="22"/>
                  <w:szCs w:val="22"/>
                  <w:lang w:val="nl-NL"/>
                </w:rPr>
                <w:t>Bộ tr</w:t>
              </w:r>
              <w:r w:rsidRPr="00072F0C">
                <w:rPr>
                  <w:rFonts w:ascii="Times New Roman" w:hAnsi="Times New Roman" w:hint="cs"/>
                  <w:b/>
                  <w:bCs/>
                  <w:i/>
                  <w:iCs/>
                  <w:spacing w:val="-4"/>
                  <w:sz w:val="22"/>
                  <w:szCs w:val="22"/>
                  <w:lang w:val="nl-NL"/>
                </w:rPr>
                <w:t>ư</w:t>
              </w:r>
              <w:r w:rsidRPr="00072F0C">
                <w:rPr>
                  <w:rFonts w:ascii="Times New Roman" w:hAnsi="Times New Roman"/>
                  <w:b/>
                  <w:bCs/>
                  <w:i/>
                  <w:iCs/>
                  <w:spacing w:val="-4"/>
                  <w:sz w:val="22"/>
                  <w:szCs w:val="22"/>
                  <w:lang w:val="nl-NL"/>
                </w:rPr>
                <w:t>ởng Bộ Nông nghiệp và Môi tr</w:t>
              </w:r>
              <w:r w:rsidRPr="00072F0C">
                <w:rPr>
                  <w:rFonts w:ascii="Times New Roman" w:hAnsi="Times New Roman" w:hint="cs"/>
                  <w:b/>
                  <w:bCs/>
                  <w:i/>
                  <w:iCs/>
                  <w:spacing w:val="-4"/>
                  <w:sz w:val="22"/>
                  <w:szCs w:val="22"/>
                  <w:lang w:val="nl-NL"/>
                </w:rPr>
                <w:t>ư</w:t>
              </w:r>
              <w:r w:rsidRPr="00072F0C">
                <w:rPr>
                  <w:rFonts w:ascii="Times New Roman" w:hAnsi="Times New Roman"/>
                  <w:b/>
                  <w:bCs/>
                  <w:i/>
                  <w:iCs/>
                  <w:spacing w:val="-4"/>
                  <w:sz w:val="22"/>
                  <w:szCs w:val="22"/>
                  <w:lang w:val="nl-NL"/>
                </w:rPr>
                <w:t>ờng</w:t>
              </w:r>
            </w:ins>
            <w:r w:rsidRPr="00072F0C">
              <w:rPr>
                <w:rFonts w:ascii="Times New Roman" w:hAnsi="Times New Roman"/>
                <w:spacing w:val="-4"/>
                <w:sz w:val="22"/>
                <w:szCs w:val="22"/>
                <w:lang w:val="nl-NL"/>
              </w:rPr>
              <w:t>.</w:t>
            </w:r>
          </w:p>
        </w:tc>
        <w:tc>
          <w:tcPr>
            <w:tcW w:w="4852" w:type="dxa"/>
          </w:tcPr>
          <w:p w14:paraId="61B0D791" w14:textId="58C5A680"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t>Sửa đổi cho phù hợp với quy định về phân cấp, phân quyền trong lĩnh vực địa chất, khoáng sản.</w:t>
            </w:r>
          </w:p>
        </w:tc>
      </w:tr>
      <w:tr w:rsidR="001208FB" w:rsidRPr="00072F0C" w14:paraId="692FD25F" w14:textId="77777777" w:rsidTr="00072F0C">
        <w:tc>
          <w:tcPr>
            <w:tcW w:w="5650" w:type="dxa"/>
          </w:tcPr>
          <w:p w14:paraId="45923D3C" w14:textId="77777777" w:rsidR="001208FB" w:rsidRPr="00072F0C" w:rsidRDefault="001208FB" w:rsidP="00072F0C">
            <w:pPr>
              <w:widowControl w:val="0"/>
              <w:overflowPunct w:val="0"/>
              <w:autoSpaceDE w:val="0"/>
              <w:autoSpaceDN w:val="0"/>
              <w:adjustRightInd w:val="0"/>
              <w:snapToGrid w:val="0"/>
              <w:spacing w:beforeLines="60" w:before="144"/>
              <w:jc w:val="center"/>
              <w:textAlignment w:val="baseline"/>
              <w:outlineLvl w:val="0"/>
              <w:rPr>
                <w:rFonts w:eastAsia="SimSun"/>
                <w:b/>
                <w:bCs/>
                <w:spacing w:val="6"/>
                <w:kern w:val="32"/>
                <w:sz w:val="22"/>
                <w:szCs w:val="22"/>
                <w:lang w:val="nl-NL"/>
              </w:rPr>
            </w:pPr>
            <w:bookmarkStart w:id="105" w:name="_Toc249093334"/>
            <w:bookmarkStart w:id="106" w:name="_Toc255656240"/>
            <w:bookmarkStart w:id="107" w:name="_Toc257905629"/>
            <w:bookmarkStart w:id="108" w:name="_Toc259006766"/>
            <w:bookmarkStart w:id="109" w:name="_Toc270890902"/>
            <w:r w:rsidRPr="00957DE8">
              <w:rPr>
                <w:rFonts w:eastAsia="SimSun"/>
                <w:b/>
                <w:bCs/>
                <w:spacing w:val="6"/>
                <w:kern w:val="32"/>
                <w:sz w:val="22"/>
                <w:szCs w:val="22"/>
                <w:lang w:val="nl-NL"/>
              </w:rPr>
              <w:t>Mục 3</w:t>
            </w:r>
            <w:bookmarkEnd w:id="105"/>
            <w:bookmarkEnd w:id="106"/>
            <w:bookmarkEnd w:id="107"/>
            <w:bookmarkEnd w:id="108"/>
            <w:bookmarkEnd w:id="109"/>
            <w:r w:rsidRPr="00072F0C">
              <w:rPr>
                <w:b/>
                <w:bCs/>
                <w:spacing w:val="6"/>
                <w:kern w:val="32"/>
                <w:sz w:val="22"/>
                <w:szCs w:val="22"/>
                <w:lang w:val="vi-VN"/>
              </w:rPr>
              <w:t xml:space="preserve">. </w:t>
            </w:r>
            <w:r w:rsidRPr="00957DE8">
              <w:rPr>
                <w:rFonts w:eastAsia="SimSun"/>
                <w:b/>
                <w:bCs/>
                <w:spacing w:val="6"/>
                <w:kern w:val="32"/>
                <w:sz w:val="22"/>
                <w:szCs w:val="22"/>
                <w:lang w:val="nl-NL"/>
              </w:rPr>
              <w:t>SỬ DỤNG ĐẤT, NƯỚC, KHU VỰC BIỂN VÀ HẠ TẦNG KỸ THUẬT TRONG HOẠT ĐỘNG KHOÁNG SẢN</w:t>
            </w:r>
          </w:p>
        </w:tc>
        <w:tc>
          <w:tcPr>
            <w:tcW w:w="4852" w:type="dxa"/>
          </w:tcPr>
          <w:p w14:paraId="16440882" w14:textId="77777777" w:rsidR="001208FB" w:rsidRPr="00072F0C" w:rsidRDefault="001208FB" w:rsidP="00072F0C">
            <w:pPr>
              <w:widowControl w:val="0"/>
              <w:overflowPunct w:val="0"/>
              <w:autoSpaceDE w:val="0"/>
              <w:autoSpaceDN w:val="0"/>
              <w:adjustRightInd w:val="0"/>
              <w:snapToGrid w:val="0"/>
              <w:spacing w:beforeLines="60" w:before="144"/>
              <w:jc w:val="center"/>
              <w:textAlignment w:val="baseline"/>
              <w:outlineLvl w:val="0"/>
              <w:rPr>
                <w:rFonts w:eastAsia="SimSun"/>
                <w:b/>
                <w:bCs/>
                <w:spacing w:val="6"/>
                <w:kern w:val="32"/>
                <w:sz w:val="22"/>
                <w:szCs w:val="22"/>
                <w:lang w:val="nl-NL"/>
              </w:rPr>
            </w:pPr>
          </w:p>
        </w:tc>
        <w:tc>
          <w:tcPr>
            <w:tcW w:w="4852" w:type="dxa"/>
          </w:tcPr>
          <w:p w14:paraId="4B07114F" w14:textId="77777777" w:rsidR="001208FB" w:rsidRPr="005B0268" w:rsidRDefault="001208FB" w:rsidP="00072F0C">
            <w:pPr>
              <w:widowControl w:val="0"/>
              <w:overflowPunct w:val="0"/>
              <w:autoSpaceDE w:val="0"/>
              <w:autoSpaceDN w:val="0"/>
              <w:adjustRightInd w:val="0"/>
              <w:snapToGrid w:val="0"/>
              <w:spacing w:beforeLines="60" w:before="144"/>
              <w:jc w:val="center"/>
              <w:textAlignment w:val="baseline"/>
              <w:outlineLvl w:val="0"/>
              <w:rPr>
                <w:rFonts w:eastAsia="SimSun"/>
                <w:bCs/>
                <w:spacing w:val="6"/>
                <w:kern w:val="32"/>
                <w:sz w:val="22"/>
                <w:szCs w:val="22"/>
                <w:lang w:val="nl-NL"/>
              </w:rPr>
            </w:pPr>
          </w:p>
        </w:tc>
      </w:tr>
      <w:tr w:rsidR="001208FB" w:rsidRPr="00072F0C" w14:paraId="4BA81DF7" w14:textId="77777777" w:rsidTr="00072F0C">
        <w:tc>
          <w:tcPr>
            <w:tcW w:w="5650" w:type="dxa"/>
          </w:tcPr>
          <w:p w14:paraId="6AA67C12"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35. Sử dụng đất, khu vực biển, hạ tầng kỹ thuật trong hoạt động khoáng sản</w:t>
            </w:r>
          </w:p>
          <w:p w14:paraId="0FF2BE85" w14:textId="77777777" w:rsidR="001208FB" w:rsidRPr="00072F0C" w:rsidRDefault="001208FB" w:rsidP="00072F0C">
            <w:pPr>
              <w:widowControl w:val="0"/>
              <w:adjustRightInd w:val="0"/>
              <w:snapToGrid w:val="0"/>
              <w:spacing w:beforeLines="60" w:before="144"/>
              <w:rPr>
                <w:spacing w:val="2"/>
                <w:sz w:val="22"/>
                <w:szCs w:val="22"/>
                <w:lang w:val="nl-NL"/>
              </w:rPr>
            </w:pPr>
            <w:r w:rsidRPr="00957DE8">
              <w:rPr>
                <w:rFonts w:eastAsia="SimSun"/>
                <w:spacing w:val="2"/>
                <w:sz w:val="22"/>
                <w:szCs w:val="22"/>
                <w:lang w:val="nl-NL"/>
              </w:rPr>
              <w:t>1. Việc sử dụng đất trong hoạt động khoáng sản được thực hiện theo quy định của pháp luật về đất đai.</w:t>
            </w:r>
          </w:p>
          <w:p w14:paraId="6E83B115"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pacing w:val="2"/>
                <w:sz w:val="22"/>
                <w:szCs w:val="22"/>
                <w:lang w:val="nl-NL"/>
              </w:rPr>
              <w:t>2. Việc sử dụng khu vực biển trong hoạt động khoáng sản được thực hiện theo quy định của pháp luật về biển, pháp luật về tài nguyên, môi trường biển và hải đảo và quy định khác của pháp luật có liên quan.</w:t>
            </w:r>
          </w:p>
          <w:p w14:paraId="4D2D5862"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nl-NL"/>
              </w:rPr>
              <w:t>3. Tổ chức, cá nhân hoạt động khoáng sản được sử dụng hệ thống giao thông, thông tin liên lạc, điện và hạ tầng kỹ thuật khác để phục vụ hoạt động khoáng sản theo quy định của pháp luật.</w:t>
            </w:r>
          </w:p>
        </w:tc>
        <w:tc>
          <w:tcPr>
            <w:tcW w:w="4852" w:type="dxa"/>
          </w:tcPr>
          <w:p w14:paraId="5FA474DA"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4323B373" w14:textId="61B57B76"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1409B675" w14:textId="77777777" w:rsidTr="00072F0C">
        <w:tc>
          <w:tcPr>
            <w:tcW w:w="5650" w:type="dxa"/>
          </w:tcPr>
          <w:p w14:paraId="0B9268BF"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 xml:space="preserve">Điều 36. Sử dụng nước, xả thải vào nguồn nước trong hoạt động khoáng sản </w:t>
            </w:r>
          </w:p>
          <w:p w14:paraId="0AC91CF7"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1.</w:t>
            </w:r>
            <w:r w:rsidRPr="00957DE8">
              <w:rPr>
                <w:rFonts w:eastAsia="SimSun"/>
                <w:spacing w:val="6"/>
                <w:sz w:val="22"/>
                <w:szCs w:val="22"/>
                <w:lang w:val="nl-NL"/>
              </w:rPr>
              <w:t xml:space="preserve"> </w:t>
            </w:r>
            <w:r w:rsidRPr="00957DE8">
              <w:rPr>
                <w:rFonts w:eastAsia="SimSun"/>
                <w:sz w:val="22"/>
                <w:szCs w:val="22"/>
                <w:lang w:val="nl-NL"/>
              </w:rPr>
              <w:t>Tổ</w:t>
            </w:r>
            <w:r w:rsidRPr="00957DE8">
              <w:rPr>
                <w:rFonts w:eastAsia="SimSun"/>
                <w:spacing w:val="6"/>
                <w:sz w:val="22"/>
                <w:szCs w:val="22"/>
                <w:lang w:val="nl-NL"/>
              </w:rPr>
              <w:t xml:space="preserve"> </w:t>
            </w:r>
            <w:r w:rsidRPr="00957DE8">
              <w:rPr>
                <w:rFonts w:eastAsia="SimSun"/>
                <w:spacing w:val="-1"/>
                <w:sz w:val="22"/>
                <w:szCs w:val="22"/>
                <w:lang w:val="nl-NL"/>
              </w:rPr>
              <w:t>c</w:t>
            </w:r>
            <w:r w:rsidRPr="00957DE8">
              <w:rPr>
                <w:rFonts w:eastAsia="SimSun"/>
                <w:sz w:val="22"/>
                <w:szCs w:val="22"/>
                <w:lang w:val="nl-NL"/>
              </w:rPr>
              <w:t>h</w:t>
            </w:r>
            <w:r w:rsidRPr="00957DE8">
              <w:rPr>
                <w:rFonts w:eastAsia="SimSun"/>
                <w:spacing w:val="-1"/>
                <w:sz w:val="22"/>
                <w:szCs w:val="22"/>
                <w:lang w:val="nl-NL"/>
              </w:rPr>
              <w:t>ứ</w:t>
            </w:r>
            <w:r w:rsidRPr="00957DE8">
              <w:rPr>
                <w:rFonts w:eastAsia="SimSun"/>
                <w:sz w:val="22"/>
                <w:szCs w:val="22"/>
                <w:lang w:val="nl-NL"/>
              </w:rPr>
              <w:t>c,</w:t>
            </w:r>
            <w:r w:rsidRPr="00957DE8">
              <w:rPr>
                <w:rFonts w:eastAsia="SimSun"/>
                <w:spacing w:val="6"/>
                <w:sz w:val="22"/>
                <w:szCs w:val="22"/>
                <w:lang w:val="nl-NL"/>
              </w:rPr>
              <w:t xml:space="preserve"> </w:t>
            </w:r>
            <w:r w:rsidRPr="00957DE8">
              <w:rPr>
                <w:rFonts w:eastAsia="SimSun"/>
                <w:sz w:val="22"/>
                <w:szCs w:val="22"/>
                <w:lang w:val="nl-NL"/>
              </w:rPr>
              <w:t>cá</w:t>
            </w:r>
            <w:r w:rsidRPr="00957DE8">
              <w:rPr>
                <w:rFonts w:eastAsia="SimSun"/>
                <w:spacing w:val="6"/>
                <w:sz w:val="22"/>
                <w:szCs w:val="22"/>
                <w:lang w:val="nl-NL"/>
              </w:rPr>
              <w:t xml:space="preserve"> </w:t>
            </w:r>
            <w:r w:rsidRPr="00957DE8">
              <w:rPr>
                <w:rFonts w:eastAsia="SimSun"/>
                <w:sz w:val="22"/>
                <w:szCs w:val="22"/>
                <w:lang w:val="nl-NL"/>
              </w:rPr>
              <w:t>nh</w:t>
            </w:r>
            <w:r w:rsidRPr="00957DE8">
              <w:rPr>
                <w:rFonts w:eastAsia="SimSun"/>
                <w:spacing w:val="-1"/>
                <w:sz w:val="22"/>
                <w:szCs w:val="22"/>
                <w:lang w:val="nl-NL"/>
              </w:rPr>
              <w:t>â</w:t>
            </w:r>
            <w:r w:rsidRPr="00957DE8">
              <w:rPr>
                <w:rFonts w:eastAsia="SimSun"/>
                <w:sz w:val="22"/>
                <w:szCs w:val="22"/>
                <w:lang w:val="nl-NL"/>
              </w:rPr>
              <w:t>n</w:t>
            </w:r>
            <w:r w:rsidRPr="00957DE8">
              <w:rPr>
                <w:rFonts w:eastAsia="SimSun"/>
                <w:spacing w:val="6"/>
                <w:sz w:val="22"/>
                <w:szCs w:val="22"/>
                <w:lang w:val="nl-NL"/>
              </w:rPr>
              <w:t xml:space="preserve"> </w:t>
            </w:r>
            <w:r w:rsidRPr="00957DE8">
              <w:rPr>
                <w:rFonts w:eastAsia="SimSun"/>
                <w:sz w:val="22"/>
                <w:szCs w:val="22"/>
                <w:lang w:val="nl-NL"/>
              </w:rPr>
              <w:t>h</w:t>
            </w:r>
            <w:r w:rsidRPr="00957DE8">
              <w:rPr>
                <w:rFonts w:eastAsia="SimSun"/>
                <w:spacing w:val="-1"/>
                <w:sz w:val="22"/>
                <w:szCs w:val="22"/>
                <w:lang w:val="nl-NL"/>
              </w:rPr>
              <w:t>o</w:t>
            </w:r>
            <w:r w:rsidRPr="00957DE8">
              <w:rPr>
                <w:rFonts w:eastAsia="SimSun"/>
                <w:sz w:val="22"/>
                <w:szCs w:val="22"/>
                <w:lang w:val="nl-NL"/>
              </w:rPr>
              <w:t>ạt</w:t>
            </w:r>
            <w:r w:rsidRPr="00957DE8">
              <w:rPr>
                <w:rFonts w:eastAsia="SimSun"/>
                <w:spacing w:val="4"/>
                <w:sz w:val="22"/>
                <w:szCs w:val="22"/>
                <w:lang w:val="nl-NL"/>
              </w:rPr>
              <w:t xml:space="preserve"> </w:t>
            </w:r>
            <w:r w:rsidRPr="00957DE8">
              <w:rPr>
                <w:rFonts w:eastAsia="SimSun"/>
                <w:sz w:val="22"/>
                <w:szCs w:val="22"/>
                <w:lang w:val="nl-NL"/>
              </w:rPr>
              <w:t>động</w:t>
            </w:r>
            <w:r w:rsidRPr="00957DE8">
              <w:rPr>
                <w:rFonts w:eastAsia="SimSun"/>
                <w:spacing w:val="5"/>
                <w:sz w:val="22"/>
                <w:szCs w:val="22"/>
                <w:lang w:val="nl-NL"/>
              </w:rPr>
              <w:t xml:space="preserve"> </w:t>
            </w:r>
            <w:r w:rsidRPr="00957DE8">
              <w:rPr>
                <w:rFonts w:eastAsia="SimSun"/>
                <w:sz w:val="22"/>
                <w:szCs w:val="22"/>
                <w:lang w:val="nl-NL"/>
              </w:rPr>
              <w:t>k</w:t>
            </w:r>
            <w:r w:rsidRPr="00957DE8">
              <w:rPr>
                <w:rFonts w:eastAsia="SimSun"/>
                <w:spacing w:val="-1"/>
                <w:sz w:val="22"/>
                <w:szCs w:val="22"/>
                <w:lang w:val="nl-NL"/>
              </w:rPr>
              <w:t>h</w:t>
            </w:r>
            <w:r w:rsidRPr="00957DE8">
              <w:rPr>
                <w:rFonts w:eastAsia="SimSun"/>
                <w:sz w:val="22"/>
                <w:szCs w:val="22"/>
                <w:lang w:val="nl-NL"/>
              </w:rPr>
              <w:t>oá</w:t>
            </w:r>
            <w:r w:rsidRPr="00957DE8">
              <w:rPr>
                <w:rFonts w:eastAsia="SimSun"/>
                <w:spacing w:val="-1"/>
                <w:sz w:val="22"/>
                <w:szCs w:val="22"/>
                <w:lang w:val="nl-NL"/>
              </w:rPr>
              <w:t>n</w:t>
            </w:r>
            <w:r w:rsidRPr="00957DE8">
              <w:rPr>
                <w:rFonts w:eastAsia="SimSun"/>
                <w:sz w:val="22"/>
                <w:szCs w:val="22"/>
                <w:lang w:val="nl-NL"/>
              </w:rPr>
              <w:t>g</w:t>
            </w:r>
            <w:r w:rsidRPr="00957DE8">
              <w:rPr>
                <w:rFonts w:eastAsia="SimSun"/>
                <w:spacing w:val="5"/>
                <w:sz w:val="22"/>
                <w:szCs w:val="22"/>
                <w:lang w:val="nl-NL"/>
              </w:rPr>
              <w:t xml:space="preserve"> </w:t>
            </w:r>
            <w:r w:rsidRPr="00957DE8">
              <w:rPr>
                <w:rFonts w:eastAsia="SimSun"/>
                <w:spacing w:val="1"/>
                <w:sz w:val="22"/>
                <w:szCs w:val="22"/>
                <w:lang w:val="nl-NL"/>
              </w:rPr>
              <w:t>s</w:t>
            </w:r>
            <w:r w:rsidRPr="00957DE8">
              <w:rPr>
                <w:rFonts w:eastAsia="SimSun"/>
                <w:sz w:val="22"/>
                <w:szCs w:val="22"/>
                <w:lang w:val="nl-NL"/>
              </w:rPr>
              <w:t>ản</w:t>
            </w:r>
            <w:r w:rsidRPr="00957DE8">
              <w:rPr>
                <w:rFonts w:eastAsia="SimSun"/>
                <w:spacing w:val="5"/>
                <w:sz w:val="22"/>
                <w:szCs w:val="22"/>
                <w:lang w:val="nl-NL"/>
              </w:rPr>
              <w:t xml:space="preserve"> </w:t>
            </w:r>
            <w:r w:rsidRPr="00957DE8">
              <w:rPr>
                <w:rFonts w:eastAsia="SimSun"/>
                <w:sz w:val="22"/>
                <w:szCs w:val="22"/>
                <w:lang w:val="nl-NL"/>
              </w:rPr>
              <w:t>đ</w:t>
            </w:r>
            <w:r w:rsidRPr="00957DE8">
              <w:rPr>
                <w:rFonts w:eastAsia="SimSun"/>
                <w:spacing w:val="-1"/>
                <w:sz w:val="22"/>
                <w:szCs w:val="22"/>
                <w:lang w:val="nl-NL"/>
              </w:rPr>
              <w:t>ư</w:t>
            </w:r>
            <w:r w:rsidRPr="00957DE8">
              <w:rPr>
                <w:rFonts w:eastAsia="SimSun"/>
                <w:sz w:val="22"/>
                <w:szCs w:val="22"/>
                <w:lang w:val="nl-NL"/>
              </w:rPr>
              <w:t>ợc</w:t>
            </w:r>
            <w:r w:rsidRPr="00957DE8">
              <w:rPr>
                <w:rFonts w:eastAsia="SimSun"/>
                <w:spacing w:val="6"/>
                <w:sz w:val="22"/>
                <w:szCs w:val="22"/>
                <w:lang w:val="nl-NL"/>
              </w:rPr>
              <w:t xml:space="preserve"> khai thác, </w:t>
            </w:r>
            <w:r w:rsidRPr="00957DE8">
              <w:rPr>
                <w:rFonts w:eastAsia="SimSun"/>
                <w:spacing w:val="-1"/>
                <w:sz w:val="22"/>
                <w:szCs w:val="22"/>
                <w:lang w:val="nl-NL"/>
              </w:rPr>
              <w:t>s</w:t>
            </w:r>
            <w:r w:rsidRPr="00957DE8">
              <w:rPr>
                <w:rFonts w:eastAsia="SimSun"/>
                <w:sz w:val="22"/>
                <w:szCs w:val="22"/>
                <w:lang w:val="nl-NL"/>
              </w:rPr>
              <w:t>ử</w:t>
            </w:r>
            <w:r w:rsidRPr="00957DE8">
              <w:rPr>
                <w:rFonts w:eastAsia="SimSun"/>
                <w:spacing w:val="5"/>
                <w:sz w:val="22"/>
                <w:szCs w:val="22"/>
                <w:lang w:val="nl-NL"/>
              </w:rPr>
              <w:t xml:space="preserve"> </w:t>
            </w:r>
            <w:r w:rsidRPr="00957DE8">
              <w:rPr>
                <w:rFonts w:eastAsia="SimSun"/>
                <w:sz w:val="22"/>
                <w:szCs w:val="22"/>
                <w:lang w:val="nl-NL"/>
              </w:rPr>
              <w:t>dụng</w:t>
            </w:r>
            <w:r w:rsidRPr="00957DE8">
              <w:rPr>
                <w:rFonts w:eastAsia="SimSun"/>
                <w:spacing w:val="5"/>
                <w:sz w:val="22"/>
                <w:szCs w:val="22"/>
                <w:lang w:val="nl-NL"/>
              </w:rPr>
              <w:t xml:space="preserve"> </w:t>
            </w:r>
            <w:r w:rsidRPr="00957DE8">
              <w:rPr>
                <w:rFonts w:eastAsia="SimSun"/>
                <w:sz w:val="22"/>
                <w:szCs w:val="22"/>
                <w:lang w:val="nl-NL"/>
              </w:rPr>
              <w:t>n</w:t>
            </w:r>
            <w:r w:rsidRPr="00957DE8">
              <w:rPr>
                <w:rFonts w:eastAsia="SimSun"/>
                <w:spacing w:val="-1"/>
                <w:sz w:val="22"/>
                <w:szCs w:val="22"/>
                <w:lang w:val="nl-NL"/>
              </w:rPr>
              <w:t>ư</w:t>
            </w:r>
            <w:r w:rsidRPr="00957DE8">
              <w:rPr>
                <w:rFonts w:eastAsia="SimSun"/>
                <w:spacing w:val="1"/>
                <w:sz w:val="22"/>
                <w:szCs w:val="22"/>
                <w:lang w:val="nl-NL"/>
              </w:rPr>
              <w:t>ớ</w:t>
            </w:r>
            <w:r w:rsidRPr="00957DE8">
              <w:rPr>
                <w:rFonts w:eastAsia="SimSun"/>
                <w:sz w:val="22"/>
                <w:szCs w:val="22"/>
                <w:lang w:val="nl-NL"/>
              </w:rPr>
              <w:t>c</w:t>
            </w:r>
            <w:r w:rsidRPr="00957DE8">
              <w:rPr>
                <w:rFonts w:eastAsia="SimSun"/>
                <w:spacing w:val="6"/>
                <w:sz w:val="22"/>
                <w:szCs w:val="22"/>
                <w:lang w:val="nl-NL"/>
              </w:rPr>
              <w:t xml:space="preserve"> </w:t>
            </w:r>
            <w:r w:rsidRPr="00957DE8">
              <w:rPr>
                <w:rFonts w:eastAsia="SimSun"/>
                <w:sz w:val="22"/>
                <w:szCs w:val="22"/>
                <w:lang w:val="nl-NL"/>
              </w:rPr>
              <w:t>và có trách nhiệm bảo vệ tài nguyên nước t</w:t>
            </w:r>
            <w:r w:rsidRPr="00957DE8">
              <w:rPr>
                <w:rFonts w:eastAsia="SimSun"/>
                <w:spacing w:val="-1"/>
                <w:sz w:val="22"/>
                <w:szCs w:val="22"/>
                <w:lang w:val="nl-NL"/>
              </w:rPr>
              <w:t>h</w:t>
            </w:r>
            <w:r w:rsidRPr="00957DE8">
              <w:rPr>
                <w:rFonts w:eastAsia="SimSun"/>
                <w:sz w:val="22"/>
                <w:szCs w:val="22"/>
                <w:lang w:val="nl-NL"/>
              </w:rPr>
              <w:t>eo</w:t>
            </w:r>
            <w:r w:rsidRPr="00957DE8">
              <w:rPr>
                <w:rFonts w:eastAsia="SimSun"/>
                <w:spacing w:val="6"/>
                <w:sz w:val="22"/>
                <w:szCs w:val="22"/>
                <w:lang w:val="nl-NL"/>
              </w:rPr>
              <w:t xml:space="preserve"> </w:t>
            </w:r>
            <w:r w:rsidRPr="00957DE8">
              <w:rPr>
                <w:rFonts w:eastAsia="SimSun"/>
                <w:sz w:val="22"/>
                <w:szCs w:val="22"/>
                <w:lang w:val="nl-NL"/>
              </w:rPr>
              <w:t>quy</w:t>
            </w:r>
            <w:r w:rsidRPr="00957DE8">
              <w:rPr>
                <w:rFonts w:eastAsia="SimSun"/>
                <w:spacing w:val="6"/>
                <w:sz w:val="22"/>
                <w:szCs w:val="22"/>
                <w:lang w:val="nl-NL"/>
              </w:rPr>
              <w:t xml:space="preserve"> </w:t>
            </w:r>
            <w:r w:rsidRPr="00957DE8">
              <w:rPr>
                <w:rFonts w:eastAsia="SimSun"/>
                <w:sz w:val="22"/>
                <w:szCs w:val="22"/>
                <w:lang w:val="nl-NL"/>
              </w:rPr>
              <w:t>đ</w:t>
            </w:r>
            <w:r w:rsidRPr="00957DE8">
              <w:rPr>
                <w:rFonts w:eastAsia="SimSun"/>
                <w:spacing w:val="-1"/>
                <w:sz w:val="22"/>
                <w:szCs w:val="22"/>
                <w:lang w:val="nl-NL"/>
              </w:rPr>
              <w:t>ị</w:t>
            </w:r>
            <w:r w:rsidRPr="00957DE8">
              <w:rPr>
                <w:rFonts w:eastAsia="SimSun"/>
                <w:sz w:val="22"/>
                <w:szCs w:val="22"/>
                <w:lang w:val="nl-NL"/>
              </w:rPr>
              <w:t>nh</w:t>
            </w:r>
            <w:r w:rsidRPr="00957DE8">
              <w:rPr>
                <w:rFonts w:eastAsia="SimSun"/>
                <w:spacing w:val="5"/>
                <w:sz w:val="22"/>
                <w:szCs w:val="22"/>
                <w:lang w:val="nl-NL"/>
              </w:rPr>
              <w:t xml:space="preserve"> </w:t>
            </w:r>
            <w:r w:rsidRPr="00957DE8">
              <w:rPr>
                <w:rFonts w:eastAsia="SimSun"/>
                <w:spacing w:val="-1"/>
                <w:sz w:val="22"/>
                <w:szCs w:val="22"/>
                <w:lang w:val="nl-NL"/>
              </w:rPr>
              <w:t>c</w:t>
            </w:r>
            <w:r w:rsidRPr="00957DE8">
              <w:rPr>
                <w:rFonts w:eastAsia="SimSun"/>
                <w:sz w:val="22"/>
                <w:szCs w:val="22"/>
                <w:lang w:val="nl-NL"/>
              </w:rPr>
              <w:t>ủa</w:t>
            </w:r>
            <w:r w:rsidRPr="00957DE8">
              <w:rPr>
                <w:rFonts w:eastAsia="SimSun"/>
                <w:spacing w:val="6"/>
                <w:sz w:val="22"/>
                <w:szCs w:val="22"/>
                <w:lang w:val="nl-NL"/>
              </w:rPr>
              <w:t xml:space="preserve"> </w:t>
            </w:r>
            <w:r w:rsidRPr="00957DE8">
              <w:rPr>
                <w:rFonts w:eastAsia="SimSun"/>
                <w:sz w:val="22"/>
                <w:szCs w:val="22"/>
                <w:lang w:val="nl-NL"/>
              </w:rPr>
              <w:t>p</w:t>
            </w:r>
            <w:r w:rsidRPr="00957DE8">
              <w:rPr>
                <w:rFonts w:eastAsia="SimSun"/>
                <w:spacing w:val="-1"/>
                <w:sz w:val="22"/>
                <w:szCs w:val="22"/>
                <w:lang w:val="nl-NL"/>
              </w:rPr>
              <w:t>h</w:t>
            </w:r>
            <w:r w:rsidRPr="00957DE8">
              <w:rPr>
                <w:rFonts w:eastAsia="SimSun"/>
                <w:sz w:val="22"/>
                <w:szCs w:val="22"/>
                <w:lang w:val="nl-NL"/>
              </w:rPr>
              <w:t>áp</w:t>
            </w:r>
            <w:r w:rsidRPr="00957DE8">
              <w:rPr>
                <w:rFonts w:eastAsia="SimSun"/>
                <w:spacing w:val="6"/>
                <w:sz w:val="22"/>
                <w:szCs w:val="22"/>
                <w:lang w:val="nl-NL"/>
              </w:rPr>
              <w:t xml:space="preserve"> </w:t>
            </w:r>
            <w:r w:rsidRPr="00957DE8">
              <w:rPr>
                <w:rFonts w:eastAsia="SimSun"/>
                <w:sz w:val="22"/>
                <w:szCs w:val="22"/>
                <w:lang w:val="nl-NL"/>
              </w:rPr>
              <w:t>l</w:t>
            </w:r>
            <w:r w:rsidRPr="00957DE8">
              <w:rPr>
                <w:rFonts w:eastAsia="SimSun"/>
                <w:spacing w:val="-1"/>
                <w:sz w:val="22"/>
                <w:szCs w:val="22"/>
                <w:lang w:val="nl-NL"/>
              </w:rPr>
              <w:t>u</w:t>
            </w:r>
            <w:r w:rsidRPr="00957DE8">
              <w:rPr>
                <w:rFonts w:eastAsia="SimSun"/>
                <w:sz w:val="22"/>
                <w:szCs w:val="22"/>
                <w:lang w:val="nl-NL"/>
              </w:rPr>
              <w:t xml:space="preserve">ật </w:t>
            </w:r>
            <w:r w:rsidRPr="00957DE8">
              <w:rPr>
                <w:rFonts w:eastAsia="SimSun"/>
                <w:spacing w:val="-1"/>
                <w:sz w:val="22"/>
                <w:szCs w:val="22"/>
                <w:lang w:val="nl-NL"/>
              </w:rPr>
              <w:t>v</w:t>
            </w:r>
            <w:r w:rsidRPr="00957DE8">
              <w:rPr>
                <w:rFonts w:eastAsia="SimSun"/>
                <w:sz w:val="22"/>
                <w:szCs w:val="22"/>
                <w:lang w:val="nl-NL"/>
              </w:rPr>
              <w:t>ề tài nguyên</w:t>
            </w:r>
            <w:r w:rsidRPr="00957DE8">
              <w:rPr>
                <w:rFonts w:eastAsia="SimSun"/>
                <w:spacing w:val="-1"/>
                <w:sz w:val="22"/>
                <w:szCs w:val="22"/>
                <w:lang w:val="nl-NL"/>
              </w:rPr>
              <w:t xml:space="preserve"> </w:t>
            </w:r>
            <w:r w:rsidRPr="00957DE8">
              <w:rPr>
                <w:rFonts w:eastAsia="SimSun"/>
                <w:spacing w:val="1"/>
                <w:sz w:val="22"/>
                <w:szCs w:val="22"/>
                <w:lang w:val="nl-NL"/>
              </w:rPr>
              <w:t>n</w:t>
            </w:r>
            <w:r w:rsidRPr="00957DE8">
              <w:rPr>
                <w:rFonts w:eastAsia="SimSun"/>
                <w:sz w:val="22"/>
                <w:szCs w:val="22"/>
                <w:lang w:val="nl-NL"/>
              </w:rPr>
              <w:t>ướ</w:t>
            </w:r>
            <w:r w:rsidRPr="00957DE8">
              <w:rPr>
                <w:rFonts w:eastAsia="SimSun"/>
                <w:spacing w:val="1"/>
                <w:sz w:val="22"/>
                <w:szCs w:val="22"/>
                <w:lang w:val="nl-NL"/>
              </w:rPr>
              <w:t xml:space="preserve">c; bảo đảm </w:t>
            </w:r>
            <w:r w:rsidRPr="00957DE8">
              <w:rPr>
                <w:rFonts w:eastAsia="SimSun"/>
                <w:sz w:val="22"/>
                <w:szCs w:val="22"/>
                <w:lang w:val="nl-NL"/>
              </w:rPr>
              <w:t xml:space="preserve">sử dụng nước tiết kiệm, hiệu quả và có các biện pháp bảo đảm đời sống dân cư, tránh xung đột với các hoạt động khác trong việc khai thác, sử dụng tài nguyên nước. </w:t>
            </w:r>
          </w:p>
          <w:p w14:paraId="6068DE56"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4"/>
                <w:sz w:val="22"/>
                <w:szCs w:val="22"/>
                <w:lang w:val="nl-NL"/>
              </w:rPr>
              <w:t>2. Việc xả nước thải trong hoạt động khoáng sản phải thực hiện theo quy định</w:t>
            </w:r>
            <w:r w:rsidRPr="00957DE8">
              <w:rPr>
                <w:rFonts w:eastAsia="SimSun"/>
                <w:sz w:val="22"/>
                <w:szCs w:val="22"/>
                <w:lang w:val="nl-NL"/>
              </w:rPr>
              <w:t xml:space="preserve"> của pháp luật về bảo vệ môi trường và quy định khác của pháp luật có liên quan. </w:t>
            </w:r>
          </w:p>
        </w:tc>
        <w:tc>
          <w:tcPr>
            <w:tcW w:w="4852" w:type="dxa"/>
          </w:tcPr>
          <w:p w14:paraId="3226625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05972F99" w14:textId="0C514491"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292D43C1" w14:textId="77777777" w:rsidTr="00072F0C">
        <w:tc>
          <w:tcPr>
            <w:tcW w:w="5650" w:type="dxa"/>
          </w:tcPr>
          <w:p w14:paraId="53A970FB"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nl-NL"/>
              </w:rPr>
            </w:pPr>
            <w:r w:rsidRPr="00957DE8">
              <w:rPr>
                <w:rFonts w:eastAsia="SimSun"/>
                <w:b/>
                <w:bCs/>
                <w:spacing w:val="6"/>
                <w:kern w:val="32"/>
                <w:sz w:val="22"/>
                <w:szCs w:val="22"/>
                <w:lang w:val="nl-NL"/>
              </w:rPr>
              <w:t>Chương VI</w:t>
            </w:r>
            <w:r w:rsidRPr="00072F0C">
              <w:rPr>
                <w:b/>
                <w:bCs/>
                <w:spacing w:val="6"/>
                <w:kern w:val="32"/>
                <w:sz w:val="22"/>
                <w:szCs w:val="22"/>
                <w:lang w:val="vi-VN"/>
              </w:rPr>
              <w:t xml:space="preserve">. </w:t>
            </w:r>
            <w:r w:rsidRPr="00957DE8">
              <w:rPr>
                <w:rFonts w:eastAsia="SimSun"/>
                <w:b/>
                <w:bCs/>
                <w:spacing w:val="6"/>
                <w:kern w:val="32"/>
                <w:sz w:val="22"/>
                <w:szCs w:val="22"/>
                <w:lang w:val="nl-NL"/>
              </w:rPr>
              <w:t>HOẠT ĐỘNG KHOÁNG SẢN, THU HỒI KHOÁNG SẢN, CHẾ BIẾN KHOÁNG SẢN</w:t>
            </w:r>
          </w:p>
        </w:tc>
        <w:tc>
          <w:tcPr>
            <w:tcW w:w="4852" w:type="dxa"/>
          </w:tcPr>
          <w:p w14:paraId="26603C27"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nl-NL"/>
              </w:rPr>
            </w:pPr>
          </w:p>
        </w:tc>
        <w:tc>
          <w:tcPr>
            <w:tcW w:w="4852" w:type="dxa"/>
          </w:tcPr>
          <w:p w14:paraId="54F07E61"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0"/>
              <w:rPr>
                <w:rFonts w:eastAsia="SimSun"/>
                <w:bCs/>
                <w:spacing w:val="6"/>
                <w:kern w:val="32"/>
                <w:sz w:val="22"/>
                <w:szCs w:val="22"/>
                <w:lang w:val="nl-NL"/>
              </w:rPr>
            </w:pPr>
          </w:p>
        </w:tc>
      </w:tr>
      <w:tr w:rsidR="001208FB" w:rsidRPr="00072F0C" w14:paraId="2DE56364" w14:textId="77777777" w:rsidTr="00072F0C">
        <w:tc>
          <w:tcPr>
            <w:tcW w:w="5650" w:type="dxa"/>
          </w:tcPr>
          <w:p w14:paraId="488D07E6"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nl-NL"/>
              </w:rPr>
            </w:pPr>
            <w:r w:rsidRPr="00957DE8">
              <w:rPr>
                <w:rFonts w:eastAsia="SimSun"/>
                <w:b/>
                <w:bCs/>
                <w:spacing w:val="6"/>
                <w:kern w:val="32"/>
                <w:sz w:val="22"/>
                <w:szCs w:val="22"/>
                <w:lang w:val="nl-NL"/>
              </w:rPr>
              <w:t>Mục 1</w:t>
            </w:r>
            <w:r w:rsidRPr="00072F0C">
              <w:rPr>
                <w:b/>
                <w:bCs/>
                <w:spacing w:val="6"/>
                <w:kern w:val="32"/>
                <w:sz w:val="22"/>
                <w:szCs w:val="22"/>
                <w:lang w:val="vi-VN"/>
              </w:rPr>
              <w:t xml:space="preserve">. </w:t>
            </w:r>
            <w:r w:rsidRPr="00957DE8">
              <w:rPr>
                <w:rFonts w:eastAsia="SimSun"/>
                <w:b/>
                <w:bCs/>
                <w:spacing w:val="6"/>
                <w:kern w:val="32"/>
                <w:sz w:val="22"/>
                <w:szCs w:val="22"/>
                <w:lang w:val="nl-NL"/>
              </w:rPr>
              <w:t>THĂM DÒ KHOÁNG SẢN NHÓM I, NHÓM II, NHÓM III</w:t>
            </w:r>
          </w:p>
        </w:tc>
        <w:tc>
          <w:tcPr>
            <w:tcW w:w="4852" w:type="dxa"/>
          </w:tcPr>
          <w:p w14:paraId="6574D2A7"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nl-NL"/>
              </w:rPr>
            </w:pPr>
          </w:p>
        </w:tc>
        <w:tc>
          <w:tcPr>
            <w:tcW w:w="4852" w:type="dxa"/>
          </w:tcPr>
          <w:p w14:paraId="4DC2312D"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0"/>
              <w:rPr>
                <w:rFonts w:eastAsia="SimSun"/>
                <w:bCs/>
                <w:spacing w:val="6"/>
                <w:kern w:val="32"/>
                <w:sz w:val="22"/>
                <w:szCs w:val="22"/>
                <w:lang w:val="nl-NL"/>
              </w:rPr>
            </w:pPr>
          </w:p>
        </w:tc>
      </w:tr>
      <w:tr w:rsidR="001208FB" w:rsidRPr="00072F0C" w14:paraId="5FB1ECAF" w14:textId="77777777" w:rsidTr="00072F0C">
        <w:tc>
          <w:tcPr>
            <w:tcW w:w="5650" w:type="dxa"/>
          </w:tcPr>
          <w:p w14:paraId="5422B736"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37. Tổ chức, cá nhân thăm dò khoáng sản</w:t>
            </w:r>
          </w:p>
          <w:p w14:paraId="52DB822F"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1. Tổ</w:t>
            </w:r>
            <w:r w:rsidRPr="00957DE8">
              <w:rPr>
                <w:rFonts w:eastAsia="SimSun"/>
                <w:spacing w:val="25"/>
                <w:sz w:val="22"/>
                <w:szCs w:val="22"/>
                <w:lang w:val="nl-NL"/>
              </w:rPr>
              <w:t xml:space="preserve"> </w:t>
            </w:r>
            <w:r w:rsidRPr="00957DE8">
              <w:rPr>
                <w:rFonts w:eastAsia="SimSun"/>
                <w:spacing w:val="-1"/>
                <w:sz w:val="22"/>
                <w:szCs w:val="22"/>
                <w:lang w:val="nl-NL"/>
              </w:rPr>
              <w:t>c</w:t>
            </w:r>
            <w:r w:rsidRPr="00957DE8">
              <w:rPr>
                <w:rFonts w:eastAsia="SimSun"/>
                <w:sz w:val="22"/>
                <w:szCs w:val="22"/>
                <w:lang w:val="nl-NL"/>
              </w:rPr>
              <w:t>h</w:t>
            </w:r>
            <w:r w:rsidRPr="00957DE8">
              <w:rPr>
                <w:rFonts w:eastAsia="SimSun"/>
                <w:spacing w:val="-1"/>
                <w:sz w:val="22"/>
                <w:szCs w:val="22"/>
                <w:lang w:val="nl-NL"/>
              </w:rPr>
              <w:t>ứ</w:t>
            </w:r>
            <w:r w:rsidRPr="00957DE8">
              <w:rPr>
                <w:rFonts w:eastAsia="SimSun"/>
                <w:sz w:val="22"/>
                <w:szCs w:val="22"/>
                <w:lang w:val="nl-NL"/>
              </w:rPr>
              <w:t>c</w:t>
            </w:r>
            <w:r w:rsidRPr="00957DE8">
              <w:rPr>
                <w:rFonts w:eastAsia="SimSun"/>
                <w:spacing w:val="24"/>
                <w:sz w:val="22"/>
                <w:szCs w:val="22"/>
                <w:lang w:val="nl-NL"/>
              </w:rPr>
              <w:t xml:space="preserve"> </w:t>
            </w:r>
            <w:r w:rsidRPr="00957DE8">
              <w:rPr>
                <w:rFonts w:eastAsia="SimSun"/>
                <w:sz w:val="22"/>
                <w:szCs w:val="22"/>
                <w:lang w:val="nl-NL"/>
              </w:rPr>
              <w:t>đă</w:t>
            </w:r>
            <w:r w:rsidRPr="00957DE8">
              <w:rPr>
                <w:rFonts w:eastAsia="SimSun"/>
                <w:spacing w:val="-1"/>
                <w:sz w:val="22"/>
                <w:szCs w:val="22"/>
                <w:lang w:val="nl-NL"/>
              </w:rPr>
              <w:t>n</w:t>
            </w:r>
            <w:r w:rsidRPr="00957DE8">
              <w:rPr>
                <w:rFonts w:eastAsia="SimSun"/>
                <w:sz w:val="22"/>
                <w:szCs w:val="22"/>
                <w:lang w:val="nl-NL"/>
              </w:rPr>
              <w:t>g</w:t>
            </w:r>
            <w:r w:rsidRPr="00957DE8">
              <w:rPr>
                <w:rFonts w:eastAsia="SimSun"/>
                <w:spacing w:val="25"/>
                <w:sz w:val="22"/>
                <w:szCs w:val="22"/>
                <w:lang w:val="nl-NL"/>
              </w:rPr>
              <w:t xml:space="preserve"> </w:t>
            </w:r>
            <w:r w:rsidRPr="00957DE8">
              <w:rPr>
                <w:rFonts w:eastAsia="SimSun"/>
                <w:sz w:val="22"/>
                <w:szCs w:val="22"/>
                <w:lang w:val="nl-NL"/>
              </w:rPr>
              <w:t>ký</w:t>
            </w:r>
            <w:r w:rsidRPr="00957DE8">
              <w:rPr>
                <w:rFonts w:eastAsia="SimSun"/>
                <w:spacing w:val="24"/>
                <w:sz w:val="22"/>
                <w:szCs w:val="22"/>
                <w:lang w:val="nl-NL"/>
              </w:rPr>
              <w:t xml:space="preserve"> </w:t>
            </w:r>
            <w:r w:rsidRPr="00957DE8">
              <w:rPr>
                <w:rFonts w:eastAsia="SimSun"/>
                <w:sz w:val="22"/>
                <w:szCs w:val="22"/>
                <w:lang w:val="nl-NL"/>
              </w:rPr>
              <w:t>kinh</w:t>
            </w:r>
            <w:r w:rsidRPr="00957DE8">
              <w:rPr>
                <w:rFonts w:eastAsia="SimSun"/>
                <w:spacing w:val="24"/>
                <w:sz w:val="22"/>
                <w:szCs w:val="22"/>
                <w:lang w:val="nl-NL"/>
              </w:rPr>
              <w:t xml:space="preserve"> </w:t>
            </w:r>
            <w:r w:rsidRPr="00957DE8">
              <w:rPr>
                <w:rFonts w:eastAsia="SimSun"/>
                <w:sz w:val="22"/>
                <w:szCs w:val="22"/>
                <w:lang w:val="nl-NL"/>
              </w:rPr>
              <w:t>d</w:t>
            </w:r>
            <w:r w:rsidRPr="00957DE8">
              <w:rPr>
                <w:rFonts w:eastAsia="SimSun"/>
                <w:spacing w:val="-1"/>
                <w:sz w:val="22"/>
                <w:szCs w:val="22"/>
                <w:lang w:val="nl-NL"/>
              </w:rPr>
              <w:t>o</w:t>
            </w:r>
            <w:r w:rsidRPr="00957DE8">
              <w:rPr>
                <w:rFonts w:eastAsia="SimSun"/>
                <w:sz w:val="22"/>
                <w:szCs w:val="22"/>
                <w:lang w:val="nl-NL"/>
              </w:rPr>
              <w:t>anh</w:t>
            </w:r>
            <w:r w:rsidRPr="00957DE8">
              <w:rPr>
                <w:rFonts w:eastAsia="SimSun"/>
                <w:spacing w:val="25"/>
                <w:sz w:val="22"/>
                <w:szCs w:val="22"/>
                <w:lang w:val="nl-NL"/>
              </w:rPr>
              <w:t xml:space="preserve"> </w:t>
            </w:r>
            <w:r w:rsidRPr="00957DE8">
              <w:rPr>
                <w:rFonts w:eastAsia="SimSun"/>
                <w:spacing w:val="-1"/>
                <w:sz w:val="22"/>
                <w:szCs w:val="22"/>
                <w:lang w:val="nl-NL"/>
              </w:rPr>
              <w:t>n</w:t>
            </w:r>
            <w:r w:rsidRPr="00957DE8">
              <w:rPr>
                <w:rFonts w:eastAsia="SimSun"/>
                <w:sz w:val="22"/>
                <w:szCs w:val="22"/>
                <w:lang w:val="nl-NL"/>
              </w:rPr>
              <w:t>gà</w:t>
            </w:r>
            <w:r w:rsidRPr="00957DE8">
              <w:rPr>
                <w:rFonts w:eastAsia="SimSun"/>
                <w:spacing w:val="-1"/>
                <w:sz w:val="22"/>
                <w:szCs w:val="22"/>
                <w:lang w:val="nl-NL"/>
              </w:rPr>
              <w:t>n</w:t>
            </w:r>
            <w:r w:rsidRPr="00957DE8">
              <w:rPr>
                <w:rFonts w:eastAsia="SimSun"/>
                <w:sz w:val="22"/>
                <w:szCs w:val="22"/>
                <w:lang w:val="nl-NL"/>
              </w:rPr>
              <w:t>h,</w:t>
            </w:r>
            <w:r w:rsidRPr="00957DE8">
              <w:rPr>
                <w:rFonts w:eastAsia="SimSun"/>
                <w:spacing w:val="25"/>
                <w:sz w:val="22"/>
                <w:szCs w:val="22"/>
                <w:lang w:val="nl-NL"/>
              </w:rPr>
              <w:t xml:space="preserve"> </w:t>
            </w:r>
            <w:r w:rsidRPr="00957DE8">
              <w:rPr>
                <w:rFonts w:eastAsia="SimSun"/>
                <w:spacing w:val="-1"/>
                <w:sz w:val="22"/>
                <w:szCs w:val="22"/>
                <w:lang w:val="nl-NL"/>
              </w:rPr>
              <w:t>n</w:t>
            </w:r>
            <w:r w:rsidRPr="00957DE8">
              <w:rPr>
                <w:rFonts w:eastAsia="SimSun"/>
                <w:sz w:val="22"/>
                <w:szCs w:val="22"/>
                <w:lang w:val="nl-NL"/>
              </w:rPr>
              <w:t>g</w:t>
            </w:r>
            <w:r w:rsidRPr="00957DE8">
              <w:rPr>
                <w:rFonts w:eastAsia="SimSun"/>
                <w:spacing w:val="1"/>
                <w:sz w:val="22"/>
                <w:szCs w:val="22"/>
                <w:lang w:val="nl-NL"/>
              </w:rPr>
              <w:t>h</w:t>
            </w:r>
            <w:r w:rsidRPr="00957DE8">
              <w:rPr>
                <w:rFonts w:eastAsia="SimSun"/>
                <w:sz w:val="22"/>
                <w:szCs w:val="22"/>
                <w:lang w:val="nl-NL"/>
              </w:rPr>
              <w:t>ề</w:t>
            </w:r>
            <w:r w:rsidRPr="00957DE8">
              <w:rPr>
                <w:rFonts w:eastAsia="SimSun"/>
                <w:spacing w:val="25"/>
                <w:sz w:val="22"/>
                <w:szCs w:val="22"/>
                <w:lang w:val="nl-NL"/>
              </w:rPr>
              <w:t xml:space="preserve"> </w:t>
            </w:r>
            <w:r w:rsidRPr="00957DE8">
              <w:rPr>
                <w:rFonts w:eastAsia="SimSun"/>
                <w:sz w:val="22"/>
                <w:szCs w:val="22"/>
                <w:lang w:val="nl-NL"/>
              </w:rPr>
              <w:t>thuộc</w:t>
            </w:r>
            <w:r w:rsidRPr="00957DE8">
              <w:rPr>
                <w:rFonts w:eastAsia="SimSun"/>
                <w:spacing w:val="25"/>
                <w:sz w:val="22"/>
                <w:szCs w:val="22"/>
                <w:lang w:val="nl-NL"/>
              </w:rPr>
              <w:t xml:space="preserve"> </w:t>
            </w:r>
            <w:r w:rsidRPr="00957DE8">
              <w:rPr>
                <w:rFonts w:eastAsia="SimSun"/>
                <w:sz w:val="22"/>
                <w:szCs w:val="22"/>
                <w:lang w:val="nl-NL"/>
              </w:rPr>
              <w:t>lĩnh vực hoạt động khoáng sản</w:t>
            </w:r>
            <w:r w:rsidRPr="00957DE8">
              <w:rPr>
                <w:rFonts w:eastAsia="SimSun"/>
                <w:spacing w:val="24"/>
                <w:sz w:val="22"/>
                <w:szCs w:val="22"/>
                <w:lang w:val="nl-NL"/>
              </w:rPr>
              <w:t xml:space="preserve"> </w:t>
            </w:r>
            <w:r w:rsidRPr="00957DE8">
              <w:rPr>
                <w:rFonts w:eastAsia="SimSun"/>
                <w:sz w:val="22"/>
                <w:szCs w:val="22"/>
                <w:lang w:val="nl-NL"/>
              </w:rPr>
              <w:t>được xem xét cấp giấy phép</w:t>
            </w:r>
            <w:r w:rsidRPr="00957DE8">
              <w:rPr>
                <w:rFonts w:eastAsia="SimSun"/>
                <w:spacing w:val="26"/>
                <w:sz w:val="22"/>
                <w:szCs w:val="22"/>
                <w:lang w:val="nl-NL"/>
              </w:rPr>
              <w:t xml:space="preserve"> </w:t>
            </w:r>
            <w:r w:rsidRPr="00957DE8">
              <w:rPr>
                <w:rFonts w:eastAsia="SimSun"/>
                <w:sz w:val="22"/>
                <w:szCs w:val="22"/>
                <w:lang w:val="nl-NL"/>
              </w:rPr>
              <w:t>t</w:t>
            </w:r>
            <w:r w:rsidRPr="00957DE8">
              <w:rPr>
                <w:rFonts w:eastAsia="SimSun"/>
                <w:spacing w:val="-1"/>
                <w:sz w:val="22"/>
                <w:szCs w:val="22"/>
                <w:lang w:val="nl-NL"/>
              </w:rPr>
              <w:t>h</w:t>
            </w:r>
            <w:r w:rsidRPr="00957DE8">
              <w:rPr>
                <w:rFonts w:eastAsia="SimSun"/>
                <w:sz w:val="22"/>
                <w:szCs w:val="22"/>
                <w:lang w:val="nl-NL"/>
              </w:rPr>
              <w:t>ăm</w:t>
            </w:r>
            <w:r w:rsidRPr="00957DE8">
              <w:rPr>
                <w:rFonts w:eastAsia="SimSun"/>
                <w:spacing w:val="25"/>
                <w:sz w:val="22"/>
                <w:szCs w:val="22"/>
                <w:lang w:val="nl-NL"/>
              </w:rPr>
              <w:t xml:space="preserve"> </w:t>
            </w:r>
            <w:r w:rsidRPr="00957DE8">
              <w:rPr>
                <w:rFonts w:eastAsia="SimSun"/>
                <w:sz w:val="22"/>
                <w:szCs w:val="22"/>
                <w:lang w:val="nl-NL"/>
              </w:rPr>
              <w:t>dò kh</w:t>
            </w:r>
            <w:r w:rsidRPr="00957DE8">
              <w:rPr>
                <w:rFonts w:eastAsia="SimSun"/>
                <w:spacing w:val="-1"/>
                <w:sz w:val="22"/>
                <w:szCs w:val="22"/>
                <w:lang w:val="nl-NL"/>
              </w:rPr>
              <w:t>o</w:t>
            </w:r>
            <w:r w:rsidRPr="00957DE8">
              <w:rPr>
                <w:rFonts w:eastAsia="SimSun"/>
                <w:sz w:val="22"/>
                <w:szCs w:val="22"/>
                <w:lang w:val="nl-NL"/>
              </w:rPr>
              <w:t>áng</w:t>
            </w:r>
            <w:r w:rsidRPr="00957DE8">
              <w:rPr>
                <w:rFonts w:eastAsia="SimSun"/>
                <w:spacing w:val="-1"/>
                <w:sz w:val="22"/>
                <w:szCs w:val="22"/>
                <w:lang w:val="nl-NL"/>
              </w:rPr>
              <w:t xml:space="preserve"> </w:t>
            </w:r>
            <w:r w:rsidRPr="00957DE8">
              <w:rPr>
                <w:rFonts w:eastAsia="SimSun"/>
                <w:spacing w:val="1"/>
                <w:sz w:val="22"/>
                <w:szCs w:val="22"/>
                <w:lang w:val="nl-NL"/>
              </w:rPr>
              <w:t>sản</w:t>
            </w:r>
            <w:r w:rsidRPr="00957DE8">
              <w:rPr>
                <w:rFonts w:eastAsia="SimSun"/>
                <w:sz w:val="22"/>
                <w:szCs w:val="22"/>
                <w:lang w:val="nl-NL"/>
              </w:rPr>
              <w:t xml:space="preserve"> bao gồm:</w:t>
            </w:r>
          </w:p>
          <w:p w14:paraId="4A1E30AC"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a) Doanh nghiệp được thành lập theo Luật Doanh nghiệp;</w:t>
            </w:r>
          </w:p>
          <w:p w14:paraId="033E0A09"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b) Hợp tác xã, liên hiệp hợp tác xã được thành lập theo Luật Hợp tác xã</w:t>
            </w:r>
            <w:r w:rsidRPr="00957DE8">
              <w:rPr>
                <w:rFonts w:eastAsia="SimSun"/>
                <w:iCs/>
                <w:sz w:val="22"/>
                <w:szCs w:val="22"/>
                <w:lang w:val="nl-NL"/>
              </w:rPr>
              <w:t xml:space="preserve">; </w:t>
            </w:r>
          </w:p>
          <w:p w14:paraId="7E139CAF" w14:textId="77777777" w:rsidR="001208FB" w:rsidRPr="00072F0C" w:rsidRDefault="001208FB" w:rsidP="00072F0C">
            <w:pPr>
              <w:widowControl w:val="0"/>
              <w:adjustRightInd w:val="0"/>
              <w:snapToGrid w:val="0"/>
              <w:spacing w:beforeLines="60" w:before="144"/>
              <w:rPr>
                <w:spacing w:val="4"/>
                <w:sz w:val="22"/>
                <w:szCs w:val="22"/>
                <w:lang w:val="nl-NL"/>
              </w:rPr>
            </w:pPr>
            <w:r w:rsidRPr="00957DE8">
              <w:rPr>
                <w:rFonts w:eastAsia="SimSun"/>
                <w:spacing w:val="4"/>
                <w:sz w:val="22"/>
                <w:szCs w:val="22"/>
                <w:lang w:val="nl-NL"/>
              </w:rPr>
              <w:t>c) Doanh nghiệp nước ngoài có văn phòng đại diện hoặc chi nhánh tại Việt Nam.</w:t>
            </w:r>
          </w:p>
          <w:p w14:paraId="516EE63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2. </w:t>
            </w:r>
            <w:r w:rsidRPr="00957DE8">
              <w:rPr>
                <w:rFonts w:eastAsia="SimSun"/>
                <w:sz w:val="22"/>
                <w:szCs w:val="22"/>
                <w:lang w:val="nl-NL"/>
              </w:rPr>
              <w:t>Cá nhân hoặc các thành viên hộ gia đình đăng ký thành lập h</w:t>
            </w:r>
            <w:r w:rsidRPr="00957DE8">
              <w:rPr>
                <w:rFonts w:eastAsia="SimSun"/>
                <w:sz w:val="22"/>
                <w:szCs w:val="22"/>
                <w:lang w:val="vi-VN"/>
              </w:rPr>
              <w:t xml:space="preserve">ộ kinh doanh </w:t>
            </w:r>
            <w:r w:rsidRPr="00957DE8">
              <w:rPr>
                <w:rFonts w:eastAsia="SimSun"/>
                <w:sz w:val="22"/>
                <w:szCs w:val="22"/>
                <w:lang w:val="nl-NL"/>
              </w:rPr>
              <w:t xml:space="preserve">có </w:t>
            </w:r>
            <w:r w:rsidRPr="00957DE8">
              <w:rPr>
                <w:rFonts w:eastAsia="SimSun"/>
                <w:sz w:val="22"/>
                <w:szCs w:val="22"/>
                <w:lang w:val="vi-VN"/>
              </w:rPr>
              <w:t>đăng ký kinh doanh</w:t>
            </w:r>
            <w:r w:rsidRPr="00957DE8">
              <w:rPr>
                <w:rFonts w:eastAsia="SimSun"/>
                <w:sz w:val="22"/>
                <w:szCs w:val="22"/>
                <w:lang w:val="nl-NL"/>
              </w:rPr>
              <w:t xml:space="preserve"> </w:t>
            </w:r>
            <w:r w:rsidRPr="00957DE8">
              <w:rPr>
                <w:rFonts w:eastAsia="SimSun"/>
                <w:bCs/>
                <w:sz w:val="22"/>
                <w:szCs w:val="22"/>
                <w:lang w:val="vi-VN"/>
              </w:rPr>
              <w:t>ngành</w:t>
            </w:r>
            <w:r w:rsidRPr="00957DE8">
              <w:rPr>
                <w:rFonts w:eastAsia="SimSun"/>
                <w:bCs/>
                <w:sz w:val="22"/>
                <w:szCs w:val="22"/>
                <w:lang w:val="nl-NL"/>
              </w:rPr>
              <w:t>,</w:t>
            </w:r>
            <w:r w:rsidRPr="00957DE8">
              <w:rPr>
                <w:rFonts w:eastAsia="SimSun"/>
                <w:bCs/>
                <w:sz w:val="22"/>
                <w:szCs w:val="22"/>
                <w:lang w:val="vi-VN"/>
              </w:rPr>
              <w:t xml:space="preserve"> nghề</w:t>
            </w:r>
            <w:r w:rsidRPr="00957DE8">
              <w:rPr>
                <w:rFonts w:eastAsia="SimSun"/>
                <w:bCs/>
                <w:sz w:val="22"/>
                <w:szCs w:val="22"/>
                <w:lang w:val="nl-NL"/>
              </w:rPr>
              <w:t xml:space="preserve"> </w:t>
            </w:r>
            <w:r w:rsidRPr="00957DE8">
              <w:rPr>
                <w:rFonts w:eastAsia="SimSun"/>
                <w:sz w:val="22"/>
                <w:szCs w:val="22"/>
                <w:lang w:val="nl-NL"/>
              </w:rPr>
              <w:t>thuộc lĩnh vực hoạt động khoáng sản</w:t>
            </w:r>
            <w:r w:rsidRPr="00957DE8">
              <w:rPr>
                <w:rFonts w:eastAsia="SimSun"/>
                <w:bCs/>
                <w:sz w:val="22"/>
                <w:szCs w:val="22"/>
                <w:lang w:val="vi-VN"/>
              </w:rPr>
              <w:t xml:space="preserve"> </w:t>
            </w:r>
            <w:r w:rsidRPr="00957DE8">
              <w:rPr>
                <w:rFonts w:eastAsia="SimSun"/>
                <w:sz w:val="22"/>
                <w:szCs w:val="22"/>
                <w:lang w:val="vi-VN"/>
              </w:rPr>
              <w:t xml:space="preserve">được xem xét cấp giấy phép thăm dò khoáng sản </w:t>
            </w:r>
            <w:r w:rsidRPr="00957DE8">
              <w:rPr>
                <w:rFonts w:eastAsia="SimSun"/>
                <w:sz w:val="22"/>
                <w:szCs w:val="22"/>
                <w:lang w:val="nl-NL"/>
              </w:rPr>
              <w:t>nhóm III</w:t>
            </w:r>
            <w:r w:rsidRPr="00957DE8">
              <w:rPr>
                <w:rFonts w:eastAsia="SimSun"/>
                <w:sz w:val="22"/>
                <w:szCs w:val="22"/>
                <w:lang w:val="vi-VN"/>
              </w:rPr>
              <w:t>.</w:t>
            </w:r>
          </w:p>
          <w:p w14:paraId="26832B3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3. Tổ chức, cá nhân quy định tại khoản 1 và khoản 2 Điều này phải có đủ năng lực tài chính để thực hiện đề án thăm dò </w:t>
            </w:r>
            <w:r w:rsidRPr="00957DE8">
              <w:rPr>
                <w:rFonts w:eastAsia="SimSun"/>
                <w:sz w:val="22"/>
                <w:szCs w:val="22"/>
                <w:lang w:val="vi-VN"/>
              </w:rPr>
              <w:lastRenderedPageBreak/>
              <w:t>khoáng sản.</w:t>
            </w:r>
          </w:p>
          <w:p w14:paraId="111CD4C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4. Tổ chức được cấp giấy phép thăm dò khoáng sản đáp ứng đủ điều kiện quy định tại khoản 1 Điều 38 của Luật này thì được phép trực tiếp thực hiện hoạt động thăm dò khoáng sản.</w:t>
            </w:r>
          </w:p>
          <w:p w14:paraId="1A1B0E2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Tổ chức được cấp giấy phép thăm dò khoáng sản không đáp ứng đủ điều kiện quy định tại khoản 1 Điều 38 của Luật này, hộ kinh doanh được cấp giấy phép thăm dò khoáng sản được phép ký hợp đồng với tổ chức kinh doanh dịch vụ thăm dò khoáng sản để thực hiện thăm dò khoáng sản theo giấy phép thăm dò khoáng sản.</w:t>
            </w:r>
          </w:p>
          <w:p w14:paraId="1AFA31A1"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bCs/>
                <w:sz w:val="22"/>
                <w:szCs w:val="22"/>
                <w:lang w:val="vi-VN"/>
              </w:rPr>
              <w:t>5. Chính phủ quy định chi tiết khoản 3 Điều này.</w:t>
            </w:r>
          </w:p>
        </w:tc>
        <w:tc>
          <w:tcPr>
            <w:tcW w:w="4852" w:type="dxa"/>
          </w:tcPr>
          <w:p w14:paraId="0B4EA9F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63DAE5E2" w14:textId="37478F42"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3AD7FAFE" w14:textId="77777777" w:rsidTr="00072F0C">
        <w:tc>
          <w:tcPr>
            <w:tcW w:w="5650" w:type="dxa"/>
          </w:tcPr>
          <w:p w14:paraId="47D1F0C2"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38. Điều kiện của tổ chức kinh doanh dịch vụ thăm dò khoáng sản </w:t>
            </w:r>
          </w:p>
          <w:p w14:paraId="5C0E0DA1"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1. Tổ chức kinh doanh dịch vụ thăm dò khoáng sản phải có đủ các điều kiện sau đây:</w:t>
            </w:r>
          </w:p>
          <w:p w14:paraId="222DBA7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Được thành lập theo quy định của pháp luật;</w:t>
            </w:r>
          </w:p>
          <w:p w14:paraId="4F5682E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Có nhân sự phụ trách kỹ thuật tốt nghiệp đại học hoặc tương đương thuộc ngành về địa chất, có kinh nghiệm công tác trong thăm dò khoáng sản; có hiểu biết, nắm vững tiêu chuẩn, quy chuẩn kỹ thuật về thăm dò khoáng sản;</w:t>
            </w:r>
          </w:p>
          <w:p w14:paraId="44E8A97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Có đội ngũ công nhân kỹ thuật chuyên ngành địa chất và chuyên ngành khác có liên quan;</w:t>
            </w:r>
          </w:p>
          <w:p w14:paraId="2CB91F81" w14:textId="77777777" w:rsidR="001208FB" w:rsidRPr="00072F0C" w:rsidRDefault="001208FB" w:rsidP="00072F0C">
            <w:pPr>
              <w:keepLines/>
              <w:widowControl w:val="0"/>
              <w:adjustRightInd w:val="0"/>
              <w:snapToGrid w:val="0"/>
              <w:spacing w:beforeLines="60" w:before="144"/>
              <w:rPr>
                <w:sz w:val="22"/>
                <w:szCs w:val="22"/>
                <w:lang w:val="vi-VN"/>
              </w:rPr>
            </w:pPr>
            <w:r w:rsidRPr="00957DE8">
              <w:rPr>
                <w:rFonts w:eastAsia="SimSun"/>
                <w:sz w:val="22"/>
                <w:szCs w:val="22"/>
                <w:lang w:val="vi-VN"/>
              </w:rPr>
              <w:t xml:space="preserve">d) Có thiết bị, công cụ chuyên dùng cần thiết để thi công công trình thăm dò khoáng sản. </w:t>
            </w:r>
          </w:p>
          <w:p w14:paraId="54FA6E54"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2. Chính phủ quy định chi tiết Điều này.</w:t>
            </w:r>
          </w:p>
        </w:tc>
        <w:tc>
          <w:tcPr>
            <w:tcW w:w="4852" w:type="dxa"/>
          </w:tcPr>
          <w:p w14:paraId="26677DE2"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6B551A1F" w14:textId="299735E8"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415C9918" w14:textId="77777777" w:rsidTr="00072F0C">
        <w:tc>
          <w:tcPr>
            <w:tcW w:w="5650" w:type="dxa"/>
          </w:tcPr>
          <w:p w14:paraId="0AC4B320"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39. Lựa chọn tổ chức, cá nhân thăm dò khoáng sản ở khu vực không đấu giá quyền khai thác khoáng sản</w:t>
            </w:r>
          </w:p>
          <w:p w14:paraId="371885BA"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 xml:space="preserve">Tổ chức, cá nhân quy định tại Điều 37 của Luật này được lựa chọn để cấp giấy phép thăm dò khoáng sản đối với khu vực không đấu giá quyền khai thác khoáng sản theo quy định của </w:t>
            </w:r>
            <w:r w:rsidRPr="00957DE8">
              <w:rPr>
                <w:rFonts w:eastAsia="SimSun"/>
                <w:sz w:val="22"/>
                <w:szCs w:val="22"/>
                <w:lang w:val="vi-VN"/>
              </w:rPr>
              <w:lastRenderedPageBreak/>
              <w:t>Chính phủ.</w:t>
            </w:r>
          </w:p>
        </w:tc>
        <w:tc>
          <w:tcPr>
            <w:tcW w:w="4852" w:type="dxa"/>
          </w:tcPr>
          <w:p w14:paraId="42CF05C4"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1B1CF7D6" w14:textId="7DA5F027"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0CA4FCBA" w14:textId="77777777" w:rsidTr="00072F0C">
        <w:tc>
          <w:tcPr>
            <w:tcW w:w="5650" w:type="dxa"/>
          </w:tcPr>
          <w:p w14:paraId="186A0B1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40. Khảo sát thực địa để lập đề án thăm dò khoáng sản</w:t>
            </w:r>
          </w:p>
          <w:p w14:paraId="3737E48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1. Trong quá trình lập đề án thăm dò khoáng sản, tổ chức, cá nhân trúng đấu giá quyền khai thác khoáng sản được khảo sát thực địa, lấy mẫu trên mặt đất. </w:t>
            </w:r>
          </w:p>
          <w:p w14:paraId="7647800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Đối với khu vực không đấu giá quyền khai thác khoáng sản, trong quá trình lập đề án thăm dò khoáng sản, tổ chức, cá nhân được khảo sát thực địa, lấy mẫu trên mặt đất để lựa chọn diện tích thăm dò.</w:t>
            </w:r>
          </w:p>
          <w:p w14:paraId="3006D2E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3. Trước khi tiến hành khảo sát thực địa, tổ chức, cá nhân quy định tại khoản 1 và khoản 2 Điều này phải có văn bản thông báo đến Ủy ban nhân dân cấp tỉnh nơi có khu vực dự kiến thăm dò khoáng sản.</w:t>
            </w:r>
          </w:p>
          <w:p w14:paraId="10D68DDD"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4. Chính phủ quy định chi tiết Điều này</w:t>
            </w:r>
            <w:r w:rsidRPr="00957DE8">
              <w:rPr>
                <w:rFonts w:eastAsia="SimSun"/>
                <w:i/>
                <w:iCs/>
                <w:sz w:val="22"/>
                <w:szCs w:val="22"/>
                <w:lang w:val="vi-VN"/>
              </w:rPr>
              <w:t>.</w:t>
            </w:r>
          </w:p>
        </w:tc>
        <w:tc>
          <w:tcPr>
            <w:tcW w:w="4852" w:type="dxa"/>
          </w:tcPr>
          <w:p w14:paraId="120D20D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1CB2A65D" w14:textId="56C54004" w:rsidR="001208FB" w:rsidRPr="005B0268" w:rsidRDefault="005B0268" w:rsidP="00072F0C">
            <w:pPr>
              <w:adjustRightInd w:val="0"/>
              <w:snapToGrid w:val="0"/>
              <w:spacing w:beforeLines="60" w:before="144"/>
              <w:outlineLvl w:val="2"/>
              <w:rPr>
                <w:rFonts w:eastAsia="Calibri"/>
                <w:bCs/>
                <w:iCs/>
                <w:sz w:val="22"/>
                <w:szCs w:val="22"/>
                <w:lang w:val="vi-VN"/>
              </w:rPr>
            </w:pPr>
            <w:r>
              <w:rPr>
                <w:rFonts w:eastAsia="Calibri"/>
                <w:bCs/>
                <w:iCs/>
                <w:sz w:val="22"/>
                <w:szCs w:val="22"/>
              </w:rPr>
              <w:t>Giữ nguyên như Luật Địa chất và khoáng sản</w:t>
            </w:r>
          </w:p>
        </w:tc>
      </w:tr>
      <w:tr w:rsidR="001208FB" w:rsidRPr="00072F0C" w14:paraId="31D153AD" w14:textId="77777777" w:rsidTr="00072F0C">
        <w:tc>
          <w:tcPr>
            <w:tcW w:w="5650" w:type="dxa"/>
          </w:tcPr>
          <w:p w14:paraId="3080353A"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41. Diện tích khu vực thăm dò khoáng sản</w:t>
            </w:r>
          </w:p>
          <w:p w14:paraId="4186BAC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Trừ trường hợp quy định tại khoản 3 Điều này, diện tích khu vực thăm dò của 01 giấy phép đối với loại hoặc nhóm khoáng sản, được quy định như sau:</w:t>
            </w:r>
          </w:p>
          <w:p w14:paraId="68B738E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Không quá 100 kilômét vuông (km</w:t>
            </w:r>
            <w:r w:rsidRPr="00957DE8">
              <w:rPr>
                <w:rFonts w:eastAsia="SimSun"/>
                <w:sz w:val="22"/>
                <w:szCs w:val="22"/>
                <w:vertAlign w:val="superscript"/>
                <w:lang w:val="vi-VN"/>
              </w:rPr>
              <w:t>2</w:t>
            </w:r>
            <w:r w:rsidRPr="00957DE8">
              <w:rPr>
                <w:rFonts w:eastAsia="SimSun"/>
                <w:sz w:val="22"/>
                <w:szCs w:val="22"/>
                <w:lang w:val="vi-VN"/>
              </w:rPr>
              <w:t>) đối với than, bôxít;</w:t>
            </w:r>
          </w:p>
          <w:p w14:paraId="580FF2D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Không quá 50 kilômét vuông (km</w:t>
            </w:r>
            <w:r w:rsidRPr="00957DE8">
              <w:rPr>
                <w:rFonts w:eastAsia="SimSun"/>
                <w:sz w:val="22"/>
                <w:szCs w:val="22"/>
                <w:vertAlign w:val="superscript"/>
                <w:lang w:val="vi-VN"/>
              </w:rPr>
              <w:t>2</w:t>
            </w:r>
            <w:r w:rsidRPr="00957DE8">
              <w:rPr>
                <w:rFonts w:eastAsia="SimSun"/>
                <w:sz w:val="22"/>
                <w:szCs w:val="22"/>
                <w:lang w:val="vi-VN"/>
              </w:rPr>
              <w:t>) đối với đá quý, đá bán quý, khoáng sản kim loại, trừ bôxít;</w:t>
            </w:r>
          </w:p>
          <w:p w14:paraId="76E480B7"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t>c) Không quá 10 kilômét vuông (km</w:t>
            </w:r>
            <w:r w:rsidRPr="00957DE8">
              <w:rPr>
                <w:rFonts w:eastAsia="SimSun"/>
                <w:spacing w:val="-6"/>
                <w:sz w:val="22"/>
                <w:szCs w:val="22"/>
                <w:vertAlign w:val="superscript"/>
                <w:lang w:val="vi-VN"/>
              </w:rPr>
              <w:t>2</w:t>
            </w:r>
            <w:r w:rsidRPr="00957DE8">
              <w:rPr>
                <w:rFonts w:eastAsia="SimSun"/>
                <w:spacing w:val="-6"/>
                <w:sz w:val="22"/>
                <w:szCs w:val="22"/>
                <w:lang w:val="vi-VN"/>
              </w:rPr>
              <w:t xml:space="preserve">) đối với khoáng sản phi kim loại ở đất liền, trừ khoáng sản </w:t>
            </w:r>
            <w:r w:rsidRPr="00957DE8">
              <w:rPr>
                <w:rFonts w:eastAsia="SimSun"/>
                <w:sz w:val="22"/>
                <w:szCs w:val="22"/>
                <w:lang w:val="vi-VN"/>
              </w:rPr>
              <w:t>nhóm III</w:t>
            </w:r>
            <w:r w:rsidRPr="00957DE8">
              <w:rPr>
                <w:rFonts w:eastAsia="SimSun"/>
                <w:spacing w:val="-6"/>
                <w:sz w:val="22"/>
                <w:szCs w:val="22"/>
                <w:lang w:val="vi-VN"/>
              </w:rPr>
              <w:t xml:space="preserve">; </w:t>
            </w:r>
          </w:p>
          <w:p w14:paraId="372ADF6C"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d) Không quá 200 kilômét vuông (km</w:t>
            </w:r>
            <w:r w:rsidRPr="00957DE8">
              <w:rPr>
                <w:rFonts w:eastAsia="SimSun"/>
                <w:sz w:val="22"/>
                <w:szCs w:val="22"/>
                <w:vertAlign w:val="superscript"/>
                <w:lang w:val="vi-VN"/>
              </w:rPr>
              <w:t>2</w:t>
            </w:r>
            <w:r w:rsidRPr="00957DE8">
              <w:rPr>
                <w:rFonts w:eastAsia="SimSun"/>
                <w:sz w:val="22"/>
                <w:szCs w:val="22"/>
                <w:lang w:val="vi-VN"/>
              </w:rPr>
              <w:t>) đối với khoáng sản ở vùng biển, trừ khoáng sản nhóm III. Trường hợp đặc biệt cần diện tích lớn hơn, Thủ tướng Chính phủ quyết định;</w:t>
            </w:r>
          </w:p>
          <w:p w14:paraId="02C9FE4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đ) Không quá 02 kilômét vuông (km</w:t>
            </w:r>
            <w:r w:rsidRPr="00957DE8">
              <w:rPr>
                <w:rFonts w:eastAsia="SimSun"/>
                <w:sz w:val="22"/>
                <w:szCs w:val="22"/>
                <w:vertAlign w:val="superscript"/>
                <w:lang w:val="vi-VN"/>
              </w:rPr>
              <w:t>2</w:t>
            </w:r>
            <w:r w:rsidRPr="00957DE8">
              <w:rPr>
                <w:rFonts w:eastAsia="SimSun"/>
                <w:sz w:val="22"/>
                <w:szCs w:val="22"/>
                <w:lang w:val="vi-VN"/>
              </w:rPr>
              <w:t>) ở đất liền, không quá 30 kilômét vuông (km</w:t>
            </w:r>
            <w:r w:rsidRPr="00957DE8">
              <w:rPr>
                <w:rFonts w:eastAsia="SimSun"/>
                <w:sz w:val="22"/>
                <w:szCs w:val="22"/>
                <w:vertAlign w:val="superscript"/>
                <w:lang w:val="vi-VN"/>
              </w:rPr>
              <w:t>2</w:t>
            </w:r>
            <w:r w:rsidRPr="00957DE8">
              <w:rPr>
                <w:rFonts w:eastAsia="SimSun"/>
                <w:sz w:val="22"/>
                <w:szCs w:val="22"/>
                <w:lang w:val="vi-VN"/>
              </w:rPr>
              <w:t xml:space="preserve">) ở khu vực biển đối với khoáng sản nhóm III, trừ nước khoáng thiên nhiên, nước nóng thiên </w:t>
            </w:r>
            <w:r w:rsidRPr="00957DE8">
              <w:rPr>
                <w:rFonts w:eastAsia="SimSun"/>
                <w:sz w:val="22"/>
                <w:szCs w:val="22"/>
                <w:lang w:val="vi-VN"/>
              </w:rPr>
              <w:lastRenderedPageBreak/>
              <w:t>nhiên;</w:t>
            </w:r>
          </w:p>
          <w:p w14:paraId="1A2D1E5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e) Diện tích khu vực thăm dò đối với nước khoáng thiên nhiên, nước nóng thiên nhiên được xác định theo đề án thăm dò.</w:t>
            </w:r>
          </w:p>
          <w:p w14:paraId="4FF2F2E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Mức sâu thăm dò phải bảo đảm khống chế hết thân khoáng sản và các cấu trúc địa chất có triển vọng đối với loại khoáng sản dự kiến thăm dò theo đề án thăm dò khoáng sản, trừ khoáng sản làm vật liệu xây dựng, khoáng sản làm vật liệu xây dựng thông thường.</w:t>
            </w:r>
          </w:p>
          <w:p w14:paraId="365DC1AB"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2"/>
                <w:sz w:val="22"/>
                <w:szCs w:val="22"/>
                <w:lang w:val="vi-VN"/>
              </w:rPr>
              <w:t>3. Trường hợp thăm dò khoáng sản chiến lược, quan trọng theo thỏa thuận trong hiệp định liên Chính phủ, diện tích khu vực thăm dò khoáng sản được thực hiện theo hiệp định.</w:t>
            </w:r>
          </w:p>
        </w:tc>
        <w:tc>
          <w:tcPr>
            <w:tcW w:w="4852" w:type="dxa"/>
          </w:tcPr>
          <w:p w14:paraId="45DB7B9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110" w:name="_Toc249093350"/>
            <w:bookmarkStart w:id="111" w:name="_Toc255656258"/>
            <w:bookmarkStart w:id="112" w:name="_Toc257905647"/>
            <w:bookmarkStart w:id="113" w:name="_Toc259006785"/>
            <w:bookmarkStart w:id="114" w:name="_Toc270890921"/>
            <w:bookmarkStart w:id="115" w:name="_Toc181886930"/>
            <w:r w:rsidRPr="00072F0C">
              <w:rPr>
                <w:rFonts w:eastAsia="Calibri"/>
                <w:b/>
                <w:bCs/>
                <w:iCs/>
                <w:sz w:val="22"/>
                <w:szCs w:val="22"/>
                <w:lang w:val="vi-VN"/>
              </w:rPr>
              <w:lastRenderedPageBreak/>
              <w:t>Điều 41. Diện tích khu vực thăm dò khoáng sản</w:t>
            </w:r>
            <w:bookmarkEnd w:id="110"/>
            <w:bookmarkEnd w:id="111"/>
            <w:bookmarkEnd w:id="112"/>
            <w:bookmarkEnd w:id="113"/>
            <w:bookmarkEnd w:id="114"/>
            <w:bookmarkEnd w:id="115"/>
          </w:p>
          <w:p w14:paraId="1021FC3F" w14:textId="77777777" w:rsidR="001208FB" w:rsidRPr="00072F0C" w:rsidRDefault="001208FB" w:rsidP="00072F0C">
            <w:pPr>
              <w:widowControl w:val="0"/>
              <w:spacing w:before="60"/>
              <w:jc w:val="both"/>
              <w:rPr>
                <w:sz w:val="22"/>
                <w:szCs w:val="22"/>
                <w:lang w:val="vi-VN"/>
              </w:rPr>
            </w:pPr>
            <w:r w:rsidRPr="00072F0C">
              <w:rPr>
                <w:sz w:val="22"/>
                <w:szCs w:val="22"/>
                <w:lang w:val="vi-VN"/>
              </w:rPr>
              <w:t>1. Trừ trường hợp quy định tại khoản 3 Điều này, diện tích khu vực thăm dò của 01 giấy phép đối với loại hoặc nhóm khoáng sản, được quy định như sau:</w:t>
            </w:r>
          </w:p>
          <w:p w14:paraId="02D6B7EF" w14:textId="77777777" w:rsidR="001208FB" w:rsidRPr="00072F0C" w:rsidRDefault="001208FB" w:rsidP="00072F0C">
            <w:pPr>
              <w:widowControl w:val="0"/>
              <w:spacing w:before="60"/>
              <w:jc w:val="both"/>
              <w:rPr>
                <w:sz w:val="22"/>
                <w:szCs w:val="22"/>
                <w:lang w:val="vi-VN"/>
              </w:rPr>
            </w:pPr>
            <w:r w:rsidRPr="00072F0C">
              <w:rPr>
                <w:sz w:val="22"/>
                <w:szCs w:val="22"/>
                <w:lang w:val="vi-VN"/>
              </w:rPr>
              <w:t>a) Không quá 100 kilômét vuông (km</w:t>
            </w:r>
            <w:r w:rsidRPr="00072F0C">
              <w:rPr>
                <w:sz w:val="22"/>
                <w:szCs w:val="22"/>
                <w:vertAlign w:val="superscript"/>
                <w:lang w:val="vi-VN"/>
              </w:rPr>
              <w:t>2</w:t>
            </w:r>
            <w:r w:rsidRPr="00072F0C">
              <w:rPr>
                <w:sz w:val="22"/>
                <w:szCs w:val="22"/>
                <w:lang w:val="vi-VN"/>
              </w:rPr>
              <w:t>) đối với than, bôxít;</w:t>
            </w:r>
          </w:p>
          <w:p w14:paraId="025B0466" w14:textId="77777777" w:rsidR="001208FB" w:rsidRPr="00072F0C" w:rsidRDefault="001208FB" w:rsidP="00072F0C">
            <w:pPr>
              <w:widowControl w:val="0"/>
              <w:spacing w:before="60"/>
              <w:jc w:val="both"/>
              <w:rPr>
                <w:sz w:val="22"/>
                <w:szCs w:val="22"/>
                <w:lang w:val="vi-VN"/>
              </w:rPr>
            </w:pPr>
            <w:r w:rsidRPr="00072F0C">
              <w:rPr>
                <w:sz w:val="22"/>
                <w:szCs w:val="22"/>
                <w:lang w:val="vi-VN"/>
              </w:rPr>
              <w:t>b) Không quá 50 kilômét vuông (km</w:t>
            </w:r>
            <w:r w:rsidRPr="00072F0C">
              <w:rPr>
                <w:sz w:val="22"/>
                <w:szCs w:val="22"/>
                <w:vertAlign w:val="superscript"/>
                <w:lang w:val="vi-VN"/>
              </w:rPr>
              <w:t>2</w:t>
            </w:r>
            <w:r w:rsidRPr="00072F0C">
              <w:rPr>
                <w:sz w:val="22"/>
                <w:szCs w:val="22"/>
                <w:lang w:val="vi-VN"/>
              </w:rPr>
              <w:t>) đối với đá quý, đá bán quý, khoáng sản kim loại, trừ bôxít;</w:t>
            </w:r>
          </w:p>
          <w:p w14:paraId="78C475D9" w14:textId="77777777" w:rsidR="001208FB" w:rsidRPr="00072F0C" w:rsidRDefault="001208FB" w:rsidP="00072F0C">
            <w:pPr>
              <w:widowControl w:val="0"/>
              <w:spacing w:before="60"/>
              <w:jc w:val="both"/>
              <w:rPr>
                <w:spacing w:val="-6"/>
                <w:sz w:val="22"/>
                <w:szCs w:val="22"/>
                <w:lang w:val="vi-VN"/>
              </w:rPr>
            </w:pPr>
            <w:r w:rsidRPr="00072F0C">
              <w:rPr>
                <w:spacing w:val="-6"/>
                <w:sz w:val="22"/>
                <w:szCs w:val="22"/>
                <w:lang w:val="vi-VN"/>
              </w:rPr>
              <w:t>c) Không quá 10 kilômét vuông (km</w:t>
            </w:r>
            <w:r w:rsidRPr="00072F0C">
              <w:rPr>
                <w:spacing w:val="-6"/>
                <w:sz w:val="22"/>
                <w:szCs w:val="22"/>
                <w:vertAlign w:val="superscript"/>
                <w:lang w:val="vi-VN"/>
              </w:rPr>
              <w:t>2</w:t>
            </w:r>
            <w:r w:rsidRPr="00072F0C">
              <w:rPr>
                <w:spacing w:val="-6"/>
                <w:sz w:val="22"/>
                <w:szCs w:val="22"/>
                <w:lang w:val="vi-VN"/>
              </w:rPr>
              <w:t xml:space="preserve">) đối với khoáng sản phi kim loại ở đất liền, trừ khoáng sản </w:t>
            </w:r>
            <w:r w:rsidRPr="00072F0C">
              <w:rPr>
                <w:sz w:val="22"/>
                <w:szCs w:val="22"/>
                <w:lang w:val="vi-VN"/>
              </w:rPr>
              <w:t>nhóm III</w:t>
            </w:r>
            <w:r w:rsidRPr="00072F0C">
              <w:rPr>
                <w:spacing w:val="-6"/>
                <w:sz w:val="22"/>
                <w:szCs w:val="22"/>
                <w:lang w:val="vi-VN"/>
              </w:rPr>
              <w:t xml:space="preserve">; </w:t>
            </w:r>
          </w:p>
          <w:p w14:paraId="23EA10E5" w14:textId="77777777" w:rsidR="001208FB" w:rsidRPr="00072F0C" w:rsidRDefault="001208FB" w:rsidP="00072F0C">
            <w:pPr>
              <w:widowControl w:val="0"/>
              <w:spacing w:before="60"/>
              <w:jc w:val="both"/>
              <w:rPr>
                <w:sz w:val="22"/>
                <w:szCs w:val="22"/>
                <w:lang w:val="vi-VN"/>
              </w:rPr>
            </w:pPr>
            <w:r w:rsidRPr="00072F0C">
              <w:rPr>
                <w:sz w:val="22"/>
                <w:szCs w:val="22"/>
                <w:lang w:val="vi-VN"/>
              </w:rPr>
              <w:t>d) Không quá 200 kilômét vuông (km</w:t>
            </w:r>
            <w:r w:rsidRPr="00072F0C">
              <w:rPr>
                <w:sz w:val="22"/>
                <w:szCs w:val="22"/>
                <w:vertAlign w:val="superscript"/>
                <w:lang w:val="vi-VN"/>
              </w:rPr>
              <w:t>2</w:t>
            </w:r>
            <w:r w:rsidRPr="00072F0C">
              <w:rPr>
                <w:sz w:val="22"/>
                <w:szCs w:val="22"/>
                <w:lang w:val="vi-VN"/>
              </w:rPr>
              <w:t xml:space="preserve">) đối với khoáng sản ở vùng biển, trừ khoáng sản nhóm III. Trường hợp đặc biệt cần diện tích lớn hơn, </w:t>
            </w:r>
            <w:del w:id="116" w:author="Luan Dang" w:date="2025-07-19T17:29:00Z">
              <w:r w:rsidRPr="00072F0C">
                <w:rPr>
                  <w:sz w:val="22"/>
                  <w:szCs w:val="22"/>
                  <w:lang w:val="vi-VN"/>
                </w:rPr>
                <w:delText>Thủ tướng Chính phủ</w:delText>
              </w:r>
            </w:del>
            <w:r w:rsidRPr="00072F0C">
              <w:rPr>
                <w:sz w:val="22"/>
                <w:szCs w:val="22"/>
                <w:lang w:val="vi-VN"/>
              </w:rPr>
              <w:t xml:space="preserve"> </w:t>
            </w:r>
            <w:ins w:id="117" w:author="Luan Dang" w:date="2025-07-19T17:29:00Z">
              <w:r w:rsidRPr="00072F0C">
                <w:rPr>
                  <w:b/>
                  <w:bCs/>
                  <w:i/>
                  <w:iCs/>
                  <w:sz w:val="22"/>
                  <w:szCs w:val="22"/>
                </w:rPr>
                <w:t>Bộ trưởng Bộ Nông nghiệp và Môi trường</w:t>
              </w:r>
            </w:ins>
            <w:r w:rsidRPr="00072F0C">
              <w:rPr>
                <w:b/>
                <w:bCs/>
                <w:i/>
                <w:iCs/>
                <w:sz w:val="22"/>
                <w:szCs w:val="22"/>
                <w:lang w:val="vi-VN"/>
              </w:rPr>
              <w:t xml:space="preserve"> </w:t>
            </w:r>
            <w:r w:rsidRPr="00072F0C">
              <w:rPr>
                <w:sz w:val="22"/>
                <w:szCs w:val="22"/>
                <w:lang w:val="vi-VN"/>
              </w:rPr>
              <w:t>quyết định;</w:t>
            </w:r>
          </w:p>
          <w:p w14:paraId="6596F855" w14:textId="77777777" w:rsidR="001208FB" w:rsidRPr="00072F0C" w:rsidRDefault="001208FB" w:rsidP="00072F0C">
            <w:pPr>
              <w:widowControl w:val="0"/>
              <w:spacing w:before="60"/>
              <w:jc w:val="both"/>
              <w:rPr>
                <w:sz w:val="22"/>
                <w:szCs w:val="22"/>
                <w:lang w:val="vi-VN"/>
              </w:rPr>
            </w:pPr>
            <w:r w:rsidRPr="00072F0C">
              <w:rPr>
                <w:sz w:val="22"/>
                <w:szCs w:val="22"/>
                <w:lang w:val="vi-VN"/>
              </w:rPr>
              <w:t>đ) Không quá 02 kilômét vuông (km</w:t>
            </w:r>
            <w:r w:rsidRPr="00072F0C">
              <w:rPr>
                <w:sz w:val="22"/>
                <w:szCs w:val="22"/>
                <w:vertAlign w:val="superscript"/>
                <w:lang w:val="vi-VN"/>
              </w:rPr>
              <w:t>2</w:t>
            </w:r>
            <w:r w:rsidRPr="00072F0C">
              <w:rPr>
                <w:sz w:val="22"/>
                <w:szCs w:val="22"/>
                <w:lang w:val="vi-VN"/>
              </w:rPr>
              <w:t>) ở đất liền, không quá 30 kilômét vuông (km</w:t>
            </w:r>
            <w:r w:rsidRPr="00072F0C">
              <w:rPr>
                <w:sz w:val="22"/>
                <w:szCs w:val="22"/>
                <w:vertAlign w:val="superscript"/>
                <w:lang w:val="vi-VN"/>
              </w:rPr>
              <w:t>2</w:t>
            </w:r>
            <w:r w:rsidRPr="00072F0C">
              <w:rPr>
                <w:sz w:val="22"/>
                <w:szCs w:val="22"/>
                <w:lang w:val="vi-VN"/>
              </w:rPr>
              <w:t xml:space="preserve">) ở khu vực biển </w:t>
            </w:r>
            <w:r w:rsidRPr="00072F0C">
              <w:rPr>
                <w:sz w:val="22"/>
                <w:szCs w:val="22"/>
                <w:lang w:val="vi-VN"/>
              </w:rPr>
              <w:lastRenderedPageBreak/>
              <w:t>đối với khoáng sản nhóm III, trừ nước khoáng thiên nhiên, nước nóng thiên nhiên;</w:t>
            </w:r>
          </w:p>
          <w:p w14:paraId="6BC1B83B" w14:textId="77777777" w:rsidR="001208FB" w:rsidRPr="00072F0C" w:rsidRDefault="001208FB" w:rsidP="00072F0C">
            <w:pPr>
              <w:widowControl w:val="0"/>
              <w:spacing w:before="60"/>
              <w:jc w:val="both"/>
              <w:rPr>
                <w:sz w:val="22"/>
                <w:szCs w:val="22"/>
                <w:lang w:val="vi-VN"/>
              </w:rPr>
            </w:pPr>
            <w:r w:rsidRPr="00072F0C">
              <w:rPr>
                <w:sz w:val="22"/>
                <w:szCs w:val="22"/>
                <w:lang w:val="vi-VN"/>
              </w:rPr>
              <w:t>e) Diện tích khu vực thăm dò đối với nước khoáng thiên nhiên, nước nóng thiên nhiên được xác định theo đề án thăm dò.</w:t>
            </w:r>
          </w:p>
          <w:p w14:paraId="01C5AA18" w14:textId="77777777" w:rsidR="001208FB" w:rsidRPr="00072F0C" w:rsidRDefault="001208FB" w:rsidP="00072F0C">
            <w:pPr>
              <w:widowControl w:val="0"/>
              <w:spacing w:before="60"/>
              <w:jc w:val="both"/>
              <w:rPr>
                <w:sz w:val="22"/>
                <w:szCs w:val="22"/>
                <w:lang w:val="vi-VN"/>
              </w:rPr>
            </w:pPr>
            <w:r w:rsidRPr="00072F0C">
              <w:rPr>
                <w:sz w:val="22"/>
                <w:szCs w:val="22"/>
                <w:lang w:val="vi-VN"/>
              </w:rPr>
              <w:t>2. Mức sâu thăm dò phải bảo đảm khống chế hết thân khoáng sản và các cấu trúc địa chất có triển vọng đối với loại khoáng sản dự kiến thăm dò theo đề án thăm dò khoáng sản, trừ khoáng sản làm vật liệu xây dựng, khoáng sản làm vật liệu xây dựng thông thường.</w:t>
            </w:r>
          </w:p>
          <w:p w14:paraId="171B1B89" w14:textId="77777777" w:rsidR="001208FB" w:rsidRPr="00072F0C" w:rsidRDefault="001208FB" w:rsidP="00072F0C">
            <w:pPr>
              <w:widowControl w:val="0"/>
              <w:spacing w:before="60"/>
              <w:jc w:val="both"/>
              <w:rPr>
                <w:spacing w:val="-2"/>
                <w:sz w:val="22"/>
                <w:szCs w:val="22"/>
                <w:lang w:val="vi-VN"/>
              </w:rPr>
            </w:pPr>
            <w:r w:rsidRPr="00072F0C">
              <w:rPr>
                <w:spacing w:val="-2"/>
                <w:sz w:val="22"/>
                <w:szCs w:val="22"/>
                <w:lang w:val="vi-VN"/>
              </w:rPr>
              <w:t>3. Trường hợp thăm dò khoáng sản chiến lược, quan trọng theo thỏa thuận trong hiệp định liên Chính phủ, diện tích khu vực thăm dò khoáng sản được thực hiện theo hiệp định.</w:t>
            </w:r>
          </w:p>
        </w:tc>
        <w:tc>
          <w:tcPr>
            <w:tcW w:w="4852" w:type="dxa"/>
          </w:tcPr>
          <w:p w14:paraId="05FC0ED2" w14:textId="33982C04" w:rsidR="001208FB" w:rsidRPr="005B0268" w:rsidRDefault="005B0268" w:rsidP="00072F0C">
            <w:pPr>
              <w:adjustRightInd w:val="0"/>
              <w:snapToGrid w:val="0"/>
              <w:spacing w:beforeLines="60" w:before="144"/>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w:t>
            </w:r>
          </w:p>
        </w:tc>
      </w:tr>
      <w:tr w:rsidR="001208FB" w:rsidRPr="00072F0C" w14:paraId="460AA3C1" w14:textId="77777777" w:rsidTr="00072F0C">
        <w:tc>
          <w:tcPr>
            <w:tcW w:w="5650" w:type="dxa"/>
          </w:tcPr>
          <w:p w14:paraId="4683CEF7"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42. Đề án thăm dò khoáng sản </w:t>
            </w:r>
          </w:p>
          <w:p w14:paraId="49A7BFA2"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1. Đề án thăm dò khoáng sản phải có các nội dung chính sau đây:</w:t>
            </w:r>
          </w:p>
          <w:p w14:paraId="436F84E4"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 xml:space="preserve">a) Hệ phương pháp thăm dò phù hợp để xác định được trữ lượng, chất lượng khoáng sản, điều kiện khai thác, khả năng chế biến và sử dụng các loại khoáng sản có trong diện tích thăm dò;  </w:t>
            </w:r>
          </w:p>
          <w:p w14:paraId="2849ECE8"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b) Khối lượng công tác thăm dò, số lượng, chủng loại mẫu vật cần lấy phân tích, bảo đảm đánh giá đầy đủ tài nguyên, trữ lượng và chất lượng khoáng sản theo mục tiêu thăm dò;</w:t>
            </w:r>
          </w:p>
          <w:p w14:paraId="37123E19"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 Giải pháp bảo vệ môi trường, an toàn lao động và vệ sinh lao động trong quá trình thăm dò khoáng sản;</w:t>
            </w:r>
          </w:p>
          <w:p w14:paraId="51E5194D"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d) Phương pháp tính trữ lượng khoáng sản;</w:t>
            </w:r>
          </w:p>
          <w:p w14:paraId="5D087F1B"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đ) Giải pháp tổ chức thi công, tiến độ thực hiện đề án thăm dò khoáng sản;</w:t>
            </w:r>
          </w:p>
          <w:p w14:paraId="2A010A5F" w14:textId="77777777" w:rsidR="001208FB" w:rsidRPr="00072F0C" w:rsidRDefault="001208FB" w:rsidP="00072F0C">
            <w:pPr>
              <w:widowControl w:val="0"/>
              <w:adjustRightInd w:val="0"/>
              <w:snapToGrid w:val="0"/>
              <w:spacing w:beforeLines="60" w:before="144"/>
              <w:rPr>
                <w:iCs/>
                <w:spacing w:val="-4"/>
                <w:sz w:val="22"/>
                <w:szCs w:val="22"/>
                <w:lang w:val="vi-VN"/>
              </w:rPr>
            </w:pPr>
            <w:r w:rsidRPr="00957DE8">
              <w:rPr>
                <w:rFonts w:eastAsia="SimSun"/>
                <w:iCs/>
                <w:spacing w:val="-4"/>
                <w:sz w:val="22"/>
                <w:szCs w:val="22"/>
                <w:lang w:val="vi-VN"/>
              </w:rPr>
              <w:t xml:space="preserve">e) Dự toán chi phí thăm dò khoáng sản được lập theo bộ đơn giá </w:t>
            </w:r>
            <w:r w:rsidRPr="00957DE8">
              <w:rPr>
                <w:rFonts w:eastAsia="SimSun"/>
                <w:iCs/>
                <w:spacing w:val="-4"/>
                <w:sz w:val="22"/>
                <w:szCs w:val="22"/>
                <w:lang w:val="vi-VN"/>
              </w:rPr>
              <w:lastRenderedPageBreak/>
              <w:t xml:space="preserve">các công trình địa chất và các bộ đơn giá khác có liên quan do cơ quan quản lý nhà nước có thẩm quyền quy định; </w:t>
            </w:r>
          </w:p>
          <w:p w14:paraId="04F7B702"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 xml:space="preserve">g) Thời gian thực hiện đề án thăm dò khoáng sản.  </w:t>
            </w:r>
          </w:p>
          <w:p w14:paraId="2E3468B2"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2. Cơ quan có thẩm quyền cấp giấy phép thăm dò khoáng sản có trách nhiệm tổ chức thẩm định đề án thăm dò khoáng sản trước khi cấp giấy phép thăm dò khoáng sản.</w:t>
            </w:r>
          </w:p>
          <w:p w14:paraId="2BA14B82"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3. Chính phủ quy định hồ sơ, trình tự, thủ tục thẩm định đề án thăm dò khoáng sản.</w:t>
            </w:r>
          </w:p>
          <w:p w14:paraId="65DA81B5"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 xml:space="preserve">4. Bộ trưởng Bộ Tài nguyên và Môi trường quy định mẫu, nội dung đề án thăm dò khoáng sản; phương pháp, khối lượng công tác thăm dò khoáng sản đối với từng loại khoáng sản và bộ đơn giá các công trình </w:t>
            </w:r>
            <w:r w:rsidRPr="00957DE8">
              <w:rPr>
                <w:rFonts w:eastAsia="SimSun"/>
                <w:iCs/>
                <w:spacing w:val="-4"/>
                <w:sz w:val="22"/>
                <w:szCs w:val="22"/>
                <w:lang w:val="vi-VN"/>
              </w:rPr>
              <w:t>địa chất</w:t>
            </w:r>
            <w:r w:rsidRPr="00957DE8">
              <w:rPr>
                <w:rFonts w:eastAsia="SimSun"/>
                <w:iCs/>
                <w:sz w:val="22"/>
                <w:szCs w:val="22"/>
                <w:lang w:val="vi-VN"/>
              </w:rPr>
              <w:t>.</w:t>
            </w:r>
          </w:p>
        </w:tc>
        <w:tc>
          <w:tcPr>
            <w:tcW w:w="4852" w:type="dxa"/>
          </w:tcPr>
          <w:p w14:paraId="0AAEE189"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118" w:name="_Toc249093351"/>
            <w:bookmarkStart w:id="119" w:name="_Toc255656259"/>
            <w:bookmarkStart w:id="120" w:name="_Toc257905648"/>
            <w:bookmarkStart w:id="121" w:name="_Toc259006786"/>
            <w:bookmarkStart w:id="122" w:name="_Toc270890922"/>
            <w:bookmarkStart w:id="123" w:name="_Toc181886931"/>
            <w:r w:rsidRPr="00072F0C">
              <w:rPr>
                <w:rFonts w:eastAsia="Calibri"/>
                <w:b/>
                <w:bCs/>
                <w:iCs/>
                <w:sz w:val="22"/>
                <w:szCs w:val="22"/>
                <w:lang w:val="vi-VN"/>
              </w:rPr>
              <w:lastRenderedPageBreak/>
              <w:t>Điều 42. Đề án thăm dò khoáng sản</w:t>
            </w:r>
            <w:bookmarkEnd w:id="118"/>
            <w:bookmarkEnd w:id="119"/>
            <w:bookmarkEnd w:id="120"/>
            <w:bookmarkEnd w:id="121"/>
            <w:bookmarkEnd w:id="122"/>
            <w:bookmarkEnd w:id="123"/>
            <w:r w:rsidRPr="00072F0C">
              <w:rPr>
                <w:rFonts w:eastAsia="Calibri"/>
                <w:b/>
                <w:bCs/>
                <w:iCs/>
                <w:sz w:val="22"/>
                <w:szCs w:val="22"/>
                <w:lang w:val="vi-VN"/>
              </w:rPr>
              <w:t xml:space="preserve"> </w:t>
            </w:r>
          </w:p>
          <w:p w14:paraId="720F0402" w14:textId="77777777" w:rsidR="001208FB" w:rsidRPr="00072F0C" w:rsidRDefault="001208FB" w:rsidP="00072F0C">
            <w:pPr>
              <w:pStyle w:val="BodyText"/>
              <w:widowControl w:val="0"/>
              <w:spacing w:before="60"/>
              <w:rPr>
                <w:rFonts w:ascii="Times New Roman" w:hAnsi="Times New Roman"/>
                <w:iCs/>
                <w:sz w:val="22"/>
                <w:szCs w:val="22"/>
                <w:lang w:val="vi-VN"/>
              </w:rPr>
            </w:pPr>
            <w:r w:rsidRPr="00072F0C">
              <w:rPr>
                <w:rFonts w:ascii="Times New Roman" w:hAnsi="Times New Roman"/>
                <w:iCs/>
                <w:sz w:val="22"/>
                <w:szCs w:val="22"/>
                <w:lang w:val="vi-VN"/>
              </w:rPr>
              <w:t>1. Đề án thăm dò khoáng sản phải có các nội dung chính sau đây:</w:t>
            </w:r>
          </w:p>
          <w:p w14:paraId="4519A641" w14:textId="77777777" w:rsidR="001208FB" w:rsidRPr="00072F0C" w:rsidRDefault="001208FB" w:rsidP="00072F0C">
            <w:pPr>
              <w:pStyle w:val="BodyText"/>
              <w:widowControl w:val="0"/>
              <w:spacing w:before="60"/>
              <w:rPr>
                <w:rFonts w:ascii="Times New Roman" w:hAnsi="Times New Roman"/>
                <w:iCs/>
                <w:sz w:val="22"/>
                <w:szCs w:val="22"/>
                <w:lang w:val="vi-VN"/>
              </w:rPr>
            </w:pPr>
            <w:r w:rsidRPr="00072F0C">
              <w:rPr>
                <w:rFonts w:ascii="Times New Roman" w:hAnsi="Times New Roman"/>
                <w:iCs/>
                <w:sz w:val="22"/>
                <w:szCs w:val="22"/>
                <w:lang w:val="vi-VN"/>
              </w:rPr>
              <w:t xml:space="preserve">a) Hệ phương pháp thăm dò phù hợp để xác định được trữ lượng, chất lượng khoáng sản, điều kiện khai thác, khả năng chế biến và sử dụng các loại khoáng sản có trong diện tích thăm dò;  </w:t>
            </w:r>
          </w:p>
          <w:p w14:paraId="040BEA40" w14:textId="77777777" w:rsidR="001208FB" w:rsidRPr="00072F0C" w:rsidRDefault="001208FB" w:rsidP="00072F0C">
            <w:pPr>
              <w:pStyle w:val="BodyText"/>
              <w:widowControl w:val="0"/>
              <w:spacing w:before="60"/>
              <w:rPr>
                <w:rFonts w:ascii="Times New Roman" w:hAnsi="Times New Roman"/>
                <w:iCs/>
                <w:sz w:val="22"/>
                <w:szCs w:val="22"/>
                <w:lang w:val="vi-VN"/>
              </w:rPr>
            </w:pPr>
            <w:r w:rsidRPr="00072F0C">
              <w:rPr>
                <w:rFonts w:ascii="Times New Roman" w:hAnsi="Times New Roman"/>
                <w:iCs/>
                <w:sz w:val="22"/>
                <w:szCs w:val="22"/>
                <w:lang w:val="vi-VN"/>
              </w:rPr>
              <w:t>b) Khối lượng công tác thăm dò, số lượng, chủng loại mẫu vật cần lấy phân tích, bảo đảm đánh giá đầy đủ tài nguyên, trữ lượng và chất lượng khoáng sản theo mục tiêu thăm dò;</w:t>
            </w:r>
          </w:p>
          <w:p w14:paraId="58265C89" w14:textId="77777777" w:rsidR="001208FB" w:rsidRPr="00072F0C" w:rsidRDefault="001208FB" w:rsidP="00072F0C">
            <w:pPr>
              <w:pStyle w:val="BodyText"/>
              <w:widowControl w:val="0"/>
              <w:spacing w:before="60"/>
              <w:rPr>
                <w:rFonts w:ascii="Times New Roman" w:hAnsi="Times New Roman"/>
                <w:iCs/>
                <w:sz w:val="22"/>
                <w:szCs w:val="22"/>
                <w:lang w:val="vi-VN"/>
              </w:rPr>
            </w:pPr>
            <w:r w:rsidRPr="00072F0C">
              <w:rPr>
                <w:rFonts w:ascii="Times New Roman" w:hAnsi="Times New Roman"/>
                <w:iCs/>
                <w:sz w:val="22"/>
                <w:szCs w:val="22"/>
                <w:lang w:val="vi-VN"/>
              </w:rPr>
              <w:t>c) Giải pháp bảo vệ môi trường, an toàn lao động và vệ sinh lao động trong quá trình thăm dò khoáng sản;</w:t>
            </w:r>
          </w:p>
          <w:p w14:paraId="52B8D1F4" w14:textId="77777777" w:rsidR="001208FB" w:rsidRPr="00072F0C" w:rsidRDefault="001208FB" w:rsidP="00072F0C">
            <w:pPr>
              <w:pStyle w:val="BodyText"/>
              <w:widowControl w:val="0"/>
              <w:spacing w:before="60"/>
              <w:rPr>
                <w:rFonts w:ascii="Times New Roman" w:hAnsi="Times New Roman"/>
                <w:iCs/>
                <w:sz w:val="22"/>
                <w:szCs w:val="22"/>
                <w:lang w:val="vi-VN"/>
              </w:rPr>
            </w:pPr>
            <w:r w:rsidRPr="00072F0C">
              <w:rPr>
                <w:rFonts w:ascii="Times New Roman" w:hAnsi="Times New Roman"/>
                <w:iCs/>
                <w:sz w:val="22"/>
                <w:szCs w:val="22"/>
                <w:lang w:val="vi-VN"/>
              </w:rPr>
              <w:t>d) Phương pháp tính trữ lượng khoáng sản;</w:t>
            </w:r>
          </w:p>
          <w:p w14:paraId="175B63D8" w14:textId="77777777" w:rsidR="001208FB" w:rsidRPr="00072F0C" w:rsidRDefault="001208FB" w:rsidP="00072F0C">
            <w:pPr>
              <w:pStyle w:val="BodyText"/>
              <w:widowControl w:val="0"/>
              <w:spacing w:before="60"/>
              <w:rPr>
                <w:rFonts w:ascii="Times New Roman" w:hAnsi="Times New Roman"/>
                <w:iCs/>
                <w:sz w:val="22"/>
                <w:szCs w:val="22"/>
                <w:lang w:val="vi-VN"/>
              </w:rPr>
            </w:pPr>
            <w:r w:rsidRPr="00072F0C">
              <w:rPr>
                <w:rFonts w:ascii="Times New Roman" w:hAnsi="Times New Roman"/>
                <w:iCs/>
                <w:sz w:val="22"/>
                <w:szCs w:val="22"/>
                <w:lang w:val="vi-VN"/>
              </w:rPr>
              <w:t>đ) Giải pháp tổ chức thi công, tiến độ thực hiện đề án thăm dò khoáng sản;</w:t>
            </w:r>
          </w:p>
          <w:p w14:paraId="28122605" w14:textId="77777777" w:rsidR="001208FB" w:rsidRPr="00072F0C" w:rsidRDefault="001208FB" w:rsidP="00072F0C">
            <w:pPr>
              <w:pStyle w:val="BodyText"/>
              <w:widowControl w:val="0"/>
              <w:spacing w:before="60"/>
              <w:rPr>
                <w:rFonts w:ascii="Times New Roman" w:hAnsi="Times New Roman"/>
                <w:iCs/>
                <w:spacing w:val="-4"/>
                <w:sz w:val="22"/>
                <w:szCs w:val="22"/>
                <w:lang w:val="vi-VN"/>
              </w:rPr>
            </w:pPr>
            <w:r w:rsidRPr="00072F0C">
              <w:rPr>
                <w:rFonts w:ascii="Times New Roman" w:hAnsi="Times New Roman"/>
                <w:iCs/>
                <w:spacing w:val="-4"/>
                <w:sz w:val="22"/>
                <w:szCs w:val="22"/>
                <w:lang w:val="vi-VN"/>
              </w:rPr>
              <w:t xml:space="preserve">e) Dự toán chi phí thăm dò khoáng sản được lập theo bộ đơn giá các công trình địa chất và các bộ đơn giá </w:t>
            </w:r>
            <w:r w:rsidRPr="00072F0C">
              <w:rPr>
                <w:rFonts w:ascii="Times New Roman" w:hAnsi="Times New Roman"/>
                <w:iCs/>
                <w:spacing w:val="-4"/>
                <w:sz w:val="22"/>
                <w:szCs w:val="22"/>
                <w:lang w:val="vi-VN"/>
              </w:rPr>
              <w:lastRenderedPageBreak/>
              <w:t xml:space="preserve">khác có liên quan do cơ quan quản lý nhà nước có thẩm quyền quy định; </w:t>
            </w:r>
          </w:p>
          <w:p w14:paraId="5B494B68" w14:textId="77777777" w:rsidR="001208FB" w:rsidRPr="00072F0C" w:rsidRDefault="001208FB" w:rsidP="00072F0C">
            <w:pPr>
              <w:pStyle w:val="BodyText"/>
              <w:widowControl w:val="0"/>
              <w:spacing w:before="60"/>
              <w:rPr>
                <w:rFonts w:ascii="Times New Roman" w:hAnsi="Times New Roman"/>
                <w:iCs/>
                <w:sz w:val="22"/>
                <w:szCs w:val="22"/>
                <w:lang w:val="vi-VN"/>
              </w:rPr>
            </w:pPr>
            <w:r w:rsidRPr="00072F0C">
              <w:rPr>
                <w:rFonts w:ascii="Times New Roman" w:hAnsi="Times New Roman"/>
                <w:iCs/>
                <w:sz w:val="22"/>
                <w:szCs w:val="22"/>
                <w:lang w:val="vi-VN"/>
              </w:rPr>
              <w:t xml:space="preserve">g) Thời gian thực hiện đề án thăm dò khoáng sản.  </w:t>
            </w:r>
          </w:p>
          <w:p w14:paraId="25DEBA76" w14:textId="77777777" w:rsidR="001208FB" w:rsidRPr="00072F0C" w:rsidRDefault="001208FB" w:rsidP="00072F0C">
            <w:pPr>
              <w:pStyle w:val="BodyText"/>
              <w:widowControl w:val="0"/>
              <w:spacing w:before="60"/>
              <w:rPr>
                <w:rFonts w:ascii="Times New Roman" w:hAnsi="Times New Roman"/>
                <w:iCs/>
                <w:sz w:val="22"/>
                <w:szCs w:val="22"/>
                <w:lang w:val="vi-VN"/>
              </w:rPr>
            </w:pPr>
            <w:r w:rsidRPr="00072F0C">
              <w:rPr>
                <w:rFonts w:ascii="Times New Roman" w:hAnsi="Times New Roman"/>
                <w:iCs/>
                <w:sz w:val="22"/>
                <w:szCs w:val="22"/>
                <w:lang w:val="vi-VN"/>
              </w:rPr>
              <w:t>2. Cơ quan có thẩm quyền cấp giấy phép thăm dò khoáng sản có trách nhiệm tổ chức thẩm định đề án thăm dò khoáng sản trước khi cấp giấy phép thăm dò khoáng sản.</w:t>
            </w:r>
          </w:p>
          <w:p w14:paraId="6CA406FF" w14:textId="77777777" w:rsidR="001208FB" w:rsidRPr="00072F0C" w:rsidRDefault="001208FB" w:rsidP="00072F0C">
            <w:pPr>
              <w:pStyle w:val="BodyText"/>
              <w:widowControl w:val="0"/>
              <w:spacing w:before="60"/>
              <w:rPr>
                <w:rFonts w:ascii="Times New Roman" w:hAnsi="Times New Roman"/>
                <w:iCs/>
                <w:sz w:val="22"/>
                <w:szCs w:val="22"/>
                <w:lang w:val="vi-VN"/>
              </w:rPr>
            </w:pPr>
            <w:r w:rsidRPr="00072F0C">
              <w:rPr>
                <w:rFonts w:ascii="Times New Roman" w:hAnsi="Times New Roman"/>
                <w:iCs/>
                <w:sz w:val="22"/>
                <w:szCs w:val="22"/>
                <w:lang w:val="vi-VN"/>
              </w:rPr>
              <w:t>3. Chính phủ quy định hồ sơ, trình tự, thủ tục thẩm định đề án thăm dò khoáng sản.</w:t>
            </w:r>
          </w:p>
          <w:p w14:paraId="6BAD6570" w14:textId="77777777" w:rsidR="001208FB" w:rsidRPr="00072F0C" w:rsidRDefault="001208FB" w:rsidP="00072F0C">
            <w:pPr>
              <w:pStyle w:val="BodyText"/>
              <w:widowControl w:val="0"/>
              <w:spacing w:before="60"/>
              <w:rPr>
                <w:rFonts w:ascii="Times New Roman" w:hAnsi="Times New Roman"/>
                <w:iCs/>
                <w:sz w:val="22"/>
                <w:szCs w:val="22"/>
                <w:lang w:val="vi-VN"/>
              </w:rPr>
            </w:pPr>
            <w:r w:rsidRPr="00072F0C">
              <w:rPr>
                <w:rFonts w:ascii="Times New Roman" w:hAnsi="Times New Roman"/>
                <w:iCs/>
                <w:sz w:val="22"/>
                <w:szCs w:val="22"/>
                <w:lang w:val="vi-VN"/>
              </w:rPr>
              <w:t xml:space="preserve">4. Bộ trưởng Bộ </w:t>
            </w:r>
            <w:del w:id="124" w:author="Luan Dang" w:date="2025-07-19T17:29:00Z">
              <w:r w:rsidRPr="00072F0C">
                <w:rPr>
                  <w:rFonts w:ascii="Times New Roman" w:hAnsi="Times New Roman"/>
                  <w:iCs/>
                  <w:sz w:val="22"/>
                  <w:szCs w:val="22"/>
                  <w:lang w:val="vi-VN"/>
                </w:rPr>
                <w:delText>Tài nguyên</w:delText>
              </w:r>
            </w:del>
            <w:r w:rsidRPr="00072F0C">
              <w:rPr>
                <w:rFonts w:ascii="Times New Roman" w:hAnsi="Times New Roman"/>
                <w:iCs/>
                <w:sz w:val="22"/>
                <w:szCs w:val="22"/>
                <w:lang w:val="vi-VN"/>
              </w:rPr>
              <w:t xml:space="preserve"> </w:t>
            </w:r>
            <w:ins w:id="125" w:author="Luan Dang" w:date="2025-07-19T17:29:00Z">
              <w:r w:rsidRPr="00072F0C">
                <w:rPr>
                  <w:rFonts w:ascii="Times New Roman" w:hAnsi="Times New Roman"/>
                  <w:b/>
                  <w:bCs/>
                  <w:i/>
                  <w:iCs/>
                  <w:sz w:val="22"/>
                  <w:szCs w:val="22"/>
                  <w:lang w:val="nl-NL"/>
                </w:rPr>
                <w:t>Nông nghiệp</w:t>
              </w:r>
            </w:ins>
            <w:r w:rsidRPr="00072F0C">
              <w:rPr>
                <w:rFonts w:ascii="Times New Roman" w:hAnsi="Times New Roman"/>
                <w:sz w:val="22"/>
                <w:szCs w:val="22"/>
                <w:lang w:val="nl-NL"/>
              </w:rPr>
              <w:t xml:space="preserve"> </w:t>
            </w:r>
            <w:r w:rsidRPr="00072F0C">
              <w:rPr>
                <w:rFonts w:ascii="Times New Roman" w:hAnsi="Times New Roman"/>
                <w:iCs/>
                <w:sz w:val="22"/>
                <w:szCs w:val="22"/>
                <w:lang w:val="vi-VN"/>
              </w:rPr>
              <w:t xml:space="preserve">và Môi trường quy định mẫu, nội dung đề án thăm dò khoáng sản; phương pháp, khối lượng công tác thăm dò khoáng sản đối với từng loại khoáng sản và bộ đơn giá các công trình </w:t>
            </w:r>
            <w:r w:rsidRPr="00072F0C">
              <w:rPr>
                <w:rFonts w:ascii="Times New Roman" w:hAnsi="Times New Roman"/>
                <w:iCs/>
                <w:spacing w:val="-4"/>
                <w:sz w:val="22"/>
                <w:szCs w:val="22"/>
                <w:lang w:val="vi-VN"/>
              </w:rPr>
              <w:t>địa chất</w:t>
            </w:r>
            <w:r w:rsidRPr="00072F0C">
              <w:rPr>
                <w:rFonts w:ascii="Times New Roman" w:hAnsi="Times New Roman"/>
                <w:iCs/>
                <w:sz w:val="22"/>
                <w:szCs w:val="22"/>
                <w:lang w:val="vi-VN"/>
              </w:rPr>
              <w:t>.</w:t>
            </w:r>
          </w:p>
        </w:tc>
        <w:tc>
          <w:tcPr>
            <w:tcW w:w="4852" w:type="dxa"/>
          </w:tcPr>
          <w:p w14:paraId="76195CD1" w14:textId="19828A45" w:rsidR="001208FB" w:rsidRPr="005B0268" w:rsidRDefault="005B0268" w:rsidP="00072F0C">
            <w:pPr>
              <w:adjustRightInd w:val="0"/>
              <w:snapToGrid w:val="0"/>
              <w:spacing w:beforeLines="60" w:before="144"/>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w:t>
            </w:r>
          </w:p>
        </w:tc>
      </w:tr>
      <w:tr w:rsidR="001208FB" w:rsidRPr="00072F0C" w14:paraId="440C62FC" w14:textId="77777777" w:rsidTr="00072F0C">
        <w:tc>
          <w:tcPr>
            <w:tcW w:w="5650" w:type="dxa"/>
          </w:tcPr>
          <w:p w14:paraId="2138F74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43. Nguyên tắc cấp giấy phép thăm dò khoáng sản</w:t>
            </w:r>
          </w:p>
          <w:p w14:paraId="21727825" w14:textId="77777777" w:rsidR="001208FB" w:rsidRPr="00072F0C" w:rsidRDefault="001208FB" w:rsidP="00072F0C">
            <w:pPr>
              <w:widowControl w:val="0"/>
              <w:adjustRightInd w:val="0"/>
              <w:snapToGrid w:val="0"/>
              <w:spacing w:beforeLines="60" w:before="144"/>
              <w:rPr>
                <w:rFonts w:eastAsia="Calibri"/>
                <w:spacing w:val="-7"/>
                <w:kern w:val="2"/>
                <w:sz w:val="22"/>
                <w:szCs w:val="22"/>
                <w:lang w:val="vi-VN"/>
              </w:rPr>
            </w:pPr>
            <w:r w:rsidRPr="00957DE8">
              <w:rPr>
                <w:rFonts w:eastAsia="Calibri"/>
                <w:spacing w:val="-7"/>
                <w:kern w:val="2"/>
                <w:sz w:val="22"/>
                <w:szCs w:val="22"/>
                <w:lang w:val="vi-VN"/>
              </w:rPr>
              <w:t>1. Việc cấp giấy phép thăm dò khoáng sản phải bảo đảm các nguyên tắc sau đây:</w:t>
            </w:r>
          </w:p>
          <w:p w14:paraId="3F77DCC3" w14:textId="77777777" w:rsidR="001208FB" w:rsidRPr="00072F0C" w:rsidRDefault="001208FB" w:rsidP="00072F0C">
            <w:pPr>
              <w:widowControl w:val="0"/>
              <w:adjustRightInd w:val="0"/>
              <w:snapToGrid w:val="0"/>
              <w:spacing w:beforeLines="60" w:before="144"/>
              <w:rPr>
                <w:rFonts w:eastAsia="Calibri"/>
                <w:kern w:val="2"/>
                <w:sz w:val="22"/>
                <w:szCs w:val="22"/>
                <w:lang w:val="vi-VN"/>
              </w:rPr>
            </w:pPr>
            <w:r w:rsidRPr="00957DE8">
              <w:rPr>
                <w:rFonts w:eastAsia="Calibri"/>
                <w:kern w:val="2"/>
                <w:sz w:val="22"/>
                <w:szCs w:val="22"/>
                <w:lang w:val="vi-VN"/>
              </w:rPr>
              <w:t xml:space="preserve">a) Giấy phép thăm dò khoáng sản chỉ được cấp ở khu vực không có tổ chức, cá nhân đang thăm dò hoặc khai thác khoáng sản hợp pháp, trừ trường hợp quy định tại điểm g khoản này; </w:t>
            </w:r>
          </w:p>
          <w:p w14:paraId="745CFCF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bCs/>
                <w:spacing w:val="-4"/>
                <w:sz w:val="22"/>
                <w:szCs w:val="22"/>
                <w:lang w:val="vi-VN"/>
              </w:rPr>
              <w:t xml:space="preserve">b) Giấy phép thăm dò khoáng sản do Bộ Tài nguyên và Môi trường cấp </w:t>
            </w:r>
            <w:r w:rsidRPr="00957DE8">
              <w:rPr>
                <w:rFonts w:eastAsia="SimSun"/>
                <w:sz w:val="22"/>
                <w:szCs w:val="22"/>
                <w:lang w:val="vi-VN"/>
              </w:rPr>
              <w:t>ở khu vực bảo đảm</w:t>
            </w:r>
            <w:r w:rsidRPr="00957DE8">
              <w:rPr>
                <w:rFonts w:eastAsia="SimSun"/>
                <w:bCs/>
                <w:spacing w:val="-4"/>
                <w:sz w:val="22"/>
                <w:szCs w:val="22"/>
                <w:lang w:val="vi-VN"/>
              </w:rPr>
              <w:t xml:space="preserve"> phù hợp với quy hoạch khoáng sản</w:t>
            </w:r>
            <w:r w:rsidRPr="00957DE8">
              <w:rPr>
                <w:rFonts w:eastAsia="SimSun"/>
                <w:sz w:val="22"/>
                <w:szCs w:val="22"/>
                <w:lang w:val="vi-VN"/>
              </w:rPr>
              <w:t xml:space="preserve"> nhóm I, quy hoạch khoáng sản nhóm II;</w:t>
            </w:r>
          </w:p>
          <w:p w14:paraId="2E610DDC"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Giấy phép thăm dò khoáng sản do Ủy ban nhân dân cấp tỉnh cấp ở khu vực phù hợp với quy hoạch tỉnh</w:t>
            </w:r>
            <w:r w:rsidRPr="00957DE8">
              <w:rPr>
                <w:rFonts w:eastAsia="SimSun"/>
                <w:spacing w:val="-4"/>
                <w:sz w:val="22"/>
                <w:szCs w:val="22"/>
                <w:lang w:val="vi-VN"/>
              </w:rPr>
              <w:t>;</w:t>
            </w:r>
          </w:p>
          <w:p w14:paraId="5C5D761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Calibri"/>
                <w:kern w:val="2"/>
                <w:sz w:val="22"/>
                <w:szCs w:val="22"/>
                <w:lang w:val="vi-VN"/>
              </w:rPr>
              <w:t xml:space="preserve">d) </w:t>
            </w:r>
            <w:r w:rsidRPr="00957DE8">
              <w:rPr>
                <w:kern w:val="2"/>
                <w:sz w:val="22"/>
                <w:szCs w:val="22"/>
                <w:lang w:val="vi-VN" w:eastAsia="vi-VN"/>
              </w:rPr>
              <w:t xml:space="preserve">Không thuộc khu vực cấm hoạt động khoáng sản, khu vực tạm thời cấm hoạt động khoáng sản, trừ trường hợp quy định tại khoản 2 Điều này; </w:t>
            </w:r>
          </w:p>
          <w:p w14:paraId="0887D03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Calibri"/>
                <w:kern w:val="2"/>
                <w:sz w:val="22"/>
                <w:szCs w:val="22"/>
                <w:lang w:val="vi-VN"/>
              </w:rPr>
              <w:t xml:space="preserve">đ) Không thuộc khu vực dự trữ khoáng sản quốc gia hoặc khu vực đang được </w:t>
            </w:r>
            <w:r w:rsidRPr="00957DE8">
              <w:rPr>
                <w:sz w:val="22"/>
                <w:szCs w:val="22"/>
                <w:lang w:val="vi-VN"/>
              </w:rPr>
              <w:t xml:space="preserve">điều tra cơ bản địa chất, </w:t>
            </w:r>
            <w:r w:rsidRPr="00957DE8">
              <w:rPr>
                <w:rFonts w:eastAsia="Calibri"/>
                <w:kern w:val="2"/>
                <w:sz w:val="22"/>
                <w:szCs w:val="22"/>
                <w:lang w:val="vi-VN"/>
              </w:rPr>
              <w:t xml:space="preserve">điều tra địa chất về khoáng sản cùng loại với khoáng sản xin cấp giấy phép </w:t>
            </w:r>
            <w:r w:rsidRPr="00957DE8">
              <w:rPr>
                <w:rFonts w:eastAsia="Calibri"/>
                <w:kern w:val="2"/>
                <w:sz w:val="22"/>
                <w:szCs w:val="22"/>
                <w:lang w:val="vi-VN"/>
              </w:rPr>
              <w:lastRenderedPageBreak/>
              <w:t xml:space="preserve">thăm dò; trừ trường hợp quy định tại điểm c khoản 1 Điều 33 của Luật này; </w:t>
            </w:r>
          </w:p>
          <w:p w14:paraId="5D4B4D28" w14:textId="77777777" w:rsidR="001208FB" w:rsidRPr="00072F0C" w:rsidRDefault="001208FB" w:rsidP="00072F0C">
            <w:pPr>
              <w:widowControl w:val="0"/>
              <w:adjustRightInd w:val="0"/>
              <w:snapToGrid w:val="0"/>
              <w:spacing w:beforeLines="60" w:before="144"/>
              <w:rPr>
                <w:sz w:val="22"/>
                <w:szCs w:val="22"/>
                <w:lang w:val="vi-VN"/>
              </w:rPr>
            </w:pPr>
            <w:r w:rsidRPr="00957DE8">
              <w:rPr>
                <w:sz w:val="22"/>
                <w:szCs w:val="22"/>
                <w:lang w:val="vi-VN"/>
              </w:rPr>
              <w:t xml:space="preserve">e) </w:t>
            </w:r>
            <w:r w:rsidRPr="00957DE8">
              <w:rPr>
                <w:rFonts w:eastAsia="SimSun"/>
                <w:sz w:val="22"/>
                <w:szCs w:val="22"/>
                <w:lang w:val="vi-VN"/>
              </w:rPr>
              <w:t>Diện tích khu vực thăm dò khoáng sản không vượt quá diện tích thuộc quy hoạch khoáng sản nhóm I, quy hoạch khoáng sản nhóm II, quy hoạch tỉnh;</w:t>
            </w:r>
          </w:p>
          <w:p w14:paraId="2CDBD17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Calibri"/>
                <w:kern w:val="2"/>
                <w:sz w:val="22"/>
                <w:szCs w:val="22"/>
                <w:lang w:val="vi-VN"/>
              </w:rPr>
              <w:t xml:space="preserve">g) </w:t>
            </w:r>
            <w:r w:rsidRPr="00957DE8">
              <w:rPr>
                <w:rFonts w:eastAsia="SimSun"/>
                <w:sz w:val="22"/>
                <w:szCs w:val="22"/>
                <w:lang w:val="vi-VN"/>
              </w:rPr>
              <w:t>Giấy phép thăm dò khoáng sản có thể được cấp trùng một phần hoặc toàn bộ về ranh giới bề mặt ở khu vực đang có hoạt động khoáng sản cho cùng 01 tổ chức để thăm dò khoáng sản ở các mức sâu khác nhau theo đề án thăm dò khoáng sản;</w:t>
            </w:r>
          </w:p>
          <w:p w14:paraId="07FEDB0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Calibri"/>
                <w:kern w:val="2"/>
                <w:sz w:val="22"/>
                <w:szCs w:val="22"/>
                <w:lang w:val="vi-VN"/>
              </w:rPr>
              <w:t>h) Mỗi tổ chức, cá nhân được cấp không quá 05 giấy phép thăm dò đối với một loại khoáng sản, không kể giấy phép thăm dò khoáng sản đã hết hiệu lực.</w:t>
            </w:r>
            <w:r w:rsidRPr="00957DE8">
              <w:rPr>
                <w:rFonts w:eastAsia="SimSun"/>
                <w:sz w:val="22"/>
                <w:szCs w:val="22"/>
                <w:lang w:val="vi-VN"/>
              </w:rPr>
              <w:t xml:space="preserve"> Trường hợp cấp quá 05 giấy phép cho cùng 01 tổ chức phải được Thủ tướng Chính phủ chấp thuận bằng văn bản.</w:t>
            </w:r>
          </w:p>
          <w:p w14:paraId="57267D5A" w14:textId="77777777" w:rsidR="001208FB" w:rsidRPr="00072F0C" w:rsidRDefault="001208FB" w:rsidP="00072F0C">
            <w:pPr>
              <w:widowControl w:val="0"/>
              <w:adjustRightInd w:val="0"/>
              <w:snapToGrid w:val="0"/>
              <w:spacing w:beforeLines="60" w:before="144"/>
              <w:rPr>
                <w:kern w:val="2"/>
                <w:sz w:val="22"/>
                <w:szCs w:val="22"/>
                <w:lang w:val="vi-VN" w:eastAsia="vi-VN"/>
              </w:rPr>
            </w:pPr>
            <w:r w:rsidRPr="00957DE8">
              <w:rPr>
                <w:rFonts w:eastAsia="SimSun"/>
                <w:sz w:val="22"/>
                <w:szCs w:val="22"/>
                <w:lang w:val="vi-VN"/>
              </w:rPr>
              <w:t>2. Việc thăm dò khoáng sản tại khu vực cấm hoạt động khoáng sản hoặc tạm thời cấm hoạt động khoáng sản được thực hiện trong trường hợp phương pháp, công nghệ thăm dò không ảnh hưởng xấu đến đối tượng cần bảo vệ trong khu vực cấm hoạt động khoáng sản, khu vực tạm thời cấm hoạt động khoáng sản và theo quy định tại khoản 3 Điều 26 của Luật này</w:t>
            </w:r>
            <w:r w:rsidRPr="00957DE8">
              <w:rPr>
                <w:kern w:val="2"/>
                <w:sz w:val="22"/>
                <w:szCs w:val="22"/>
                <w:lang w:val="vi-VN" w:eastAsia="vi-VN"/>
              </w:rPr>
              <w:t>.</w:t>
            </w:r>
          </w:p>
          <w:p w14:paraId="7AA3DAA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3. Việc cấp giấy phép thăm dò khoáng sản tại một số khu vực có khoáng sản chiến lược, quan trọng, trừ các trường hợp quy định tại Điều 49 của Luật này, </w:t>
            </w:r>
            <w:r w:rsidRPr="00957DE8">
              <w:rPr>
                <w:rFonts w:eastAsia="SimSun"/>
                <w:spacing w:val="-4"/>
                <w:sz w:val="22"/>
                <w:szCs w:val="22"/>
                <w:lang w:val="vi-VN"/>
              </w:rPr>
              <w:t>phải bảo đảm các nguyên tắc quy định tại Điều này và theo quy định của Chính phủ.</w:t>
            </w:r>
            <w:r w:rsidRPr="00957DE8">
              <w:rPr>
                <w:rFonts w:eastAsia="SimSun"/>
                <w:sz w:val="22"/>
                <w:szCs w:val="22"/>
                <w:lang w:val="vi-VN"/>
              </w:rPr>
              <w:t xml:space="preserve"> </w:t>
            </w:r>
          </w:p>
          <w:p w14:paraId="7B084D9F"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spacing w:val="-6"/>
                <w:kern w:val="2"/>
                <w:sz w:val="22"/>
                <w:szCs w:val="22"/>
                <w:lang w:val="vi-VN" w:eastAsia="vi-VN"/>
              </w:rPr>
              <w:t xml:space="preserve">4. Chính phủ quy định chi tiết Điều này; </w:t>
            </w:r>
            <w:r w:rsidRPr="00957DE8">
              <w:rPr>
                <w:rFonts w:eastAsia="SimSun"/>
                <w:sz w:val="22"/>
                <w:szCs w:val="22"/>
                <w:lang w:val="vi-VN"/>
              </w:rPr>
              <w:t>quy định tổ chức được phép thăm dò khoáng sản chiến lược, quan trọng.</w:t>
            </w:r>
          </w:p>
        </w:tc>
        <w:tc>
          <w:tcPr>
            <w:tcW w:w="4852" w:type="dxa"/>
          </w:tcPr>
          <w:p w14:paraId="0896D0DD" w14:textId="77777777" w:rsidR="001208FB" w:rsidRPr="00072F0C" w:rsidRDefault="001208FB" w:rsidP="00072F0C">
            <w:pPr>
              <w:adjustRightInd w:val="0"/>
              <w:snapToGrid w:val="0"/>
              <w:spacing w:beforeLines="60" w:before="144"/>
              <w:jc w:val="both"/>
              <w:outlineLvl w:val="2"/>
              <w:rPr>
                <w:rFonts w:eastAsia="Calibri"/>
                <w:b/>
                <w:bCs/>
                <w:iCs/>
                <w:sz w:val="22"/>
                <w:szCs w:val="22"/>
                <w:lang w:val="vi-VN"/>
              </w:rPr>
            </w:pPr>
            <w:bookmarkStart w:id="126" w:name="_Toc249093352"/>
            <w:bookmarkStart w:id="127" w:name="_Toc255656260"/>
            <w:bookmarkStart w:id="128" w:name="_Toc257905649"/>
            <w:bookmarkStart w:id="129" w:name="_Toc259006787"/>
            <w:bookmarkStart w:id="130" w:name="_Toc270890923"/>
            <w:bookmarkStart w:id="131" w:name="_Toc181886932"/>
            <w:r w:rsidRPr="00072F0C">
              <w:rPr>
                <w:rFonts w:eastAsia="Calibri"/>
                <w:b/>
                <w:bCs/>
                <w:iCs/>
                <w:sz w:val="22"/>
                <w:szCs w:val="22"/>
                <w:lang w:val="vi-VN"/>
              </w:rPr>
              <w:lastRenderedPageBreak/>
              <w:t>Điều 43. Nguyên tắc cấp giấy phép thăm dò khoáng sản</w:t>
            </w:r>
            <w:bookmarkEnd w:id="126"/>
            <w:bookmarkEnd w:id="127"/>
            <w:bookmarkEnd w:id="128"/>
            <w:bookmarkEnd w:id="129"/>
            <w:bookmarkEnd w:id="130"/>
            <w:bookmarkEnd w:id="131"/>
          </w:p>
          <w:p w14:paraId="1CD76AC1" w14:textId="77777777" w:rsidR="001208FB" w:rsidRPr="00072F0C" w:rsidRDefault="001208FB" w:rsidP="00072F0C">
            <w:pPr>
              <w:widowControl w:val="0"/>
              <w:spacing w:before="60"/>
              <w:jc w:val="both"/>
              <w:rPr>
                <w:rFonts w:eastAsia="Calibri"/>
                <w:spacing w:val="-7"/>
                <w:kern w:val="2"/>
                <w:sz w:val="22"/>
                <w:szCs w:val="22"/>
                <w:lang w:val="vi-VN"/>
              </w:rPr>
            </w:pPr>
            <w:r w:rsidRPr="00072F0C">
              <w:rPr>
                <w:rFonts w:eastAsia="Calibri"/>
                <w:spacing w:val="-7"/>
                <w:kern w:val="2"/>
                <w:sz w:val="22"/>
                <w:szCs w:val="22"/>
                <w:lang w:val="vi-VN"/>
              </w:rPr>
              <w:t>1. Việc cấp giấy phép thăm dò khoáng sản phải bảo đảm các nguyên tắc sau đây:</w:t>
            </w:r>
          </w:p>
          <w:p w14:paraId="0F2737FF" w14:textId="77777777" w:rsidR="001208FB" w:rsidRPr="00072F0C" w:rsidRDefault="001208FB" w:rsidP="00072F0C">
            <w:pPr>
              <w:widowControl w:val="0"/>
              <w:spacing w:before="60"/>
              <w:jc w:val="both"/>
              <w:rPr>
                <w:rFonts w:eastAsia="Calibri"/>
                <w:kern w:val="2"/>
                <w:sz w:val="22"/>
                <w:szCs w:val="22"/>
                <w:lang w:val="vi-VN"/>
              </w:rPr>
            </w:pPr>
            <w:r w:rsidRPr="00072F0C">
              <w:rPr>
                <w:rFonts w:eastAsia="Calibri"/>
                <w:kern w:val="2"/>
                <w:sz w:val="22"/>
                <w:szCs w:val="22"/>
                <w:lang w:val="vi-VN"/>
              </w:rPr>
              <w:t xml:space="preserve">a) Giấy phép thăm dò khoáng sản chỉ được cấp ở khu vực không có tổ chức, cá nhân đang thăm dò hoặc khai thác khoáng sản hợp pháp, trừ trường hợp quy định tại điểm g khoản này; </w:t>
            </w:r>
          </w:p>
          <w:p w14:paraId="6E9BE8DB" w14:textId="77777777" w:rsidR="001208FB" w:rsidRPr="00072F0C" w:rsidRDefault="001208FB" w:rsidP="00072F0C">
            <w:pPr>
              <w:widowControl w:val="0"/>
              <w:spacing w:before="60"/>
              <w:jc w:val="both"/>
              <w:rPr>
                <w:sz w:val="22"/>
                <w:szCs w:val="22"/>
                <w:lang w:val="vi-VN"/>
              </w:rPr>
            </w:pPr>
            <w:r w:rsidRPr="00072F0C">
              <w:rPr>
                <w:bCs/>
                <w:spacing w:val="-4"/>
                <w:sz w:val="22"/>
                <w:szCs w:val="22"/>
                <w:lang w:val="vi-VN"/>
              </w:rPr>
              <w:t xml:space="preserve">b) Giấy phép thăm dò khoáng sản do Bộ </w:t>
            </w:r>
            <w:del w:id="132" w:author="Luan Dang" w:date="2025-07-19T17:29:00Z">
              <w:r w:rsidRPr="00072F0C">
                <w:rPr>
                  <w:bCs/>
                  <w:spacing w:val="-4"/>
                  <w:sz w:val="22"/>
                  <w:szCs w:val="22"/>
                  <w:lang w:val="vi-VN"/>
                </w:rPr>
                <w:delText>Tài nguyên</w:delText>
              </w:r>
            </w:del>
            <w:r w:rsidRPr="00072F0C">
              <w:rPr>
                <w:bCs/>
                <w:spacing w:val="-4"/>
                <w:sz w:val="22"/>
                <w:szCs w:val="22"/>
                <w:lang w:val="vi-VN"/>
              </w:rPr>
              <w:t xml:space="preserve"> </w:t>
            </w:r>
            <w:ins w:id="133" w:author="Luan Dang" w:date="2025-07-19T17:29:00Z">
              <w:r w:rsidRPr="00072F0C">
                <w:rPr>
                  <w:b/>
                  <w:i/>
                  <w:iCs/>
                  <w:spacing w:val="-4"/>
                  <w:sz w:val="22"/>
                  <w:szCs w:val="22"/>
                </w:rPr>
                <w:t>trưởng Bộ Nông nghiệp</w:t>
              </w:r>
            </w:ins>
            <w:r w:rsidRPr="00072F0C">
              <w:rPr>
                <w:bCs/>
                <w:spacing w:val="-4"/>
                <w:sz w:val="22"/>
                <w:szCs w:val="22"/>
                <w:lang w:val="vi-VN"/>
              </w:rPr>
              <w:t xml:space="preserve"> và Môi trường cấp </w:t>
            </w:r>
            <w:r w:rsidRPr="00072F0C">
              <w:rPr>
                <w:sz w:val="22"/>
                <w:szCs w:val="22"/>
                <w:lang w:val="vi-VN"/>
              </w:rPr>
              <w:t>ở khu vực bảo đảm</w:t>
            </w:r>
            <w:r w:rsidRPr="00072F0C">
              <w:rPr>
                <w:bCs/>
                <w:spacing w:val="-4"/>
                <w:sz w:val="22"/>
                <w:szCs w:val="22"/>
                <w:lang w:val="vi-VN"/>
              </w:rPr>
              <w:t xml:space="preserve"> phù hợp với quy hoạch khoáng sản</w:t>
            </w:r>
            <w:r w:rsidRPr="00072F0C">
              <w:rPr>
                <w:sz w:val="22"/>
                <w:szCs w:val="22"/>
                <w:lang w:val="vi-VN"/>
              </w:rPr>
              <w:t xml:space="preserve"> nhóm I, </w:t>
            </w:r>
            <w:del w:id="134" w:author="Luan Dang" w:date="2025-07-19T17:29:00Z">
              <w:r w:rsidRPr="00072F0C">
                <w:rPr>
                  <w:sz w:val="22"/>
                  <w:szCs w:val="22"/>
                  <w:lang w:val="vi-VN"/>
                </w:rPr>
                <w:delText>quy hoạch khoáng sản nhóm II</w:delText>
              </w:r>
            </w:del>
            <w:r w:rsidRPr="00072F0C">
              <w:rPr>
                <w:sz w:val="22"/>
                <w:szCs w:val="22"/>
                <w:lang w:val="vi-VN"/>
              </w:rPr>
              <w:t xml:space="preserve"> </w:t>
            </w:r>
            <w:ins w:id="135" w:author="Luan Dang" w:date="2025-07-19T17:29:00Z">
              <w:r w:rsidRPr="00072F0C">
                <w:rPr>
                  <w:b/>
                  <w:bCs/>
                  <w:i/>
                  <w:iCs/>
                  <w:sz w:val="22"/>
                  <w:szCs w:val="22"/>
                </w:rPr>
                <w:t>trừ trường hợp quy định tại điểm d khoản 2 Điều 4 của Luật này</w:t>
              </w:r>
            </w:ins>
            <w:r w:rsidRPr="00072F0C">
              <w:rPr>
                <w:sz w:val="22"/>
                <w:szCs w:val="22"/>
                <w:lang w:val="vi-VN"/>
              </w:rPr>
              <w:t>;</w:t>
            </w:r>
          </w:p>
          <w:p w14:paraId="6E4114BD"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c) Giấy phép thăm dò khoáng sản do </w:t>
            </w:r>
            <w:ins w:id="136" w:author="Luan Dang" w:date="2025-07-19T17:29:00Z">
              <w:r w:rsidRPr="00072F0C">
                <w:rPr>
                  <w:b/>
                  <w:bCs/>
                  <w:i/>
                  <w:iCs/>
                  <w:sz w:val="22"/>
                  <w:szCs w:val="22"/>
                </w:rPr>
                <w:t>Chủ tịch</w:t>
              </w:r>
              <w:r w:rsidRPr="00072F0C">
                <w:rPr>
                  <w:sz w:val="22"/>
                  <w:szCs w:val="22"/>
                </w:rPr>
                <w:t xml:space="preserve"> </w:t>
              </w:r>
            </w:ins>
            <w:r w:rsidRPr="00072F0C">
              <w:rPr>
                <w:sz w:val="22"/>
                <w:szCs w:val="22"/>
                <w:lang w:val="vi-VN"/>
              </w:rPr>
              <w:t xml:space="preserve">Ủy ban nhân dân cấp tỉnh cấp ở khu vực phù hợp với quy hoạch </w:t>
            </w:r>
            <w:ins w:id="137" w:author="Luan Dang" w:date="2025-07-19T17:29:00Z">
              <w:r w:rsidRPr="00072F0C">
                <w:rPr>
                  <w:b/>
                  <w:bCs/>
                  <w:i/>
                  <w:iCs/>
                  <w:sz w:val="22"/>
                  <w:szCs w:val="22"/>
                  <w:lang w:val="vi-VN"/>
                </w:rPr>
                <w:t xml:space="preserve">khoáng sản nhóm </w:t>
              </w:r>
              <w:r w:rsidRPr="00072F0C">
                <w:rPr>
                  <w:b/>
                  <w:bCs/>
                  <w:i/>
                  <w:iCs/>
                  <w:sz w:val="22"/>
                  <w:szCs w:val="22"/>
                </w:rPr>
                <w:t xml:space="preserve">I hoặc quy hoạch khoáng sản nhóm </w:t>
              </w:r>
              <w:r w:rsidRPr="00072F0C">
                <w:rPr>
                  <w:b/>
                  <w:bCs/>
                  <w:i/>
                  <w:iCs/>
                  <w:sz w:val="22"/>
                  <w:szCs w:val="22"/>
                  <w:lang w:val="vi-VN"/>
                </w:rPr>
                <w:t xml:space="preserve">II </w:t>
              </w:r>
              <w:r w:rsidRPr="00072F0C">
                <w:rPr>
                  <w:b/>
                  <w:bCs/>
                  <w:i/>
                  <w:iCs/>
                  <w:sz w:val="22"/>
                  <w:szCs w:val="22"/>
                </w:rPr>
                <w:t xml:space="preserve">hoặc </w:t>
              </w:r>
              <w:r w:rsidRPr="00072F0C">
                <w:rPr>
                  <w:b/>
                  <w:bCs/>
                  <w:i/>
                  <w:iCs/>
                  <w:sz w:val="22"/>
                  <w:szCs w:val="22"/>
                  <w:lang w:val="vi-VN"/>
                </w:rPr>
                <w:t xml:space="preserve">quy hoạch </w:t>
              </w:r>
            </w:ins>
            <w:r w:rsidRPr="00072F0C">
              <w:rPr>
                <w:b/>
                <w:bCs/>
                <w:i/>
                <w:iCs/>
                <w:sz w:val="22"/>
                <w:szCs w:val="22"/>
                <w:lang w:val="vi-VN"/>
              </w:rPr>
              <w:t>tỉnh</w:t>
            </w:r>
            <w:ins w:id="138" w:author="Luan Dang" w:date="2025-07-19T17:29:00Z">
              <w:r w:rsidRPr="00072F0C">
                <w:rPr>
                  <w:b/>
                  <w:bCs/>
                  <w:i/>
                  <w:iCs/>
                  <w:sz w:val="22"/>
                  <w:szCs w:val="22"/>
                </w:rPr>
                <w:t>, trừ trường hợp quy định tại điểm d khoản 2 Điều 4 của Luật này</w:t>
              </w:r>
            </w:ins>
            <w:r w:rsidRPr="00072F0C">
              <w:rPr>
                <w:spacing w:val="-4"/>
                <w:sz w:val="22"/>
                <w:szCs w:val="22"/>
                <w:lang w:val="vi-VN"/>
              </w:rPr>
              <w:t>;</w:t>
            </w:r>
          </w:p>
          <w:p w14:paraId="51C5882D" w14:textId="77777777" w:rsidR="001208FB" w:rsidRPr="00072F0C" w:rsidRDefault="001208FB" w:rsidP="00072F0C">
            <w:pPr>
              <w:widowControl w:val="0"/>
              <w:spacing w:before="60"/>
              <w:jc w:val="both"/>
              <w:rPr>
                <w:sz w:val="22"/>
                <w:szCs w:val="22"/>
                <w:lang w:val="vi-VN"/>
              </w:rPr>
            </w:pPr>
            <w:r w:rsidRPr="00072F0C">
              <w:rPr>
                <w:rFonts w:eastAsia="Calibri"/>
                <w:kern w:val="2"/>
                <w:sz w:val="22"/>
                <w:szCs w:val="22"/>
                <w:lang w:val="vi-VN"/>
              </w:rPr>
              <w:lastRenderedPageBreak/>
              <w:t xml:space="preserve">d) </w:t>
            </w:r>
            <w:r w:rsidRPr="00072F0C">
              <w:rPr>
                <w:kern w:val="2"/>
                <w:sz w:val="22"/>
                <w:szCs w:val="22"/>
                <w:lang w:val="vi-VN" w:eastAsia="vi-VN"/>
              </w:rPr>
              <w:t xml:space="preserve">Không thuộc khu vực cấm hoạt động khoáng sản, khu vực tạm thời cấm hoạt động khoáng sản, trừ trường hợp quy định tại khoản 2 Điều này; </w:t>
            </w:r>
          </w:p>
          <w:p w14:paraId="22060762" w14:textId="77777777" w:rsidR="001208FB" w:rsidRPr="00072F0C" w:rsidRDefault="001208FB" w:rsidP="00072F0C">
            <w:pPr>
              <w:widowControl w:val="0"/>
              <w:spacing w:before="60"/>
              <w:jc w:val="both"/>
              <w:rPr>
                <w:sz w:val="22"/>
                <w:szCs w:val="22"/>
                <w:lang w:val="vi-VN"/>
              </w:rPr>
            </w:pPr>
            <w:r w:rsidRPr="00072F0C">
              <w:rPr>
                <w:rFonts w:eastAsia="Calibri"/>
                <w:kern w:val="2"/>
                <w:sz w:val="22"/>
                <w:szCs w:val="22"/>
                <w:lang w:val="vi-VN"/>
              </w:rPr>
              <w:t xml:space="preserve">đ) Không thuộc khu vực dự trữ khoáng sản quốc gia hoặc khu vực đang được </w:t>
            </w:r>
            <w:r w:rsidRPr="00072F0C">
              <w:rPr>
                <w:sz w:val="22"/>
                <w:szCs w:val="22"/>
                <w:lang w:val="vi-VN"/>
              </w:rPr>
              <w:t xml:space="preserve">điều tra cơ bản địa chất, </w:t>
            </w:r>
            <w:r w:rsidRPr="00072F0C">
              <w:rPr>
                <w:rFonts w:eastAsia="Calibri"/>
                <w:kern w:val="2"/>
                <w:sz w:val="22"/>
                <w:szCs w:val="22"/>
                <w:lang w:val="vi-VN"/>
              </w:rPr>
              <w:t xml:space="preserve">điều tra địa chất về khoáng sản cùng loại với khoáng sản xin cấp giấy phép thăm dò; trừ trường hợp quy định tại điểm c khoản 1 Điều 33 của Luật này; </w:t>
            </w:r>
          </w:p>
          <w:p w14:paraId="5C55F6B1" w14:textId="77777777" w:rsidR="001208FB" w:rsidRPr="00072F0C" w:rsidRDefault="001208FB" w:rsidP="00072F0C">
            <w:pPr>
              <w:widowControl w:val="0"/>
              <w:spacing w:before="60"/>
              <w:jc w:val="both"/>
              <w:rPr>
                <w:sz w:val="22"/>
                <w:szCs w:val="22"/>
                <w:lang w:val="vi-VN"/>
              </w:rPr>
            </w:pPr>
            <w:r w:rsidRPr="00072F0C">
              <w:rPr>
                <w:sz w:val="22"/>
                <w:szCs w:val="22"/>
                <w:lang w:val="vi-VN"/>
              </w:rPr>
              <w:t>e) Diện tích khu vực thăm dò khoáng sản không vượt quá diện tích thuộc quy hoạch khoáng sản nhóm I, quy hoạch khoáng sản nhóm II, quy hoạch tỉnh;</w:t>
            </w:r>
          </w:p>
          <w:p w14:paraId="68E5D810" w14:textId="77777777" w:rsidR="001208FB" w:rsidRPr="00072F0C" w:rsidRDefault="001208FB" w:rsidP="00072F0C">
            <w:pPr>
              <w:widowControl w:val="0"/>
              <w:spacing w:before="60"/>
              <w:jc w:val="both"/>
              <w:rPr>
                <w:sz w:val="22"/>
                <w:szCs w:val="22"/>
                <w:lang w:val="vi-VN"/>
              </w:rPr>
            </w:pPr>
            <w:r w:rsidRPr="00072F0C">
              <w:rPr>
                <w:rFonts w:eastAsia="Calibri"/>
                <w:kern w:val="2"/>
                <w:sz w:val="22"/>
                <w:szCs w:val="22"/>
                <w:lang w:val="vi-VN"/>
              </w:rPr>
              <w:t xml:space="preserve">g) </w:t>
            </w:r>
            <w:r w:rsidRPr="00072F0C">
              <w:rPr>
                <w:sz w:val="22"/>
                <w:szCs w:val="22"/>
                <w:lang w:val="vi-VN"/>
              </w:rPr>
              <w:t>Giấy phép thăm dò khoáng sản có thể được cấp trùng một phần hoặc toàn bộ về ranh giới bề mặt ở khu vực đang có hoạt động khoáng sản cho cùng 01 tổ chức để thăm dò khoáng sản ở các mức sâu khác nhau theo đề án thăm dò khoáng sản;</w:t>
            </w:r>
          </w:p>
          <w:p w14:paraId="549ED001" w14:textId="77777777" w:rsidR="001208FB" w:rsidRPr="00072F0C" w:rsidRDefault="001208FB" w:rsidP="00072F0C">
            <w:pPr>
              <w:widowControl w:val="0"/>
              <w:spacing w:before="60"/>
              <w:jc w:val="both"/>
              <w:rPr>
                <w:sz w:val="22"/>
                <w:szCs w:val="22"/>
                <w:lang w:val="vi-VN"/>
              </w:rPr>
            </w:pPr>
            <w:r w:rsidRPr="00072F0C">
              <w:rPr>
                <w:rFonts w:eastAsia="Calibri"/>
                <w:kern w:val="2"/>
                <w:sz w:val="22"/>
                <w:szCs w:val="22"/>
                <w:lang w:val="vi-VN"/>
              </w:rPr>
              <w:t>h) Mỗi tổ chức, cá nhân được cấp không quá 05 giấy phép thăm dò đối với một loại khoáng sản, không kể giấy phép thăm dò khoáng sản đã hết hiệu lực.</w:t>
            </w:r>
            <w:r w:rsidRPr="00072F0C">
              <w:rPr>
                <w:sz w:val="22"/>
                <w:szCs w:val="22"/>
                <w:lang w:val="vi-VN"/>
              </w:rPr>
              <w:t xml:space="preserve"> Trường hợp cấp quá 05 giấy phép cho cùng 01 tổ chức phải được </w:t>
            </w:r>
            <w:del w:id="139" w:author="Luan Dang" w:date="2025-07-19T17:29:00Z">
              <w:r w:rsidRPr="00072F0C">
                <w:rPr>
                  <w:sz w:val="22"/>
                  <w:szCs w:val="22"/>
                  <w:lang w:val="vi-VN"/>
                </w:rPr>
                <w:delText>Thủ tướng Chính phủ</w:delText>
              </w:r>
            </w:del>
            <w:r w:rsidRPr="00072F0C">
              <w:rPr>
                <w:sz w:val="22"/>
                <w:szCs w:val="22"/>
                <w:lang w:val="vi-VN"/>
              </w:rPr>
              <w:t xml:space="preserve"> </w:t>
            </w:r>
            <w:ins w:id="140" w:author="Luan Dang" w:date="2025-07-19T17:29:00Z">
              <w:r w:rsidRPr="00072F0C">
                <w:rPr>
                  <w:b/>
                  <w:bCs/>
                  <w:i/>
                  <w:iCs/>
                  <w:sz w:val="22"/>
                  <w:szCs w:val="22"/>
                </w:rPr>
                <w:t>Bộ trưởng Bộ Nông nghiệp và Môi trường</w:t>
              </w:r>
            </w:ins>
            <w:r w:rsidRPr="00072F0C">
              <w:rPr>
                <w:sz w:val="22"/>
                <w:szCs w:val="22"/>
                <w:lang w:val="vi-VN"/>
              </w:rPr>
              <w:t xml:space="preserve"> chấp thuận bằng văn bản.</w:t>
            </w:r>
          </w:p>
          <w:p w14:paraId="6B9E894E" w14:textId="77777777" w:rsidR="001208FB" w:rsidRPr="00072F0C" w:rsidRDefault="001208FB" w:rsidP="00072F0C">
            <w:pPr>
              <w:widowControl w:val="0"/>
              <w:spacing w:before="60"/>
              <w:jc w:val="both"/>
              <w:rPr>
                <w:kern w:val="2"/>
                <w:sz w:val="22"/>
                <w:szCs w:val="22"/>
                <w:lang w:val="vi-VN" w:eastAsia="vi-VN"/>
              </w:rPr>
            </w:pPr>
            <w:bookmarkStart w:id="141" w:name="_Hlk153455331"/>
            <w:r w:rsidRPr="00072F0C">
              <w:rPr>
                <w:sz w:val="22"/>
                <w:szCs w:val="22"/>
                <w:lang w:val="vi-VN"/>
              </w:rPr>
              <w:t>2. Việc thăm dò khoáng sản tại khu vực cấm hoạt động khoáng sản hoặc tạm thời cấm hoạt động khoáng sản được thực hiện trong trường hợp phương pháp, công nghệ thăm dò không ảnh hưởng xấu đến đối tượng cần bảo vệ trong khu vực cấm hoạt động khoáng sản, khu vực tạm thời cấm hoạt động khoáng sản và theo quy định tại khoản 3 Điều 26 của Luật này</w:t>
            </w:r>
            <w:r w:rsidRPr="00072F0C">
              <w:rPr>
                <w:kern w:val="2"/>
                <w:sz w:val="22"/>
                <w:szCs w:val="22"/>
                <w:lang w:val="vi-VN" w:eastAsia="vi-VN"/>
              </w:rPr>
              <w:t>.</w:t>
            </w:r>
          </w:p>
          <w:p w14:paraId="3C067876" w14:textId="77777777" w:rsidR="001208FB" w:rsidRPr="00072F0C" w:rsidRDefault="001208FB" w:rsidP="00072F0C">
            <w:pPr>
              <w:pStyle w:val="MediumGrid21"/>
              <w:widowControl w:val="0"/>
              <w:spacing w:before="60"/>
              <w:ind w:firstLine="0"/>
              <w:rPr>
                <w:rFonts w:ascii="Times New Roman" w:hAnsi="Times New Roman"/>
                <w:color w:val="auto"/>
                <w:sz w:val="22"/>
                <w:szCs w:val="22"/>
                <w:lang w:val="vi-VN"/>
              </w:rPr>
            </w:pPr>
            <w:r w:rsidRPr="00072F0C">
              <w:rPr>
                <w:rFonts w:ascii="Times New Roman" w:hAnsi="Times New Roman"/>
                <w:color w:val="auto"/>
                <w:sz w:val="22"/>
                <w:szCs w:val="22"/>
                <w:lang w:val="vi-VN"/>
              </w:rPr>
              <w:t xml:space="preserve">3. Việc cấp giấy phép thăm dò khoáng sản tại một số khu vực có khoáng sản chiến lược, quan trọng, </w:t>
            </w:r>
            <w:r w:rsidRPr="00072F0C">
              <w:rPr>
                <w:rFonts w:ascii="Times New Roman" w:hAnsi="Times New Roman"/>
                <w:color w:val="auto"/>
                <w:sz w:val="22"/>
                <w:szCs w:val="22"/>
                <w:lang w:val="vi-VN"/>
              </w:rPr>
              <w:lastRenderedPageBreak/>
              <w:t xml:space="preserve">trừ các trường hợp quy định tại Điều 49 của Luật này, </w:t>
            </w:r>
            <w:r w:rsidRPr="00072F0C">
              <w:rPr>
                <w:rFonts w:ascii="Times New Roman" w:hAnsi="Times New Roman"/>
                <w:color w:val="auto"/>
                <w:spacing w:val="-4"/>
                <w:sz w:val="22"/>
                <w:szCs w:val="22"/>
                <w:lang w:val="vi-VN"/>
              </w:rPr>
              <w:t>phải bảo đảm các nguyên tắc quy định tại Điều này và theo quy định của Chính phủ.</w:t>
            </w:r>
            <w:r w:rsidRPr="00072F0C">
              <w:rPr>
                <w:rFonts w:ascii="Times New Roman" w:hAnsi="Times New Roman"/>
                <w:color w:val="auto"/>
                <w:sz w:val="22"/>
                <w:szCs w:val="22"/>
                <w:lang w:val="vi-VN"/>
              </w:rPr>
              <w:t xml:space="preserve"> </w:t>
            </w:r>
          </w:p>
          <w:p w14:paraId="5F481BE9" w14:textId="77777777" w:rsidR="001208FB" w:rsidRPr="00072F0C" w:rsidRDefault="001208FB" w:rsidP="00072F0C">
            <w:pPr>
              <w:widowControl w:val="0"/>
              <w:spacing w:before="60"/>
              <w:jc w:val="both"/>
              <w:rPr>
                <w:spacing w:val="-6"/>
                <w:sz w:val="22"/>
                <w:szCs w:val="22"/>
                <w:lang w:val="vi-VN"/>
              </w:rPr>
            </w:pPr>
            <w:r w:rsidRPr="00072F0C">
              <w:rPr>
                <w:spacing w:val="-6"/>
                <w:kern w:val="2"/>
                <w:sz w:val="22"/>
                <w:szCs w:val="22"/>
                <w:lang w:val="vi-VN" w:eastAsia="vi-VN"/>
              </w:rPr>
              <w:t xml:space="preserve">4. Chính phủ quy định chi tiết Điều này; </w:t>
            </w:r>
            <w:r w:rsidRPr="00072F0C">
              <w:rPr>
                <w:sz w:val="22"/>
                <w:szCs w:val="22"/>
                <w:lang w:val="vi-VN"/>
              </w:rPr>
              <w:t>quy định tổ chức được phép thăm dò khoáng sản chiến lược, quan trọng.</w:t>
            </w:r>
            <w:bookmarkEnd w:id="141"/>
          </w:p>
        </w:tc>
        <w:tc>
          <w:tcPr>
            <w:tcW w:w="4852" w:type="dxa"/>
          </w:tcPr>
          <w:p w14:paraId="6C6399B3" w14:textId="3E48008B"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 và bổ sung quy định cho phù hợp với chính sách thăm dò mở rộng, xuống sâu.</w:t>
            </w:r>
          </w:p>
        </w:tc>
      </w:tr>
      <w:tr w:rsidR="001208FB" w:rsidRPr="00072F0C" w14:paraId="590A8C79" w14:textId="77777777" w:rsidTr="00072F0C">
        <w:tc>
          <w:tcPr>
            <w:tcW w:w="5650" w:type="dxa"/>
          </w:tcPr>
          <w:p w14:paraId="2A3E3A3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44. Giấy phép thăm dò khoáng sản</w:t>
            </w:r>
          </w:p>
          <w:p w14:paraId="304CDDB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Giấy phép</w:t>
            </w:r>
            <w:r w:rsidRPr="00957DE8">
              <w:rPr>
                <w:rFonts w:eastAsia="SimSun"/>
                <w:spacing w:val="-2"/>
                <w:sz w:val="22"/>
                <w:szCs w:val="22"/>
                <w:lang w:val="vi-VN"/>
              </w:rPr>
              <w:t xml:space="preserve"> </w:t>
            </w:r>
            <w:r w:rsidRPr="00957DE8">
              <w:rPr>
                <w:rFonts w:eastAsia="SimSun"/>
                <w:sz w:val="22"/>
                <w:szCs w:val="22"/>
                <w:lang w:val="vi-VN"/>
              </w:rPr>
              <w:t>t</w:t>
            </w:r>
            <w:r w:rsidRPr="00957DE8">
              <w:rPr>
                <w:rFonts w:eastAsia="SimSun"/>
                <w:spacing w:val="1"/>
                <w:sz w:val="22"/>
                <w:szCs w:val="22"/>
                <w:lang w:val="vi-VN"/>
              </w:rPr>
              <w:t>h</w:t>
            </w:r>
            <w:r w:rsidRPr="00957DE8">
              <w:rPr>
                <w:rFonts w:eastAsia="SimSun"/>
                <w:sz w:val="22"/>
                <w:szCs w:val="22"/>
                <w:lang w:val="vi-VN"/>
              </w:rPr>
              <w:t>ăm dò k</w:t>
            </w:r>
            <w:r w:rsidRPr="00957DE8">
              <w:rPr>
                <w:rFonts w:eastAsia="SimSun"/>
                <w:spacing w:val="-1"/>
                <w:sz w:val="22"/>
                <w:szCs w:val="22"/>
                <w:lang w:val="vi-VN"/>
              </w:rPr>
              <w:t>h</w:t>
            </w:r>
            <w:r w:rsidRPr="00957DE8">
              <w:rPr>
                <w:rFonts w:eastAsia="SimSun"/>
                <w:sz w:val="22"/>
                <w:szCs w:val="22"/>
                <w:lang w:val="vi-VN"/>
              </w:rPr>
              <w:t>o</w:t>
            </w:r>
            <w:r w:rsidRPr="00957DE8">
              <w:rPr>
                <w:rFonts w:eastAsia="SimSun"/>
                <w:spacing w:val="-1"/>
                <w:sz w:val="22"/>
                <w:szCs w:val="22"/>
                <w:lang w:val="vi-VN"/>
              </w:rPr>
              <w:t>á</w:t>
            </w:r>
            <w:r w:rsidRPr="00957DE8">
              <w:rPr>
                <w:rFonts w:eastAsia="SimSun"/>
                <w:sz w:val="22"/>
                <w:szCs w:val="22"/>
                <w:lang w:val="vi-VN"/>
              </w:rPr>
              <w:t xml:space="preserve">ng </w:t>
            </w:r>
            <w:r w:rsidRPr="00957DE8">
              <w:rPr>
                <w:rFonts w:eastAsia="SimSun"/>
                <w:spacing w:val="1"/>
                <w:sz w:val="22"/>
                <w:szCs w:val="22"/>
                <w:lang w:val="vi-VN"/>
              </w:rPr>
              <w:t>s</w:t>
            </w:r>
            <w:r w:rsidRPr="00957DE8">
              <w:rPr>
                <w:rFonts w:eastAsia="SimSun"/>
                <w:spacing w:val="-1"/>
                <w:sz w:val="22"/>
                <w:szCs w:val="22"/>
                <w:lang w:val="vi-VN"/>
              </w:rPr>
              <w:t>ả</w:t>
            </w:r>
            <w:r w:rsidRPr="00957DE8">
              <w:rPr>
                <w:rFonts w:eastAsia="SimSun"/>
                <w:sz w:val="22"/>
                <w:szCs w:val="22"/>
                <w:lang w:val="vi-VN"/>
              </w:rPr>
              <w:t>n phải</w:t>
            </w:r>
            <w:r w:rsidRPr="00957DE8">
              <w:rPr>
                <w:rFonts w:eastAsia="SimSun"/>
                <w:spacing w:val="-1"/>
                <w:sz w:val="22"/>
                <w:szCs w:val="22"/>
                <w:lang w:val="vi-VN"/>
              </w:rPr>
              <w:t xml:space="preserve"> </w:t>
            </w:r>
            <w:r w:rsidRPr="00957DE8">
              <w:rPr>
                <w:rFonts w:eastAsia="SimSun"/>
                <w:sz w:val="22"/>
                <w:szCs w:val="22"/>
                <w:lang w:val="vi-VN"/>
              </w:rPr>
              <w:t>thể hiện các thông tin về tên tổ chức, cá nhân thăm dò khoáng sản, địa danh khu vực, nội dung giấy phép và các yêu cầu đối với tổ chức, cá nhân được cấp giấy phép thăm dò khoáng sản.</w:t>
            </w:r>
          </w:p>
          <w:p w14:paraId="0FE2D87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Nội d</w:t>
            </w:r>
            <w:r w:rsidRPr="00957DE8">
              <w:rPr>
                <w:rFonts w:eastAsia="SimSun"/>
                <w:spacing w:val="-1"/>
                <w:sz w:val="22"/>
                <w:szCs w:val="22"/>
                <w:lang w:val="vi-VN"/>
              </w:rPr>
              <w:t>un</w:t>
            </w:r>
            <w:r w:rsidRPr="00957DE8">
              <w:rPr>
                <w:rFonts w:eastAsia="SimSun"/>
                <w:sz w:val="22"/>
                <w:szCs w:val="22"/>
                <w:lang w:val="vi-VN"/>
              </w:rPr>
              <w:t>g giấy phép thăm dò khoáng sản bao gồm:</w:t>
            </w:r>
          </w:p>
          <w:p w14:paraId="0C96903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L</w:t>
            </w:r>
            <w:r w:rsidRPr="00957DE8">
              <w:rPr>
                <w:rFonts w:eastAsia="SimSun"/>
                <w:spacing w:val="1"/>
                <w:sz w:val="22"/>
                <w:szCs w:val="22"/>
                <w:lang w:val="vi-VN"/>
              </w:rPr>
              <w:t>o</w:t>
            </w:r>
            <w:r w:rsidRPr="00957DE8">
              <w:rPr>
                <w:rFonts w:eastAsia="SimSun"/>
                <w:sz w:val="22"/>
                <w:szCs w:val="22"/>
                <w:lang w:val="vi-VN"/>
              </w:rPr>
              <w:t>ại</w:t>
            </w:r>
            <w:r w:rsidRPr="00957DE8">
              <w:rPr>
                <w:rFonts w:eastAsia="SimSun"/>
                <w:spacing w:val="-2"/>
                <w:sz w:val="22"/>
                <w:szCs w:val="22"/>
                <w:lang w:val="vi-VN"/>
              </w:rPr>
              <w:t xml:space="preserve"> </w:t>
            </w:r>
            <w:r w:rsidRPr="00957DE8">
              <w:rPr>
                <w:rFonts w:eastAsia="SimSun"/>
                <w:spacing w:val="1"/>
                <w:sz w:val="22"/>
                <w:szCs w:val="22"/>
                <w:lang w:val="vi-VN"/>
              </w:rPr>
              <w:t>k</w:t>
            </w:r>
            <w:r w:rsidRPr="00957DE8">
              <w:rPr>
                <w:rFonts w:eastAsia="SimSun"/>
                <w:sz w:val="22"/>
                <w:szCs w:val="22"/>
                <w:lang w:val="vi-VN"/>
              </w:rPr>
              <w:t>h</w:t>
            </w:r>
            <w:r w:rsidRPr="00957DE8">
              <w:rPr>
                <w:rFonts w:eastAsia="SimSun"/>
                <w:spacing w:val="-1"/>
                <w:sz w:val="22"/>
                <w:szCs w:val="22"/>
                <w:lang w:val="vi-VN"/>
              </w:rPr>
              <w:t>o</w:t>
            </w:r>
            <w:r w:rsidRPr="00957DE8">
              <w:rPr>
                <w:rFonts w:eastAsia="SimSun"/>
                <w:sz w:val="22"/>
                <w:szCs w:val="22"/>
                <w:lang w:val="vi-VN"/>
              </w:rPr>
              <w:t>á</w:t>
            </w:r>
            <w:r w:rsidRPr="00957DE8">
              <w:rPr>
                <w:rFonts w:eastAsia="SimSun"/>
                <w:spacing w:val="-1"/>
                <w:sz w:val="22"/>
                <w:szCs w:val="22"/>
                <w:lang w:val="vi-VN"/>
              </w:rPr>
              <w:t>n</w:t>
            </w:r>
            <w:r w:rsidRPr="00957DE8">
              <w:rPr>
                <w:rFonts w:eastAsia="SimSun"/>
                <w:sz w:val="22"/>
                <w:szCs w:val="22"/>
                <w:lang w:val="vi-VN"/>
              </w:rPr>
              <w:t xml:space="preserve">g </w:t>
            </w:r>
            <w:r w:rsidRPr="00957DE8">
              <w:rPr>
                <w:rFonts w:eastAsia="SimSun"/>
                <w:spacing w:val="1"/>
                <w:sz w:val="22"/>
                <w:szCs w:val="22"/>
                <w:lang w:val="vi-VN"/>
              </w:rPr>
              <w:t>s</w:t>
            </w:r>
            <w:r w:rsidRPr="00957DE8">
              <w:rPr>
                <w:rFonts w:eastAsia="SimSun"/>
                <w:sz w:val="22"/>
                <w:szCs w:val="22"/>
                <w:lang w:val="vi-VN"/>
              </w:rPr>
              <w:t xml:space="preserve">ản; vị trí, diện tích khu </w:t>
            </w:r>
            <w:r w:rsidRPr="00957DE8">
              <w:rPr>
                <w:rFonts w:eastAsia="SimSun"/>
                <w:spacing w:val="-1"/>
                <w:sz w:val="22"/>
                <w:szCs w:val="22"/>
                <w:lang w:val="vi-VN"/>
              </w:rPr>
              <w:t>v</w:t>
            </w:r>
            <w:r w:rsidRPr="00957DE8">
              <w:rPr>
                <w:rFonts w:eastAsia="SimSun"/>
                <w:sz w:val="22"/>
                <w:szCs w:val="22"/>
                <w:lang w:val="vi-VN"/>
              </w:rPr>
              <w:t>ực thăm</w:t>
            </w:r>
            <w:r w:rsidRPr="00957DE8">
              <w:rPr>
                <w:rFonts w:eastAsia="SimSun"/>
                <w:spacing w:val="-1"/>
                <w:sz w:val="22"/>
                <w:szCs w:val="22"/>
                <w:lang w:val="vi-VN"/>
              </w:rPr>
              <w:t xml:space="preserve"> </w:t>
            </w:r>
            <w:r w:rsidRPr="00957DE8">
              <w:rPr>
                <w:rFonts w:eastAsia="SimSun"/>
                <w:sz w:val="22"/>
                <w:szCs w:val="22"/>
                <w:lang w:val="vi-VN"/>
              </w:rPr>
              <w:t>dò k</w:t>
            </w:r>
            <w:r w:rsidRPr="00957DE8">
              <w:rPr>
                <w:rFonts w:eastAsia="SimSun"/>
                <w:spacing w:val="-1"/>
                <w:sz w:val="22"/>
                <w:szCs w:val="22"/>
                <w:lang w:val="vi-VN"/>
              </w:rPr>
              <w:t>h</w:t>
            </w:r>
            <w:r w:rsidRPr="00957DE8">
              <w:rPr>
                <w:rFonts w:eastAsia="SimSun"/>
                <w:sz w:val="22"/>
                <w:szCs w:val="22"/>
                <w:lang w:val="vi-VN"/>
              </w:rPr>
              <w:t>oá</w:t>
            </w:r>
            <w:r w:rsidRPr="00957DE8">
              <w:rPr>
                <w:rFonts w:eastAsia="SimSun"/>
                <w:spacing w:val="-1"/>
                <w:sz w:val="22"/>
                <w:szCs w:val="22"/>
                <w:lang w:val="vi-VN"/>
              </w:rPr>
              <w:t>n</w:t>
            </w:r>
            <w:r w:rsidRPr="00957DE8">
              <w:rPr>
                <w:rFonts w:eastAsia="SimSun"/>
                <w:sz w:val="22"/>
                <w:szCs w:val="22"/>
                <w:lang w:val="vi-VN"/>
              </w:rPr>
              <w:t xml:space="preserve">g </w:t>
            </w:r>
            <w:r w:rsidRPr="00957DE8">
              <w:rPr>
                <w:rFonts w:eastAsia="SimSun"/>
                <w:spacing w:val="1"/>
                <w:sz w:val="22"/>
                <w:szCs w:val="22"/>
                <w:lang w:val="vi-VN"/>
              </w:rPr>
              <w:t>s</w:t>
            </w:r>
            <w:r w:rsidRPr="00957DE8">
              <w:rPr>
                <w:rFonts w:eastAsia="SimSun"/>
                <w:spacing w:val="-1"/>
                <w:sz w:val="22"/>
                <w:szCs w:val="22"/>
                <w:lang w:val="vi-VN"/>
              </w:rPr>
              <w:t>ả</w:t>
            </w:r>
            <w:r w:rsidRPr="00957DE8">
              <w:rPr>
                <w:rFonts w:eastAsia="SimSun"/>
                <w:sz w:val="22"/>
                <w:szCs w:val="22"/>
                <w:lang w:val="vi-VN"/>
              </w:rPr>
              <w:t>n;</w:t>
            </w:r>
          </w:p>
          <w:p w14:paraId="0728538C"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pacing w:val="1"/>
                <w:sz w:val="22"/>
                <w:szCs w:val="22"/>
                <w:lang w:val="vi-VN"/>
              </w:rPr>
              <w:t>b</w:t>
            </w:r>
            <w:r w:rsidRPr="00957DE8">
              <w:rPr>
                <w:rFonts w:eastAsia="SimSun"/>
                <w:sz w:val="22"/>
                <w:szCs w:val="22"/>
                <w:lang w:val="vi-VN"/>
              </w:rPr>
              <w:t>) Ph</w:t>
            </w:r>
            <w:r w:rsidRPr="00957DE8">
              <w:rPr>
                <w:rFonts w:eastAsia="SimSun"/>
                <w:spacing w:val="-1"/>
                <w:sz w:val="22"/>
                <w:szCs w:val="22"/>
                <w:lang w:val="vi-VN"/>
              </w:rPr>
              <w:t>ư</w:t>
            </w:r>
            <w:r w:rsidRPr="00957DE8">
              <w:rPr>
                <w:rFonts w:eastAsia="SimSun"/>
                <w:spacing w:val="1"/>
                <w:sz w:val="22"/>
                <w:szCs w:val="22"/>
                <w:lang w:val="vi-VN"/>
              </w:rPr>
              <w:t>ơ</w:t>
            </w:r>
            <w:r w:rsidRPr="00957DE8">
              <w:rPr>
                <w:rFonts w:eastAsia="SimSun"/>
                <w:spacing w:val="-1"/>
                <w:sz w:val="22"/>
                <w:szCs w:val="22"/>
                <w:lang w:val="vi-VN"/>
              </w:rPr>
              <w:t>n</w:t>
            </w:r>
            <w:r w:rsidRPr="00957DE8">
              <w:rPr>
                <w:rFonts w:eastAsia="SimSun"/>
                <w:sz w:val="22"/>
                <w:szCs w:val="22"/>
                <w:lang w:val="vi-VN"/>
              </w:rPr>
              <w:t xml:space="preserve">g </w:t>
            </w:r>
            <w:r w:rsidRPr="00957DE8">
              <w:rPr>
                <w:rFonts w:eastAsia="SimSun"/>
                <w:spacing w:val="-1"/>
                <w:sz w:val="22"/>
                <w:szCs w:val="22"/>
                <w:lang w:val="vi-VN"/>
              </w:rPr>
              <w:t>p</w:t>
            </w:r>
            <w:r w:rsidRPr="00957DE8">
              <w:rPr>
                <w:rFonts w:eastAsia="SimSun"/>
                <w:sz w:val="22"/>
                <w:szCs w:val="22"/>
                <w:lang w:val="vi-VN"/>
              </w:rPr>
              <w:t>háp, k</w:t>
            </w:r>
            <w:r w:rsidRPr="00957DE8">
              <w:rPr>
                <w:rFonts w:eastAsia="SimSun"/>
                <w:spacing w:val="-1"/>
                <w:sz w:val="22"/>
                <w:szCs w:val="22"/>
                <w:lang w:val="vi-VN"/>
              </w:rPr>
              <w:t>h</w:t>
            </w:r>
            <w:r w:rsidRPr="00957DE8">
              <w:rPr>
                <w:rFonts w:eastAsia="SimSun"/>
                <w:sz w:val="22"/>
                <w:szCs w:val="22"/>
                <w:lang w:val="vi-VN"/>
              </w:rPr>
              <w:t>ối lượng thăm dò khoáng sản;</w:t>
            </w:r>
          </w:p>
          <w:p w14:paraId="3119DE1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T</w:t>
            </w:r>
            <w:r w:rsidRPr="00957DE8">
              <w:rPr>
                <w:rFonts w:eastAsia="SimSun"/>
                <w:spacing w:val="-1"/>
                <w:sz w:val="22"/>
                <w:szCs w:val="22"/>
                <w:lang w:val="vi-VN"/>
              </w:rPr>
              <w:t>h</w:t>
            </w:r>
            <w:r w:rsidRPr="00957DE8">
              <w:rPr>
                <w:rFonts w:eastAsia="SimSun"/>
                <w:spacing w:val="1"/>
                <w:sz w:val="22"/>
                <w:szCs w:val="22"/>
                <w:lang w:val="vi-VN"/>
              </w:rPr>
              <w:t>ờ</w:t>
            </w:r>
            <w:r w:rsidRPr="00957DE8">
              <w:rPr>
                <w:rFonts w:eastAsia="SimSun"/>
                <w:sz w:val="22"/>
                <w:szCs w:val="22"/>
                <w:lang w:val="vi-VN"/>
              </w:rPr>
              <w:t xml:space="preserve">i hạn </w:t>
            </w:r>
            <w:r w:rsidRPr="00957DE8">
              <w:rPr>
                <w:rFonts w:eastAsia="SimSun"/>
                <w:spacing w:val="-2"/>
                <w:sz w:val="22"/>
                <w:szCs w:val="22"/>
                <w:lang w:val="vi-VN"/>
              </w:rPr>
              <w:t>t</w:t>
            </w:r>
            <w:r w:rsidRPr="00957DE8">
              <w:rPr>
                <w:rFonts w:eastAsia="SimSun"/>
                <w:sz w:val="22"/>
                <w:szCs w:val="22"/>
                <w:lang w:val="vi-VN"/>
              </w:rPr>
              <w:t>hăm dò kho</w:t>
            </w:r>
            <w:r w:rsidRPr="00957DE8">
              <w:rPr>
                <w:rFonts w:eastAsia="SimSun"/>
                <w:spacing w:val="-1"/>
                <w:sz w:val="22"/>
                <w:szCs w:val="22"/>
                <w:lang w:val="vi-VN"/>
              </w:rPr>
              <w:t>á</w:t>
            </w:r>
            <w:r w:rsidRPr="00957DE8">
              <w:rPr>
                <w:rFonts w:eastAsia="SimSun"/>
                <w:sz w:val="22"/>
                <w:szCs w:val="22"/>
                <w:lang w:val="vi-VN"/>
              </w:rPr>
              <w:t xml:space="preserve">ng </w:t>
            </w:r>
            <w:r w:rsidRPr="00957DE8">
              <w:rPr>
                <w:rFonts w:eastAsia="SimSun"/>
                <w:spacing w:val="1"/>
                <w:sz w:val="22"/>
                <w:szCs w:val="22"/>
                <w:lang w:val="vi-VN"/>
              </w:rPr>
              <w:t>s</w:t>
            </w:r>
            <w:r w:rsidRPr="00957DE8">
              <w:rPr>
                <w:rFonts w:eastAsia="SimSun"/>
                <w:spacing w:val="-1"/>
                <w:sz w:val="22"/>
                <w:szCs w:val="22"/>
                <w:lang w:val="vi-VN"/>
              </w:rPr>
              <w:t>ả</w:t>
            </w:r>
            <w:r w:rsidRPr="00957DE8">
              <w:rPr>
                <w:rFonts w:eastAsia="SimSun"/>
                <w:sz w:val="22"/>
                <w:szCs w:val="22"/>
                <w:lang w:val="vi-VN"/>
              </w:rPr>
              <w:t>n.</w:t>
            </w:r>
          </w:p>
          <w:p w14:paraId="486A66C8"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 xml:space="preserve">3. Yêu cầu đối với tổ chức, cá nhân được cấp giấy phép thăm dò khoáng sản bao gồm: </w:t>
            </w:r>
          </w:p>
          <w:p w14:paraId="34F5F09B"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t>a) Nghĩa vụ tài chính, nghĩa vụ khác có liên quan theo quy định của pháp luật;</w:t>
            </w:r>
          </w:p>
          <w:p w14:paraId="5A1C3E0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b) Trách nhiệm của tổ chức, cá nhân được cấp giấy phép và các yêu cầu khác (nếu có) theo quy định của pháp luật. </w:t>
            </w:r>
          </w:p>
          <w:p w14:paraId="0883821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4. Thời hạn thăm dò khoáng sản quy định trong giấy phép thăm dò khoáng sản bao gồm thời gian thực hiện đề án thăm dò khoáng sản, thời gian lập báo cáo kết quả thăm dò được thực hiện như sau:</w:t>
            </w:r>
          </w:p>
          <w:p w14:paraId="382231AD"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t>a) Không quá 48 tháng và có thể được gia hạn không quá 02 lần với tổng thời gian gia hạn không quá 24 tháng, trừ trường hợp quy định tại điểm b khoản này;</w:t>
            </w:r>
          </w:p>
          <w:p w14:paraId="12D88FB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b) Trường hợp hết thời hạn thăm dò theo quy định tại điểm a </w:t>
            </w:r>
            <w:r w:rsidRPr="00957DE8">
              <w:rPr>
                <w:rFonts w:eastAsia="SimSun"/>
                <w:sz w:val="22"/>
                <w:szCs w:val="22"/>
                <w:lang w:val="vi-VN"/>
              </w:rPr>
              <w:lastRenderedPageBreak/>
              <w:t>khoản này, tổ chức, cá nhân chưa hoàn thành thi công khối lượng công việc theo đề án thăm dò khoáng sản vì sự kiện bất khả kháng, giấy phép thăm dò khoáng sản được xem xét cấp lại theo quy định của Luật này nhưng không quá thời gian quy định tại điểm a khoản này;</w:t>
            </w:r>
          </w:p>
          <w:p w14:paraId="190E3F7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Trường hợp tổ chức, cá nhân đã thực hiện đầy đủ khối lượng công tác thăm dò theo đề án thăm dò khoáng sản mà giấy phép thăm dò khoáng sản đã hết thời hạn nhưng phải bổ sung khối lượng công tác thăm dò theo yêu cầu của cơ quan nhà nước có thẩm quyền thì tổ chức, cá nhân phải báo cáo cơ quan nhà nước có thẩm quyền cấp giấy phép thăm dò khoáng sản chấp thuận trước khi thực hiện;</w:t>
            </w:r>
          </w:p>
          <w:p w14:paraId="52A585D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d) Đối với việc thăm dò khoáng sản chiến lược, quan trọng theo hiệp định liên Chính phủ, thời gian thăm dò được thực hiện theo thỏa thuận quy định trong hiệp định.</w:t>
            </w:r>
          </w:p>
          <w:p w14:paraId="330D034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5. Chính phủ quy định chi tiết điểm c khoản 4 Điều này.</w:t>
            </w:r>
          </w:p>
          <w:p w14:paraId="15441AD5"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 xml:space="preserve">6. Bộ trưởng Bộ Tài nguyên và Môi trường quy định mẫu giấy phép thăm dò khoáng sản. </w:t>
            </w:r>
          </w:p>
        </w:tc>
        <w:tc>
          <w:tcPr>
            <w:tcW w:w="4852" w:type="dxa"/>
          </w:tcPr>
          <w:p w14:paraId="70C614E6"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142" w:name="_Toc255656261"/>
            <w:bookmarkStart w:id="143" w:name="_Toc257905650"/>
            <w:bookmarkStart w:id="144" w:name="_Toc259006788"/>
            <w:bookmarkStart w:id="145" w:name="_Toc270890924"/>
            <w:bookmarkStart w:id="146" w:name="_Toc181886933"/>
            <w:r w:rsidRPr="00072F0C">
              <w:rPr>
                <w:rFonts w:eastAsia="Calibri" w:hint="cs"/>
                <w:b/>
                <w:bCs/>
                <w:iCs/>
                <w:sz w:val="22"/>
                <w:szCs w:val="22"/>
                <w:lang w:val="vi-VN"/>
              </w:rPr>
              <w:lastRenderedPageBreak/>
              <w:t>Điều 44</w:t>
            </w:r>
            <w:r w:rsidRPr="00072F0C">
              <w:rPr>
                <w:rFonts w:eastAsia="Calibri"/>
                <w:b/>
                <w:bCs/>
                <w:iCs/>
                <w:sz w:val="22"/>
                <w:szCs w:val="22"/>
                <w:lang w:val="vi-VN"/>
              </w:rPr>
              <w:t>. Giấy phép th</w:t>
            </w:r>
            <w:r w:rsidRPr="00072F0C">
              <w:rPr>
                <w:rFonts w:eastAsia="Calibri" w:hint="cs"/>
                <w:b/>
                <w:bCs/>
                <w:iCs/>
                <w:sz w:val="22"/>
                <w:szCs w:val="22"/>
                <w:lang w:val="vi-VN"/>
              </w:rPr>
              <w:t>ă</w:t>
            </w:r>
            <w:r w:rsidRPr="00072F0C">
              <w:rPr>
                <w:rFonts w:eastAsia="Calibri"/>
                <w:b/>
                <w:bCs/>
                <w:iCs/>
                <w:sz w:val="22"/>
                <w:szCs w:val="22"/>
                <w:lang w:val="vi-VN"/>
              </w:rPr>
              <w:t>m dò khoáng sản</w:t>
            </w:r>
            <w:bookmarkEnd w:id="142"/>
            <w:bookmarkEnd w:id="143"/>
            <w:bookmarkEnd w:id="144"/>
            <w:bookmarkEnd w:id="145"/>
            <w:bookmarkEnd w:id="146"/>
          </w:p>
          <w:p w14:paraId="7A1CAC3E" w14:textId="77777777" w:rsidR="001208FB" w:rsidRPr="00072F0C" w:rsidRDefault="001208FB" w:rsidP="00072F0C">
            <w:pPr>
              <w:widowControl w:val="0"/>
              <w:spacing w:before="60"/>
              <w:jc w:val="both"/>
              <w:rPr>
                <w:sz w:val="22"/>
                <w:szCs w:val="22"/>
                <w:lang w:val="vi-VN"/>
              </w:rPr>
            </w:pPr>
            <w:r w:rsidRPr="00072F0C">
              <w:rPr>
                <w:sz w:val="22"/>
                <w:szCs w:val="22"/>
                <w:lang w:val="vi-VN"/>
              </w:rPr>
              <w:t>1. Giấy phép</w:t>
            </w:r>
            <w:r w:rsidRPr="00072F0C">
              <w:rPr>
                <w:spacing w:val="-2"/>
                <w:sz w:val="22"/>
                <w:szCs w:val="22"/>
                <w:lang w:val="vi-VN"/>
              </w:rPr>
              <w:t xml:space="preserve"> </w:t>
            </w:r>
            <w:r w:rsidRPr="00072F0C">
              <w:rPr>
                <w:sz w:val="22"/>
                <w:szCs w:val="22"/>
                <w:lang w:val="vi-VN"/>
              </w:rPr>
              <w:t>t</w:t>
            </w:r>
            <w:r w:rsidRPr="00072F0C">
              <w:rPr>
                <w:spacing w:val="1"/>
                <w:sz w:val="22"/>
                <w:szCs w:val="22"/>
                <w:lang w:val="vi-VN"/>
              </w:rPr>
              <w:t>h</w:t>
            </w:r>
            <w:r w:rsidRPr="00072F0C">
              <w:rPr>
                <w:sz w:val="22"/>
                <w:szCs w:val="22"/>
                <w:lang w:val="vi-VN"/>
              </w:rPr>
              <w:t>ăm dò k</w:t>
            </w:r>
            <w:r w:rsidRPr="00072F0C">
              <w:rPr>
                <w:spacing w:val="-1"/>
                <w:sz w:val="22"/>
                <w:szCs w:val="22"/>
                <w:lang w:val="vi-VN"/>
              </w:rPr>
              <w:t>h</w:t>
            </w:r>
            <w:r w:rsidRPr="00072F0C">
              <w:rPr>
                <w:sz w:val="22"/>
                <w:szCs w:val="22"/>
                <w:lang w:val="vi-VN"/>
              </w:rPr>
              <w:t>o</w:t>
            </w:r>
            <w:r w:rsidRPr="00072F0C">
              <w:rPr>
                <w:spacing w:val="-1"/>
                <w:sz w:val="22"/>
                <w:szCs w:val="22"/>
                <w:lang w:val="vi-VN"/>
              </w:rPr>
              <w:t>á</w:t>
            </w:r>
            <w:r w:rsidRPr="00072F0C">
              <w:rPr>
                <w:sz w:val="22"/>
                <w:szCs w:val="22"/>
                <w:lang w:val="vi-VN"/>
              </w:rPr>
              <w:t xml:space="preserve">ng </w:t>
            </w:r>
            <w:r w:rsidRPr="00072F0C">
              <w:rPr>
                <w:spacing w:val="1"/>
                <w:sz w:val="22"/>
                <w:szCs w:val="22"/>
                <w:lang w:val="vi-VN"/>
              </w:rPr>
              <w:t>s</w:t>
            </w:r>
            <w:r w:rsidRPr="00072F0C">
              <w:rPr>
                <w:spacing w:val="-1"/>
                <w:sz w:val="22"/>
                <w:szCs w:val="22"/>
                <w:lang w:val="vi-VN"/>
              </w:rPr>
              <w:t>ả</w:t>
            </w:r>
            <w:r w:rsidRPr="00072F0C">
              <w:rPr>
                <w:sz w:val="22"/>
                <w:szCs w:val="22"/>
                <w:lang w:val="vi-VN"/>
              </w:rPr>
              <w:t>n phải</w:t>
            </w:r>
            <w:r w:rsidRPr="00072F0C">
              <w:rPr>
                <w:spacing w:val="-1"/>
                <w:sz w:val="22"/>
                <w:szCs w:val="22"/>
                <w:lang w:val="vi-VN"/>
              </w:rPr>
              <w:t xml:space="preserve"> </w:t>
            </w:r>
            <w:r w:rsidRPr="00072F0C">
              <w:rPr>
                <w:sz w:val="22"/>
                <w:szCs w:val="22"/>
                <w:lang w:val="vi-VN"/>
              </w:rPr>
              <w:t>thể hiện các thông tin về tên tổ chức, cá nhân thăm dò khoáng sản, địa danh khu vực, nội dung giấy phép và các yêu cầu đối với tổ chức, cá nhân được cấp giấy phép thăm dò khoáng sản.</w:t>
            </w:r>
          </w:p>
          <w:p w14:paraId="3908CDEB" w14:textId="77777777" w:rsidR="001208FB" w:rsidRPr="00072F0C" w:rsidRDefault="001208FB" w:rsidP="00072F0C">
            <w:pPr>
              <w:widowControl w:val="0"/>
              <w:spacing w:before="60"/>
              <w:jc w:val="both"/>
              <w:rPr>
                <w:sz w:val="22"/>
                <w:szCs w:val="22"/>
                <w:lang w:val="vi-VN"/>
              </w:rPr>
            </w:pPr>
            <w:r w:rsidRPr="00072F0C">
              <w:rPr>
                <w:sz w:val="22"/>
                <w:szCs w:val="22"/>
                <w:lang w:val="vi-VN"/>
              </w:rPr>
              <w:t>2. Nội d</w:t>
            </w:r>
            <w:r w:rsidRPr="00072F0C">
              <w:rPr>
                <w:spacing w:val="-1"/>
                <w:sz w:val="22"/>
                <w:szCs w:val="22"/>
                <w:lang w:val="vi-VN"/>
              </w:rPr>
              <w:t>un</w:t>
            </w:r>
            <w:r w:rsidRPr="00072F0C">
              <w:rPr>
                <w:sz w:val="22"/>
                <w:szCs w:val="22"/>
                <w:lang w:val="vi-VN"/>
              </w:rPr>
              <w:t>g giấy phép thăm dò khoáng sản bao gồm:</w:t>
            </w:r>
          </w:p>
          <w:p w14:paraId="21D092E7" w14:textId="77777777" w:rsidR="001208FB" w:rsidRPr="00072F0C" w:rsidRDefault="001208FB" w:rsidP="00072F0C">
            <w:pPr>
              <w:widowControl w:val="0"/>
              <w:spacing w:before="60"/>
              <w:jc w:val="both"/>
              <w:rPr>
                <w:sz w:val="22"/>
                <w:szCs w:val="22"/>
                <w:lang w:val="vi-VN"/>
              </w:rPr>
            </w:pPr>
            <w:r w:rsidRPr="00072F0C">
              <w:rPr>
                <w:sz w:val="22"/>
                <w:szCs w:val="22"/>
                <w:lang w:val="vi-VN"/>
              </w:rPr>
              <w:t>a) L</w:t>
            </w:r>
            <w:r w:rsidRPr="00072F0C">
              <w:rPr>
                <w:spacing w:val="1"/>
                <w:sz w:val="22"/>
                <w:szCs w:val="22"/>
                <w:lang w:val="vi-VN"/>
              </w:rPr>
              <w:t>o</w:t>
            </w:r>
            <w:r w:rsidRPr="00072F0C">
              <w:rPr>
                <w:sz w:val="22"/>
                <w:szCs w:val="22"/>
                <w:lang w:val="vi-VN"/>
              </w:rPr>
              <w:t>ại</w:t>
            </w:r>
            <w:r w:rsidRPr="00072F0C">
              <w:rPr>
                <w:spacing w:val="-2"/>
                <w:sz w:val="22"/>
                <w:szCs w:val="22"/>
                <w:lang w:val="vi-VN"/>
              </w:rPr>
              <w:t xml:space="preserve"> </w:t>
            </w:r>
            <w:r w:rsidRPr="00072F0C">
              <w:rPr>
                <w:spacing w:val="1"/>
                <w:sz w:val="22"/>
                <w:szCs w:val="22"/>
                <w:lang w:val="vi-VN"/>
              </w:rPr>
              <w:t>k</w:t>
            </w:r>
            <w:r w:rsidRPr="00072F0C">
              <w:rPr>
                <w:sz w:val="22"/>
                <w:szCs w:val="22"/>
                <w:lang w:val="vi-VN"/>
              </w:rPr>
              <w:t>h</w:t>
            </w:r>
            <w:r w:rsidRPr="00072F0C">
              <w:rPr>
                <w:spacing w:val="-1"/>
                <w:sz w:val="22"/>
                <w:szCs w:val="22"/>
                <w:lang w:val="vi-VN"/>
              </w:rPr>
              <w:t>o</w:t>
            </w:r>
            <w:r w:rsidRPr="00072F0C">
              <w:rPr>
                <w:sz w:val="22"/>
                <w:szCs w:val="22"/>
                <w:lang w:val="vi-VN"/>
              </w:rPr>
              <w:t>á</w:t>
            </w:r>
            <w:r w:rsidRPr="00072F0C">
              <w:rPr>
                <w:spacing w:val="-1"/>
                <w:sz w:val="22"/>
                <w:szCs w:val="22"/>
                <w:lang w:val="vi-VN"/>
              </w:rPr>
              <w:t>n</w:t>
            </w:r>
            <w:r w:rsidRPr="00072F0C">
              <w:rPr>
                <w:sz w:val="22"/>
                <w:szCs w:val="22"/>
                <w:lang w:val="vi-VN"/>
              </w:rPr>
              <w:t xml:space="preserve">g </w:t>
            </w:r>
            <w:r w:rsidRPr="00072F0C">
              <w:rPr>
                <w:spacing w:val="1"/>
                <w:sz w:val="22"/>
                <w:szCs w:val="22"/>
                <w:lang w:val="vi-VN"/>
              </w:rPr>
              <w:t>s</w:t>
            </w:r>
            <w:r w:rsidRPr="00072F0C">
              <w:rPr>
                <w:sz w:val="22"/>
                <w:szCs w:val="22"/>
                <w:lang w:val="vi-VN"/>
              </w:rPr>
              <w:t xml:space="preserve">ản; vị trí, diện tích khu </w:t>
            </w:r>
            <w:r w:rsidRPr="00072F0C">
              <w:rPr>
                <w:spacing w:val="-1"/>
                <w:sz w:val="22"/>
                <w:szCs w:val="22"/>
                <w:lang w:val="vi-VN"/>
              </w:rPr>
              <w:t>v</w:t>
            </w:r>
            <w:r w:rsidRPr="00072F0C">
              <w:rPr>
                <w:sz w:val="22"/>
                <w:szCs w:val="22"/>
                <w:lang w:val="vi-VN"/>
              </w:rPr>
              <w:t>ực thăm</w:t>
            </w:r>
            <w:r w:rsidRPr="00072F0C">
              <w:rPr>
                <w:spacing w:val="-1"/>
                <w:sz w:val="22"/>
                <w:szCs w:val="22"/>
                <w:lang w:val="vi-VN"/>
              </w:rPr>
              <w:t xml:space="preserve"> </w:t>
            </w:r>
            <w:r w:rsidRPr="00072F0C">
              <w:rPr>
                <w:sz w:val="22"/>
                <w:szCs w:val="22"/>
                <w:lang w:val="vi-VN"/>
              </w:rPr>
              <w:t>dò k</w:t>
            </w:r>
            <w:r w:rsidRPr="00072F0C">
              <w:rPr>
                <w:spacing w:val="-1"/>
                <w:sz w:val="22"/>
                <w:szCs w:val="22"/>
                <w:lang w:val="vi-VN"/>
              </w:rPr>
              <w:t>h</w:t>
            </w:r>
            <w:r w:rsidRPr="00072F0C">
              <w:rPr>
                <w:sz w:val="22"/>
                <w:szCs w:val="22"/>
                <w:lang w:val="vi-VN"/>
              </w:rPr>
              <w:t>oá</w:t>
            </w:r>
            <w:r w:rsidRPr="00072F0C">
              <w:rPr>
                <w:spacing w:val="-1"/>
                <w:sz w:val="22"/>
                <w:szCs w:val="22"/>
                <w:lang w:val="vi-VN"/>
              </w:rPr>
              <w:t>n</w:t>
            </w:r>
            <w:r w:rsidRPr="00072F0C">
              <w:rPr>
                <w:sz w:val="22"/>
                <w:szCs w:val="22"/>
                <w:lang w:val="vi-VN"/>
              </w:rPr>
              <w:t xml:space="preserve">g </w:t>
            </w:r>
            <w:r w:rsidRPr="00072F0C">
              <w:rPr>
                <w:spacing w:val="1"/>
                <w:sz w:val="22"/>
                <w:szCs w:val="22"/>
                <w:lang w:val="vi-VN"/>
              </w:rPr>
              <w:t>s</w:t>
            </w:r>
            <w:r w:rsidRPr="00072F0C">
              <w:rPr>
                <w:spacing w:val="-1"/>
                <w:sz w:val="22"/>
                <w:szCs w:val="22"/>
                <w:lang w:val="vi-VN"/>
              </w:rPr>
              <w:t>ả</w:t>
            </w:r>
            <w:r w:rsidRPr="00072F0C">
              <w:rPr>
                <w:sz w:val="22"/>
                <w:szCs w:val="22"/>
                <w:lang w:val="vi-VN"/>
              </w:rPr>
              <w:t>n;</w:t>
            </w:r>
          </w:p>
          <w:p w14:paraId="59A07C49" w14:textId="77777777" w:rsidR="001208FB" w:rsidRPr="00072F0C" w:rsidRDefault="001208FB" w:rsidP="00072F0C">
            <w:pPr>
              <w:widowControl w:val="0"/>
              <w:spacing w:before="60"/>
              <w:jc w:val="both"/>
              <w:rPr>
                <w:sz w:val="22"/>
                <w:szCs w:val="22"/>
                <w:lang w:val="vi-VN"/>
              </w:rPr>
            </w:pPr>
            <w:r w:rsidRPr="00072F0C">
              <w:rPr>
                <w:spacing w:val="1"/>
                <w:sz w:val="22"/>
                <w:szCs w:val="22"/>
                <w:lang w:val="vi-VN"/>
              </w:rPr>
              <w:t>b</w:t>
            </w:r>
            <w:r w:rsidRPr="00072F0C">
              <w:rPr>
                <w:sz w:val="22"/>
                <w:szCs w:val="22"/>
                <w:lang w:val="vi-VN"/>
              </w:rPr>
              <w:t>) Ph</w:t>
            </w:r>
            <w:r w:rsidRPr="00072F0C">
              <w:rPr>
                <w:spacing w:val="-1"/>
                <w:sz w:val="22"/>
                <w:szCs w:val="22"/>
                <w:lang w:val="vi-VN"/>
              </w:rPr>
              <w:t>ư</w:t>
            </w:r>
            <w:r w:rsidRPr="00072F0C">
              <w:rPr>
                <w:spacing w:val="1"/>
                <w:sz w:val="22"/>
                <w:szCs w:val="22"/>
                <w:lang w:val="vi-VN"/>
              </w:rPr>
              <w:t>ơ</w:t>
            </w:r>
            <w:r w:rsidRPr="00072F0C">
              <w:rPr>
                <w:spacing w:val="-1"/>
                <w:sz w:val="22"/>
                <w:szCs w:val="22"/>
                <w:lang w:val="vi-VN"/>
              </w:rPr>
              <w:t>n</w:t>
            </w:r>
            <w:r w:rsidRPr="00072F0C">
              <w:rPr>
                <w:sz w:val="22"/>
                <w:szCs w:val="22"/>
                <w:lang w:val="vi-VN"/>
              </w:rPr>
              <w:t xml:space="preserve">g </w:t>
            </w:r>
            <w:r w:rsidRPr="00072F0C">
              <w:rPr>
                <w:spacing w:val="-1"/>
                <w:sz w:val="22"/>
                <w:szCs w:val="22"/>
                <w:lang w:val="vi-VN"/>
              </w:rPr>
              <w:t>p</w:t>
            </w:r>
            <w:r w:rsidRPr="00072F0C">
              <w:rPr>
                <w:sz w:val="22"/>
                <w:szCs w:val="22"/>
                <w:lang w:val="vi-VN"/>
              </w:rPr>
              <w:t>háp, k</w:t>
            </w:r>
            <w:r w:rsidRPr="00072F0C">
              <w:rPr>
                <w:spacing w:val="-1"/>
                <w:sz w:val="22"/>
                <w:szCs w:val="22"/>
                <w:lang w:val="vi-VN"/>
              </w:rPr>
              <w:t>h</w:t>
            </w:r>
            <w:r w:rsidRPr="00072F0C">
              <w:rPr>
                <w:sz w:val="22"/>
                <w:szCs w:val="22"/>
                <w:lang w:val="vi-VN"/>
              </w:rPr>
              <w:t>ối lượng thăm dò khoáng sản;</w:t>
            </w:r>
          </w:p>
          <w:p w14:paraId="7CCCEA96" w14:textId="77777777" w:rsidR="001208FB" w:rsidRPr="00072F0C" w:rsidRDefault="001208FB" w:rsidP="00072F0C">
            <w:pPr>
              <w:widowControl w:val="0"/>
              <w:spacing w:before="60"/>
              <w:jc w:val="both"/>
              <w:rPr>
                <w:sz w:val="22"/>
                <w:szCs w:val="22"/>
                <w:lang w:val="vi-VN"/>
              </w:rPr>
            </w:pPr>
            <w:r w:rsidRPr="00072F0C">
              <w:rPr>
                <w:sz w:val="22"/>
                <w:szCs w:val="22"/>
                <w:lang w:val="vi-VN"/>
              </w:rPr>
              <w:t>c) T</w:t>
            </w:r>
            <w:r w:rsidRPr="00072F0C">
              <w:rPr>
                <w:spacing w:val="-1"/>
                <w:sz w:val="22"/>
                <w:szCs w:val="22"/>
                <w:lang w:val="vi-VN"/>
              </w:rPr>
              <w:t>h</w:t>
            </w:r>
            <w:r w:rsidRPr="00072F0C">
              <w:rPr>
                <w:spacing w:val="1"/>
                <w:sz w:val="22"/>
                <w:szCs w:val="22"/>
                <w:lang w:val="vi-VN"/>
              </w:rPr>
              <w:t>ờ</w:t>
            </w:r>
            <w:r w:rsidRPr="00072F0C">
              <w:rPr>
                <w:sz w:val="22"/>
                <w:szCs w:val="22"/>
                <w:lang w:val="vi-VN"/>
              </w:rPr>
              <w:t xml:space="preserve">i hạn </w:t>
            </w:r>
            <w:r w:rsidRPr="00072F0C">
              <w:rPr>
                <w:spacing w:val="-2"/>
                <w:sz w:val="22"/>
                <w:szCs w:val="22"/>
                <w:lang w:val="vi-VN"/>
              </w:rPr>
              <w:t>t</w:t>
            </w:r>
            <w:r w:rsidRPr="00072F0C">
              <w:rPr>
                <w:sz w:val="22"/>
                <w:szCs w:val="22"/>
                <w:lang w:val="vi-VN"/>
              </w:rPr>
              <w:t>hăm dò kho</w:t>
            </w:r>
            <w:r w:rsidRPr="00072F0C">
              <w:rPr>
                <w:spacing w:val="-1"/>
                <w:sz w:val="22"/>
                <w:szCs w:val="22"/>
                <w:lang w:val="vi-VN"/>
              </w:rPr>
              <w:t>á</w:t>
            </w:r>
            <w:r w:rsidRPr="00072F0C">
              <w:rPr>
                <w:sz w:val="22"/>
                <w:szCs w:val="22"/>
                <w:lang w:val="vi-VN"/>
              </w:rPr>
              <w:t xml:space="preserve">ng </w:t>
            </w:r>
            <w:r w:rsidRPr="00072F0C">
              <w:rPr>
                <w:spacing w:val="1"/>
                <w:sz w:val="22"/>
                <w:szCs w:val="22"/>
                <w:lang w:val="vi-VN"/>
              </w:rPr>
              <w:t>s</w:t>
            </w:r>
            <w:r w:rsidRPr="00072F0C">
              <w:rPr>
                <w:spacing w:val="-1"/>
                <w:sz w:val="22"/>
                <w:szCs w:val="22"/>
                <w:lang w:val="vi-VN"/>
              </w:rPr>
              <w:t>ả</w:t>
            </w:r>
            <w:r w:rsidRPr="00072F0C">
              <w:rPr>
                <w:sz w:val="22"/>
                <w:szCs w:val="22"/>
                <w:lang w:val="vi-VN"/>
              </w:rPr>
              <w:t>n.</w:t>
            </w:r>
          </w:p>
          <w:p w14:paraId="5C50762D" w14:textId="77777777" w:rsidR="001208FB" w:rsidRPr="00072F0C" w:rsidRDefault="001208FB" w:rsidP="00072F0C">
            <w:pPr>
              <w:widowControl w:val="0"/>
              <w:spacing w:before="60"/>
              <w:jc w:val="both"/>
              <w:rPr>
                <w:spacing w:val="-4"/>
                <w:sz w:val="22"/>
                <w:szCs w:val="22"/>
                <w:lang w:val="vi-VN"/>
              </w:rPr>
            </w:pPr>
            <w:r w:rsidRPr="00072F0C">
              <w:rPr>
                <w:spacing w:val="-4"/>
                <w:sz w:val="22"/>
                <w:szCs w:val="22"/>
                <w:lang w:val="vi-VN"/>
              </w:rPr>
              <w:t xml:space="preserve">3. Yêu cầu đối với tổ chức, cá nhân được cấp giấy phép thăm dò khoáng sản bao gồm: </w:t>
            </w:r>
          </w:p>
          <w:p w14:paraId="15D27597" w14:textId="77777777" w:rsidR="001208FB" w:rsidRPr="00072F0C" w:rsidRDefault="001208FB" w:rsidP="00072F0C">
            <w:pPr>
              <w:widowControl w:val="0"/>
              <w:spacing w:before="60"/>
              <w:jc w:val="both"/>
              <w:rPr>
                <w:spacing w:val="-6"/>
                <w:sz w:val="22"/>
                <w:szCs w:val="22"/>
                <w:lang w:val="vi-VN"/>
              </w:rPr>
            </w:pPr>
            <w:r w:rsidRPr="00072F0C">
              <w:rPr>
                <w:spacing w:val="-6"/>
                <w:sz w:val="22"/>
                <w:szCs w:val="22"/>
                <w:lang w:val="vi-VN"/>
              </w:rPr>
              <w:t>a) Nghĩa vụ tài chính, nghĩa vụ khác có liên quan theo quy định của pháp luật;</w:t>
            </w:r>
          </w:p>
          <w:p w14:paraId="45F5E225"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b) Trách nhiệm của tổ chức, cá nhân được cấp giấy phép và các yêu cầu khác (nếu có) theo quy định của pháp luật. </w:t>
            </w:r>
          </w:p>
          <w:p w14:paraId="04F17971" w14:textId="77777777" w:rsidR="001208FB" w:rsidRPr="00072F0C" w:rsidRDefault="001208FB" w:rsidP="00072F0C">
            <w:pPr>
              <w:widowControl w:val="0"/>
              <w:spacing w:before="60"/>
              <w:jc w:val="both"/>
              <w:rPr>
                <w:sz w:val="22"/>
                <w:szCs w:val="22"/>
                <w:lang w:val="vi-VN"/>
              </w:rPr>
            </w:pPr>
            <w:r w:rsidRPr="00072F0C">
              <w:rPr>
                <w:sz w:val="22"/>
                <w:szCs w:val="22"/>
                <w:lang w:val="vi-VN"/>
              </w:rPr>
              <w:t>4. Thời hạn thăm dò khoáng sản quy định trong giấy phép thăm dò khoáng sản bao gồm thời gian thực hiện đề án thăm dò khoáng sản, thời gian lập báo cáo kết quả thăm dò được thực hiện như sau:</w:t>
            </w:r>
          </w:p>
          <w:p w14:paraId="3ECC88EA" w14:textId="77777777" w:rsidR="001208FB" w:rsidRPr="00072F0C" w:rsidRDefault="001208FB" w:rsidP="00072F0C">
            <w:pPr>
              <w:widowControl w:val="0"/>
              <w:spacing w:before="60"/>
              <w:jc w:val="both"/>
              <w:rPr>
                <w:spacing w:val="-6"/>
                <w:sz w:val="22"/>
                <w:szCs w:val="22"/>
                <w:lang w:val="vi-VN"/>
              </w:rPr>
            </w:pPr>
            <w:r w:rsidRPr="00072F0C">
              <w:rPr>
                <w:spacing w:val="-6"/>
                <w:sz w:val="22"/>
                <w:szCs w:val="22"/>
                <w:lang w:val="vi-VN"/>
              </w:rPr>
              <w:t>a) Không quá 48 tháng và có thể được gia hạn không quá 02 lần với tổng thời gian gia hạn không quá 24 tháng, trừ trường hợp quy định tại điểm b khoản này;</w:t>
            </w:r>
          </w:p>
          <w:p w14:paraId="47AD60EF"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b) Trường hợp hết thời hạn thăm dò theo quy định </w:t>
            </w:r>
            <w:r w:rsidRPr="00072F0C">
              <w:rPr>
                <w:sz w:val="22"/>
                <w:szCs w:val="22"/>
                <w:lang w:val="vi-VN"/>
              </w:rPr>
              <w:lastRenderedPageBreak/>
              <w:t>tại điểm a khoản này, tổ chức, cá nhân chưa hoàn thành thi công khối lượng công việc theo đề án thăm dò khoáng sản vì sự kiện bất khả kháng, giấy phép thăm dò khoáng sản được xem xét cấp lại theo quy định của Luật này nhưng không quá thời gian quy định tại điểm a khoản này;</w:t>
            </w:r>
          </w:p>
          <w:p w14:paraId="616C8830" w14:textId="77777777" w:rsidR="001208FB" w:rsidRPr="00072F0C" w:rsidRDefault="001208FB" w:rsidP="00072F0C">
            <w:pPr>
              <w:widowControl w:val="0"/>
              <w:spacing w:before="60"/>
              <w:jc w:val="both"/>
              <w:rPr>
                <w:sz w:val="22"/>
                <w:szCs w:val="22"/>
                <w:lang w:val="vi-VN"/>
              </w:rPr>
            </w:pPr>
            <w:r w:rsidRPr="00072F0C">
              <w:rPr>
                <w:sz w:val="22"/>
                <w:szCs w:val="22"/>
                <w:lang w:val="vi-VN"/>
              </w:rPr>
              <w:t>c) Trường hợp tổ chức, cá nhân đ</w:t>
            </w:r>
            <w:r w:rsidRPr="00072F0C">
              <w:rPr>
                <w:rFonts w:hint="eastAsia"/>
                <w:sz w:val="22"/>
                <w:szCs w:val="22"/>
                <w:lang w:val="vi-VN"/>
              </w:rPr>
              <w:t>ã</w:t>
            </w:r>
            <w:r w:rsidRPr="00072F0C">
              <w:rPr>
                <w:sz w:val="22"/>
                <w:szCs w:val="22"/>
                <w:lang w:val="vi-VN"/>
              </w:rPr>
              <w:t xml:space="preserve"> thực hiện đầy đủ khối lượng công tác thăm dò theo đề án thăm dò khoáng sản mà giấy phép thăm dò khoáng sản đ</w:t>
            </w:r>
            <w:r w:rsidRPr="00072F0C">
              <w:rPr>
                <w:rFonts w:hint="eastAsia"/>
                <w:sz w:val="22"/>
                <w:szCs w:val="22"/>
                <w:lang w:val="vi-VN"/>
              </w:rPr>
              <w:t>ã</w:t>
            </w:r>
            <w:r w:rsidRPr="00072F0C">
              <w:rPr>
                <w:sz w:val="22"/>
                <w:szCs w:val="22"/>
                <w:lang w:val="vi-VN"/>
              </w:rPr>
              <w:t xml:space="preserve"> hết thời hạn nhưng phải bổ sung khối lượng công tác thăm dò theo yêu cầu của cơ quan nhà nước có thẩm quyền thì tổ chức, cá nhân phải báo cáo cơ quan nhà nước có thẩm quyền cấp giấy phép thăm dò khoáng sản chấp thuận trước khi thực hiện;</w:t>
            </w:r>
          </w:p>
          <w:p w14:paraId="1BB191B3" w14:textId="77777777" w:rsidR="001208FB" w:rsidRPr="00072F0C" w:rsidRDefault="001208FB" w:rsidP="00072F0C">
            <w:pPr>
              <w:widowControl w:val="0"/>
              <w:spacing w:before="60"/>
              <w:jc w:val="both"/>
              <w:rPr>
                <w:sz w:val="22"/>
                <w:szCs w:val="22"/>
                <w:lang w:val="vi-VN"/>
              </w:rPr>
            </w:pPr>
            <w:r w:rsidRPr="00072F0C">
              <w:rPr>
                <w:sz w:val="22"/>
                <w:szCs w:val="22"/>
                <w:lang w:val="vi-VN"/>
              </w:rPr>
              <w:t>d) Đối với việc thăm dò khoáng sản chiến lược, quan trọng theo hiệp định liên Chính phủ, thời gian thăm dò được thực hiện theo thỏa thuận quy định trong hiệp định.</w:t>
            </w:r>
          </w:p>
          <w:p w14:paraId="062F47F6" w14:textId="77777777" w:rsidR="001208FB" w:rsidRPr="00072F0C" w:rsidRDefault="001208FB" w:rsidP="00072F0C">
            <w:pPr>
              <w:widowControl w:val="0"/>
              <w:spacing w:before="60"/>
              <w:jc w:val="both"/>
              <w:rPr>
                <w:sz w:val="22"/>
                <w:szCs w:val="22"/>
                <w:lang w:val="vi-VN"/>
              </w:rPr>
            </w:pPr>
            <w:r w:rsidRPr="00072F0C">
              <w:rPr>
                <w:sz w:val="22"/>
                <w:szCs w:val="22"/>
                <w:lang w:val="vi-VN"/>
              </w:rPr>
              <w:t>5. Chính phủ quy định chi tiết điểm c khoản 4 Điều này.</w:t>
            </w:r>
          </w:p>
          <w:p w14:paraId="5EE86A3A"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6. Bộ trưởng Bộ </w:t>
            </w:r>
            <w:del w:id="147" w:author="Luan Dang" w:date="2025-07-19T17:29:00Z">
              <w:r w:rsidRPr="00072F0C">
                <w:rPr>
                  <w:sz w:val="22"/>
                  <w:szCs w:val="22"/>
                  <w:lang w:val="vi-VN"/>
                </w:rPr>
                <w:delText>Tài nguyên</w:delText>
              </w:r>
            </w:del>
            <w:r w:rsidRPr="00072F0C">
              <w:rPr>
                <w:b/>
                <w:bCs/>
                <w:i/>
                <w:iCs/>
                <w:sz w:val="22"/>
                <w:szCs w:val="22"/>
                <w:lang w:val="vi-VN"/>
              </w:rPr>
              <w:t xml:space="preserve"> </w:t>
            </w:r>
            <w:ins w:id="148" w:author="Luan Dang" w:date="2025-07-19T17:29:00Z">
              <w:r w:rsidRPr="00072F0C">
                <w:rPr>
                  <w:b/>
                  <w:bCs/>
                  <w:i/>
                  <w:iCs/>
                  <w:sz w:val="22"/>
                  <w:szCs w:val="22"/>
                  <w:lang w:val="nl-NL"/>
                </w:rPr>
                <w:t>Nông nghiệp</w:t>
              </w:r>
            </w:ins>
            <w:r w:rsidRPr="00072F0C">
              <w:rPr>
                <w:sz w:val="22"/>
                <w:szCs w:val="22"/>
                <w:lang w:val="vi-VN"/>
              </w:rPr>
              <w:t xml:space="preserve"> và Môi trường quy định mẫu giấy phép thăm dò khoáng sản. </w:t>
            </w:r>
          </w:p>
        </w:tc>
        <w:tc>
          <w:tcPr>
            <w:tcW w:w="4852" w:type="dxa"/>
          </w:tcPr>
          <w:p w14:paraId="15402650" w14:textId="0508270A" w:rsidR="001208FB" w:rsidRPr="005B0268" w:rsidRDefault="005B0268" w:rsidP="00072F0C">
            <w:pPr>
              <w:adjustRightInd w:val="0"/>
              <w:snapToGrid w:val="0"/>
              <w:spacing w:beforeLines="60" w:before="144"/>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w:t>
            </w:r>
          </w:p>
        </w:tc>
      </w:tr>
      <w:tr w:rsidR="001208FB" w:rsidRPr="00072F0C" w14:paraId="45312D8B" w14:textId="77777777" w:rsidTr="00072F0C">
        <w:tc>
          <w:tcPr>
            <w:tcW w:w="5650" w:type="dxa"/>
          </w:tcPr>
          <w:p w14:paraId="04BBEDC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45. Cấp, gia hạn, cấp lại, điều chỉnh, trả lại giấy phép thăm dò khoáng sản</w:t>
            </w:r>
          </w:p>
          <w:p w14:paraId="389CB8E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1. Việc cấp giấy phép thăm dò khoáng sản, bao gồm cả trường hợp quy định tại điểm đ khoản 2 Điều 4 của Luật này, được thực hiện theo nguyên tắc quy định tại Điều 43 của Luật này và căn cứ sau đây: </w:t>
            </w:r>
          </w:p>
          <w:p w14:paraId="6F6DCA0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Kết quả thẩm định hồ sơ đề nghị cấp giấy phép thăm dò khoáng sản;</w:t>
            </w:r>
          </w:p>
          <w:p w14:paraId="61EB9DFE"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b) Mục đích, nhu cầu thăm dò khoáng sản thể hiện trong văn bản đề nghị cấp giấy phép.</w:t>
            </w:r>
          </w:p>
          <w:p w14:paraId="27190F70"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lastRenderedPageBreak/>
              <w:t xml:space="preserve">2. Chính phủ quy định chi tiết khoản 1 Điều này; quy định các trường hợp gia hạn, cấp lại, điều chỉnh, trả lại giấy phép thăm dò khoáng sản; quy định cơ quan thẩm định; quy định hồ sơ, </w:t>
            </w:r>
            <w:r w:rsidRPr="00957DE8">
              <w:rPr>
                <w:rFonts w:eastAsia="SimSun"/>
                <w:spacing w:val="6"/>
                <w:sz w:val="22"/>
                <w:szCs w:val="22"/>
                <w:lang w:val="vi-VN"/>
              </w:rPr>
              <w:t>trình tự,</w:t>
            </w:r>
            <w:r w:rsidRPr="00957DE8">
              <w:rPr>
                <w:rFonts w:eastAsia="SimSun"/>
                <w:sz w:val="22"/>
                <w:szCs w:val="22"/>
                <w:lang w:val="vi-VN"/>
              </w:rPr>
              <w:t xml:space="preserve"> thủ tục cấp, gia hạn, cấp lại, điều chỉnh, trả lại giấy phép thăm dò khoáng sản.</w:t>
            </w:r>
          </w:p>
          <w:p w14:paraId="07720053"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3. Bộ trưởng Bộ Tài nguyên và Môi trường quy định mẫu báo cáo, tài liệu quy định tại Điều này.</w:t>
            </w:r>
          </w:p>
        </w:tc>
        <w:tc>
          <w:tcPr>
            <w:tcW w:w="4852" w:type="dxa"/>
          </w:tcPr>
          <w:p w14:paraId="3B83325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149" w:name="_Toc181886934"/>
            <w:r w:rsidRPr="00072F0C">
              <w:rPr>
                <w:rFonts w:eastAsia="Calibri" w:hint="cs"/>
                <w:b/>
                <w:bCs/>
                <w:iCs/>
                <w:sz w:val="22"/>
                <w:szCs w:val="22"/>
                <w:lang w:val="vi-VN"/>
              </w:rPr>
              <w:lastRenderedPageBreak/>
              <w:t>Điều 45</w:t>
            </w:r>
            <w:r w:rsidRPr="00072F0C">
              <w:rPr>
                <w:rFonts w:eastAsia="Calibri"/>
                <w:b/>
                <w:bCs/>
                <w:iCs/>
                <w:sz w:val="22"/>
                <w:szCs w:val="22"/>
                <w:lang w:val="vi-VN"/>
              </w:rPr>
              <w:t xml:space="preserve">. Cấp, gia hạn, cấp lại, </w:t>
            </w:r>
            <w:r w:rsidRPr="00072F0C">
              <w:rPr>
                <w:rFonts w:eastAsia="Calibri" w:hint="cs"/>
                <w:b/>
                <w:bCs/>
                <w:iCs/>
                <w:sz w:val="22"/>
                <w:szCs w:val="22"/>
                <w:lang w:val="vi-VN"/>
              </w:rPr>
              <w:t>đ</w:t>
            </w:r>
            <w:r w:rsidRPr="00072F0C">
              <w:rPr>
                <w:rFonts w:eastAsia="Calibri"/>
                <w:b/>
                <w:bCs/>
                <w:iCs/>
                <w:sz w:val="22"/>
                <w:szCs w:val="22"/>
                <w:lang w:val="vi-VN"/>
              </w:rPr>
              <w:t>iều chỉnh, trả lại giấy phép th</w:t>
            </w:r>
            <w:r w:rsidRPr="00072F0C">
              <w:rPr>
                <w:rFonts w:eastAsia="Calibri" w:hint="cs"/>
                <w:b/>
                <w:bCs/>
                <w:iCs/>
                <w:sz w:val="22"/>
                <w:szCs w:val="22"/>
                <w:lang w:val="vi-VN"/>
              </w:rPr>
              <w:t>ă</w:t>
            </w:r>
            <w:r w:rsidRPr="00072F0C">
              <w:rPr>
                <w:rFonts w:eastAsia="Calibri"/>
                <w:b/>
                <w:bCs/>
                <w:iCs/>
                <w:sz w:val="22"/>
                <w:szCs w:val="22"/>
                <w:lang w:val="vi-VN"/>
              </w:rPr>
              <w:t>m dò khoáng sản</w:t>
            </w:r>
            <w:bookmarkEnd w:id="149"/>
          </w:p>
          <w:p w14:paraId="332E0FD0"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1. Việc cấp giấy phép thăm dò khoáng sản, bao gồm cả trường hợp quy định tại điểm đ khoản 2 Điều 4 của Luật này, được thực hiện theo nguyên tắc quy định tại Điều 43 của Luật này và căn cứ sau đây: </w:t>
            </w:r>
          </w:p>
          <w:p w14:paraId="092175DC" w14:textId="77777777" w:rsidR="001208FB" w:rsidRPr="00072F0C" w:rsidRDefault="001208FB" w:rsidP="00072F0C">
            <w:pPr>
              <w:widowControl w:val="0"/>
              <w:spacing w:before="60"/>
              <w:jc w:val="both"/>
              <w:rPr>
                <w:sz w:val="22"/>
                <w:szCs w:val="22"/>
                <w:lang w:val="vi-VN"/>
              </w:rPr>
            </w:pPr>
            <w:r w:rsidRPr="00072F0C">
              <w:rPr>
                <w:sz w:val="22"/>
                <w:szCs w:val="22"/>
                <w:lang w:val="vi-VN"/>
              </w:rPr>
              <w:t>a) Kết quả thẩm định hồ sơ đề nghị cấp giấy phép thăm dò khoáng sản;</w:t>
            </w:r>
          </w:p>
          <w:p w14:paraId="63B31D7C" w14:textId="77777777" w:rsidR="001208FB" w:rsidRPr="00072F0C" w:rsidRDefault="001208FB" w:rsidP="00072F0C">
            <w:pPr>
              <w:spacing w:before="60"/>
              <w:jc w:val="both"/>
              <w:rPr>
                <w:sz w:val="22"/>
                <w:szCs w:val="22"/>
                <w:lang w:val="vi-VN"/>
              </w:rPr>
            </w:pPr>
            <w:r w:rsidRPr="00072F0C">
              <w:rPr>
                <w:sz w:val="22"/>
                <w:szCs w:val="22"/>
                <w:lang w:val="vi-VN"/>
              </w:rPr>
              <w:t>b) Mục đ</w:t>
            </w:r>
            <w:r w:rsidRPr="00072F0C">
              <w:rPr>
                <w:rFonts w:hint="eastAsia"/>
                <w:sz w:val="22"/>
                <w:szCs w:val="22"/>
                <w:lang w:val="vi-VN"/>
              </w:rPr>
              <w:t>í</w:t>
            </w:r>
            <w:r w:rsidRPr="00072F0C">
              <w:rPr>
                <w:sz w:val="22"/>
                <w:szCs w:val="22"/>
                <w:lang w:val="vi-VN"/>
              </w:rPr>
              <w:t>ch, nhu cầu thăm dò khoáng sản thể hiện trong văn bản đề nghị cấp giấy phép.</w:t>
            </w:r>
          </w:p>
          <w:p w14:paraId="697F1076" w14:textId="77777777" w:rsidR="001208FB" w:rsidRPr="00072F0C" w:rsidRDefault="001208FB" w:rsidP="00072F0C">
            <w:pPr>
              <w:pStyle w:val="NormalWeb"/>
              <w:shd w:val="clear" w:color="auto" w:fill="FFFFFF"/>
              <w:spacing w:before="60" w:beforeAutospacing="0" w:after="0" w:afterAutospacing="0"/>
              <w:jc w:val="both"/>
              <w:rPr>
                <w:sz w:val="22"/>
                <w:szCs w:val="22"/>
                <w:lang w:val="vi-VN"/>
              </w:rPr>
            </w:pPr>
            <w:r w:rsidRPr="00072F0C">
              <w:rPr>
                <w:sz w:val="22"/>
                <w:szCs w:val="22"/>
                <w:lang w:val="vi-VN"/>
              </w:rPr>
              <w:t xml:space="preserve">2. Chính phủ quy </w:t>
            </w:r>
            <w:r w:rsidRPr="00072F0C">
              <w:rPr>
                <w:rFonts w:hint="cs"/>
                <w:sz w:val="22"/>
                <w:szCs w:val="22"/>
                <w:lang w:val="vi-VN"/>
              </w:rPr>
              <w:t>đ</w:t>
            </w:r>
            <w:r w:rsidRPr="00072F0C">
              <w:rPr>
                <w:sz w:val="22"/>
                <w:szCs w:val="22"/>
                <w:lang w:val="vi-VN"/>
              </w:rPr>
              <w:t xml:space="preserve">ịnh chi tiết khoản 1 </w:t>
            </w:r>
            <w:r w:rsidRPr="00072F0C">
              <w:rPr>
                <w:rFonts w:hint="cs"/>
                <w:sz w:val="22"/>
                <w:szCs w:val="22"/>
                <w:lang w:val="vi-VN"/>
              </w:rPr>
              <w:t>Đ</w:t>
            </w:r>
            <w:r w:rsidRPr="00072F0C">
              <w:rPr>
                <w:sz w:val="22"/>
                <w:szCs w:val="22"/>
                <w:lang w:val="vi-VN"/>
              </w:rPr>
              <w:t xml:space="preserve">iều này; </w:t>
            </w:r>
            <w:r w:rsidRPr="00072F0C">
              <w:rPr>
                <w:sz w:val="22"/>
                <w:szCs w:val="22"/>
                <w:lang w:val="vi-VN"/>
              </w:rPr>
              <w:lastRenderedPageBreak/>
              <w:t xml:space="preserve">quy định các trường hợp gia hạn, cấp lại, điều chỉnh, trả lại giấy phép thăm dò khoáng sản; quy </w:t>
            </w:r>
            <w:r w:rsidRPr="00072F0C">
              <w:rPr>
                <w:rFonts w:hint="cs"/>
                <w:sz w:val="22"/>
                <w:szCs w:val="22"/>
                <w:lang w:val="vi-VN"/>
              </w:rPr>
              <w:t>đ</w:t>
            </w:r>
            <w:r w:rsidRPr="00072F0C">
              <w:rPr>
                <w:sz w:val="22"/>
                <w:szCs w:val="22"/>
                <w:lang w:val="vi-VN"/>
              </w:rPr>
              <w:t>ịnh c</w:t>
            </w:r>
            <w:r w:rsidRPr="00072F0C">
              <w:rPr>
                <w:rFonts w:hint="cs"/>
                <w:sz w:val="22"/>
                <w:szCs w:val="22"/>
                <w:lang w:val="vi-VN"/>
              </w:rPr>
              <w:t>ơ</w:t>
            </w:r>
            <w:r w:rsidRPr="00072F0C">
              <w:rPr>
                <w:sz w:val="22"/>
                <w:szCs w:val="22"/>
                <w:lang w:val="vi-VN"/>
              </w:rPr>
              <w:t xml:space="preserve"> quan thẩm </w:t>
            </w:r>
            <w:r w:rsidRPr="00072F0C">
              <w:rPr>
                <w:rFonts w:hint="cs"/>
                <w:sz w:val="22"/>
                <w:szCs w:val="22"/>
                <w:lang w:val="vi-VN"/>
              </w:rPr>
              <w:t>đ</w:t>
            </w:r>
            <w:r w:rsidRPr="00072F0C">
              <w:rPr>
                <w:sz w:val="22"/>
                <w:szCs w:val="22"/>
                <w:lang w:val="vi-VN"/>
              </w:rPr>
              <w:t>ịnh; quy định hồ s</w:t>
            </w:r>
            <w:r w:rsidRPr="00072F0C">
              <w:rPr>
                <w:rFonts w:hint="cs"/>
                <w:sz w:val="22"/>
                <w:szCs w:val="22"/>
                <w:lang w:val="vi-VN"/>
              </w:rPr>
              <w:t>ơ</w:t>
            </w:r>
            <w:r w:rsidRPr="00072F0C">
              <w:rPr>
                <w:sz w:val="22"/>
                <w:szCs w:val="22"/>
                <w:lang w:val="vi-VN"/>
              </w:rPr>
              <w:t xml:space="preserve">, </w:t>
            </w:r>
            <w:r w:rsidRPr="00072F0C">
              <w:rPr>
                <w:spacing w:val="6"/>
                <w:sz w:val="22"/>
                <w:szCs w:val="22"/>
                <w:lang w:val="vi-VN"/>
              </w:rPr>
              <w:t>trình tự,</w:t>
            </w:r>
            <w:r w:rsidRPr="00072F0C">
              <w:rPr>
                <w:sz w:val="22"/>
                <w:szCs w:val="22"/>
                <w:lang w:val="vi-VN"/>
              </w:rPr>
              <w:t xml:space="preserve"> thủ tục cấp, gia hạn, cấp lại, </w:t>
            </w:r>
            <w:r w:rsidRPr="00072F0C">
              <w:rPr>
                <w:rFonts w:hint="cs"/>
                <w:sz w:val="22"/>
                <w:szCs w:val="22"/>
                <w:lang w:val="vi-VN"/>
              </w:rPr>
              <w:t>đ</w:t>
            </w:r>
            <w:r w:rsidRPr="00072F0C">
              <w:rPr>
                <w:sz w:val="22"/>
                <w:szCs w:val="22"/>
                <w:lang w:val="vi-VN"/>
              </w:rPr>
              <w:t>iều chỉnh, trả lại giấy phép th</w:t>
            </w:r>
            <w:r w:rsidRPr="00072F0C">
              <w:rPr>
                <w:rFonts w:hint="cs"/>
                <w:sz w:val="22"/>
                <w:szCs w:val="22"/>
                <w:lang w:val="vi-VN"/>
              </w:rPr>
              <w:t>ă</w:t>
            </w:r>
            <w:r w:rsidRPr="00072F0C">
              <w:rPr>
                <w:sz w:val="22"/>
                <w:szCs w:val="22"/>
                <w:lang w:val="vi-VN"/>
              </w:rPr>
              <w:t>m dò khoáng sản.</w:t>
            </w:r>
          </w:p>
          <w:p w14:paraId="4AA766B8" w14:textId="77777777" w:rsidR="001208FB" w:rsidRPr="00072F0C" w:rsidRDefault="001208FB" w:rsidP="00072F0C">
            <w:pPr>
              <w:pStyle w:val="NormalWeb"/>
              <w:shd w:val="clear" w:color="auto" w:fill="FFFFFF"/>
              <w:spacing w:before="60" w:beforeAutospacing="0" w:after="0" w:afterAutospacing="0"/>
              <w:jc w:val="both"/>
              <w:rPr>
                <w:sz w:val="28"/>
                <w:lang w:val="vi-VN"/>
              </w:rPr>
            </w:pPr>
            <w:bookmarkStart w:id="150" w:name="_Hlk178690730"/>
            <w:r w:rsidRPr="00072F0C">
              <w:rPr>
                <w:sz w:val="22"/>
                <w:szCs w:val="22"/>
                <w:lang w:val="vi-VN"/>
              </w:rPr>
              <w:t xml:space="preserve">3. Bộ trưởng Bộ </w:t>
            </w:r>
            <w:del w:id="151" w:author="Luan Dang" w:date="2025-07-19T17:29:00Z">
              <w:r w:rsidRPr="00072F0C">
                <w:rPr>
                  <w:sz w:val="22"/>
                  <w:szCs w:val="22"/>
                  <w:lang w:val="vi-VN"/>
                </w:rPr>
                <w:delText>Tài nguyên</w:delText>
              </w:r>
            </w:del>
            <w:r w:rsidRPr="00072F0C">
              <w:rPr>
                <w:sz w:val="22"/>
                <w:szCs w:val="22"/>
                <w:lang w:val="vi-VN"/>
              </w:rPr>
              <w:t xml:space="preserve"> </w:t>
            </w:r>
            <w:ins w:id="152"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vi-VN"/>
              </w:rPr>
              <w:t>và Môi trường quy định mẫu báo cáo, tài liệu quy định tại Điều này.</w:t>
            </w:r>
            <w:bookmarkEnd w:id="150"/>
          </w:p>
        </w:tc>
        <w:tc>
          <w:tcPr>
            <w:tcW w:w="4852" w:type="dxa"/>
          </w:tcPr>
          <w:p w14:paraId="131C713F" w14:textId="1AA4395E" w:rsidR="001208FB" w:rsidRPr="005B0268" w:rsidRDefault="005B0268" w:rsidP="00072F0C">
            <w:pPr>
              <w:adjustRightInd w:val="0"/>
              <w:snapToGrid w:val="0"/>
              <w:spacing w:beforeLines="60" w:before="144"/>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w:t>
            </w:r>
          </w:p>
        </w:tc>
      </w:tr>
      <w:tr w:rsidR="001208FB" w:rsidRPr="00072F0C" w14:paraId="43E57CA8" w14:textId="77777777" w:rsidTr="00072F0C">
        <w:tc>
          <w:tcPr>
            <w:tcW w:w="5650" w:type="dxa"/>
          </w:tcPr>
          <w:p w14:paraId="0AACF50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46. Chuyển nhượng quyền thăm dò khoáng sản</w:t>
            </w:r>
          </w:p>
          <w:p w14:paraId="2841DF79"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z w:val="22"/>
                <w:szCs w:val="22"/>
                <w:lang w:val="vi-VN"/>
              </w:rPr>
              <w:t>1.</w:t>
            </w:r>
            <w:r w:rsidRPr="00957DE8">
              <w:rPr>
                <w:rFonts w:eastAsia="SimSun"/>
                <w:spacing w:val="13"/>
                <w:sz w:val="22"/>
                <w:szCs w:val="22"/>
                <w:lang w:val="vi-VN"/>
              </w:rPr>
              <w:t xml:space="preserve"> </w:t>
            </w:r>
            <w:r w:rsidRPr="00957DE8">
              <w:rPr>
                <w:rFonts w:eastAsia="SimSun"/>
                <w:spacing w:val="-5"/>
                <w:sz w:val="22"/>
                <w:szCs w:val="22"/>
                <w:lang w:val="vi-VN"/>
              </w:rPr>
              <w:t>T</w:t>
            </w:r>
            <w:r w:rsidRPr="00957DE8">
              <w:rPr>
                <w:rFonts w:eastAsia="SimSun"/>
                <w:sz w:val="22"/>
                <w:szCs w:val="22"/>
                <w:lang w:val="vi-VN"/>
              </w:rPr>
              <w:t xml:space="preserve">ổ </w:t>
            </w:r>
            <w:r w:rsidRPr="00957DE8">
              <w:rPr>
                <w:rFonts w:eastAsia="SimSun"/>
                <w:spacing w:val="-4"/>
                <w:sz w:val="22"/>
                <w:szCs w:val="22"/>
                <w:lang w:val="vi-VN"/>
              </w:rPr>
              <w:t>c</w:t>
            </w:r>
            <w:r w:rsidRPr="00957DE8">
              <w:rPr>
                <w:rFonts w:eastAsia="SimSun"/>
                <w:spacing w:val="-3"/>
                <w:sz w:val="22"/>
                <w:szCs w:val="22"/>
                <w:lang w:val="vi-VN"/>
              </w:rPr>
              <w:t>h</w:t>
            </w:r>
            <w:r w:rsidRPr="00957DE8">
              <w:rPr>
                <w:rFonts w:eastAsia="SimSun"/>
                <w:spacing w:val="-4"/>
                <w:sz w:val="22"/>
                <w:szCs w:val="22"/>
                <w:lang w:val="vi-VN"/>
              </w:rPr>
              <w:t>ức</w:t>
            </w:r>
            <w:r w:rsidRPr="00957DE8">
              <w:rPr>
                <w:rFonts w:eastAsia="SimSun"/>
                <w:sz w:val="22"/>
                <w:szCs w:val="22"/>
                <w:lang w:val="vi-VN"/>
              </w:rPr>
              <w:t xml:space="preserve">, </w:t>
            </w:r>
            <w:r w:rsidRPr="00957DE8">
              <w:rPr>
                <w:rFonts w:eastAsia="SimSun"/>
                <w:spacing w:val="-4"/>
                <w:sz w:val="22"/>
                <w:szCs w:val="22"/>
                <w:lang w:val="vi-VN"/>
              </w:rPr>
              <w:t>c</w:t>
            </w:r>
            <w:r w:rsidRPr="00957DE8">
              <w:rPr>
                <w:rFonts w:eastAsia="SimSun"/>
                <w:sz w:val="22"/>
                <w:szCs w:val="22"/>
                <w:lang w:val="vi-VN"/>
              </w:rPr>
              <w:t>á</w:t>
            </w:r>
            <w:r w:rsidRPr="00957DE8">
              <w:rPr>
                <w:rFonts w:eastAsia="SimSun"/>
                <w:spacing w:val="1"/>
                <w:sz w:val="22"/>
                <w:szCs w:val="22"/>
                <w:lang w:val="vi-VN"/>
              </w:rPr>
              <w:t xml:space="preserve"> </w:t>
            </w:r>
            <w:r w:rsidRPr="00957DE8">
              <w:rPr>
                <w:rFonts w:eastAsia="SimSun"/>
                <w:spacing w:val="-5"/>
                <w:sz w:val="22"/>
                <w:szCs w:val="22"/>
                <w:lang w:val="vi-VN"/>
              </w:rPr>
              <w:t>nh</w:t>
            </w:r>
            <w:r w:rsidRPr="00957DE8">
              <w:rPr>
                <w:rFonts w:eastAsia="SimSun"/>
                <w:spacing w:val="-4"/>
                <w:sz w:val="22"/>
                <w:szCs w:val="22"/>
                <w:lang w:val="vi-VN"/>
              </w:rPr>
              <w:t>â</w:t>
            </w:r>
            <w:r w:rsidRPr="00957DE8">
              <w:rPr>
                <w:rFonts w:eastAsia="SimSun"/>
                <w:sz w:val="22"/>
                <w:szCs w:val="22"/>
                <w:lang w:val="vi-VN"/>
              </w:rPr>
              <w:t xml:space="preserve">n đã được cấp giấy phép thăm dò khoáng sản chỉ được  </w:t>
            </w:r>
            <w:r w:rsidRPr="00957DE8">
              <w:rPr>
                <w:rFonts w:eastAsia="SimSun"/>
                <w:spacing w:val="-4"/>
                <w:sz w:val="22"/>
                <w:szCs w:val="22"/>
                <w:lang w:val="vi-VN"/>
              </w:rPr>
              <w:t>c</w:t>
            </w:r>
            <w:r w:rsidRPr="00957DE8">
              <w:rPr>
                <w:rFonts w:eastAsia="SimSun"/>
                <w:spacing w:val="-5"/>
                <w:sz w:val="22"/>
                <w:szCs w:val="22"/>
                <w:lang w:val="vi-VN"/>
              </w:rPr>
              <w:t>h</w:t>
            </w:r>
            <w:r w:rsidRPr="00957DE8">
              <w:rPr>
                <w:rFonts w:eastAsia="SimSun"/>
                <w:spacing w:val="-4"/>
                <w:sz w:val="22"/>
                <w:szCs w:val="22"/>
                <w:lang w:val="vi-VN"/>
              </w:rPr>
              <w:t>uy</w:t>
            </w:r>
            <w:r w:rsidRPr="00957DE8">
              <w:rPr>
                <w:rFonts w:eastAsia="SimSun"/>
                <w:spacing w:val="-5"/>
                <w:sz w:val="22"/>
                <w:szCs w:val="22"/>
                <w:lang w:val="vi-VN"/>
              </w:rPr>
              <w:t>ể</w:t>
            </w:r>
            <w:r w:rsidRPr="00957DE8">
              <w:rPr>
                <w:rFonts w:eastAsia="SimSun"/>
                <w:sz w:val="22"/>
                <w:szCs w:val="22"/>
                <w:lang w:val="vi-VN"/>
              </w:rPr>
              <w:t>n</w:t>
            </w:r>
            <w:r w:rsidRPr="00957DE8">
              <w:rPr>
                <w:rFonts w:eastAsia="SimSun"/>
                <w:spacing w:val="1"/>
                <w:sz w:val="22"/>
                <w:szCs w:val="22"/>
                <w:lang w:val="vi-VN"/>
              </w:rPr>
              <w:t xml:space="preserve"> </w:t>
            </w:r>
            <w:r w:rsidRPr="00957DE8">
              <w:rPr>
                <w:rFonts w:eastAsia="SimSun"/>
                <w:spacing w:val="-5"/>
                <w:sz w:val="22"/>
                <w:szCs w:val="22"/>
                <w:lang w:val="vi-VN"/>
              </w:rPr>
              <w:t>như</w:t>
            </w:r>
            <w:r w:rsidRPr="00957DE8">
              <w:rPr>
                <w:rFonts w:eastAsia="SimSun"/>
                <w:spacing w:val="-3"/>
                <w:sz w:val="22"/>
                <w:szCs w:val="22"/>
                <w:lang w:val="vi-VN"/>
              </w:rPr>
              <w:t>ợ</w:t>
            </w:r>
            <w:r w:rsidRPr="00957DE8">
              <w:rPr>
                <w:rFonts w:eastAsia="SimSun"/>
                <w:spacing w:val="-5"/>
                <w:sz w:val="22"/>
                <w:szCs w:val="22"/>
                <w:lang w:val="vi-VN"/>
              </w:rPr>
              <w:t>n</w:t>
            </w:r>
            <w:r w:rsidRPr="00957DE8">
              <w:rPr>
                <w:rFonts w:eastAsia="SimSun"/>
                <w:sz w:val="22"/>
                <w:szCs w:val="22"/>
                <w:lang w:val="vi-VN"/>
              </w:rPr>
              <w:t xml:space="preserve">g </w:t>
            </w:r>
            <w:r w:rsidRPr="00957DE8">
              <w:rPr>
                <w:rFonts w:eastAsia="SimSun"/>
                <w:spacing w:val="-3"/>
                <w:sz w:val="22"/>
                <w:szCs w:val="22"/>
                <w:lang w:val="vi-VN"/>
              </w:rPr>
              <w:t>qu</w:t>
            </w:r>
            <w:r w:rsidRPr="00957DE8">
              <w:rPr>
                <w:rFonts w:eastAsia="SimSun"/>
                <w:spacing w:val="-5"/>
                <w:sz w:val="22"/>
                <w:szCs w:val="22"/>
                <w:lang w:val="vi-VN"/>
              </w:rPr>
              <w:t>y</w:t>
            </w:r>
            <w:r w:rsidRPr="00957DE8">
              <w:rPr>
                <w:rFonts w:eastAsia="SimSun"/>
                <w:spacing w:val="-3"/>
                <w:sz w:val="22"/>
                <w:szCs w:val="22"/>
                <w:lang w:val="vi-VN"/>
              </w:rPr>
              <w:t>ề</w:t>
            </w:r>
            <w:r w:rsidRPr="00957DE8">
              <w:rPr>
                <w:rFonts w:eastAsia="SimSun"/>
                <w:sz w:val="22"/>
                <w:szCs w:val="22"/>
                <w:lang w:val="vi-VN"/>
              </w:rPr>
              <w:t>n</w:t>
            </w:r>
            <w:r w:rsidRPr="00957DE8">
              <w:rPr>
                <w:rFonts w:eastAsia="SimSun"/>
                <w:spacing w:val="1"/>
                <w:sz w:val="22"/>
                <w:szCs w:val="22"/>
                <w:lang w:val="vi-VN"/>
              </w:rPr>
              <w:t xml:space="preserve"> </w:t>
            </w:r>
            <w:r w:rsidRPr="00957DE8">
              <w:rPr>
                <w:rFonts w:eastAsia="SimSun"/>
                <w:spacing w:val="-5"/>
                <w:sz w:val="22"/>
                <w:szCs w:val="22"/>
                <w:lang w:val="vi-VN"/>
              </w:rPr>
              <w:t>th</w:t>
            </w:r>
            <w:r w:rsidRPr="00957DE8">
              <w:rPr>
                <w:rFonts w:eastAsia="SimSun"/>
                <w:spacing w:val="-3"/>
                <w:sz w:val="22"/>
                <w:szCs w:val="22"/>
                <w:lang w:val="vi-VN"/>
              </w:rPr>
              <w:t>ă</w:t>
            </w:r>
            <w:r w:rsidRPr="00957DE8">
              <w:rPr>
                <w:rFonts w:eastAsia="SimSun"/>
                <w:sz w:val="22"/>
                <w:szCs w:val="22"/>
                <w:lang w:val="vi-VN"/>
              </w:rPr>
              <w:t xml:space="preserve">m </w:t>
            </w:r>
            <w:r w:rsidRPr="00957DE8">
              <w:rPr>
                <w:rFonts w:eastAsia="SimSun"/>
                <w:spacing w:val="-4"/>
                <w:sz w:val="22"/>
                <w:szCs w:val="22"/>
                <w:lang w:val="vi-VN"/>
              </w:rPr>
              <w:t>d</w:t>
            </w:r>
            <w:r w:rsidRPr="00957DE8">
              <w:rPr>
                <w:rFonts w:eastAsia="SimSun"/>
                <w:sz w:val="22"/>
                <w:szCs w:val="22"/>
                <w:lang w:val="vi-VN"/>
              </w:rPr>
              <w:t>ò</w:t>
            </w:r>
            <w:r w:rsidRPr="00957DE8">
              <w:rPr>
                <w:rFonts w:eastAsia="SimSun"/>
                <w:spacing w:val="-1"/>
                <w:sz w:val="22"/>
                <w:szCs w:val="22"/>
                <w:lang w:val="vi-VN"/>
              </w:rPr>
              <w:t xml:space="preserve"> </w:t>
            </w:r>
            <w:r w:rsidRPr="00957DE8">
              <w:rPr>
                <w:rFonts w:eastAsia="SimSun"/>
                <w:spacing w:val="-4"/>
                <w:sz w:val="22"/>
                <w:szCs w:val="22"/>
                <w:lang w:val="vi-VN"/>
              </w:rPr>
              <w:t>kh</w:t>
            </w:r>
            <w:r w:rsidRPr="00957DE8">
              <w:rPr>
                <w:rFonts w:eastAsia="SimSun"/>
                <w:spacing w:val="-5"/>
                <w:sz w:val="22"/>
                <w:szCs w:val="22"/>
                <w:lang w:val="vi-VN"/>
              </w:rPr>
              <w:t>oá</w:t>
            </w:r>
            <w:r w:rsidRPr="00957DE8">
              <w:rPr>
                <w:rFonts w:eastAsia="SimSun"/>
                <w:spacing w:val="-4"/>
                <w:sz w:val="22"/>
                <w:szCs w:val="22"/>
                <w:lang w:val="vi-VN"/>
              </w:rPr>
              <w:t>n</w:t>
            </w:r>
            <w:r w:rsidRPr="00957DE8">
              <w:rPr>
                <w:rFonts w:eastAsia="SimSun"/>
                <w:sz w:val="22"/>
                <w:szCs w:val="22"/>
                <w:lang w:val="vi-VN"/>
              </w:rPr>
              <w:t xml:space="preserve">g </w:t>
            </w:r>
            <w:r w:rsidRPr="00957DE8">
              <w:rPr>
                <w:rFonts w:eastAsia="SimSun"/>
                <w:spacing w:val="-5"/>
                <w:sz w:val="22"/>
                <w:szCs w:val="22"/>
                <w:lang w:val="vi-VN"/>
              </w:rPr>
              <w:t>sả</w:t>
            </w:r>
            <w:r w:rsidRPr="00957DE8">
              <w:rPr>
                <w:rFonts w:eastAsia="SimSun"/>
                <w:sz w:val="22"/>
                <w:szCs w:val="22"/>
                <w:lang w:val="vi-VN"/>
              </w:rPr>
              <w:t>n</w:t>
            </w:r>
            <w:r w:rsidRPr="00957DE8">
              <w:rPr>
                <w:rFonts w:eastAsia="SimSun"/>
                <w:spacing w:val="1"/>
                <w:sz w:val="22"/>
                <w:szCs w:val="22"/>
                <w:lang w:val="vi-VN"/>
              </w:rPr>
              <w:t xml:space="preserve"> khi </w:t>
            </w:r>
            <w:r w:rsidRPr="00957DE8">
              <w:rPr>
                <w:rFonts w:eastAsia="SimSun"/>
                <w:spacing w:val="-5"/>
                <w:sz w:val="22"/>
                <w:szCs w:val="22"/>
                <w:lang w:val="vi-VN"/>
              </w:rPr>
              <w:t>đ</w:t>
            </w:r>
            <w:r w:rsidRPr="00957DE8">
              <w:rPr>
                <w:rFonts w:eastAsia="SimSun"/>
                <w:sz w:val="22"/>
                <w:szCs w:val="22"/>
                <w:lang w:val="vi-VN"/>
              </w:rPr>
              <w:t xml:space="preserve">ã </w:t>
            </w:r>
            <w:r w:rsidRPr="00957DE8">
              <w:rPr>
                <w:rFonts w:eastAsia="SimSun"/>
                <w:spacing w:val="-4"/>
                <w:sz w:val="22"/>
                <w:szCs w:val="22"/>
                <w:lang w:val="vi-VN"/>
              </w:rPr>
              <w:t>t</w:t>
            </w:r>
            <w:r w:rsidRPr="00957DE8">
              <w:rPr>
                <w:rFonts w:eastAsia="SimSun"/>
                <w:spacing w:val="-3"/>
                <w:sz w:val="22"/>
                <w:szCs w:val="22"/>
                <w:lang w:val="vi-VN"/>
              </w:rPr>
              <w:t>h</w:t>
            </w:r>
            <w:r w:rsidRPr="00957DE8">
              <w:rPr>
                <w:rFonts w:eastAsia="SimSun"/>
                <w:spacing w:val="-4"/>
                <w:sz w:val="22"/>
                <w:szCs w:val="22"/>
                <w:lang w:val="vi-VN"/>
              </w:rPr>
              <w:t>ự</w:t>
            </w:r>
            <w:r w:rsidRPr="00957DE8">
              <w:rPr>
                <w:rFonts w:eastAsia="SimSun"/>
                <w:sz w:val="22"/>
                <w:szCs w:val="22"/>
                <w:lang w:val="vi-VN"/>
              </w:rPr>
              <w:t>c</w:t>
            </w:r>
            <w:r w:rsidRPr="00957DE8">
              <w:rPr>
                <w:rFonts w:eastAsia="SimSun"/>
                <w:spacing w:val="1"/>
                <w:sz w:val="22"/>
                <w:szCs w:val="22"/>
                <w:lang w:val="vi-VN"/>
              </w:rPr>
              <w:t xml:space="preserve"> </w:t>
            </w:r>
            <w:r w:rsidRPr="00957DE8">
              <w:rPr>
                <w:rFonts w:eastAsia="SimSun"/>
                <w:spacing w:val="-4"/>
                <w:sz w:val="22"/>
                <w:szCs w:val="22"/>
                <w:lang w:val="vi-VN"/>
              </w:rPr>
              <w:t>h</w:t>
            </w:r>
            <w:r w:rsidRPr="00957DE8">
              <w:rPr>
                <w:rFonts w:eastAsia="SimSun"/>
                <w:spacing w:val="-5"/>
                <w:sz w:val="22"/>
                <w:szCs w:val="22"/>
                <w:lang w:val="vi-VN"/>
              </w:rPr>
              <w:t>iệ</w:t>
            </w:r>
            <w:r w:rsidRPr="00957DE8">
              <w:rPr>
                <w:rFonts w:eastAsia="SimSun"/>
                <w:sz w:val="22"/>
                <w:szCs w:val="22"/>
                <w:lang w:val="vi-VN"/>
              </w:rPr>
              <w:t>n</w:t>
            </w:r>
            <w:r w:rsidRPr="00957DE8">
              <w:rPr>
                <w:rFonts w:eastAsia="SimSun"/>
                <w:spacing w:val="1"/>
                <w:sz w:val="22"/>
                <w:szCs w:val="22"/>
                <w:lang w:val="vi-VN"/>
              </w:rPr>
              <w:t xml:space="preserve"> </w:t>
            </w:r>
            <w:r w:rsidRPr="00957DE8">
              <w:rPr>
                <w:rFonts w:eastAsia="SimSun"/>
                <w:spacing w:val="-5"/>
                <w:sz w:val="22"/>
                <w:szCs w:val="22"/>
                <w:lang w:val="vi-VN"/>
              </w:rPr>
              <w:t>đư</w:t>
            </w:r>
            <w:r w:rsidRPr="00957DE8">
              <w:rPr>
                <w:rFonts w:eastAsia="SimSun"/>
                <w:spacing w:val="-4"/>
                <w:sz w:val="22"/>
                <w:szCs w:val="22"/>
                <w:lang w:val="vi-VN"/>
              </w:rPr>
              <w:t>ợ</w:t>
            </w:r>
            <w:r w:rsidRPr="00957DE8">
              <w:rPr>
                <w:rFonts w:eastAsia="SimSun"/>
                <w:sz w:val="22"/>
                <w:szCs w:val="22"/>
                <w:lang w:val="vi-VN"/>
              </w:rPr>
              <w:t>c</w:t>
            </w:r>
            <w:r w:rsidRPr="00957DE8">
              <w:rPr>
                <w:rFonts w:eastAsia="SimSun"/>
                <w:spacing w:val="2"/>
                <w:sz w:val="22"/>
                <w:szCs w:val="22"/>
                <w:lang w:val="vi-VN"/>
              </w:rPr>
              <w:t xml:space="preserve"> </w:t>
            </w:r>
            <w:r w:rsidRPr="00957DE8">
              <w:rPr>
                <w:rFonts w:eastAsia="SimSun"/>
                <w:spacing w:val="-4"/>
                <w:sz w:val="22"/>
                <w:szCs w:val="22"/>
                <w:lang w:val="vi-VN"/>
              </w:rPr>
              <w:t>í</w:t>
            </w:r>
            <w:r w:rsidRPr="00957DE8">
              <w:rPr>
                <w:rFonts w:eastAsia="SimSun"/>
                <w:sz w:val="22"/>
                <w:szCs w:val="22"/>
                <w:lang w:val="vi-VN"/>
              </w:rPr>
              <w:t xml:space="preserve">t </w:t>
            </w:r>
            <w:r w:rsidRPr="00957DE8">
              <w:rPr>
                <w:rFonts w:eastAsia="SimSun"/>
                <w:spacing w:val="-4"/>
                <w:sz w:val="22"/>
                <w:szCs w:val="22"/>
                <w:lang w:val="vi-VN"/>
              </w:rPr>
              <w:t>n</w:t>
            </w:r>
            <w:r w:rsidRPr="00957DE8">
              <w:rPr>
                <w:rFonts w:eastAsia="SimSun"/>
                <w:spacing w:val="-5"/>
                <w:sz w:val="22"/>
                <w:szCs w:val="22"/>
                <w:lang w:val="vi-VN"/>
              </w:rPr>
              <w:t>h</w:t>
            </w:r>
            <w:r w:rsidRPr="00957DE8">
              <w:rPr>
                <w:rFonts w:eastAsia="SimSun"/>
                <w:spacing w:val="-3"/>
                <w:sz w:val="22"/>
                <w:szCs w:val="22"/>
                <w:lang w:val="vi-VN"/>
              </w:rPr>
              <w:t>ấ</w:t>
            </w:r>
            <w:r w:rsidRPr="00957DE8">
              <w:rPr>
                <w:rFonts w:eastAsia="SimSun"/>
                <w:sz w:val="22"/>
                <w:szCs w:val="22"/>
                <w:lang w:val="vi-VN"/>
              </w:rPr>
              <w:t>t</w:t>
            </w:r>
            <w:r w:rsidRPr="00957DE8">
              <w:rPr>
                <w:rFonts w:eastAsia="SimSun"/>
                <w:spacing w:val="-1"/>
                <w:sz w:val="22"/>
                <w:szCs w:val="22"/>
                <w:lang w:val="vi-VN"/>
              </w:rPr>
              <w:t xml:space="preserve"> </w:t>
            </w:r>
            <w:r w:rsidRPr="00957DE8">
              <w:rPr>
                <w:rFonts w:eastAsia="SimSun"/>
                <w:spacing w:val="-4"/>
                <w:sz w:val="22"/>
                <w:szCs w:val="22"/>
                <w:lang w:val="vi-VN"/>
              </w:rPr>
              <w:t xml:space="preserve">50% </w:t>
            </w:r>
            <w:r w:rsidRPr="00957DE8">
              <w:rPr>
                <w:rFonts w:eastAsia="SimSun"/>
                <w:spacing w:val="-3"/>
                <w:sz w:val="22"/>
                <w:szCs w:val="22"/>
                <w:lang w:val="vi-VN"/>
              </w:rPr>
              <w:t>d</w:t>
            </w:r>
            <w:r w:rsidRPr="00957DE8">
              <w:rPr>
                <w:rFonts w:eastAsia="SimSun"/>
                <w:sz w:val="22"/>
                <w:szCs w:val="22"/>
                <w:lang w:val="vi-VN"/>
              </w:rPr>
              <w:t>ự</w:t>
            </w:r>
            <w:r w:rsidRPr="00957DE8">
              <w:rPr>
                <w:rFonts w:eastAsia="SimSun"/>
                <w:spacing w:val="-7"/>
                <w:sz w:val="22"/>
                <w:szCs w:val="22"/>
                <w:lang w:val="vi-VN"/>
              </w:rPr>
              <w:t xml:space="preserve"> </w:t>
            </w:r>
            <w:r w:rsidRPr="00957DE8">
              <w:rPr>
                <w:rFonts w:eastAsia="SimSun"/>
                <w:spacing w:val="-5"/>
                <w:sz w:val="22"/>
                <w:szCs w:val="22"/>
                <w:lang w:val="vi-VN"/>
              </w:rPr>
              <w:t>to</w:t>
            </w:r>
            <w:r w:rsidRPr="00957DE8">
              <w:rPr>
                <w:rFonts w:eastAsia="SimSun"/>
                <w:spacing w:val="-4"/>
                <w:sz w:val="22"/>
                <w:szCs w:val="22"/>
                <w:lang w:val="vi-VN"/>
              </w:rPr>
              <w:t>á</w:t>
            </w:r>
            <w:r w:rsidRPr="00957DE8">
              <w:rPr>
                <w:rFonts w:eastAsia="SimSun"/>
                <w:sz w:val="22"/>
                <w:szCs w:val="22"/>
                <w:lang w:val="vi-VN"/>
              </w:rPr>
              <w:t>n</w:t>
            </w:r>
            <w:r w:rsidRPr="00957DE8">
              <w:rPr>
                <w:rFonts w:eastAsia="SimSun"/>
                <w:spacing w:val="-9"/>
                <w:sz w:val="22"/>
                <w:szCs w:val="22"/>
                <w:lang w:val="vi-VN"/>
              </w:rPr>
              <w:t xml:space="preserve"> </w:t>
            </w:r>
            <w:r w:rsidRPr="00957DE8">
              <w:rPr>
                <w:rFonts w:eastAsia="SimSun"/>
                <w:spacing w:val="-4"/>
                <w:sz w:val="22"/>
                <w:szCs w:val="22"/>
                <w:lang w:val="vi-VN"/>
              </w:rPr>
              <w:t>c</w:t>
            </w:r>
            <w:r w:rsidRPr="00957DE8">
              <w:rPr>
                <w:rFonts w:eastAsia="SimSun"/>
                <w:spacing w:val="-5"/>
                <w:sz w:val="22"/>
                <w:szCs w:val="22"/>
                <w:lang w:val="vi-VN"/>
              </w:rPr>
              <w:t>ủ</w:t>
            </w:r>
            <w:r w:rsidRPr="00957DE8">
              <w:rPr>
                <w:rFonts w:eastAsia="SimSun"/>
                <w:sz w:val="22"/>
                <w:szCs w:val="22"/>
                <w:lang w:val="vi-VN"/>
              </w:rPr>
              <w:t>a</w:t>
            </w:r>
            <w:r w:rsidRPr="00957DE8">
              <w:rPr>
                <w:rFonts w:eastAsia="SimSun"/>
                <w:spacing w:val="-7"/>
                <w:sz w:val="22"/>
                <w:szCs w:val="22"/>
                <w:lang w:val="vi-VN"/>
              </w:rPr>
              <w:t xml:space="preserve"> </w:t>
            </w:r>
            <w:r w:rsidRPr="00957DE8">
              <w:rPr>
                <w:rFonts w:eastAsia="SimSun"/>
                <w:spacing w:val="-5"/>
                <w:sz w:val="22"/>
                <w:szCs w:val="22"/>
                <w:lang w:val="vi-VN"/>
              </w:rPr>
              <w:t>đ</w:t>
            </w:r>
            <w:r w:rsidRPr="00957DE8">
              <w:rPr>
                <w:rFonts w:eastAsia="SimSun"/>
                <w:sz w:val="22"/>
                <w:szCs w:val="22"/>
                <w:lang w:val="vi-VN"/>
              </w:rPr>
              <w:t>ề</w:t>
            </w:r>
            <w:r w:rsidRPr="00957DE8">
              <w:rPr>
                <w:rFonts w:eastAsia="SimSun"/>
                <w:spacing w:val="-7"/>
                <w:sz w:val="22"/>
                <w:szCs w:val="22"/>
                <w:lang w:val="vi-VN"/>
              </w:rPr>
              <w:t xml:space="preserve"> </w:t>
            </w:r>
            <w:r w:rsidRPr="00957DE8">
              <w:rPr>
                <w:rFonts w:eastAsia="SimSun"/>
                <w:spacing w:val="-5"/>
                <w:sz w:val="22"/>
                <w:szCs w:val="22"/>
                <w:lang w:val="vi-VN"/>
              </w:rPr>
              <w:t>á</w:t>
            </w:r>
            <w:r w:rsidRPr="00957DE8">
              <w:rPr>
                <w:rFonts w:eastAsia="SimSun"/>
                <w:sz w:val="22"/>
                <w:szCs w:val="22"/>
                <w:lang w:val="vi-VN"/>
              </w:rPr>
              <w:t>n</w:t>
            </w:r>
            <w:r w:rsidRPr="00957DE8">
              <w:rPr>
                <w:rFonts w:eastAsia="SimSun"/>
                <w:spacing w:val="-7"/>
                <w:sz w:val="22"/>
                <w:szCs w:val="22"/>
                <w:lang w:val="vi-VN"/>
              </w:rPr>
              <w:t xml:space="preserve"> </w:t>
            </w:r>
            <w:r w:rsidRPr="00957DE8">
              <w:rPr>
                <w:rFonts w:eastAsia="SimSun"/>
                <w:spacing w:val="-5"/>
                <w:sz w:val="22"/>
                <w:szCs w:val="22"/>
                <w:lang w:val="vi-VN"/>
              </w:rPr>
              <w:t>t</w:t>
            </w:r>
            <w:r w:rsidRPr="00957DE8">
              <w:rPr>
                <w:rFonts w:eastAsia="SimSun"/>
                <w:spacing w:val="-4"/>
                <w:sz w:val="22"/>
                <w:szCs w:val="22"/>
                <w:lang w:val="vi-VN"/>
              </w:rPr>
              <w:t>h</w:t>
            </w:r>
            <w:r w:rsidRPr="00957DE8">
              <w:rPr>
                <w:rFonts w:eastAsia="SimSun"/>
                <w:spacing w:val="-5"/>
                <w:sz w:val="22"/>
                <w:szCs w:val="22"/>
                <w:lang w:val="vi-VN"/>
              </w:rPr>
              <w:t>ă</w:t>
            </w:r>
            <w:r w:rsidRPr="00957DE8">
              <w:rPr>
                <w:rFonts w:eastAsia="SimSun"/>
                <w:sz w:val="22"/>
                <w:szCs w:val="22"/>
                <w:lang w:val="vi-VN"/>
              </w:rPr>
              <w:t>m</w:t>
            </w:r>
            <w:r w:rsidRPr="00957DE8">
              <w:rPr>
                <w:rFonts w:eastAsia="SimSun"/>
                <w:spacing w:val="-8"/>
                <w:sz w:val="22"/>
                <w:szCs w:val="22"/>
                <w:lang w:val="vi-VN"/>
              </w:rPr>
              <w:t xml:space="preserve"> </w:t>
            </w:r>
            <w:r w:rsidRPr="00957DE8">
              <w:rPr>
                <w:rFonts w:eastAsia="SimSun"/>
                <w:spacing w:val="-4"/>
                <w:sz w:val="22"/>
                <w:szCs w:val="22"/>
                <w:lang w:val="vi-VN"/>
              </w:rPr>
              <w:t>d</w:t>
            </w:r>
            <w:r w:rsidRPr="00957DE8">
              <w:rPr>
                <w:rFonts w:eastAsia="SimSun"/>
                <w:sz w:val="22"/>
                <w:szCs w:val="22"/>
                <w:lang w:val="vi-VN"/>
              </w:rPr>
              <w:t>ò</w:t>
            </w:r>
            <w:r w:rsidRPr="00957DE8">
              <w:rPr>
                <w:rFonts w:eastAsia="SimSun"/>
                <w:spacing w:val="-8"/>
                <w:sz w:val="22"/>
                <w:szCs w:val="22"/>
                <w:lang w:val="vi-VN"/>
              </w:rPr>
              <w:t xml:space="preserve"> </w:t>
            </w:r>
            <w:r w:rsidRPr="00957DE8">
              <w:rPr>
                <w:rFonts w:eastAsia="SimSun"/>
                <w:spacing w:val="-4"/>
                <w:sz w:val="22"/>
                <w:szCs w:val="22"/>
                <w:lang w:val="vi-VN"/>
              </w:rPr>
              <w:t>k</w:t>
            </w:r>
            <w:r w:rsidRPr="00957DE8">
              <w:rPr>
                <w:rFonts w:eastAsia="SimSun"/>
                <w:spacing w:val="-3"/>
                <w:sz w:val="22"/>
                <w:szCs w:val="22"/>
                <w:lang w:val="vi-VN"/>
              </w:rPr>
              <w:t>h</w:t>
            </w:r>
            <w:r w:rsidRPr="00957DE8">
              <w:rPr>
                <w:rFonts w:eastAsia="SimSun"/>
                <w:spacing w:val="-4"/>
                <w:sz w:val="22"/>
                <w:szCs w:val="22"/>
                <w:lang w:val="vi-VN"/>
              </w:rPr>
              <w:t>oá</w:t>
            </w:r>
            <w:r w:rsidRPr="00957DE8">
              <w:rPr>
                <w:rFonts w:eastAsia="SimSun"/>
                <w:spacing w:val="-3"/>
                <w:sz w:val="22"/>
                <w:szCs w:val="22"/>
                <w:lang w:val="vi-VN"/>
              </w:rPr>
              <w:t>n</w:t>
            </w:r>
            <w:r w:rsidRPr="00957DE8">
              <w:rPr>
                <w:rFonts w:eastAsia="SimSun"/>
                <w:sz w:val="22"/>
                <w:szCs w:val="22"/>
                <w:lang w:val="vi-VN"/>
              </w:rPr>
              <w:t>g</w:t>
            </w:r>
            <w:r w:rsidRPr="00957DE8">
              <w:rPr>
                <w:rFonts w:eastAsia="SimSun"/>
                <w:spacing w:val="-8"/>
                <w:sz w:val="22"/>
                <w:szCs w:val="22"/>
                <w:lang w:val="vi-VN"/>
              </w:rPr>
              <w:t xml:space="preserve"> </w:t>
            </w:r>
            <w:r w:rsidRPr="00957DE8">
              <w:rPr>
                <w:rFonts w:eastAsia="SimSun"/>
                <w:spacing w:val="-4"/>
                <w:sz w:val="22"/>
                <w:szCs w:val="22"/>
                <w:lang w:val="vi-VN"/>
              </w:rPr>
              <w:t>s</w:t>
            </w:r>
            <w:r w:rsidRPr="00957DE8">
              <w:rPr>
                <w:rFonts w:eastAsia="SimSun"/>
                <w:spacing w:val="-5"/>
                <w:sz w:val="22"/>
                <w:szCs w:val="22"/>
                <w:lang w:val="vi-VN"/>
              </w:rPr>
              <w:t>ả</w:t>
            </w:r>
            <w:r w:rsidRPr="00957DE8">
              <w:rPr>
                <w:rFonts w:eastAsia="SimSun"/>
                <w:spacing w:val="-4"/>
                <w:sz w:val="22"/>
                <w:szCs w:val="22"/>
                <w:lang w:val="vi-VN"/>
              </w:rPr>
              <w:t xml:space="preserve">n. </w:t>
            </w:r>
          </w:p>
          <w:p w14:paraId="0226E01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Tổ</w:t>
            </w:r>
            <w:r w:rsidRPr="00957DE8">
              <w:rPr>
                <w:rFonts w:eastAsia="SimSun"/>
                <w:spacing w:val="13"/>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hức,</w:t>
            </w:r>
            <w:r w:rsidRPr="00957DE8">
              <w:rPr>
                <w:rFonts w:eastAsia="SimSun"/>
                <w:spacing w:val="13"/>
                <w:sz w:val="22"/>
                <w:szCs w:val="22"/>
                <w:lang w:val="vi-VN"/>
              </w:rPr>
              <w:t xml:space="preserve"> </w:t>
            </w:r>
            <w:r w:rsidRPr="00957DE8">
              <w:rPr>
                <w:rFonts w:eastAsia="SimSun"/>
                <w:sz w:val="22"/>
                <w:szCs w:val="22"/>
                <w:lang w:val="vi-VN"/>
              </w:rPr>
              <w:t>cá</w:t>
            </w:r>
            <w:r w:rsidRPr="00957DE8">
              <w:rPr>
                <w:rFonts w:eastAsia="SimSun"/>
                <w:spacing w:val="13"/>
                <w:sz w:val="22"/>
                <w:szCs w:val="22"/>
                <w:lang w:val="vi-VN"/>
              </w:rPr>
              <w:t xml:space="preserve"> </w:t>
            </w:r>
            <w:r w:rsidRPr="00957DE8">
              <w:rPr>
                <w:rFonts w:eastAsia="SimSun"/>
                <w:sz w:val="22"/>
                <w:szCs w:val="22"/>
                <w:lang w:val="vi-VN"/>
              </w:rPr>
              <w:t>nhân</w:t>
            </w:r>
            <w:r w:rsidRPr="00957DE8">
              <w:rPr>
                <w:rFonts w:eastAsia="SimSun"/>
                <w:spacing w:val="13"/>
                <w:sz w:val="22"/>
                <w:szCs w:val="22"/>
                <w:lang w:val="vi-VN"/>
              </w:rPr>
              <w:t xml:space="preserve"> </w:t>
            </w:r>
            <w:r w:rsidRPr="00957DE8">
              <w:rPr>
                <w:rFonts w:eastAsia="SimSun"/>
                <w:sz w:val="22"/>
                <w:szCs w:val="22"/>
                <w:lang w:val="vi-VN"/>
              </w:rPr>
              <w:t>nh</w:t>
            </w:r>
            <w:r w:rsidRPr="00957DE8">
              <w:rPr>
                <w:rFonts w:eastAsia="SimSun"/>
                <w:spacing w:val="-1"/>
                <w:sz w:val="22"/>
                <w:szCs w:val="22"/>
                <w:lang w:val="vi-VN"/>
              </w:rPr>
              <w:t>ậ</w:t>
            </w:r>
            <w:r w:rsidRPr="00957DE8">
              <w:rPr>
                <w:rFonts w:eastAsia="SimSun"/>
                <w:sz w:val="22"/>
                <w:szCs w:val="22"/>
                <w:lang w:val="vi-VN"/>
              </w:rPr>
              <w:t>n</w:t>
            </w:r>
            <w:r w:rsidRPr="00957DE8">
              <w:rPr>
                <w:rFonts w:eastAsia="SimSun"/>
                <w:spacing w:val="13"/>
                <w:sz w:val="22"/>
                <w:szCs w:val="22"/>
                <w:lang w:val="vi-VN"/>
              </w:rPr>
              <w:t xml:space="preserve"> </w:t>
            </w:r>
            <w:r w:rsidRPr="00957DE8">
              <w:rPr>
                <w:rFonts w:eastAsia="SimSun"/>
                <w:sz w:val="22"/>
                <w:szCs w:val="22"/>
                <w:lang w:val="vi-VN"/>
              </w:rPr>
              <w:t>chuy</w:t>
            </w:r>
            <w:r w:rsidRPr="00957DE8">
              <w:rPr>
                <w:rFonts w:eastAsia="SimSun"/>
                <w:spacing w:val="-1"/>
                <w:sz w:val="22"/>
                <w:szCs w:val="22"/>
                <w:lang w:val="vi-VN"/>
              </w:rPr>
              <w:t>ể</w:t>
            </w:r>
            <w:r w:rsidRPr="00957DE8">
              <w:rPr>
                <w:rFonts w:eastAsia="SimSun"/>
                <w:sz w:val="22"/>
                <w:szCs w:val="22"/>
                <w:lang w:val="vi-VN"/>
              </w:rPr>
              <w:t>n</w:t>
            </w:r>
            <w:r w:rsidRPr="00957DE8">
              <w:rPr>
                <w:rFonts w:eastAsia="SimSun"/>
                <w:spacing w:val="13"/>
                <w:sz w:val="22"/>
                <w:szCs w:val="22"/>
                <w:lang w:val="vi-VN"/>
              </w:rPr>
              <w:t xml:space="preserve"> </w:t>
            </w:r>
            <w:r w:rsidRPr="00957DE8">
              <w:rPr>
                <w:rFonts w:eastAsia="SimSun"/>
                <w:sz w:val="22"/>
                <w:szCs w:val="22"/>
                <w:lang w:val="vi-VN"/>
              </w:rPr>
              <w:t>nh</w:t>
            </w:r>
            <w:r w:rsidRPr="00957DE8">
              <w:rPr>
                <w:rFonts w:eastAsia="SimSun"/>
                <w:spacing w:val="-1"/>
                <w:sz w:val="22"/>
                <w:szCs w:val="22"/>
                <w:lang w:val="vi-VN"/>
              </w:rPr>
              <w:t>ư</w:t>
            </w:r>
            <w:r w:rsidRPr="00957DE8">
              <w:rPr>
                <w:rFonts w:eastAsia="SimSun"/>
                <w:sz w:val="22"/>
                <w:szCs w:val="22"/>
                <w:lang w:val="vi-VN"/>
              </w:rPr>
              <w:t>ợng</w:t>
            </w:r>
            <w:r w:rsidRPr="00957DE8">
              <w:rPr>
                <w:rFonts w:eastAsia="SimSun"/>
                <w:spacing w:val="13"/>
                <w:sz w:val="22"/>
                <w:szCs w:val="22"/>
                <w:lang w:val="vi-VN"/>
              </w:rPr>
              <w:t xml:space="preserve"> </w:t>
            </w:r>
            <w:r w:rsidRPr="00957DE8">
              <w:rPr>
                <w:rFonts w:eastAsia="SimSun"/>
                <w:sz w:val="22"/>
                <w:szCs w:val="22"/>
                <w:lang w:val="vi-VN"/>
              </w:rPr>
              <w:t>quyền</w:t>
            </w:r>
            <w:r w:rsidRPr="00957DE8">
              <w:rPr>
                <w:rFonts w:eastAsia="SimSun"/>
                <w:spacing w:val="13"/>
                <w:sz w:val="22"/>
                <w:szCs w:val="22"/>
                <w:lang w:val="vi-VN"/>
              </w:rPr>
              <w:t xml:space="preserve"> </w:t>
            </w:r>
            <w:r w:rsidRPr="00957DE8">
              <w:rPr>
                <w:rFonts w:eastAsia="SimSun"/>
                <w:sz w:val="22"/>
                <w:szCs w:val="22"/>
                <w:lang w:val="vi-VN"/>
              </w:rPr>
              <w:t>th</w:t>
            </w:r>
            <w:r w:rsidRPr="00957DE8">
              <w:rPr>
                <w:rFonts w:eastAsia="SimSun"/>
                <w:spacing w:val="-1"/>
                <w:sz w:val="22"/>
                <w:szCs w:val="22"/>
                <w:lang w:val="vi-VN"/>
              </w:rPr>
              <w:t>ă</w:t>
            </w:r>
            <w:r w:rsidRPr="00957DE8">
              <w:rPr>
                <w:rFonts w:eastAsia="SimSun"/>
                <w:sz w:val="22"/>
                <w:szCs w:val="22"/>
                <w:lang w:val="vi-VN"/>
              </w:rPr>
              <w:t>m</w:t>
            </w:r>
            <w:r w:rsidRPr="00957DE8">
              <w:rPr>
                <w:rFonts w:eastAsia="SimSun"/>
                <w:spacing w:val="13"/>
                <w:sz w:val="22"/>
                <w:szCs w:val="22"/>
                <w:lang w:val="vi-VN"/>
              </w:rPr>
              <w:t xml:space="preserve"> </w:t>
            </w:r>
            <w:r w:rsidRPr="00957DE8">
              <w:rPr>
                <w:rFonts w:eastAsia="SimSun"/>
                <w:sz w:val="22"/>
                <w:szCs w:val="22"/>
                <w:lang w:val="vi-VN"/>
              </w:rPr>
              <w:t>dò</w:t>
            </w:r>
            <w:r w:rsidRPr="00957DE8">
              <w:rPr>
                <w:rFonts w:eastAsia="SimSun"/>
                <w:spacing w:val="13"/>
                <w:sz w:val="22"/>
                <w:szCs w:val="22"/>
                <w:lang w:val="vi-VN"/>
              </w:rPr>
              <w:t xml:space="preserve"> </w:t>
            </w:r>
            <w:r w:rsidRPr="00957DE8">
              <w:rPr>
                <w:rFonts w:eastAsia="SimSun"/>
                <w:sz w:val="22"/>
                <w:szCs w:val="22"/>
                <w:lang w:val="vi-VN"/>
              </w:rPr>
              <w:t>khoá</w:t>
            </w:r>
            <w:r w:rsidRPr="00957DE8">
              <w:rPr>
                <w:rFonts w:eastAsia="SimSun"/>
                <w:spacing w:val="-1"/>
                <w:sz w:val="22"/>
                <w:szCs w:val="22"/>
                <w:lang w:val="vi-VN"/>
              </w:rPr>
              <w:t>n</w:t>
            </w:r>
            <w:r w:rsidRPr="00957DE8">
              <w:rPr>
                <w:rFonts w:eastAsia="SimSun"/>
                <w:sz w:val="22"/>
                <w:szCs w:val="22"/>
                <w:lang w:val="vi-VN"/>
              </w:rPr>
              <w:t>g</w:t>
            </w:r>
            <w:r w:rsidRPr="00957DE8">
              <w:rPr>
                <w:rFonts w:eastAsia="SimSun"/>
                <w:spacing w:val="12"/>
                <w:sz w:val="22"/>
                <w:szCs w:val="22"/>
                <w:lang w:val="vi-VN"/>
              </w:rPr>
              <w:t xml:space="preserve"> </w:t>
            </w:r>
            <w:r w:rsidRPr="00957DE8">
              <w:rPr>
                <w:rFonts w:eastAsia="SimSun"/>
                <w:spacing w:val="1"/>
                <w:sz w:val="22"/>
                <w:szCs w:val="22"/>
                <w:lang w:val="vi-VN"/>
              </w:rPr>
              <w:t>s</w:t>
            </w:r>
            <w:r w:rsidRPr="00957DE8">
              <w:rPr>
                <w:rFonts w:eastAsia="SimSun"/>
                <w:sz w:val="22"/>
                <w:szCs w:val="22"/>
                <w:lang w:val="vi-VN"/>
              </w:rPr>
              <w:t>ản</w:t>
            </w:r>
            <w:r w:rsidRPr="00957DE8">
              <w:rPr>
                <w:rFonts w:eastAsia="SimSun"/>
                <w:spacing w:val="13"/>
                <w:sz w:val="22"/>
                <w:szCs w:val="22"/>
                <w:lang w:val="vi-VN"/>
              </w:rPr>
              <w:t xml:space="preserve"> </w:t>
            </w:r>
            <w:r w:rsidRPr="00957DE8">
              <w:rPr>
                <w:rFonts w:eastAsia="SimSun"/>
                <w:sz w:val="22"/>
                <w:szCs w:val="22"/>
                <w:lang w:val="vi-VN"/>
              </w:rPr>
              <w:t>phải</w:t>
            </w:r>
            <w:r w:rsidRPr="00957DE8">
              <w:rPr>
                <w:rFonts w:eastAsia="SimSun"/>
                <w:spacing w:val="13"/>
                <w:sz w:val="22"/>
                <w:szCs w:val="22"/>
                <w:lang w:val="vi-VN"/>
              </w:rPr>
              <w:t xml:space="preserve"> </w:t>
            </w:r>
            <w:r w:rsidRPr="00957DE8">
              <w:rPr>
                <w:rFonts w:eastAsia="SimSun"/>
                <w:sz w:val="22"/>
                <w:szCs w:val="22"/>
                <w:lang w:val="vi-VN"/>
              </w:rPr>
              <w:t>có</w:t>
            </w:r>
            <w:r w:rsidRPr="00957DE8">
              <w:rPr>
                <w:rFonts w:eastAsia="SimSun"/>
                <w:spacing w:val="12"/>
                <w:sz w:val="22"/>
                <w:szCs w:val="22"/>
                <w:lang w:val="vi-VN"/>
              </w:rPr>
              <w:t xml:space="preserve"> </w:t>
            </w:r>
            <w:r w:rsidRPr="00957DE8">
              <w:rPr>
                <w:rFonts w:eastAsia="SimSun"/>
                <w:sz w:val="22"/>
                <w:szCs w:val="22"/>
                <w:lang w:val="vi-VN"/>
              </w:rPr>
              <w:t>đủ</w:t>
            </w:r>
            <w:r w:rsidRPr="00957DE8">
              <w:rPr>
                <w:rFonts w:eastAsia="SimSun"/>
                <w:spacing w:val="13"/>
                <w:sz w:val="22"/>
                <w:szCs w:val="22"/>
                <w:lang w:val="vi-VN"/>
              </w:rPr>
              <w:t xml:space="preserve"> </w:t>
            </w:r>
            <w:r w:rsidRPr="00957DE8">
              <w:rPr>
                <w:rFonts w:eastAsia="SimSun"/>
                <w:sz w:val="22"/>
                <w:szCs w:val="22"/>
                <w:lang w:val="vi-VN"/>
              </w:rPr>
              <w:t>điều</w:t>
            </w:r>
            <w:r w:rsidRPr="00957DE8">
              <w:rPr>
                <w:rFonts w:eastAsia="SimSun"/>
                <w:spacing w:val="13"/>
                <w:sz w:val="22"/>
                <w:szCs w:val="22"/>
                <w:lang w:val="vi-VN"/>
              </w:rPr>
              <w:t xml:space="preserve"> </w:t>
            </w:r>
            <w:r w:rsidRPr="00957DE8">
              <w:rPr>
                <w:rFonts w:eastAsia="SimSun"/>
                <w:sz w:val="22"/>
                <w:szCs w:val="22"/>
                <w:lang w:val="vi-VN"/>
              </w:rPr>
              <w:t>ki</w:t>
            </w:r>
            <w:r w:rsidRPr="00957DE8">
              <w:rPr>
                <w:rFonts w:eastAsia="SimSun"/>
                <w:spacing w:val="-1"/>
                <w:sz w:val="22"/>
                <w:szCs w:val="22"/>
                <w:lang w:val="vi-VN"/>
              </w:rPr>
              <w:t>ệ</w:t>
            </w:r>
            <w:r w:rsidRPr="00957DE8">
              <w:rPr>
                <w:rFonts w:eastAsia="SimSun"/>
                <w:sz w:val="22"/>
                <w:szCs w:val="22"/>
                <w:lang w:val="vi-VN"/>
              </w:rPr>
              <w:t>n để đ</w:t>
            </w:r>
            <w:r w:rsidRPr="00957DE8">
              <w:rPr>
                <w:rFonts w:eastAsia="SimSun"/>
                <w:spacing w:val="-1"/>
                <w:sz w:val="22"/>
                <w:szCs w:val="22"/>
                <w:lang w:val="vi-VN"/>
              </w:rPr>
              <w:t>ư</w:t>
            </w:r>
            <w:r w:rsidRPr="00957DE8">
              <w:rPr>
                <w:rFonts w:eastAsia="SimSun"/>
                <w:spacing w:val="1"/>
                <w:sz w:val="22"/>
                <w:szCs w:val="22"/>
                <w:lang w:val="vi-VN"/>
              </w:rPr>
              <w:t>ợ</w:t>
            </w:r>
            <w:r w:rsidRPr="00957DE8">
              <w:rPr>
                <w:rFonts w:eastAsia="SimSun"/>
                <w:sz w:val="22"/>
                <w:szCs w:val="22"/>
                <w:lang w:val="vi-VN"/>
              </w:rPr>
              <w:t>c</w:t>
            </w:r>
            <w:r w:rsidRPr="00957DE8">
              <w:rPr>
                <w:rFonts w:eastAsia="SimSun"/>
                <w:spacing w:val="-1"/>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ấp</w:t>
            </w:r>
            <w:r w:rsidRPr="00957DE8">
              <w:rPr>
                <w:rFonts w:eastAsia="SimSun"/>
                <w:spacing w:val="-1"/>
                <w:sz w:val="22"/>
                <w:szCs w:val="22"/>
                <w:lang w:val="vi-VN"/>
              </w:rPr>
              <w:t xml:space="preserve"> </w:t>
            </w:r>
            <w:r w:rsidRPr="00957DE8">
              <w:rPr>
                <w:rFonts w:eastAsia="SimSun"/>
                <w:sz w:val="22"/>
                <w:szCs w:val="22"/>
                <w:lang w:val="vi-VN"/>
              </w:rPr>
              <w:t>giấy phép t</w:t>
            </w:r>
            <w:r w:rsidRPr="00957DE8">
              <w:rPr>
                <w:rFonts w:eastAsia="SimSun"/>
                <w:spacing w:val="-1"/>
                <w:sz w:val="22"/>
                <w:szCs w:val="22"/>
                <w:lang w:val="vi-VN"/>
              </w:rPr>
              <w:t>h</w:t>
            </w:r>
            <w:r w:rsidRPr="00957DE8">
              <w:rPr>
                <w:rFonts w:eastAsia="SimSun"/>
                <w:sz w:val="22"/>
                <w:szCs w:val="22"/>
                <w:lang w:val="vi-VN"/>
              </w:rPr>
              <w:t>ăm dò k</w:t>
            </w:r>
            <w:r w:rsidRPr="00957DE8">
              <w:rPr>
                <w:rFonts w:eastAsia="SimSun"/>
                <w:spacing w:val="-1"/>
                <w:sz w:val="22"/>
                <w:szCs w:val="22"/>
                <w:lang w:val="vi-VN"/>
              </w:rPr>
              <w:t>h</w:t>
            </w:r>
            <w:r w:rsidRPr="00957DE8">
              <w:rPr>
                <w:rFonts w:eastAsia="SimSun"/>
                <w:sz w:val="22"/>
                <w:szCs w:val="22"/>
                <w:lang w:val="vi-VN"/>
              </w:rPr>
              <w:t>oá</w:t>
            </w:r>
            <w:r w:rsidRPr="00957DE8">
              <w:rPr>
                <w:rFonts w:eastAsia="SimSun"/>
                <w:spacing w:val="-1"/>
                <w:sz w:val="22"/>
                <w:szCs w:val="22"/>
                <w:lang w:val="vi-VN"/>
              </w:rPr>
              <w:t>n</w:t>
            </w:r>
            <w:r w:rsidRPr="00957DE8">
              <w:rPr>
                <w:rFonts w:eastAsia="SimSun"/>
                <w:sz w:val="22"/>
                <w:szCs w:val="22"/>
                <w:lang w:val="vi-VN"/>
              </w:rPr>
              <w:t xml:space="preserve">g </w:t>
            </w:r>
            <w:r w:rsidRPr="00957DE8">
              <w:rPr>
                <w:rFonts w:eastAsia="SimSun"/>
                <w:spacing w:val="1"/>
                <w:sz w:val="22"/>
                <w:szCs w:val="22"/>
                <w:lang w:val="vi-VN"/>
              </w:rPr>
              <w:t>s</w:t>
            </w:r>
            <w:r w:rsidRPr="00957DE8">
              <w:rPr>
                <w:rFonts w:eastAsia="SimSun"/>
                <w:sz w:val="22"/>
                <w:szCs w:val="22"/>
                <w:lang w:val="vi-VN"/>
              </w:rPr>
              <w:t>ản th</w:t>
            </w:r>
            <w:r w:rsidRPr="00957DE8">
              <w:rPr>
                <w:rFonts w:eastAsia="SimSun"/>
                <w:spacing w:val="-1"/>
                <w:sz w:val="22"/>
                <w:szCs w:val="22"/>
                <w:lang w:val="vi-VN"/>
              </w:rPr>
              <w:t>e</w:t>
            </w:r>
            <w:r w:rsidRPr="00957DE8">
              <w:rPr>
                <w:rFonts w:eastAsia="SimSun"/>
                <w:sz w:val="22"/>
                <w:szCs w:val="22"/>
                <w:lang w:val="vi-VN"/>
              </w:rPr>
              <w:t>o q</w:t>
            </w:r>
            <w:r w:rsidRPr="00957DE8">
              <w:rPr>
                <w:rFonts w:eastAsia="SimSun"/>
                <w:spacing w:val="-1"/>
                <w:sz w:val="22"/>
                <w:szCs w:val="22"/>
                <w:lang w:val="vi-VN"/>
              </w:rPr>
              <w:t>u</w:t>
            </w:r>
            <w:r w:rsidRPr="00957DE8">
              <w:rPr>
                <w:rFonts w:eastAsia="SimSun"/>
                <w:sz w:val="22"/>
                <w:szCs w:val="22"/>
                <w:lang w:val="vi-VN"/>
              </w:rPr>
              <w:t xml:space="preserve">y định </w:t>
            </w:r>
            <w:r w:rsidRPr="00957DE8">
              <w:rPr>
                <w:rFonts w:eastAsia="SimSun"/>
                <w:spacing w:val="1"/>
                <w:sz w:val="22"/>
                <w:szCs w:val="22"/>
                <w:lang w:val="vi-VN"/>
              </w:rPr>
              <w:t>c</w:t>
            </w:r>
            <w:r w:rsidRPr="00957DE8">
              <w:rPr>
                <w:rFonts w:eastAsia="SimSun"/>
                <w:sz w:val="22"/>
                <w:szCs w:val="22"/>
                <w:lang w:val="vi-VN"/>
              </w:rPr>
              <w:t xml:space="preserve">ủa </w:t>
            </w:r>
            <w:r w:rsidRPr="00957DE8">
              <w:rPr>
                <w:rFonts w:eastAsia="SimSun"/>
                <w:spacing w:val="-1"/>
                <w:sz w:val="22"/>
                <w:szCs w:val="22"/>
                <w:lang w:val="vi-VN"/>
              </w:rPr>
              <w:t>Lu</w:t>
            </w:r>
            <w:r w:rsidRPr="00957DE8">
              <w:rPr>
                <w:rFonts w:eastAsia="SimSun"/>
                <w:sz w:val="22"/>
                <w:szCs w:val="22"/>
                <w:lang w:val="vi-VN"/>
              </w:rPr>
              <w:t>ật này.</w:t>
            </w:r>
          </w:p>
          <w:p w14:paraId="286F1EC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3.</w:t>
            </w:r>
            <w:r w:rsidRPr="00957DE8">
              <w:rPr>
                <w:rFonts w:eastAsia="SimSun"/>
                <w:spacing w:val="6"/>
                <w:sz w:val="22"/>
                <w:szCs w:val="22"/>
                <w:lang w:val="vi-VN"/>
              </w:rPr>
              <w:t xml:space="preserve"> </w:t>
            </w:r>
            <w:r w:rsidRPr="00957DE8">
              <w:rPr>
                <w:rFonts w:eastAsia="SimSun"/>
                <w:sz w:val="22"/>
                <w:szCs w:val="22"/>
                <w:lang w:val="vi-VN"/>
              </w:rPr>
              <w:t>Việc</w:t>
            </w:r>
            <w:r w:rsidRPr="00957DE8">
              <w:rPr>
                <w:rFonts w:eastAsia="SimSun"/>
                <w:spacing w:val="5"/>
                <w:sz w:val="22"/>
                <w:szCs w:val="22"/>
                <w:lang w:val="vi-VN"/>
              </w:rPr>
              <w:t xml:space="preserve"> </w:t>
            </w:r>
            <w:r w:rsidRPr="00957DE8">
              <w:rPr>
                <w:rFonts w:eastAsia="SimSun"/>
                <w:sz w:val="22"/>
                <w:szCs w:val="22"/>
                <w:lang w:val="vi-VN"/>
              </w:rPr>
              <w:t>chu</w:t>
            </w:r>
            <w:r w:rsidRPr="00957DE8">
              <w:rPr>
                <w:rFonts w:eastAsia="SimSun"/>
                <w:spacing w:val="-1"/>
                <w:sz w:val="22"/>
                <w:szCs w:val="22"/>
                <w:lang w:val="vi-VN"/>
              </w:rPr>
              <w:t>yể</w:t>
            </w:r>
            <w:r w:rsidRPr="00957DE8">
              <w:rPr>
                <w:rFonts w:eastAsia="SimSun"/>
                <w:sz w:val="22"/>
                <w:szCs w:val="22"/>
                <w:lang w:val="vi-VN"/>
              </w:rPr>
              <w:t>n</w:t>
            </w:r>
            <w:r w:rsidRPr="00957DE8">
              <w:rPr>
                <w:rFonts w:eastAsia="SimSun"/>
                <w:spacing w:val="6"/>
                <w:sz w:val="22"/>
                <w:szCs w:val="22"/>
                <w:lang w:val="vi-VN"/>
              </w:rPr>
              <w:t xml:space="preserve"> </w:t>
            </w:r>
            <w:r w:rsidRPr="00957DE8">
              <w:rPr>
                <w:rFonts w:eastAsia="SimSun"/>
                <w:sz w:val="22"/>
                <w:szCs w:val="22"/>
                <w:lang w:val="vi-VN"/>
              </w:rPr>
              <w:t>n</w:t>
            </w:r>
            <w:r w:rsidRPr="00957DE8">
              <w:rPr>
                <w:rFonts w:eastAsia="SimSun"/>
                <w:spacing w:val="-1"/>
                <w:sz w:val="22"/>
                <w:szCs w:val="22"/>
                <w:lang w:val="vi-VN"/>
              </w:rPr>
              <w:t>h</w:t>
            </w:r>
            <w:r w:rsidRPr="00957DE8">
              <w:rPr>
                <w:rFonts w:eastAsia="SimSun"/>
                <w:sz w:val="22"/>
                <w:szCs w:val="22"/>
                <w:lang w:val="vi-VN"/>
              </w:rPr>
              <w:t>ượng</w:t>
            </w:r>
            <w:r w:rsidRPr="00957DE8">
              <w:rPr>
                <w:rFonts w:eastAsia="SimSun"/>
                <w:spacing w:val="6"/>
                <w:sz w:val="22"/>
                <w:szCs w:val="22"/>
                <w:lang w:val="vi-VN"/>
              </w:rPr>
              <w:t xml:space="preserve"> </w:t>
            </w:r>
            <w:r w:rsidRPr="00957DE8">
              <w:rPr>
                <w:rFonts w:eastAsia="SimSun"/>
                <w:spacing w:val="-1"/>
                <w:sz w:val="22"/>
                <w:szCs w:val="22"/>
                <w:lang w:val="vi-VN"/>
              </w:rPr>
              <w:t>qu</w:t>
            </w:r>
            <w:r w:rsidRPr="00957DE8">
              <w:rPr>
                <w:rFonts w:eastAsia="SimSun"/>
                <w:sz w:val="22"/>
                <w:szCs w:val="22"/>
                <w:lang w:val="vi-VN"/>
              </w:rPr>
              <w:t>yền</w:t>
            </w:r>
            <w:r w:rsidRPr="00957DE8">
              <w:rPr>
                <w:rFonts w:eastAsia="SimSun"/>
                <w:spacing w:val="6"/>
                <w:sz w:val="22"/>
                <w:szCs w:val="22"/>
                <w:lang w:val="vi-VN"/>
              </w:rPr>
              <w:t xml:space="preserve"> </w:t>
            </w:r>
            <w:r w:rsidRPr="00957DE8">
              <w:rPr>
                <w:rFonts w:eastAsia="SimSun"/>
                <w:sz w:val="22"/>
                <w:szCs w:val="22"/>
                <w:lang w:val="vi-VN"/>
              </w:rPr>
              <w:t>thăm</w:t>
            </w:r>
            <w:r w:rsidRPr="00957DE8">
              <w:rPr>
                <w:rFonts w:eastAsia="SimSun"/>
                <w:spacing w:val="6"/>
                <w:sz w:val="22"/>
                <w:szCs w:val="22"/>
                <w:lang w:val="vi-VN"/>
              </w:rPr>
              <w:t xml:space="preserve"> </w:t>
            </w:r>
            <w:r w:rsidRPr="00957DE8">
              <w:rPr>
                <w:rFonts w:eastAsia="SimSun"/>
                <w:spacing w:val="-1"/>
                <w:sz w:val="22"/>
                <w:szCs w:val="22"/>
                <w:lang w:val="vi-VN"/>
              </w:rPr>
              <w:t>d</w:t>
            </w:r>
            <w:r w:rsidRPr="00957DE8">
              <w:rPr>
                <w:rFonts w:eastAsia="SimSun"/>
                <w:sz w:val="22"/>
                <w:szCs w:val="22"/>
                <w:lang w:val="vi-VN"/>
              </w:rPr>
              <w:t>ò</w:t>
            </w:r>
            <w:r w:rsidRPr="00957DE8">
              <w:rPr>
                <w:rFonts w:eastAsia="SimSun"/>
                <w:spacing w:val="5"/>
                <w:sz w:val="22"/>
                <w:szCs w:val="22"/>
                <w:lang w:val="vi-VN"/>
              </w:rPr>
              <w:t xml:space="preserve"> </w:t>
            </w:r>
            <w:r w:rsidRPr="00957DE8">
              <w:rPr>
                <w:rFonts w:eastAsia="SimSun"/>
                <w:sz w:val="22"/>
                <w:szCs w:val="22"/>
                <w:lang w:val="vi-VN"/>
              </w:rPr>
              <w:t>kh</w:t>
            </w:r>
            <w:r w:rsidRPr="00957DE8">
              <w:rPr>
                <w:rFonts w:eastAsia="SimSun"/>
                <w:spacing w:val="-1"/>
                <w:sz w:val="22"/>
                <w:szCs w:val="22"/>
                <w:lang w:val="vi-VN"/>
              </w:rPr>
              <w:t>o</w:t>
            </w:r>
            <w:r w:rsidRPr="00957DE8">
              <w:rPr>
                <w:rFonts w:eastAsia="SimSun"/>
                <w:sz w:val="22"/>
                <w:szCs w:val="22"/>
                <w:lang w:val="vi-VN"/>
              </w:rPr>
              <w:t>áng</w:t>
            </w:r>
            <w:r w:rsidRPr="00957DE8">
              <w:rPr>
                <w:rFonts w:eastAsia="SimSun"/>
                <w:spacing w:val="5"/>
                <w:sz w:val="22"/>
                <w:szCs w:val="22"/>
                <w:lang w:val="vi-VN"/>
              </w:rPr>
              <w:t xml:space="preserve"> </w:t>
            </w:r>
            <w:r w:rsidRPr="00957DE8">
              <w:rPr>
                <w:rFonts w:eastAsia="SimSun"/>
                <w:spacing w:val="1"/>
                <w:sz w:val="22"/>
                <w:szCs w:val="22"/>
                <w:lang w:val="vi-VN"/>
              </w:rPr>
              <w:t>s</w:t>
            </w:r>
            <w:r w:rsidRPr="00957DE8">
              <w:rPr>
                <w:rFonts w:eastAsia="SimSun"/>
                <w:spacing w:val="-1"/>
                <w:sz w:val="22"/>
                <w:szCs w:val="22"/>
                <w:lang w:val="vi-VN"/>
              </w:rPr>
              <w:t>ả</w:t>
            </w:r>
            <w:r w:rsidRPr="00957DE8">
              <w:rPr>
                <w:rFonts w:eastAsia="SimSun"/>
                <w:sz w:val="22"/>
                <w:szCs w:val="22"/>
                <w:lang w:val="vi-VN"/>
              </w:rPr>
              <w:t>n</w:t>
            </w:r>
            <w:r w:rsidRPr="00957DE8">
              <w:rPr>
                <w:rFonts w:eastAsia="SimSun"/>
                <w:spacing w:val="6"/>
                <w:sz w:val="22"/>
                <w:szCs w:val="22"/>
                <w:lang w:val="vi-VN"/>
              </w:rPr>
              <w:t xml:space="preserve"> </w:t>
            </w:r>
            <w:r w:rsidRPr="00957DE8">
              <w:rPr>
                <w:rFonts w:eastAsia="SimSun"/>
                <w:spacing w:val="-1"/>
                <w:sz w:val="22"/>
                <w:szCs w:val="22"/>
                <w:lang w:val="vi-VN"/>
              </w:rPr>
              <w:t>p</w:t>
            </w:r>
            <w:r w:rsidRPr="00957DE8">
              <w:rPr>
                <w:rFonts w:eastAsia="SimSun"/>
                <w:sz w:val="22"/>
                <w:szCs w:val="22"/>
                <w:lang w:val="vi-VN"/>
              </w:rPr>
              <w:t>hải</w:t>
            </w:r>
            <w:r w:rsidRPr="00957DE8">
              <w:rPr>
                <w:rFonts w:eastAsia="SimSun"/>
                <w:spacing w:val="6"/>
                <w:sz w:val="22"/>
                <w:szCs w:val="22"/>
                <w:lang w:val="vi-VN"/>
              </w:rPr>
              <w:t xml:space="preserve"> </w:t>
            </w:r>
            <w:r w:rsidRPr="00957DE8">
              <w:rPr>
                <w:rFonts w:eastAsia="SimSun"/>
                <w:sz w:val="22"/>
                <w:szCs w:val="22"/>
                <w:lang w:val="vi-VN"/>
              </w:rPr>
              <w:t>đ</w:t>
            </w:r>
            <w:r w:rsidRPr="00957DE8">
              <w:rPr>
                <w:rFonts w:eastAsia="SimSun"/>
                <w:spacing w:val="-1"/>
                <w:sz w:val="22"/>
                <w:szCs w:val="22"/>
                <w:lang w:val="vi-VN"/>
              </w:rPr>
              <w:t>ư</w:t>
            </w:r>
            <w:r w:rsidRPr="00957DE8">
              <w:rPr>
                <w:rFonts w:eastAsia="SimSun"/>
                <w:sz w:val="22"/>
                <w:szCs w:val="22"/>
                <w:lang w:val="vi-VN"/>
              </w:rPr>
              <w:t>ợc</w:t>
            </w:r>
            <w:r w:rsidRPr="00957DE8">
              <w:rPr>
                <w:rFonts w:eastAsia="SimSun"/>
                <w:spacing w:val="5"/>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ơ</w:t>
            </w:r>
            <w:r w:rsidRPr="00957DE8">
              <w:rPr>
                <w:rFonts w:eastAsia="SimSun"/>
                <w:spacing w:val="4"/>
                <w:sz w:val="22"/>
                <w:szCs w:val="22"/>
                <w:lang w:val="vi-VN"/>
              </w:rPr>
              <w:t xml:space="preserve"> </w:t>
            </w:r>
            <w:r w:rsidRPr="00957DE8">
              <w:rPr>
                <w:rFonts w:eastAsia="SimSun"/>
                <w:sz w:val="22"/>
                <w:szCs w:val="22"/>
                <w:lang w:val="vi-VN"/>
              </w:rPr>
              <w:t>quan</w:t>
            </w:r>
            <w:r w:rsidRPr="00957DE8">
              <w:rPr>
                <w:rFonts w:eastAsia="SimSun"/>
                <w:spacing w:val="5"/>
                <w:sz w:val="22"/>
                <w:szCs w:val="22"/>
                <w:lang w:val="vi-VN"/>
              </w:rPr>
              <w:t xml:space="preserve"> </w:t>
            </w:r>
            <w:r w:rsidRPr="00957DE8">
              <w:rPr>
                <w:rFonts w:eastAsia="SimSun"/>
                <w:sz w:val="22"/>
                <w:szCs w:val="22"/>
                <w:lang w:val="vi-VN"/>
              </w:rPr>
              <w:t>qu</w:t>
            </w:r>
            <w:r w:rsidRPr="00957DE8">
              <w:rPr>
                <w:rFonts w:eastAsia="SimSun"/>
                <w:spacing w:val="-1"/>
                <w:sz w:val="22"/>
                <w:szCs w:val="22"/>
                <w:lang w:val="vi-VN"/>
              </w:rPr>
              <w:t>ả</w:t>
            </w:r>
            <w:r w:rsidRPr="00957DE8">
              <w:rPr>
                <w:rFonts w:eastAsia="SimSun"/>
                <w:sz w:val="22"/>
                <w:szCs w:val="22"/>
                <w:lang w:val="vi-VN"/>
              </w:rPr>
              <w:t>n</w:t>
            </w:r>
            <w:r w:rsidRPr="00957DE8">
              <w:rPr>
                <w:rFonts w:eastAsia="SimSun"/>
                <w:spacing w:val="6"/>
                <w:sz w:val="22"/>
                <w:szCs w:val="22"/>
                <w:lang w:val="vi-VN"/>
              </w:rPr>
              <w:t xml:space="preserve"> </w:t>
            </w:r>
            <w:r w:rsidRPr="00957DE8">
              <w:rPr>
                <w:rFonts w:eastAsia="SimSun"/>
                <w:sz w:val="22"/>
                <w:szCs w:val="22"/>
                <w:lang w:val="vi-VN"/>
              </w:rPr>
              <w:t>lý</w:t>
            </w:r>
            <w:r w:rsidRPr="00957DE8">
              <w:rPr>
                <w:rFonts w:eastAsia="SimSun"/>
                <w:spacing w:val="5"/>
                <w:sz w:val="22"/>
                <w:szCs w:val="22"/>
                <w:lang w:val="vi-VN"/>
              </w:rPr>
              <w:t xml:space="preserve"> </w:t>
            </w:r>
            <w:r w:rsidRPr="00957DE8">
              <w:rPr>
                <w:rFonts w:eastAsia="SimSun"/>
                <w:sz w:val="22"/>
                <w:szCs w:val="22"/>
                <w:lang w:val="vi-VN"/>
              </w:rPr>
              <w:t>nhà</w:t>
            </w:r>
            <w:r w:rsidRPr="00957DE8">
              <w:rPr>
                <w:rFonts w:eastAsia="SimSun"/>
                <w:spacing w:val="6"/>
                <w:sz w:val="22"/>
                <w:szCs w:val="22"/>
                <w:lang w:val="vi-VN"/>
              </w:rPr>
              <w:t xml:space="preserve"> </w:t>
            </w:r>
            <w:r w:rsidRPr="00957DE8">
              <w:rPr>
                <w:rFonts w:eastAsia="SimSun"/>
                <w:spacing w:val="-1"/>
                <w:sz w:val="22"/>
                <w:szCs w:val="22"/>
                <w:lang w:val="vi-VN"/>
              </w:rPr>
              <w:t>nư</w:t>
            </w:r>
            <w:r w:rsidRPr="00957DE8">
              <w:rPr>
                <w:rFonts w:eastAsia="SimSun"/>
                <w:spacing w:val="1"/>
                <w:sz w:val="22"/>
                <w:szCs w:val="22"/>
                <w:lang w:val="vi-VN"/>
              </w:rPr>
              <w:t>ớ</w:t>
            </w:r>
            <w:r w:rsidRPr="00957DE8">
              <w:rPr>
                <w:rFonts w:eastAsia="SimSun"/>
                <w:sz w:val="22"/>
                <w:szCs w:val="22"/>
                <w:lang w:val="vi-VN"/>
              </w:rPr>
              <w:t>c</w:t>
            </w:r>
            <w:r w:rsidRPr="00957DE8">
              <w:rPr>
                <w:rFonts w:eastAsia="SimSun"/>
                <w:spacing w:val="5"/>
                <w:sz w:val="22"/>
                <w:szCs w:val="22"/>
                <w:lang w:val="vi-VN"/>
              </w:rPr>
              <w:t xml:space="preserve"> </w:t>
            </w:r>
            <w:r w:rsidRPr="00957DE8">
              <w:rPr>
                <w:rFonts w:eastAsia="SimSun"/>
                <w:sz w:val="22"/>
                <w:szCs w:val="22"/>
                <w:lang w:val="vi-VN"/>
              </w:rPr>
              <w:t>có thẩm quyền quy định tại Điều 108 của Luật này cấp giấy phép thăm dò</w:t>
            </w:r>
            <w:r w:rsidRPr="00957DE8">
              <w:rPr>
                <w:rFonts w:eastAsia="SimSun"/>
                <w:spacing w:val="8"/>
                <w:sz w:val="22"/>
                <w:szCs w:val="22"/>
                <w:lang w:val="vi-VN"/>
              </w:rPr>
              <w:t xml:space="preserve"> </w:t>
            </w:r>
            <w:r w:rsidRPr="00957DE8">
              <w:rPr>
                <w:rFonts w:eastAsia="SimSun"/>
                <w:sz w:val="22"/>
                <w:szCs w:val="22"/>
                <w:lang w:val="vi-VN"/>
              </w:rPr>
              <w:t>k</w:t>
            </w:r>
            <w:r w:rsidRPr="00957DE8">
              <w:rPr>
                <w:rFonts w:eastAsia="SimSun"/>
                <w:spacing w:val="-1"/>
                <w:sz w:val="22"/>
                <w:szCs w:val="22"/>
                <w:lang w:val="vi-VN"/>
              </w:rPr>
              <w:t>ho</w:t>
            </w:r>
            <w:r w:rsidRPr="00957DE8">
              <w:rPr>
                <w:rFonts w:eastAsia="SimSun"/>
                <w:sz w:val="22"/>
                <w:szCs w:val="22"/>
                <w:lang w:val="vi-VN"/>
              </w:rPr>
              <w:t>áng</w:t>
            </w:r>
            <w:r w:rsidRPr="00957DE8">
              <w:rPr>
                <w:rFonts w:eastAsia="SimSun"/>
                <w:spacing w:val="8"/>
                <w:sz w:val="22"/>
                <w:szCs w:val="22"/>
                <w:lang w:val="vi-VN"/>
              </w:rPr>
              <w:t xml:space="preserve"> </w:t>
            </w:r>
            <w:r w:rsidRPr="00957DE8">
              <w:rPr>
                <w:rFonts w:eastAsia="SimSun"/>
                <w:spacing w:val="1"/>
                <w:sz w:val="22"/>
                <w:szCs w:val="22"/>
                <w:lang w:val="vi-VN"/>
              </w:rPr>
              <w:t>s</w:t>
            </w:r>
            <w:r w:rsidRPr="00957DE8">
              <w:rPr>
                <w:rFonts w:eastAsia="SimSun"/>
                <w:sz w:val="22"/>
                <w:szCs w:val="22"/>
                <w:lang w:val="vi-VN"/>
              </w:rPr>
              <w:t>ản</w:t>
            </w:r>
            <w:r w:rsidRPr="00957DE8">
              <w:rPr>
                <w:rFonts w:eastAsia="SimSun"/>
                <w:spacing w:val="9"/>
                <w:sz w:val="22"/>
                <w:szCs w:val="22"/>
                <w:lang w:val="vi-VN"/>
              </w:rPr>
              <w:t xml:space="preserve"> cho </w:t>
            </w:r>
            <w:r w:rsidRPr="00957DE8">
              <w:rPr>
                <w:rFonts w:eastAsia="SimSun"/>
                <w:spacing w:val="-1"/>
                <w:sz w:val="22"/>
                <w:szCs w:val="22"/>
                <w:lang w:val="vi-VN"/>
              </w:rPr>
              <w:t>t</w:t>
            </w:r>
            <w:r w:rsidRPr="00957DE8">
              <w:rPr>
                <w:rFonts w:eastAsia="SimSun"/>
                <w:sz w:val="22"/>
                <w:szCs w:val="22"/>
                <w:lang w:val="vi-VN"/>
              </w:rPr>
              <w:t>ổ</w:t>
            </w:r>
            <w:r w:rsidRPr="00957DE8">
              <w:rPr>
                <w:rFonts w:eastAsia="SimSun"/>
                <w:spacing w:val="10"/>
                <w:sz w:val="22"/>
                <w:szCs w:val="22"/>
                <w:lang w:val="vi-VN"/>
              </w:rPr>
              <w:t xml:space="preserve"> </w:t>
            </w:r>
            <w:r w:rsidRPr="00957DE8">
              <w:rPr>
                <w:rFonts w:eastAsia="SimSun"/>
                <w:spacing w:val="1"/>
                <w:sz w:val="22"/>
                <w:szCs w:val="22"/>
                <w:lang w:val="vi-VN"/>
              </w:rPr>
              <w:t>c</w:t>
            </w:r>
            <w:r w:rsidRPr="00957DE8">
              <w:rPr>
                <w:rFonts w:eastAsia="SimSun"/>
                <w:spacing w:val="-1"/>
                <w:sz w:val="22"/>
                <w:szCs w:val="22"/>
                <w:lang w:val="vi-VN"/>
              </w:rPr>
              <w:t>h</w:t>
            </w:r>
            <w:r w:rsidRPr="00957DE8">
              <w:rPr>
                <w:rFonts w:eastAsia="SimSun"/>
                <w:sz w:val="22"/>
                <w:szCs w:val="22"/>
                <w:lang w:val="vi-VN"/>
              </w:rPr>
              <w:t>ứ</w:t>
            </w:r>
            <w:r w:rsidRPr="00957DE8">
              <w:rPr>
                <w:rFonts w:eastAsia="SimSun"/>
                <w:spacing w:val="-1"/>
                <w:sz w:val="22"/>
                <w:szCs w:val="22"/>
                <w:lang w:val="vi-VN"/>
              </w:rPr>
              <w:t xml:space="preserve">c, </w:t>
            </w:r>
            <w:r w:rsidRPr="00957DE8">
              <w:rPr>
                <w:rFonts w:eastAsia="SimSun"/>
                <w:sz w:val="22"/>
                <w:szCs w:val="22"/>
                <w:lang w:val="vi-VN"/>
              </w:rPr>
              <w:t>cá</w:t>
            </w:r>
            <w:r w:rsidRPr="00957DE8">
              <w:rPr>
                <w:rFonts w:eastAsia="SimSun"/>
                <w:spacing w:val="6"/>
                <w:sz w:val="22"/>
                <w:szCs w:val="22"/>
                <w:lang w:val="vi-VN"/>
              </w:rPr>
              <w:t xml:space="preserve"> </w:t>
            </w:r>
            <w:r w:rsidRPr="00957DE8">
              <w:rPr>
                <w:rFonts w:eastAsia="SimSun"/>
                <w:sz w:val="22"/>
                <w:szCs w:val="22"/>
                <w:lang w:val="vi-VN"/>
              </w:rPr>
              <w:t>nh</w:t>
            </w:r>
            <w:r w:rsidRPr="00957DE8">
              <w:rPr>
                <w:rFonts w:eastAsia="SimSun"/>
                <w:spacing w:val="-1"/>
                <w:sz w:val="22"/>
                <w:szCs w:val="22"/>
                <w:lang w:val="vi-VN"/>
              </w:rPr>
              <w:t>â</w:t>
            </w:r>
            <w:r w:rsidRPr="00957DE8">
              <w:rPr>
                <w:rFonts w:eastAsia="SimSun"/>
                <w:sz w:val="22"/>
                <w:szCs w:val="22"/>
                <w:lang w:val="vi-VN"/>
              </w:rPr>
              <w:t>n</w:t>
            </w:r>
            <w:r w:rsidRPr="00957DE8">
              <w:rPr>
                <w:rFonts w:eastAsia="SimSun"/>
                <w:spacing w:val="6"/>
                <w:sz w:val="22"/>
                <w:szCs w:val="22"/>
                <w:lang w:val="vi-VN"/>
              </w:rPr>
              <w:t xml:space="preserve"> </w:t>
            </w:r>
            <w:r w:rsidRPr="00957DE8">
              <w:rPr>
                <w:rFonts w:eastAsia="SimSun"/>
                <w:sz w:val="22"/>
                <w:szCs w:val="22"/>
                <w:lang w:val="vi-VN"/>
              </w:rPr>
              <w:t>nhận</w:t>
            </w:r>
            <w:r w:rsidRPr="00957DE8">
              <w:rPr>
                <w:rFonts w:eastAsia="SimSun"/>
                <w:spacing w:val="5"/>
                <w:sz w:val="22"/>
                <w:szCs w:val="22"/>
                <w:lang w:val="vi-VN"/>
              </w:rPr>
              <w:t xml:space="preserve"> </w:t>
            </w:r>
            <w:r w:rsidRPr="00957DE8">
              <w:rPr>
                <w:rFonts w:eastAsia="SimSun"/>
                <w:sz w:val="22"/>
                <w:szCs w:val="22"/>
                <w:lang w:val="vi-VN"/>
              </w:rPr>
              <w:t>chuyển</w:t>
            </w:r>
            <w:r w:rsidRPr="00957DE8">
              <w:rPr>
                <w:rFonts w:eastAsia="SimSun"/>
                <w:spacing w:val="6"/>
                <w:sz w:val="22"/>
                <w:szCs w:val="22"/>
                <w:lang w:val="vi-VN"/>
              </w:rPr>
              <w:t xml:space="preserve"> </w:t>
            </w:r>
            <w:r w:rsidRPr="00957DE8">
              <w:rPr>
                <w:rFonts w:eastAsia="SimSun"/>
                <w:sz w:val="22"/>
                <w:szCs w:val="22"/>
                <w:lang w:val="vi-VN"/>
              </w:rPr>
              <w:t>nh</w:t>
            </w:r>
            <w:r w:rsidRPr="00957DE8">
              <w:rPr>
                <w:rFonts w:eastAsia="SimSun"/>
                <w:spacing w:val="-1"/>
                <w:sz w:val="22"/>
                <w:szCs w:val="22"/>
                <w:lang w:val="vi-VN"/>
              </w:rPr>
              <w:t>ư</w:t>
            </w:r>
            <w:r w:rsidRPr="00957DE8">
              <w:rPr>
                <w:rFonts w:eastAsia="SimSun"/>
                <w:spacing w:val="1"/>
                <w:sz w:val="22"/>
                <w:szCs w:val="22"/>
                <w:lang w:val="vi-VN"/>
              </w:rPr>
              <w:t>ợ</w:t>
            </w:r>
            <w:r w:rsidRPr="00957DE8">
              <w:rPr>
                <w:rFonts w:eastAsia="SimSun"/>
                <w:sz w:val="22"/>
                <w:szCs w:val="22"/>
                <w:lang w:val="vi-VN"/>
              </w:rPr>
              <w:t>ng. T</w:t>
            </w:r>
            <w:r w:rsidRPr="00957DE8">
              <w:rPr>
                <w:rFonts w:eastAsia="SimSun"/>
                <w:spacing w:val="-1"/>
                <w:sz w:val="22"/>
                <w:szCs w:val="22"/>
                <w:lang w:val="vi-VN"/>
              </w:rPr>
              <w:t>hời h</w:t>
            </w:r>
            <w:r w:rsidRPr="00957DE8">
              <w:rPr>
                <w:rFonts w:eastAsia="SimSun"/>
                <w:sz w:val="22"/>
                <w:szCs w:val="22"/>
                <w:lang w:val="vi-VN"/>
              </w:rPr>
              <w:t>ạn</w:t>
            </w:r>
            <w:r w:rsidRPr="00957DE8">
              <w:rPr>
                <w:rFonts w:eastAsia="SimSun"/>
                <w:spacing w:val="4"/>
                <w:sz w:val="22"/>
                <w:szCs w:val="22"/>
                <w:lang w:val="vi-VN"/>
              </w:rPr>
              <w:t xml:space="preserve"> </w:t>
            </w:r>
            <w:r w:rsidRPr="00957DE8">
              <w:rPr>
                <w:rFonts w:eastAsia="SimSun"/>
                <w:sz w:val="22"/>
                <w:szCs w:val="22"/>
                <w:lang w:val="vi-VN"/>
              </w:rPr>
              <w:t>thăm dò khoáng sản là t</w:t>
            </w:r>
            <w:r w:rsidRPr="00957DE8">
              <w:rPr>
                <w:rFonts w:eastAsia="SimSun"/>
                <w:spacing w:val="1"/>
                <w:sz w:val="22"/>
                <w:szCs w:val="22"/>
                <w:lang w:val="vi-VN"/>
              </w:rPr>
              <w:t>hờ</w:t>
            </w:r>
            <w:r w:rsidRPr="00957DE8">
              <w:rPr>
                <w:rFonts w:eastAsia="SimSun"/>
                <w:sz w:val="22"/>
                <w:szCs w:val="22"/>
                <w:lang w:val="vi-VN"/>
              </w:rPr>
              <w:t>i gi</w:t>
            </w:r>
            <w:r w:rsidRPr="00957DE8">
              <w:rPr>
                <w:rFonts w:eastAsia="SimSun"/>
                <w:spacing w:val="-1"/>
                <w:sz w:val="22"/>
                <w:szCs w:val="22"/>
                <w:lang w:val="vi-VN"/>
              </w:rPr>
              <w:t>a</w:t>
            </w:r>
            <w:r w:rsidRPr="00957DE8">
              <w:rPr>
                <w:rFonts w:eastAsia="SimSun"/>
                <w:sz w:val="22"/>
                <w:szCs w:val="22"/>
                <w:lang w:val="vi-VN"/>
              </w:rPr>
              <w:t xml:space="preserve">n còn </w:t>
            </w:r>
            <w:r w:rsidRPr="00957DE8">
              <w:rPr>
                <w:rFonts w:eastAsia="SimSun"/>
                <w:spacing w:val="1"/>
                <w:sz w:val="22"/>
                <w:szCs w:val="22"/>
                <w:lang w:val="vi-VN"/>
              </w:rPr>
              <w:t>l</w:t>
            </w:r>
            <w:r w:rsidRPr="00957DE8">
              <w:rPr>
                <w:rFonts w:eastAsia="SimSun"/>
                <w:sz w:val="22"/>
                <w:szCs w:val="22"/>
                <w:lang w:val="vi-VN"/>
              </w:rPr>
              <w:t>ại</w:t>
            </w:r>
            <w:r w:rsidRPr="00957DE8">
              <w:rPr>
                <w:rFonts w:eastAsia="SimSun"/>
                <w:spacing w:val="-1"/>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ủa</w:t>
            </w:r>
            <w:r w:rsidRPr="00957DE8">
              <w:rPr>
                <w:rFonts w:eastAsia="SimSun"/>
                <w:spacing w:val="-1"/>
                <w:sz w:val="22"/>
                <w:szCs w:val="22"/>
                <w:lang w:val="vi-VN"/>
              </w:rPr>
              <w:t xml:space="preserve"> giấy phép</w:t>
            </w:r>
            <w:r w:rsidRPr="00957DE8">
              <w:rPr>
                <w:rFonts w:eastAsia="SimSun"/>
                <w:sz w:val="22"/>
                <w:szCs w:val="22"/>
                <w:lang w:val="vi-VN"/>
              </w:rPr>
              <w:t xml:space="preserve"> t</w:t>
            </w:r>
            <w:r w:rsidRPr="00957DE8">
              <w:rPr>
                <w:rFonts w:eastAsia="SimSun"/>
                <w:spacing w:val="-1"/>
                <w:sz w:val="22"/>
                <w:szCs w:val="22"/>
                <w:lang w:val="vi-VN"/>
              </w:rPr>
              <w:t>h</w:t>
            </w:r>
            <w:r w:rsidRPr="00957DE8">
              <w:rPr>
                <w:rFonts w:eastAsia="SimSun"/>
                <w:sz w:val="22"/>
                <w:szCs w:val="22"/>
                <w:lang w:val="vi-VN"/>
              </w:rPr>
              <w:t>ăm dò k</w:t>
            </w:r>
            <w:r w:rsidRPr="00957DE8">
              <w:rPr>
                <w:rFonts w:eastAsia="SimSun"/>
                <w:spacing w:val="-1"/>
                <w:sz w:val="22"/>
                <w:szCs w:val="22"/>
                <w:lang w:val="vi-VN"/>
              </w:rPr>
              <w:t>h</w:t>
            </w:r>
            <w:r w:rsidRPr="00957DE8">
              <w:rPr>
                <w:rFonts w:eastAsia="SimSun"/>
                <w:sz w:val="22"/>
                <w:szCs w:val="22"/>
                <w:lang w:val="vi-VN"/>
              </w:rPr>
              <w:t>oá</w:t>
            </w:r>
            <w:r w:rsidRPr="00957DE8">
              <w:rPr>
                <w:rFonts w:eastAsia="SimSun"/>
                <w:spacing w:val="-1"/>
                <w:sz w:val="22"/>
                <w:szCs w:val="22"/>
                <w:lang w:val="vi-VN"/>
              </w:rPr>
              <w:t>n</w:t>
            </w:r>
            <w:r w:rsidRPr="00957DE8">
              <w:rPr>
                <w:rFonts w:eastAsia="SimSun"/>
                <w:sz w:val="22"/>
                <w:szCs w:val="22"/>
                <w:lang w:val="vi-VN"/>
              </w:rPr>
              <w:t xml:space="preserve">g </w:t>
            </w:r>
            <w:r w:rsidRPr="00957DE8">
              <w:rPr>
                <w:rFonts w:eastAsia="SimSun"/>
                <w:spacing w:val="1"/>
                <w:sz w:val="22"/>
                <w:szCs w:val="22"/>
                <w:lang w:val="vi-VN"/>
              </w:rPr>
              <w:t>s</w:t>
            </w:r>
            <w:r w:rsidRPr="00957DE8">
              <w:rPr>
                <w:rFonts w:eastAsia="SimSun"/>
                <w:sz w:val="22"/>
                <w:szCs w:val="22"/>
                <w:lang w:val="vi-VN"/>
              </w:rPr>
              <w:t>ản đã cấp.</w:t>
            </w:r>
          </w:p>
          <w:p w14:paraId="49FD9FE0"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6"/>
                <w:sz w:val="22"/>
                <w:szCs w:val="22"/>
                <w:lang w:val="vi-VN"/>
              </w:rPr>
              <w:t xml:space="preserve">4. Chính phủ quy định chi tiết việc chuyển nhượng quyền thăm dò khoáng sản; </w:t>
            </w:r>
            <w:r w:rsidRPr="00957DE8">
              <w:rPr>
                <w:rFonts w:eastAsia="SimSun"/>
                <w:sz w:val="22"/>
                <w:szCs w:val="22"/>
                <w:lang w:val="vi-VN"/>
              </w:rPr>
              <w:t xml:space="preserve">quy định cơ quan thẩm định; quy định hồ sơ, </w:t>
            </w:r>
            <w:r w:rsidRPr="00957DE8">
              <w:rPr>
                <w:rFonts w:eastAsia="SimSun"/>
                <w:spacing w:val="6"/>
                <w:sz w:val="22"/>
                <w:szCs w:val="22"/>
                <w:lang w:val="vi-VN"/>
              </w:rPr>
              <w:t>trình tự,</w:t>
            </w:r>
            <w:r w:rsidRPr="00957DE8">
              <w:rPr>
                <w:rFonts w:eastAsia="SimSun"/>
                <w:sz w:val="22"/>
                <w:szCs w:val="22"/>
                <w:lang w:val="vi-VN"/>
              </w:rPr>
              <w:t xml:space="preserve"> thủ tục chu</w:t>
            </w:r>
            <w:r w:rsidRPr="00957DE8">
              <w:rPr>
                <w:rFonts w:eastAsia="SimSun"/>
                <w:spacing w:val="-1"/>
                <w:sz w:val="22"/>
                <w:szCs w:val="22"/>
                <w:lang w:val="vi-VN"/>
              </w:rPr>
              <w:t>yể</w:t>
            </w:r>
            <w:r w:rsidRPr="00957DE8">
              <w:rPr>
                <w:rFonts w:eastAsia="SimSun"/>
                <w:sz w:val="22"/>
                <w:szCs w:val="22"/>
                <w:lang w:val="vi-VN"/>
              </w:rPr>
              <w:t>n</w:t>
            </w:r>
            <w:r w:rsidRPr="00957DE8">
              <w:rPr>
                <w:rFonts w:eastAsia="SimSun"/>
                <w:spacing w:val="6"/>
                <w:sz w:val="22"/>
                <w:szCs w:val="22"/>
                <w:lang w:val="vi-VN"/>
              </w:rPr>
              <w:t xml:space="preserve"> </w:t>
            </w:r>
            <w:r w:rsidRPr="00957DE8">
              <w:rPr>
                <w:rFonts w:eastAsia="SimSun"/>
                <w:sz w:val="22"/>
                <w:szCs w:val="22"/>
                <w:lang w:val="vi-VN"/>
              </w:rPr>
              <w:t>n</w:t>
            </w:r>
            <w:r w:rsidRPr="00957DE8">
              <w:rPr>
                <w:rFonts w:eastAsia="SimSun"/>
                <w:spacing w:val="-1"/>
                <w:sz w:val="22"/>
                <w:szCs w:val="22"/>
                <w:lang w:val="vi-VN"/>
              </w:rPr>
              <w:t>h</w:t>
            </w:r>
            <w:r w:rsidRPr="00957DE8">
              <w:rPr>
                <w:rFonts w:eastAsia="SimSun"/>
                <w:sz w:val="22"/>
                <w:szCs w:val="22"/>
                <w:lang w:val="vi-VN"/>
              </w:rPr>
              <w:t>ượng</w:t>
            </w:r>
            <w:r w:rsidRPr="00957DE8">
              <w:rPr>
                <w:rFonts w:eastAsia="SimSun"/>
                <w:spacing w:val="6"/>
                <w:sz w:val="22"/>
                <w:szCs w:val="22"/>
                <w:lang w:val="vi-VN"/>
              </w:rPr>
              <w:t xml:space="preserve"> </w:t>
            </w:r>
            <w:r w:rsidRPr="00957DE8">
              <w:rPr>
                <w:rFonts w:eastAsia="SimSun"/>
                <w:spacing w:val="-1"/>
                <w:sz w:val="22"/>
                <w:szCs w:val="22"/>
                <w:lang w:val="vi-VN"/>
              </w:rPr>
              <w:t>qu</w:t>
            </w:r>
            <w:r w:rsidRPr="00957DE8">
              <w:rPr>
                <w:rFonts w:eastAsia="SimSun"/>
                <w:sz w:val="22"/>
                <w:szCs w:val="22"/>
                <w:lang w:val="vi-VN"/>
              </w:rPr>
              <w:t>yền</w:t>
            </w:r>
            <w:r w:rsidRPr="00957DE8">
              <w:rPr>
                <w:rFonts w:eastAsia="SimSun"/>
                <w:spacing w:val="6"/>
                <w:sz w:val="22"/>
                <w:szCs w:val="22"/>
                <w:lang w:val="vi-VN"/>
              </w:rPr>
              <w:t xml:space="preserve"> </w:t>
            </w:r>
            <w:r w:rsidRPr="00957DE8">
              <w:rPr>
                <w:rFonts w:eastAsia="SimSun"/>
                <w:sz w:val="22"/>
                <w:szCs w:val="22"/>
                <w:lang w:val="vi-VN"/>
              </w:rPr>
              <w:t>thăm</w:t>
            </w:r>
            <w:r w:rsidRPr="00957DE8">
              <w:rPr>
                <w:rFonts w:eastAsia="SimSun"/>
                <w:spacing w:val="6"/>
                <w:sz w:val="22"/>
                <w:szCs w:val="22"/>
                <w:lang w:val="vi-VN"/>
              </w:rPr>
              <w:t xml:space="preserve"> </w:t>
            </w:r>
            <w:r w:rsidRPr="00957DE8">
              <w:rPr>
                <w:rFonts w:eastAsia="SimSun"/>
                <w:spacing w:val="-1"/>
                <w:sz w:val="22"/>
                <w:szCs w:val="22"/>
                <w:lang w:val="vi-VN"/>
              </w:rPr>
              <w:t>d</w:t>
            </w:r>
            <w:r w:rsidRPr="00957DE8">
              <w:rPr>
                <w:rFonts w:eastAsia="SimSun"/>
                <w:sz w:val="22"/>
                <w:szCs w:val="22"/>
                <w:lang w:val="vi-VN"/>
              </w:rPr>
              <w:t>ò</w:t>
            </w:r>
            <w:r w:rsidRPr="00957DE8">
              <w:rPr>
                <w:rFonts w:eastAsia="SimSun"/>
                <w:spacing w:val="5"/>
                <w:sz w:val="22"/>
                <w:szCs w:val="22"/>
                <w:lang w:val="vi-VN"/>
              </w:rPr>
              <w:t xml:space="preserve"> </w:t>
            </w:r>
            <w:r w:rsidRPr="00957DE8">
              <w:rPr>
                <w:rFonts w:eastAsia="SimSun"/>
                <w:sz w:val="22"/>
                <w:szCs w:val="22"/>
                <w:lang w:val="vi-VN"/>
              </w:rPr>
              <w:t>kh</w:t>
            </w:r>
            <w:r w:rsidRPr="00957DE8">
              <w:rPr>
                <w:rFonts w:eastAsia="SimSun"/>
                <w:spacing w:val="-1"/>
                <w:sz w:val="22"/>
                <w:szCs w:val="22"/>
                <w:lang w:val="vi-VN"/>
              </w:rPr>
              <w:t>o</w:t>
            </w:r>
            <w:r w:rsidRPr="00957DE8">
              <w:rPr>
                <w:rFonts w:eastAsia="SimSun"/>
                <w:sz w:val="22"/>
                <w:szCs w:val="22"/>
                <w:lang w:val="vi-VN"/>
              </w:rPr>
              <w:t>áng</w:t>
            </w:r>
            <w:r w:rsidRPr="00957DE8">
              <w:rPr>
                <w:rFonts w:eastAsia="SimSun"/>
                <w:spacing w:val="5"/>
                <w:sz w:val="22"/>
                <w:szCs w:val="22"/>
                <w:lang w:val="vi-VN"/>
              </w:rPr>
              <w:t xml:space="preserve"> </w:t>
            </w:r>
            <w:r w:rsidRPr="00957DE8">
              <w:rPr>
                <w:rFonts w:eastAsia="SimSun"/>
                <w:spacing w:val="1"/>
                <w:sz w:val="22"/>
                <w:szCs w:val="22"/>
                <w:lang w:val="vi-VN"/>
              </w:rPr>
              <w:t>s</w:t>
            </w:r>
            <w:r w:rsidRPr="00957DE8">
              <w:rPr>
                <w:rFonts w:eastAsia="SimSun"/>
                <w:spacing w:val="-1"/>
                <w:sz w:val="22"/>
                <w:szCs w:val="22"/>
                <w:lang w:val="vi-VN"/>
              </w:rPr>
              <w:t>ả</w:t>
            </w:r>
            <w:r w:rsidRPr="00957DE8">
              <w:rPr>
                <w:rFonts w:eastAsia="SimSun"/>
                <w:sz w:val="22"/>
                <w:szCs w:val="22"/>
                <w:lang w:val="vi-VN"/>
              </w:rPr>
              <w:t>n.</w:t>
            </w:r>
          </w:p>
        </w:tc>
        <w:tc>
          <w:tcPr>
            <w:tcW w:w="4852" w:type="dxa"/>
          </w:tcPr>
          <w:p w14:paraId="21EB397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5807F241" w14:textId="6BB4D4F8"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31693C42" w14:textId="77777777" w:rsidTr="00072F0C">
        <w:tc>
          <w:tcPr>
            <w:tcW w:w="5650" w:type="dxa"/>
          </w:tcPr>
          <w:p w14:paraId="55EC1917"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47. Quyền và nghĩa vụ của tổ chức, cá nhân được cấp giấy phép thăm dò khoáng sản</w:t>
            </w:r>
          </w:p>
          <w:p w14:paraId="5D8B5BF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1. Tổ </w:t>
            </w:r>
            <w:r w:rsidRPr="00957DE8">
              <w:rPr>
                <w:rFonts w:eastAsia="SimSun"/>
                <w:spacing w:val="1"/>
                <w:sz w:val="22"/>
                <w:szCs w:val="22"/>
                <w:lang w:val="vi-VN"/>
              </w:rPr>
              <w:t>c</w:t>
            </w:r>
            <w:r w:rsidRPr="00957DE8">
              <w:rPr>
                <w:rFonts w:eastAsia="SimSun"/>
                <w:sz w:val="22"/>
                <w:szCs w:val="22"/>
                <w:lang w:val="vi-VN"/>
              </w:rPr>
              <w:t>h</w:t>
            </w:r>
            <w:r w:rsidRPr="00957DE8">
              <w:rPr>
                <w:rFonts w:eastAsia="SimSun"/>
                <w:spacing w:val="-1"/>
                <w:sz w:val="22"/>
                <w:szCs w:val="22"/>
                <w:lang w:val="vi-VN"/>
              </w:rPr>
              <w:t>ứ</w:t>
            </w:r>
            <w:r w:rsidRPr="00957DE8">
              <w:rPr>
                <w:rFonts w:eastAsia="SimSun"/>
                <w:sz w:val="22"/>
                <w:szCs w:val="22"/>
                <w:lang w:val="vi-VN"/>
              </w:rPr>
              <w:t>c, cá nhân được cấp giấy phép t</w:t>
            </w:r>
            <w:r w:rsidRPr="00957DE8">
              <w:rPr>
                <w:rFonts w:eastAsia="SimSun"/>
                <w:spacing w:val="1"/>
                <w:sz w:val="22"/>
                <w:szCs w:val="22"/>
                <w:lang w:val="vi-VN"/>
              </w:rPr>
              <w:t>h</w:t>
            </w:r>
            <w:r w:rsidRPr="00957DE8">
              <w:rPr>
                <w:rFonts w:eastAsia="SimSun"/>
                <w:sz w:val="22"/>
                <w:szCs w:val="22"/>
                <w:lang w:val="vi-VN"/>
              </w:rPr>
              <w:t>ăm</w:t>
            </w:r>
            <w:r w:rsidRPr="00957DE8">
              <w:rPr>
                <w:rFonts w:eastAsia="SimSun"/>
                <w:spacing w:val="-1"/>
                <w:sz w:val="22"/>
                <w:szCs w:val="22"/>
                <w:lang w:val="vi-VN"/>
              </w:rPr>
              <w:t xml:space="preserve"> </w:t>
            </w:r>
            <w:r w:rsidRPr="00957DE8">
              <w:rPr>
                <w:rFonts w:eastAsia="SimSun"/>
                <w:sz w:val="22"/>
                <w:szCs w:val="22"/>
                <w:lang w:val="vi-VN"/>
              </w:rPr>
              <w:t>dò k</w:t>
            </w:r>
            <w:r w:rsidRPr="00957DE8">
              <w:rPr>
                <w:rFonts w:eastAsia="SimSun"/>
                <w:spacing w:val="-1"/>
                <w:sz w:val="22"/>
                <w:szCs w:val="22"/>
                <w:lang w:val="vi-VN"/>
              </w:rPr>
              <w:t>h</w:t>
            </w:r>
            <w:r w:rsidRPr="00957DE8">
              <w:rPr>
                <w:rFonts w:eastAsia="SimSun"/>
                <w:sz w:val="22"/>
                <w:szCs w:val="22"/>
                <w:lang w:val="vi-VN"/>
              </w:rPr>
              <w:t>oá</w:t>
            </w:r>
            <w:r w:rsidRPr="00957DE8">
              <w:rPr>
                <w:rFonts w:eastAsia="SimSun"/>
                <w:spacing w:val="-1"/>
                <w:sz w:val="22"/>
                <w:szCs w:val="22"/>
                <w:lang w:val="vi-VN"/>
              </w:rPr>
              <w:t>n</w:t>
            </w:r>
            <w:r w:rsidRPr="00957DE8">
              <w:rPr>
                <w:rFonts w:eastAsia="SimSun"/>
                <w:sz w:val="22"/>
                <w:szCs w:val="22"/>
                <w:lang w:val="vi-VN"/>
              </w:rPr>
              <w:t xml:space="preserve">g </w:t>
            </w:r>
            <w:r w:rsidRPr="00957DE8">
              <w:rPr>
                <w:rFonts w:eastAsia="SimSun"/>
                <w:spacing w:val="1"/>
                <w:sz w:val="22"/>
                <w:szCs w:val="22"/>
                <w:lang w:val="vi-VN"/>
              </w:rPr>
              <w:t>s</w:t>
            </w:r>
            <w:r w:rsidRPr="00957DE8">
              <w:rPr>
                <w:rFonts w:eastAsia="SimSun"/>
                <w:spacing w:val="-1"/>
                <w:sz w:val="22"/>
                <w:szCs w:val="22"/>
                <w:lang w:val="vi-VN"/>
              </w:rPr>
              <w:t>ả</w:t>
            </w:r>
            <w:r w:rsidRPr="00957DE8">
              <w:rPr>
                <w:rFonts w:eastAsia="SimSun"/>
                <w:sz w:val="22"/>
                <w:szCs w:val="22"/>
                <w:lang w:val="vi-VN"/>
              </w:rPr>
              <w:t xml:space="preserve">n có </w:t>
            </w:r>
            <w:r w:rsidRPr="00957DE8">
              <w:rPr>
                <w:rFonts w:eastAsia="SimSun"/>
                <w:spacing w:val="-1"/>
                <w:sz w:val="22"/>
                <w:szCs w:val="22"/>
                <w:lang w:val="vi-VN"/>
              </w:rPr>
              <w:t>c</w:t>
            </w:r>
            <w:r w:rsidRPr="00957DE8">
              <w:rPr>
                <w:rFonts w:eastAsia="SimSun"/>
                <w:sz w:val="22"/>
                <w:szCs w:val="22"/>
                <w:lang w:val="vi-VN"/>
              </w:rPr>
              <w:t xml:space="preserve">ác </w:t>
            </w:r>
            <w:r w:rsidRPr="00957DE8">
              <w:rPr>
                <w:rFonts w:eastAsia="SimSun"/>
                <w:spacing w:val="-1"/>
                <w:sz w:val="22"/>
                <w:szCs w:val="22"/>
                <w:lang w:val="vi-VN"/>
              </w:rPr>
              <w:t>q</w:t>
            </w:r>
            <w:r w:rsidRPr="00957DE8">
              <w:rPr>
                <w:rFonts w:eastAsia="SimSun"/>
                <w:sz w:val="22"/>
                <w:szCs w:val="22"/>
                <w:lang w:val="vi-VN"/>
              </w:rPr>
              <w:t>u</w:t>
            </w:r>
            <w:r w:rsidRPr="00957DE8">
              <w:rPr>
                <w:rFonts w:eastAsia="SimSun"/>
                <w:spacing w:val="-1"/>
                <w:sz w:val="22"/>
                <w:szCs w:val="22"/>
                <w:lang w:val="vi-VN"/>
              </w:rPr>
              <w:t>y</w:t>
            </w:r>
            <w:r w:rsidRPr="00957DE8">
              <w:rPr>
                <w:rFonts w:eastAsia="SimSun"/>
                <w:sz w:val="22"/>
                <w:szCs w:val="22"/>
                <w:lang w:val="vi-VN"/>
              </w:rPr>
              <w:t>ền s</w:t>
            </w:r>
            <w:r w:rsidRPr="00957DE8">
              <w:rPr>
                <w:rFonts w:eastAsia="SimSun"/>
                <w:spacing w:val="-1"/>
                <w:sz w:val="22"/>
                <w:szCs w:val="22"/>
                <w:lang w:val="vi-VN"/>
              </w:rPr>
              <w:t>a</w:t>
            </w:r>
            <w:r w:rsidRPr="00957DE8">
              <w:rPr>
                <w:rFonts w:eastAsia="SimSun"/>
                <w:sz w:val="22"/>
                <w:szCs w:val="22"/>
                <w:lang w:val="vi-VN"/>
              </w:rPr>
              <w:t>u đây:</w:t>
            </w:r>
          </w:p>
          <w:p w14:paraId="465355E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Sử dụ</w:t>
            </w:r>
            <w:r w:rsidRPr="00957DE8">
              <w:rPr>
                <w:rFonts w:eastAsia="SimSun"/>
                <w:spacing w:val="-1"/>
                <w:sz w:val="22"/>
                <w:szCs w:val="22"/>
                <w:lang w:val="vi-VN"/>
              </w:rPr>
              <w:t>n</w:t>
            </w:r>
            <w:r w:rsidRPr="00957DE8">
              <w:rPr>
                <w:rFonts w:eastAsia="SimSun"/>
                <w:sz w:val="22"/>
                <w:szCs w:val="22"/>
                <w:lang w:val="vi-VN"/>
              </w:rPr>
              <w:t>g thông tin về k</w:t>
            </w:r>
            <w:r w:rsidRPr="00957DE8">
              <w:rPr>
                <w:rFonts w:eastAsia="SimSun"/>
                <w:spacing w:val="-1"/>
                <w:sz w:val="22"/>
                <w:szCs w:val="22"/>
                <w:lang w:val="vi-VN"/>
              </w:rPr>
              <w:t>h</w:t>
            </w:r>
            <w:r w:rsidRPr="00957DE8">
              <w:rPr>
                <w:rFonts w:eastAsia="SimSun"/>
                <w:sz w:val="22"/>
                <w:szCs w:val="22"/>
                <w:lang w:val="vi-VN"/>
              </w:rPr>
              <w:t>oáng</w:t>
            </w:r>
            <w:r w:rsidRPr="00957DE8">
              <w:rPr>
                <w:rFonts w:eastAsia="SimSun"/>
                <w:spacing w:val="-1"/>
                <w:sz w:val="22"/>
                <w:szCs w:val="22"/>
                <w:lang w:val="vi-VN"/>
              </w:rPr>
              <w:t xml:space="preserve"> </w:t>
            </w:r>
            <w:r w:rsidRPr="00957DE8">
              <w:rPr>
                <w:rFonts w:eastAsia="SimSun"/>
                <w:spacing w:val="1"/>
                <w:sz w:val="22"/>
                <w:szCs w:val="22"/>
                <w:lang w:val="vi-VN"/>
              </w:rPr>
              <w:t>s</w:t>
            </w:r>
            <w:r w:rsidRPr="00957DE8">
              <w:rPr>
                <w:rFonts w:eastAsia="SimSun"/>
                <w:sz w:val="22"/>
                <w:szCs w:val="22"/>
                <w:lang w:val="vi-VN"/>
              </w:rPr>
              <w:t>ản li</w:t>
            </w:r>
            <w:r w:rsidRPr="00957DE8">
              <w:rPr>
                <w:rFonts w:eastAsia="SimSun"/>
                <w:spacing w:val="-1"/>
                <w:sz w:val="22"/>
                <w:szCs w:val="22"/>
                <w:lang w:val="vi-VN"/>
              </w:rPr>
              <w:t>ê</w:t>
            </w:r>
            <w:r w:rsidRPr="00957DE8">
              <w:rPr>
                <w:rFonts w:eastAsia="SimSun"/>
                <w:sz w:val="22"/>
                <w:szCs w:val="22"/>
                <w:lang w:val="vi-VN"/>
              </w:rPr>
              <w:t>n</w:t>
            </w:r>
            <w:r w:rsidRPr="00957DE8">
              <w:rPr>
                <w:rFonts w:eastAsia="SimSun"/>
                <w:spacing w:val="-1"/>
                <w:sz w:val="22"/>
                <w:szCs w:val="22"/>
                <w:lang w:val="vi-VN"/>
              </w:rPr>
              <w:t xml:space="preserve"> </w:t>
            </w:r>
            <w:r w:rsidRPr="00957DE8">
              <w:rPr>
                <w:rFonts w:eastAsia="SimSun"/>
                <w:sz w:val="22"/>
                <w:szCs w:val="22"/>
                <w:lang w:val="vi-VN"/>
              </w:rPr>
              <w:t>quan đ</w:t>
            </w:r>
            <w:r w:rsidRPr="00957DE8">
              <w:rPr>
                <w:rFonts w:eastAsia="SimSun"/>
                <w:spacing w:val="-1"/>
                <w:sz w:val="22"/>
                <w:szCs w:val="22"/>
                <w:lang w:val="vi-VN"/>
              </w:rPr>
              <w:t>ế</w:t>
            </w:r>
            <w:r w:rsidRPr="00957DE8">
              <w:rPr>
                <w:rFonts w:eastAsia="SimSun"/>
                <w:sz w:val="22"/>
                <w:szCs w:val="22"/>
                <w:lang w:val="vi-VN"/>
              </w:rPr>
              <w:t>n m</w:t>
            </w:r>
            <w:r w:rsidRPr="00957DE8">
              <w:rPr>
                <w:rFonts w:eastAsia="SimSun"/>
                <w:spacing w:val="-1"/>
                <w:sz w:val="22"/>
                <w:szCs w:val="22"/>
                <w:lang w:val="vi-VN"/>
              </w:rPr>
              <w:t>ụ</w:t>
            </w:r>
            <w:r w:rsidRPr="00957DE8">
              <w:rPr>
                <w:rFonts w:eastAsia="SimSun"/>
                <w:sz w:val="22"/>
                <w:szCs w:val="22"/>
                <w:lang w:val="vi-VN"/>
              </w:rPr>
              <w:t>c đí</w:t>
            </w:r>
            <w:r w:rsidRPr="00957DE8">
              <w:rPr>
                <w:rFonts w:eastAsia="SimSun"/>
                <w:spacing w:val="1"/>
                <w:sz w:val="22"/>
                <w:szCs w:val="22"/>
                <w:lang w:val="vi-VN"/>
              </w:rPr>
              <w:t>c</w:t>
            </w:r>
            <w:r w:rsidRPr="00957DE8">
              <w:rPr>
                <w:rFonts w:eastAsia="SimSun"/>
                <w:sz w:val="22"/>
                <w:szCs w:val="22"/>
                <w:lang w:val="vi-VN"/>
              </w:rPr>
              <w:t>h th</w:t>
            </w:r>
            <w:r w:rsidRPr="00957DE8">
              <w:rPr>
                <w:rFonts w:eastAsia="SimSun"/>
                <w:spacing w:val="-1"/>
                <w:sz w:val="22"/>
                <w:szCs w:val="22"/>
                <w:lang w:val="vi-VN"/>
              </w:rPr>
              <w:t>ă</w:t>
            </w:r>
            <w:r w:rsidRPr="00957DE8">
              <w:rPr>
                <w:rFonts w:eastAsia="SimSun"/>
                <w:sz w:val="22"/>
                <w:szCs w:val="22"/>
                <w:lang w:val="vi-VN"/>
              </w:rPr>
              <w:t xml:space="preserve">m </w:t>
            </w:r>
            <w:r w:rsidRPr="00957DE8">
              <w:rPr>
                <w:rFonts w:eastAsia="SimSun"/>
                <w:spacing w:val="-1"/>
                <w:sz w:val="22"/>
                <w:szCs w:val="22"/>
                <w:lang w:val="vi-VN"/>
              </w:rPr>
              <w:t>d</w:t>
            </w:r>
            <w:r w:rsidRPr="00957DE8">
              <w:rPr>
                <w:rFonts w:eastAsia="SimSun"/>
                <w:sz w:val="22"/>
                <w:szCs w:val="22"/>
                <w:lang w:val="vi-VN"/>
              </w:rPr>
              <w:t>ò và khu vực</w:t>
            </w:r>
            <w:r w:rsidRPr="00957DE8">
              <w:rPr>
                <w:rFonts w:eastAsia="SimSun"/>
                <w:spacing w:val="-1"/>
                <w:sz w:val="22"/>
                <w:szCs w:val="22"/>
                <w:lang w:val="vi-VN"/>
              </w:rPr>
              <w:t xml:space="preserve"> </w:t>
            </w:r>
            <w:r w:rsidRPr="00957DE8">
              <w:rPr>
                <w:rFonts w:eastAsia="SimSun"/>
                <w:sz w:val="22"/>
                <w:szCs w:val="22"/>
                <w:lang w:val="vi-VN"/>
              </w:rPr>
              <w:t>thăm dò và có quyền chuyển nhượng, thừa kế thông tin đó theo quy định của pháp luật;</w:t>
            </w:r>
          </w:p>
          <w:p w14:paraId="0612D2C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lastRenderedPageBreak/>
              <w:t xml:space="preserve">b) Tiến </w:t>
            </w:r>
            <w:r w:rsidRPr="00957DE8">
              <w:rPr>
                <w:rFonts w:eastAsia="SimSun"/>
                <w:spacing w:val="-1"/>
                <w:sz w:val="22"/>
                <w:szCs w:val="22"/>
                <w:lang w:val="vi-VN"/>
              </w:rPr>
              <w:t>h</w:t>
            </w:r>
            <w:r w:rsidRPr="00957DE8">
              <w:rPr>
                <w:rFonts w:eastAsia="SimSun"/>
                <w:sz w:val="22"/>
                <w:szCs w:val="22"/>
                <w:lang w:val="vi-VN"/>
              </w:rPr>
              <w:t>ành</w:t>
            </w:r>
            <w:r w:rsidRPr="00957DE8">
              <w:rPr>
                <w:rFonts w:eastAsia="SimSun"/>
                <w:spacing w:val="-1"/>
                <w:sz w:val="22"/>
                <w:szCs w:val="22"/>
                <w:lang w:val="vi-VN"/>
              </w:rPr>
              <w:t xml:space="preserve"> </w:t>
            </w:r>
            <w:r w:rsidRPr="00957DE8">
              <w:rPr>
                <w:rFonts w:eastAsia="SimSun"/>
                <w:sz w:val="22"/>
                <w:szCs w:val="22"/>
                <w:lang w:val="vi-VN"/>
              </w:rPr>
              <w:t>thăm dò theo</w:t>
            </w:r>
            <w:r w:rsidRPr="00957DE8">
              <w:rPr>
                <w:rFonts w:eastAsia="SimSun"/>
                <w:spacing w:val="-1"/>
                <w:sz w:val="22"/>
                <w:szCs w:val="22"/>
                <w:lang w:val="vi-VN"/>
              </w:rPr>
              <w:t xml:space="preserve"> </w:t>
            </w:r>
            <w:r w:rsidRPr="00957DE8">
              <w:rPr>
                <w:rFonts w:eastAsia="SimSun"/>
                <w:sz w:val="22"/>
                <w:szCs w:val="22"/>
                <w:lang w:val="vi-VN"/>
              </w:rPr>
              <w:t>giấy phép t</w:t>
            </w:r>
            <w:r w:rsidRPr="00957DE8">
              <w:rPr>
                <w:rFonts w:eastAsia="SimSun"/>
                <w:spacing w:val="-1"/>
                <w:sz w:val="22"/>
                <w:szCs w:val="22"/>
                <w:lang w:val="vi-VN"/>
              </w:rPr>
              <w:t>h</w:t>
            </w:r>
            <w:r w:rsidRPr="00957DE8">
              <w:rPr>
                <w:rFonts w:eastAsia="SimSun"/>
                <w:sz w:val="22"/>
                <w:szCs w:val="22"/>
                <w:lang w:val="vi-VN"/>
              </w:rPr>
              <w:t>ăm dò k</w:t>
            </w:r>
            <w:r w:rsidRPr="00957DE8">
              <w:rPr>
                <w:rFonts w:eastAsia="SimSun"/>
                <w:spacing w:val="-1"/>
                <w:sz w:val="22"/>
                <w:szCs w:val="22"/>
                <w:lang w:val="vi-VN"/>
              </w:rPr>
              <w:t>h</w:t>
            </w:r>
            <w:r w:rsidRPr="00957DE8">
              <w:rPr>
                <w:rFonts w:eastAsia="SimSun"/>
                <w:sz w:val="22"/>
                <w:szCs w:val="22"/>
                <w:lang w:val="vi-VN"/>
              </w:rPr>
              <w:t>oá</w:t>
            </w:r>
            <w:r w:rsidRPr="00957DE8">
              <w:rPr>
                <w:rFonts w:eastAsia="SimSun"/>
                <w:spacing w:val="-1"/>
                <w:sz w:val="22"/>
                <w:szCs w:val="22"/>
                <w:lang w:val="vi-VN"/>
              </w:rPr>
              <w:t>n</w:t>
            </w:r>
            <w:r w:rsidRPr="00957DE8">
              <w:rPr>
                <w:rFonts w:eastAsia="SimSun"/>
                <w:sz w:val="22"/>
                <w:szCs w:val="22"/>
                <w:lang w:val="vi-VN"/>
              </w:rPr>
              <w:t xml:space="preserve">g </w:t>
            </w:r>
            <w:r w:rsidRPr="00957DE8">
              <w:rPr>
                <w:rFonts w:eastAsia="SimSun"/>
                <w:spacing w:val="1"/>
                <w:sz w:val="22"/>
                <w:szCs w:val="22"/>
                <w:lang w:val="vi-VN"/>
              </w:rPr>
              <w:t>s</w:t>
            </w:r>
            <w:r w:rsidRPr="00957DE8">
              <w:rPr>
                <w:rFonts w:eastAsia="SimSun"/>
                <w:sz w:val="22"/>
                <w:szCs w:val="22"/>
                <w:lang w:val="vi-VN"/>
              </w:rPr>
              <w:t>ản;</w:t>
            </w:r>
          </w:p>
          <w:p w14:paraId="1B2D436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Được bổ sung khối lượng, hạng mục công việc thi công trong phạm vi khu vực thăm dò theo diễn biến thực tế trong quá trình thi công thăm dò nhằm tăng mức độ tin cậy của kết quả thăm dò;</w:t>
            </w:r>
          </w:p>
          <w:p w14:paraId="327EE2B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d) Chuyển ra ngoài khu vực thăm dò, kể cả ra nước ngoài các loại mẫu vật với khối lượng, chủng loại phù hợp với tính chất, yêu cầu phân tích, thử nghiệm theo đề án thăm dò khoáng sản đã được chấp thuận;</w:t>
            </w:r>
          </w:p>
          <w:p w14:paraId="48CB5CD8"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đ) Được ưu tiên cấp giấy phép khai thác khoáng sản tại khu vực đã thăm dò theo quy định tại khoản 1 Điều 48 của Luật này;</w:t>
            </w:r>
          </w:p>
          <w:p w14:paraId="3CB59B51"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 xml:space="preserve">e) Đề nghị gia hạn, cấp lại, điều chỉnh, trả lại giấy phép thăm dò khoáng sản; </w:t>
            </w:r>
          </w:p>
          <w:p w14:paraId="1E144BE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g) Chuyển nhượng quyền thăm dò khoáng sản theo quy định của Luật này;</w:t>
            </w:r>
          </w:p>
          <w:p w14:paraId="0BB03F0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h) Khiếu nại, tố cáo, khởi kiện theo quy định của pháp luật;</w:t>
            </w:r>
          </w:p>
          <w:p w14:paraId="036E90D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i) Quyền khác theo quy định của pháp luật.</w:t>
            </w:r>
          </w:p>
          <w:p w14:paraId="43B647E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Tổ chức, cá nhân được cấp giấy phép thăm dò khoáng sản có các nghĩa vụ sau đây:</w:t>
            </w:r>
          </w:p>
          <w:p w14:paraId="42F1B95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Thực hiện nghĩa vụ tài chính theo quy định của pháp luật;</w:t>
            </w:r>
          </w:p>
          <w:p w14:paraId="4E61316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Thực hiện các nội dung trong giấy phép thăm dò khoáng sản. Trường hợp thăm dò vượt quá mức sâu thăm dò theo quy định của Chính phủ, bổ sung mẫu công nghệ, moong khai thác thử hoặc điều chỉnh phương pháp hoặc giảm khối lượng công tác thăm dò, tổ chức, cá nhân phải báo cáo và được cơ quan quản lý nhà nước có thẩm quyền chấp thuận bằng văn bản trước khi thực hiện;</w:t>
            </w:r>
          </w:p>
          <w:p w14:paraId="01B1FA1E"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c) Bồi thường thiệt hại do hoạt động thăm dò gây ra theo quy định của pháp luật;</w:t>
            </w:r>
          </w:p>
          <w:p w14:paraId="23D50A5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lastRenderedPageBreak/>
              <w:t>d) Thông báo kế hoạch thăm dò cho Ủy ban nhân dân cấp tỉnh nơi thăm dò khoáng sản trước khi thực hiện;</w:t>
            </w:r>
          </w:p>
          <w:p w14:paraId="3EFB9E3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đ) Thu thập, lưu giữ thông tin về khoáng sản và báo cáo kết quả thăm dò khoáng sản cho cơ quan quản lý nhà nước về khoáng sản; báo cáo các hoạt động khác cho cơ quan nhà nước có</w:t>
            </w:r>
            <w:r w:rsidRPr="00957DE8">
              <w:rPr>
                <w:rFonts w:eastAsia="SimSun"/>
                <w:spacing w:val="6"/>
                <w:sz w:val="22"/>
                <w:szCs w:val="22"/>
                <w:lang w:val="vi-VN"/>
              </w:rPr>
              <w:t xml:space="preserve"> </w:t>
            </w:r>
            <w:r w:rsidRPr="00957DE8">
              <w:rPr>
                <w:rFonts w:eastAsia="SimSun"/>
                <w:spacing w:val="-1"/>
                <w:sz w:val="22"/>
                <w:szCs w:val="22"/>
                <w:lang w:val="vi-VN"/>
              </w:rPr>
              <w:t>t</w:t>
            </w:r>
            <w:r w:rsidRPr="00957DE8">
              <w:rPr>
                <w:rFonts w:eastAsia="SimSun"/>
                <w:sz w:val="22"/>
                <w:szCs w:val="22"/>
                <w:lang w:val="vi-VN"/>
              </w:rPr>
              <w:t>h</w:t>
            </w:r>
            <w:r w:rsidRPr="00957DE8">
              <w:rPr>
                <w:rFonts w:eastAsia="SimSun"/>
                <w:spacing w:val="-1"/>
                <w:sz w:val="22"/>
                <w:szCs w:val="22"/>
                <w:lang w:val="vi-VN"/>
              </w:rPr>
              <w:t>ẩ</w:t>
            </w:r>
            <w:r w:rsidRPr="00957DE8">
              <w:rPr>
                <w:rFonts w:eastAsia="SimSun"/>
                <w:sz w:val="22"/>
                <w:szCs w:val="22"/>
                <w:lang w:val="vi-VN"/>
              </w:rPr>
              <w:t>m qu</w:t>
            </w:r>
            <w:r w:rsidRPr="00957DE8">
              <w:rPr>
                <w:rFonts w:eastAsia="SimSun"/>
                <w:spacing w:val="-1"/>
                <w:sz w:val="22"/>
                <w:szCs w:val="22"/>
                <w:lang w:val="vi-VN"/>
              </w:rPr>
              <w:t>y</w:t>
            </w:r>
            <w:r w:rsidRPr="00957DE8">
              <w:rPr>
                <w:rFonts w:eastAsia="SimSun"/>
                <w:sz w:val="22"/>
                <w:szCs w:val="22"/>
                <w:lang w:val="vi-VN"/>
              </w:rPr>
              <w:t xml:space="preserve">ền theo </w:t>
            </w:r>
            <w:r w:rsidRPr="00957DE8">
              <w:rPr>
                <w:rFonts w:eastAsia="SimSun"/>
                <w:spacing w:val="-1"/>
                <w:sz w:val="22"/>
                <w:szCs w:val="22"/>
                <w:lang w:val="vi-VN"/>
              </w:rPr>
              <w:t>q</w:t>
            </w:r>
            <w:r w:rsidRPr="00957DE8">
              <w:rPr>
                <w:rFonts w:eastAsia="SimSun"/>
                <w:sz w:val="22"/>
                <w:szCs w:val="22"/>
                <w:lang w:val="vi-VN"/>
              </w:rPr>
              <w:t xml:space="preserve">uy định </w:t>
            </w:r>
            <w:r w:rsidRPr="00957DE8">
              <w:rPr>
                <w:rFonts w:eastAsia="SimSun"/>
                <w:spacing w:val="1"/>
                <w:sz w:val="22"/>
                <w:szCs w:val="22"/>
                <w:lang w:val="vi-VN"/>
              </w:rPr>
              <w:t>c</w:t>
            </w:r>
            <w:r w:rsidRPr="00957DE8">
              <w:rPr>
                <w:rFonts w:eastAsia="SimSun"/>
                <w:spacing w:val="-1"/>
                <w:sz w:val="22"/>
                <w:szCs w:val="22"/>
                <w:lang w:val="vi-VN"/>
              </w:rPr>
              <w:t>ủ</w:t>
            </w:r>
            <w:r w:rsidRPr="00957DE8">
              <w:rPr>
                <w:rFonts w:eastAsia="SimSun"/>
                <w:sz w:val="22"/>
                <w:szCs w:val="22"/>
                <w:lang w:val="vi-VN"/>
              </w:rPr>
              <w:t xml:space="preserve">a </w:t>
            </w:r>
            <w:r w:rsidRPr="00957DE8">
              <w:rPr>
                <w:rFonts w:eastAsia="SimSun"/>
                <w:spacing w:val="-1"/>
                <w:sz w:val="22"/>
                <w:szCs w:val="22"/>
                <w:lang w:val="vi-VN"/>
              </w:rPr>
              <w:t>p</w:t>
            </w:r>
            <w:r w:rsidRPr="00957DE8">
              <w:rPr>
                <w:rFonts w:eastAsia="SimSun"/>
                <w:sz w:val="22"/>
                <w:szCs w:val="22"/>
                <w:lang w:val="vi-VN"/>
              </w:rPr>
              <w:t>háp luật; chấp hành các quy định về kiểm tra, thanh tra, kiểm soát hoạt động thăm dò khoáng sản theo quy định của Luật này, pháp luật về thanh tra và quy định khác của pháp luật có liên quan;</w:t>
            </w:r>
          </w:p>
          <w:p w14:paraId="55F10A8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e)</w:t>
            </w:r>
            <w:r w:rsidRPr="00957DE8">
              <w:rPr>
                <w:rFonts w:eastAsia="SimSun"/>
                <w:spacing w:val="13"/>
                <w:sz w:val="22"/>
                <w:szCs w:val="22"/>
                <w:lang w:val="vi-VN"/>
              </w:rPr>
              <w:t xml:space="preserve"> </w:t>
            </w:r>
            <w:r w:rsidRPr="00957DE8">
              <w:rPr>
                <w:rFonts w:eastAsia="SimSun"/>
                <w:sz w:val="22"/>
                <w:szCs w:val="22"/>
                <w:lang w:val="vi-VN"/>
              </w:rPr>
              <w:t>Th</w:t>
            </w:r>
            <w:r w:rsidRPr="00957DE8">
              <w:rPr>
                <w:rFonts w:eastAsia="SimSun"/>
                <w:spacing w:val="-1"/>
                <w:sz w:val="22"/>
                <w:szCs w:val="22"/>
                <w:lang w:val="vi-VN"/>
              </w:rPr>
              <w:t>ự</w:t>
            </w:r>
            <w:r w:rsidRPr="00957DE8">
              <w:rPr>
                <w:rFonts w:eastAsia="SimSun"/>
                <w:sz w:val="22"/>
                <w:szCs w:val="22"/>
                <w:lang w:val="vi-VN"/>
              </w:rPr>
              <w:t>c</w:t>
            </w:r>
            <w:r w:rsidRPr="00957DE8">
              <w:rPr>
                <w:rFonts w:eastAsia="SimSun"/>
                <w:spacing w:val="13"/>
                <w:sz w:val="22"/>
                <w:szCs w:val="22"/>
                <w:lang w:val="vi-VN"/>
              </w:rPr>
              <w:t xml:space="preserve"> </w:t>
            </w:r>
            <w:r w:rsidRPr="00957DE8">
              <w:rPr>
                <w:rFonts w:eastAsia="SimSun"/>
                <w:sz w:val="22"/>
                <w:szCs w:val="22"/>
                <w:lang w:val="vi-VN"/>
              </w:rPr>
              <w:t>hiện</w:t>
            </w:r>
            <w:r w:rsidRPr="00957DE8">
              <w:rPr>
                <w:rFonts w:eastAsia="SimSun"/>
                <w:spacing w:val="12"/>
                <w:sz w:val="22"/>
                <w:szCs w:val="22"/>
                <w:lang w:val="vi-VN"/>
              </w:rPr>
              <w:t xml:space="preserve"> </w:t>
            </w:r>
            <w:r w:rsidRPr="00957DE8">
              <w:rPr>
                <w:rFonts w:eastAsia="SimSun"/>
                <w:sz w:val="22"/>
                <w:szCs w:val="22"/>
                <w:lang w:val="vi-VN"/>
              </w:rPr>
              <w:t>các</w:t>
            </w:r>
            <w:r w:rsidRPr="00957DE8">
              <w:rPr>
                <w:rFonts w:eastAsia="SimSun"/>
                <w:spacing w:val="13"/>
                <w:sz w:val="22"/>
                <w:szCs w:val="22"/>
                <w:lang w:val="vi-VN"/>
              </w:rPr>
              <w:t xml:space="preserve"> </w:t>
            </w:r>
            <w:r w:rsidRPr="00957DE8">
              <w:rPr>
                <w:rFonts w:eastAsia="SimSun"/>
                <w:sz w:val="22"/>
                <w:szCs w:val="22"/>
                <w:lang w:val="vi-VN"/>
              </w:rPr>
              <w:t>công</w:t>
            </w:r>
            <w:r w:rsidRPr="00957DE8">
              <w:rPr>
                <w:rFonts w:eastAsia="SimSun"/>
                <w:spacing w:val="13"/>
                <w:sz w:val="22"/>
                <w:szCs w:val="22"/>
                <w:lang w:val="vi-VN"/>
              </w:rPr>
              <w:t xml:space="preserve"> </w:t>
            </w:r>
            <w:r w:rsidRPr="00957DE8">
              <w:rPr>
                <w:rFonts w:eastAsia="SimSun"/>
                <w:sz w:val="22"/>
                <w:szCs w:val="22"/>
                <w:lang w:val="vi-VN"/>
              </w:rPr>
              <w:t>vi</w:t>
            </w:r>
            <w:r w:rsidRPr="00957DE8">
              <w:rPr>
                <w:rFonts w:eastAsia="SimSun"/>
                <w:spacing w:val="-1"/>
                <w:sz w:val="22"/>
                <w:szCs w:val="22"/>
                <w:lang w:val="vi-VN"/>
              </w:rPr>
              <w:t>ệ</w:t>
            </w:r>
            <w:r w:rsidRPr="00957DE8">
              <w:rPr>
                <w:rFonts w:eastAsia="SimSun"/>
                <w:sz w:val="22"/>
                <w:szCs w:val="22"/>
                <w:lang w:val="vi-VN"/>
              </w:rPr>
              <w:t>c</w:t>
            </w:r>
            <w:r w:rsidRPr="00957DE8">
              <w:rPr>
                <w:rFonts w:eastAsia="SimSun"/>
                <w:spacing w:val="13"/>
                <w:sz w:val="22"/>
                <w:szCs w:val="22"/>
                <w:lang w:val="vi-VN"/>
              </w:rPr>
              <w:t xml:space="preserve"> </w:t>
            </w:r>
            <w:r w:rsidRPr="00957DE8">
              <w:rPr>
                <w:rFonts w:eastAsia="SimSun"/>
                <w:sz w:val="22"/>
                <w:szCs w:val="22"/>
                <w:lang w:val="vi-VN"/>
              </w:rPr>
              <w:t>khi</w:t>
            </w:r>
            <w:r w:rsidRPr="00957DE8">
              <w:rPr>
                <w:rFonts w:eastAsia="SimSun"/>
                <w:spacing w:val="13"/>
                <w:sz w:val="22"/>
                <w:szCs w:val="22"/>
                <w:lang w:val="vi-VN"/>
              </w:rPr>
              <w:t xml:space="preserve"> </w:t>
            </w:r>
            <w:r w:rsidRPr="00957DE8">
              <w:rPr>
                <w:rFonts w:eastAsia="SimSun"/>
                <w:sz w:val="22"/>
                <w:szCs w:val="22"/>
                <w:lang w:val="vi-VN"/>
              </w:rPr>
              <w:t>giấy phép</w:t>
            </w:r>
            <w:r w:rsidRPr="00957DE8">
              <w:rPr>
                <w:rFonts w:eastAsia="SimSun"/>
                <w:spacing w:val="13"/>
                <w:sz w:val="22"/>
                <w:szCs w:val="22"/>
                <w:lang w:val="vi-VN"/>
              </w:rPr>
              <w:t xml:space="preserve"> </w:t>
            </w:r>
            <w:r w:rsidRPr="00957DE8">
              <w:rPr>
                <w:rFonts w:eastAsia="SimSun"/>
                <w:sz w:val="22"/>
                <w:szCs w:val="22"/>
                <w:lang w:val="vi-VN"/>
              </w:rPr>
              <w:t>thăm</w:t>
            </w:r>
            <w:r w:rsidRPr="00957DE8">
              <w:rPr>
                <w:rFonts w:eastAsia="SimSun"/>
                <w:spacing w:val="13"/>
                <w:sz w:val="22"/>
                <w:szCs w:val="22"/>
                <w:lang w:val="vi-VN"/>
              </w:rPr>
              <w:t xml:space="preserve"> </w:t>
            </w:r>
            <w:r w:rsidRPr="00957DE8">
              <w:rPr>
                <w:rFonts w:eastAsia="SimSun"/>
                <w:sz w:val="22"/>
                <w:szCs w:val="22"/>
                <w:lang w:val="vi-VN"/>
              </w:rPr>
              <w:t>dò</w:t>
            </w:r>
            <w:r w:rsidRPr="00957DE8">
              <w:rPr>
                <w:rFonts w:eastAsia="SimSun"/>
                <w:spacing w:val="13"/>
                <w:sz w:val="22"/>
                <w:szCs w:val="22"/>
                <w:lang w:val="vi-VN"/>
              </w:rPr>
              <w:t xml:space="preserve"> </w:t>
            </w:r>
            <w:r w:rsidRPr="00957DE8">
              <w:rPr>
                <w:rFonts w:eastAsia="SimSun"/>
                <w:sz w:val="22"/>
                <w:szCs w:val="22"/>
                <w:lang w:val="vi-VN"/>
              </w:rPr>
              <w:t>khoá</w:t>
            </w:r>
            <w:r w:rsidRPr="00957DE8">
              <w:rPr>
                <w:rFonts w:eastAsia="SimSun"/>
                <w:spacing w:val="-1"/>
                <w:sz w:val="22"/>
                <w:szCs w:val="22"/>
                <w:lang w:val="vi-VN"/>
              </w:rPr>
              <w:t>n</w:t>
            </w:r>
            <w:r w:rsidRPr="00957DE8">
              <w:rPr>
                <w:rFonts w:eastAsia="SimSun"/>
                <w:sz w:val="22"/>
                <w:szCs w:val="22"/>
                <w:lang w:val="vi-VN"/>
              </w:rPr>
              <w:t>g</w:t>
            </w:r>
            <w:r w:rsidRPr="00957DE8">
              <w:rPr>
                <w:rFonts w:eastAsia="SimSun"/>
                <w:spacing w:val="13"/>
                <w:sz w:val="22"/>
                <w:szCs w:val="22"/>
                <w:lang w:val="vi-VN"/>
              </w:rPr>
              <w:t xml:space="preserve"> </w:t>
            </w:r>
            <w:r w:rsidRPr="00957DE8">
              <w:rPr>
                <w:rFonts w:eastAsia="SimSun"/>
                <w:spacing w:val="1"/>
                <w:sz w:val="22"/>
                <w:szCs w:val="22"/>
                <w:lang w:val="vi-VN"/>
              </w:rPr>
              <w:t>s</w:t>
            </w:r>
            <w:r w:rsidRPr="00957DE8">
              <w:rPr>
                <w:rFonts w:eastAsia="SimSun"/>
                <w:sz w:val="22"/>
                <w:szCs w:val="22"/>
                <w:lang w:val="vi-VN"/>
              </w:rPr>
              <w:t>ản</w:t>
            </w:r>
            <w:r w:rsidRPr="00957DE8">
              <w:rPr>
                <w:rFonts w:eastAsia="SimSun"/>
                <w:spacing w:val="12"/>
                <w:sz w:val="22"/>
                <w:szCs w:val="22"/>
                <w:lang w:val="vi-VN"/>
              </w:rPr>
              <w:t xml:space="preserve"> </w:t>
            </w:r>
            <w:r w:rsidRPr="00957DE8">
              <w:rPr>
                <w:rFonts w:eastAsia="SimSun"/>
                <w:sz w:val="22"/>
                <w:szCs w:val="22"/>
                <w:lang w:val="vi-VN"/>
              </w:rPr>
              <w:t>c</w:t>
            </w:r>
            <w:r w:rsidRPr="00957DE8">
              <w:rPr>
                <w:rFonts w:eastAsia="SimSun"/>
                <w:spacing w:val="-1"/>
                <w:sz w:val="22"/>
                <w:szCs w:val="22"/>
                <w:lang w:val="vi-VN"/>
              </w:rPr>
              <w:t>h</w:t>
            </w:r>
            <w:r w:rsidRPr="00957DE8">
              <w:rPr>
                <w:rFonts w:eastAsia="SimSun"/>
                <w:sz w:val="22"/>
                <w:szCs w:val="22"/>
                <w:lang w:val="vi-VN"/>
              </w:rPr>
              <w:t>ấm</w:t>
            </w:r>
            <w:r w:rsidRPr="00957DE8">
              <w:rPr>
                <w:rFonts w:eastAsia="SimSun"/>
                <w:spacing w:val="13"/>
                <w:sz w:val="22"/>
                <w:szCs w:val="22"/>
                <w:lang w:val="vi-VN"/>
              </w:rPr>
              <w:t xml:space="preserve"> </w:t>
            </w:r>
            <w:r w:rsidRPr="00957DE8">
              <w:rPr>
                <w:rFonts w:eastAsia="SimSun"/>
                <w:sz w:val="22"/>
                <w:szCs w:val="22"/>
                <w:lang w:val="vi-VN"/>
              </w:rPr>
              <w:t>dứt</w:t>
            </w:r>
            <w:r w:rsidRPr="00957DE8">
              <w:rPr>
                <w:rFonts w:eastAsia="SimSun"/>
                <w:spacing w:val="13"/>
                <w:sz w:val="22"/>
                <w:szCs w:val="22"/>
                <w:lang w:val="vi-VN"/>
              </w:rPr>
              <w:t xml:space="preserve"> </w:t>
            </w:r>
            <w:r w:rsidRPr="00957DE8">
              <w:rPr>
                <w:rFonts w:eastAsia="SimSun"/>
                <w:sz w:val="22"/>
                <w:szCs w:val="22"/>
                <w:lang w:val="vi-VN"/>
              </w:rPr>
              <w:t>hiệu</w:t>
            </w:r>
            <w:r w:rsidRPr="00957DE8">
              <w:rPr>
                <w:rFonts w:eastAsia="SimSun"/>
                <w:spacing w:val="13"/>
                <w:sz w:val="22"/>
                <w:szCs w:val="22"/>
                <w:lang w:val="vi-VN"/>
              </w:rPr>
              <w:t xml:space="preserve"> </w:t>
            </w:r>
            <w:r w:rsidRPr="00957DE8">
              <w:rPr>
                <w:rFonts w:eastAsia="SimSun"/>
                <w:sz w:val="22"/>
                <w:szCs w:val="22"/>
                <w:lang w:val="vi-VN"/>
              </w:rPr>
              <w:t>lực</w:t>
            </w:r>
            <w:r w:rsidRPr="00957DE8">
              <w:rPr>
                <w:rFonts w:eastAsia="SimSun"/>
                <w:spacing w:val="13"/>
                <w:sz w:val="22"/>
                <w:szCs w:val="22"/>
                <w:lang w:val="vi-VN"/>
              </w:rPr>
              <w:t xml:space="preserve"> </w:t>
            </w:r>
            <w:r w:rsidRPr="00957DE8">
              <w:rPr>
                <w:rFonts w:eastAsia="SimSun"/>
                <w:sz w:val="22"/>
                <w:szCs w:val="22"/>
                <w:lang w:val="vi-VN"/>
              </w:rPr>
              <w:t>theo</w:t>
            </w:r>
            <w:r w:rsidRPr="00957DE8">
              <w:rPr>
                <w:rFonts w:eastAsia="SimSun"/>
                <w:spacing w:val="13"/>
                <w:sz w:val="22"/>
                <w:szCs w:val="22"/>
                <w:lang w:val="vi-VN"/>
              </w:rPr>
              <w:t xml:space="preserve"> </w:t>
            </w:r>
            <w:r w:rsidRPr="00957DE8">
              <w:rPr>
                <w:rFonts w:eastAsia="SimSun"/>
                <w:sz w:val="22"/>
                <w:szCs w:val="22"/>
                <w:lang w:val="vi-VN"/>
              </w:rPr>
              <w:t>q</w:t>
            </w:r>
            <w:r w:rsidRPr="00957DE8">
              <w:rPr>
                <w:rFonts w:eastAsia="SimSun"/>
                <w:spacing w:val="-1"/>
                <w:sz w:val="22"/>
                <w:szCs w:val="22"/>
                <w:lang w:val="vi-VN"/>
              </w:rPr>
              <w:t>u</w:t>
            </w:r>
            <w:r w:rsidRPr="00957DE8">
              <w:rPr>
                <w:rFonts w:eastAsia="SimSun"/>
                <w:sz w:val="22"/>
                <w:szCs w:val="22"/>
                <w:lang w:val="vi-VN"/>
              </w:rPr>
              <w:t>y định tại kho</w:t>
            </w:r>
            <w:r w:rsidRPr="00957DE8">
              <w:rPr>
                <w:rFonts w:eastAsia="SimSun"/>
                <w:spacing w:val="-1"/>
                <w:sz w:val="22"/>
                <w:szCs w:val="22"/>
                <w:lang w:val="vi-VN"/>
              </w:rPr>
              <w:t>ả</w:t>
            </w:r>
            <w:r w:rsidRPr="00957DE8">
              <w:rPr>
                <w:rFonts w:eastAsia="SimSun"/>
                <w:sz w:val="22"/>
                <w:szCs w:val="22"/>
                <w:lang w:val="vi-VN"/>
              </w:rPr>
              <w:t xml:space="preserve">n 3 </w:t>
            </w:r>
            <w:r w:rsidRPr="00957DE8">
              <w:rPr>
                <w:rFonts w:eastAsia="SimSun"/>
                <w:spacing w:val="1"/>
                <w:sz w:val="22"/>
                <w:szCs w:val="22"/>
                <w:lang w:val="vi-VN"/>
              </w:rPr>
              <w:t>Điều 52</w:t>
            </w:r>
            <w:r w:rsidRPr="00957DE8">
              <w:rPr>
                <w:rFonts w:eastAsia="SimSun"/>
                <w:sz w:val="22"/>
                <w:szCs w:val="22"/>
                <w:lang w:val="vi-VN"/>
              </w:rPr>
              <w:t xml:space="preserve"> của Luật này;</w:t>
            </w:r>
          </w:p>
          <w:p w14:paraId="1B2CD9F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g) N</w:t>
            </w:r>
            <w:r w:rsidRPr="00957DE8">
              <w:rPr>
                <w:rFonts w:eastAsia="SimSun"/>
                <w:spacing w:val="-1"/>
                <w:sz w:val="22"/>
                <w:szCs w:val="22"/>
                <w:lang w:val="vi-VN"/>
              </w:rPr>
              <w:t>g</w:t>
            </w:r>
            <w:r w:rsidRPr="00957DE8">
              <w:rPr>
                <w:rFonts w:eastAsia="SimSun"/>
                <w:spacing w:val="1"/>
                <w:sz w:val="22"/>
                <w:szCs w:val="22"/>
                <w:lang w:val="vi-VN"/>
              </w:rPr>
              <w:t>h</w:t>
            </w:r>
            <w:r w:rsidRPr="00957DE8">
              <w:rPr>
                <w:rFonts w:eastAsia="SimSun"/>
                <w:spacing w:val="-2"/>
                <w:sz w:val="22"/>
                <w:szCs w:val="22"/>
                <w:lang w:val="vi-VN"/>
              </w:rPr>
              <w:t>ĩ</w:t>
            </w:r>
            <w:r w:rsidRPr="00957DE8">
              <w:rPr>
                <w:rFonts w:eastAsia="SimSun"/>
                <w:sz w:val="22"/>
                <w:szCs w:val="22"/>
                <w:lang w:val="vi-VN"/>
              </w:rPr>
              <w:t xml:space="preserve">a </w:t>
            </w:r>
            <w:r w:rsidRPr="00957DE8">
              <w:rPr>
                <w:rFonts w:eastAsia="SimSun"/>
                <w:spacing w:val="-1"/>
                <w:sz w:val="22"/>
                <w:szCs w:val="22"/>
                <w:lang w:val="vi-VN"/>
              </w:rPr>
              <w:t>v</w:t>
            </w:r>
            <w:r w:rsidRPr="00957DE8">
              <w:rPr>
                <w:rFonts w:eastAsia="SimSun"/>
                <w:sz w:val="22"/>
                <w:szCs w:val="22"/>
                <w:lang w:val="vi-VN"/>
              </w:rPr>
              <w:t>ụ khác th</w:t>
            </w:r>
            <w:r w:rsidRPr="00957DE8">
              <w:rPr>
                <w:rFonts w:eastAsia="SimSun"/>
                <w:spacing w:val="-1"/>
                <w:sz w:val="22"/>
                <w:szCs w:val="22"/>
                <w:lang w:val="vi-VN"/>
              </w:rPr>
              <w:t>e</w:t>
            </w:r>
            <w:r w:rsidRPr="00957DE8">
              <w:rPr>
                <w:rFonts w:eastAsia="SimSun"/>
                <w:sz w:val="22"/>
                <w:szCs w:val="22"/>
                <w:lang w:val="vi-VN"/>
              </w:rPr>
              <w:t>o quy</w:t>
            </w:r>
            <w:r w:rsidRPr="00957DE8">
              <w:rPr>
                <w:rFonts w:eastAsia="SimSun"/>
                <w:spacing w:val="1"/>
                <w:sz w:val="22"/>
                <w:szCs w:val="22"/>
                <w:lang w:val="vi-VN"/>
              </w:rPr>
              <w:t xml:space="preserve"> </w:t>
            </w:r>
            <w:r w:rsidRPr="00957DE8">
              <w:rPr>
                <w:rFonts w:eastAsia="SimSun"/>
                <w:sz w:val="22"/>
                <w:szCs w:val="22"/>
                <w:lang w:val="vi-VN"/>
              </w:rPr>
              <w:t xml:space="preserve">định </w:t>
            </w:r>
            <w:r w:rsidRPr="00957DE8">
              <w:rPr>
                <w:rFonts w:eastAsia="SimSun"/>
                <w:spacing w:val="-1"/>
                <w:sz w:val="22"/>
                <w:szCs w:val="22"/>
                <w:lang w:val="vi-VN"/>
              </w:rPr>
              <w:t>c</w:t>
            </w:r>
            <w:r w:rsidRPr="00957DE8">
              <w:rPr>
                <w:rFonts w:eastAsia="SimSun"/>
                <w:sz w:val="22"/>
                <w:szCs w:val="22"/>
                <w:lang w:val="vi-VN"/>
              </w:rPr>
              <w:t>ủa p</w:t>
            </w:r>
            <w:r w:rsidRPr="00957DE8">
              <w:rPr>
                <w:rFonts w:eastAsia="SimSun"/>
                <w:spacing w:val="-1"/>
                <w:sz w:val="22"/>
                <w:szCs w:val="22"/>
                <w:lang w:val="vi-VN"/>
              </w:rPr>
              <w:t>há</w:t>
            </w:r>
            <w:r w:rsidRPr="00957DE8">
              <w:rPr>
                <w:rFonts w:eastAsia="SimSun"/>
                <w:sz w:val="22"/>
                <w:szCs w:val="22"/>
                <w:lang w:val="vi-VN"/>
              </w:rPr>
              <w:t>p l</w:t>
            </w:r>
            <w:r w:rsidRPr="00957DE8">
              <w:rPr>
                <w:rFonts w:eastAsia="SimSun"/>
                <w:spacing w:val="1"/>
                <w:sz w:val="22"/>
                <w:szCs w:val="22"/>
                <w:lang w:val="vi-VN"/>
              </w:rPr>
              <w:t>u</w:t>
            </w:r>
            <w:r w:rsidRPr="00957DE8">
              <w:rPr>
                <w:rFonts w:eastAsia="SimSun"/>
                <w:sz w:val="22"/>
                <w:szCs w:val="22"/>
                <w:lang w:val="vi-VN"/>
              </w:rPr>
              <w:t>ật.</w:t>
            </w:r>
          </w:p>
          <w:p w14:paraId="22B3CB0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3. Trường hợp thăm dò khoáng sản độc hại, ngoài việc thực hiện nghĩa vụ quy định tại khoản 2 Điều này, tổ chức, cá nhân thăm dò khoáng sản độc hại phải thực hiện các biện pháp ngăn ngừa ô nhiễm môi trường, tác động xấu đến sức khỏe con người; trường hợp đã gây ô nhiễm môi trường thì phải xác định đầy đủ các yếu tố gây ô nhiễm, thực hiện các biện pháp khắc phục, giảm thiểu ô nhiễm.</w:t>
            </w:r>
          </w:p>
          <w:p w14:paraId="668098A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pacing w:val="20"/>
                <w:sz w:val="22"/>
                <w:szCs w:val="22"/>
                <w:lang w:val="vi-VN"/>
              </w:rPr>
              <w:t xml:space="preserve">4. </w:t>
            </w:r>
            <w:r w:rsidRPr="00957DE8">
              <w:rPr>
                <w:rFonts w:eastAsia="SimSun"/>
                <w:spacing w:val="-2"/>
                <w:sz w:val="22"/>
                <w:szCs w:val="22"/>
                <w:lang w:val="vi-VN"/>
              </w:rPr>
              <w:t>T</w:t>
            </w:r>
            <w:r w:rsidRPr="00957DE8">
              <w:rPr>
                <w:rFonts w:eastAsia="SimSun"/>
                <w:sz w:val="22"/>
                <w:szCs w:val="22"/>
                <w:lang w:val="vi-VN"/>
              </w:rPr>
              <w:t>r</w:t>
            </w:r>
            <w:r w:rsidRPr="00957DE8">
              <w:rPr>
                <w:rFonts w:eastAsia="SimSun"/>
                <w:spacing w:val="-1"/>
                <w:sz w:val="22"/>
                <w:szCs w:val="22"/>
                <w:lang w:val="vi-VN"/>
              </w:rPr>
              <w:t>ư</w:t>
            </w:r>
            <w:r w:rsidRPr="00957DE8">
              <w:rPr>
                <w:rFonts w:eastAsia="SimSun"/>
                <w:spacing w:val="1"/>
                <w:sz w:val="22"/>
                <w:szCs w:val="22"/>
                <w:lang w:val="vi-VN"/>
              </w:rPr>
              <w:t>ờ</w:t>
            </w:r>
            <w:r w:rsidRPr="00957DE8">
              <w:rPr>
                <w:rFonts w:eastAsia="SimSun"/>
                <w:sz w:val="22"/>
                <w:szCs w:val="22"/>
                <w:lang w:val="vi-VN"/>
              </w:rPr>
              <w:t>ng</w:t>
            </w:r>
            <w:r w:rsidRPr="00957DE8">
              <w:rPr>
                <w:rFonts w:eastAsia="SimSun"/>
                <w:spacing w:val="20"/>
                <w:sz w:val="22"/>
                <w:szCs w:val="22"/>
                <w:lang w:val="vi-VN"/>
              </w:rPr>
              <w:t xml:space="preserve"> </w:t>
            </w:r>
            <w:r w:rsidRPr="00957DE8">
              <w:rPr>
                <w:rFonts w:eastAsia="SimSun"/>
                <w:spacing w:val="-1"/>
                <w:sz w:val="22"/>
                <w:szCs w:val="22"/>
                <w:lang w:val="vi-VN"/>
              </w:rPr>
              <w:t>h</w:t>
            </w:r>
            <w:r w:rsidRPr="00957DE8">
              <w:rPr>
                <w:rFonts w:eastAsia="SimSun"/>
                <w:spacing w:val="1"/>
                <w:sz w:val="22"/>
                <w:szCs w:val="22"/>
                <w:lang w:val="vi-VN"/>
              </w:rPr>
              <w:t>ợ</w:t>
            </w:r>
            <w:r w:rsidRPr="00957DE8">
              <w:rPr>
                <w:rFonts w:eastAsia="SimSun"/>
                <w:sz w:val="22"/>
                <w:szCs w:val="22"/>
                <w:lang w:val="vi-VN"/>
              </w:rPr>
              <w:t>p</w:t>
            </w:r>
            <w:r w:rsidRPr="00957DE8">
              <w:rPr>
                <w:rFonts w:eastAsia="SimSun"/>
                <w:spacing w:val="20"/>
                <w:sz w:val="22"/>
                <w:szCs w:val="22"/>
                <w:lang w:val="vi-VN"/>
              </w:rPr>
              <w:t xml:space="preserve"> </w:t>
            </w:r>
            <w:r w:rsidRPr="00957DE8">
              <w:rPr>
                <w:rFonts w:eastAsia="SimSun"/>
                <w:sz w:val="22"/>
                <w:szCs w:val="22"/>
                <w:lang w:val="vi-VN"/>
              </w:rPr>
              <w:t>t</w:t>
            </w:r>
            <w:r w:rsidRPr="00957DE8">
              <w:rPr>
                <w:rFonts w:eastAsia="SimSun"/>
                <w:spacing w:val="-1"/>
                <w:sz w:val="22"/>
                <w:szCs w:val="22"/>
                <w:lang w:val="vi-VN"/>
              </w:rPr>
              <w:t>h</w:t>
            </w:r>
            <w:r w:rsidRPr="00957DE8">
              <w:rPr>
                <w:rFonts w:eastAsia="SimSun"/>
                <w:sz w:val="22"/>
                <w:szCs w:val="22"/>
                <w:lang w:val="vi-VN"/>
              </w:rPr>
              <w:t>ăm</w:t>
            </w:r>
            <w:r w:rsidRPr="00957DE8">
              <w:rPr>
                <w:rFonts w:eastAsia="SimSun"/>
                <w:spacing w:val="20"/>
                <w:sz w:val="22"/>
                <w:szCs w:val="22"/>
                <w:lang w:val="vi-VN"/>
              </w:rPr>
              <w:t xml:space="preserve"> </w:t>
            </w:r>
            <w:r w:rsidRPr="00957DE8">
              <w:rPr>
                <w:rFonts w:eastAsia="SimSun"/>
                <w:sz w:val="22"/>
                <w:szCs w:val="22"/>
                <w:lang w:val="vi-VN"/>
              </w:rPr>
              <w:t>dò kh</w:t>
            </w:r>
            <w:r w:rsidRPr="00957DE8">
              <w:rPr>
                <w:rFonts w:eastAsia="SimSun"/>
                <w:spacing w:val="-1"/>
                <w:sz w:val="22"/>
                <w:szCs w:val="22"/>
                <w:lang w:val="vi-VN"/>
              </w:rPr>
              <w:t>o</w:t>
            </w:r>
            <w:r w:rsidRPr="00957DE8">
              <w:rPr>
                <w:rFonts w:eastAsia="SimSun"/>
                <w:sz w:val="22"/>
                <w:szCs w:val="22"/>
                <w:lang w:val="vi-VN"/>
              </w:rPr>
              <w:t>áng</w:t>
            </w:r>
            <w:r w:rsidRPr="00957DE8">
              <w:rPr>
                <w:rFonts w:eastAsia="SimSun"/>
                <w:spacing w:val="1"/>
                <w:sz w:val="22"/>
                <w:szCs w:val="22"/>
                <w:lang w:val="vi-VN"/>
              </w:rPr>
              <w:t xml:space="preserve"> s</w:t>
            </w:r>
            <w:r w:rsidRPr="00957DE8">
              <w:rPr>
                <w:rFonts w:eastAsia="SimSun"/>
                <w:spacing w:val="-1"/>
                <w:sz w:val="22"/>
                <w:szCs w:val="22"/>
                <w:lang w:val="vi-VN"/>
              </w:rPr>
              <w:t>ả</w:t>
            </w:r>
            <w:r w:rsidRPr="00957DE8">
              <w:rPr>
                <w:rFonts w:eastAsia="SimSun"/>
                <w:sz w:val="22"/>
                <w:szCs w:val="22"/>
                <w:lang w:val="vi-VN"/>
              </w:rPr>
              <w:t>n</w:t>
            </w:r>
            <w:r w:rsidRPr="00957DE8">
              <w:rPr>
                <w:rFonts w:eastAsia="SimSun"/>
                <w:spacing w:val="2"/>
                <w:sz w:val="22"/>
                <w:szCs w:val="22"/>
                <w:lang w:val="vi-VN"/>
              </w:rPr>
              <w:t xml:space="preserve"> phóng xạ hoặc có </w:t>
            </w:r>
            <w:r w:rsidRPr="00957DE8">
              <w:rPr>
                <w:rFonts w:eastAsia="SimSun"/>
                <w:sz w:val="22"/>
                <w:szCs w:val="22"/>
                <w:lang w:val="vi-VN"/>
              </w:rPr>
              <w:t>ch</w:t>
            </w:r>
            <w:r w:rsidRPr="00957DE8">
              <w:rPr>
                <w:rFonts w:eastAsia="SimSun"/>
                <w:spacing w:val="-1"/>
                <w:sz w:val="22"/>
                <w:szCs w:val="22"/>
                <w:lang w:val="vi-VN"/>
              </w:rPr>
              <w:t>ứ</w:t>
            </w:r>
            <w:r w:rsidRPr="00957DE8">
              <w:rPr>
                <w:rFonts w:eastAsia="SimSun"/>
                <w:sz w:val="22"/>
                <w:szCs w:val="22"/>
                <w:lang w:val="vi-VN"/>
              </w:rPr>
              <w:t>a</w:t>
            </w:r>
            <w:r w:rsidRPr="00957DE8">
              <w:rPr>
                <w:rFonts w:eastAsia="SimSun"/>
                <w:spacing w:val="3"/>
                <w:sz w:val="22"/>
                <w:szCs w:val="22"/>
                <w:lang w:val="vi-VN"/>
              </w:rPr>
              <w:t xml:space="preserve"> </w:t>
            </w:r>
            <w:r w:rsidRPr="00957DE8">
              <w:rPr>
                <w:rFonts w:eastAsia="SimSun"/>
                <w:sz w:val="22"/>
                <w:szCs w:val="22"/>
                <w:lang w:val="vi-VN"/>
              </w:rPr>
              <w:t>c</w:t>
            </w:r>
            <w:r w:rsidRPr="00957DE8">
              <w:rPr>
                <w:rFonts w:eastAsia="SimSun"/>
                <w:spacing w:val="-1"/>
                <w:sz w:val="22"/>
                <w:szCs w:val="22"/>
                <w:lang w:val="vi-VN"/>
              </w:rPr>
              <w:t>h</w:t>
            </w:r>
            <w:r w:rsidRPr="00957DE8">
              <w:rPr>
                <w:rFonts w:eastAsia="SimSun"/>
                <w:sz w:val="22"/>
                <w:szCs w:val="22"/>
                <w:lang w:val="vi-VN"/>
              </w:rPr>
              <w:t>ất</w:t>
            </w:r>
            <w:r w:rsidRPr="00957DE8">
              <w:rPr>
                <w:rFonts w:eastAsia="SimSun"/>
                <w:spacing w:val="2"/>
                <w:sz w:val="22"/>
                <w:szCs w:val="22"/>
                <w:lang w:val="vi-VN"/>
              </w:rPr>
              <w:t xml:space="preserve"> </w:t>
            </w:r>
            <w:r w:rsidRPr="00957DE8">
              <w:rPr>
                <w:rFonts w:eastAsia="SimSun"/>
                <w:sz w:val="22"/>
                <w:szCs w:val="22"/>
                <w:lang w:val="vi-VN"/>
              </w:rPr>
              <w:t>ph</w:t>
            </w:r>
            <w:r w:rsidRPr="00957DE8">
              <w:rPr>
                <w:rFonts w:eastAsia="SimSun"/>
                <w:spacing w:val="-1"/>
                <w:sz w:val="22"/>
                <w:szCs w:val="22"/>
                <w:lang w:val="vi-VN"/>
              </w:rPr>
              <w:t>ó</w:t>
            </w:r>
            <w:r w:rsidRPr="00957DE8">
              <w:rPr>
                <w:rFonts w:eastAsia="SimSun"/>
                <w:sz w:val="22"/>
                <w:szCs w:val="22"/>
                <w:lang w:val="vi-VN"/>
              </w:rPr>
              <w:t>ng</w:t>
            </w:r>
            <w:r w:rsidRPr="00957DE8">
              <w:rPr>
                <w:rFonts w:eastAsia="SimSun"/>
                <w:spacing w:val="1"/>
                <w:sz w:val="22"/>
                <w:szCs w:val="22"/>
                <w:lang w:val="vi-VN"/>
              </w:rPr>
              <w:t xml:space="preserve"> </w:t>
            </w:r>
            <w:r w:rsidRPr="00957DE8">
              <w:rPr>
                <w:rFonts w:eastAsia="SimSun"/>
                <w:sz w:val="22"/>
                <w:szCs w:val="22"/>
                <w:lang w:val="vi-VN"/>
              </w:rPr>
              <w:t>xạ đi kèm,</w:t>
            </w:r>
            <w:r w:rsidRPr="00957DE8">
              <w:rPr>
                <w:rFonts w:eastAsia="SimSun"/>
                <w:spacing w:val="2"/>
                <w:sz w:val="22"/>
                <w:szCs w:val="22"/>
                <w:lang w:val="vi-VN"/>
              </w:rPr>
              <w:t xml:space="preserve"> </w:t>
            </w:r>
            <w:r w:rsidRPr="00957DE8">
              <w:rPr>
                <w:rFonts w:eastAsia="SimSun"/>
                <w:spacing w:val="-4"/>
                <w:sz w:val="22"/>
                <w:szCs w:val="22"/>
                <w:lang w:val="vi-VN"/>
              </w:rPr>
              <w:t>n</w:t>
            </w:r>
            <w:r w:rsidRPr="00957DE8">
              <w:rPr>
                <w:rFonts w:eastAsia="SimSun"/>
                <w:sz w:val="22"/>
                <w:szCs w:val="22"/>
                <w:lang w:val="vi-VN"/>
              </w:rPr>
              <w:t>g</w:t>
            </w:r>
            <w:r w:rsidRPr="00957DE8">
              <w:rPr>
                <w:rFonts w:eastAsia="SimSun"/>
                <w:spacing w:val="-1"/>
                <w:sz w:val="22"/>
                <w:szCs w:val="22"/>
                <w:lang w:val="vi-VN"/>
              </w:rPr>
              <w:t>o</w:t>
            </w:r>
            <w:r w:rsidRPr="00957DE8">
              <w:rPr>
                <w:rFonts w:eastAsia="SimSun"/>
                <w:sz w:val="22"/>
                <w:szCs w:val="22"/>
                <w:lang w:val="vi-VN"/>
              </w:rPr>
              <w:t>ài</w:t>
            </w:r>
            <w:r w:rsidRPr="00957DE8">
              <w:rPr>
                <w:rFonts w:eastAsia="SimSun"/>
                <w:spacing w:val="13"/>
                <w:sz w:val="22"/>
                <w:szCs w:val="22"/>
                <w:lang w:val="vi-VN"/>
              </w:rPr>
              <w:t xml:space="preserve"> </w:t>
            </w:r>
            <w:r w:rsidRPr="00957DE8">
              <w:rPr>
                <w:rFonts w:eastAsia="SimSun"/>
                <w:spacing w:val="-1"/>
                <w:sz w:val="22"/>
                <w:szCs w:val="22"/>
                <w:lang w:val="vi-VN"/>
              </w:rPr>
              <w:t>v</w:t>
            </w:r>
            <w:r w:rsidRPr="00957DE8">
              <w:rPr>
                <w:rFonts w:eastAsia="SimSun"/>
                <w:sz w:val="22"/>
                <w:szCs w:val="22"/>
                <w:lang w:val="vi-VN"/>
              </w:rPr>
              <w:t>iệc</w:t>
            </w:r>
            <w:r w:rsidRPr="00957DE8">
              <w:rPr>
                <w:rFonts w:eastAsia="SimSun"/>
                <w:spacing w:val="14"/>
                <w:sz w:val="22"/>
                <w:szCs w:val="22"/>
                <w:lang w:val="vi-VN"/>
              </w:rPr>
              <w:t xml:space="preserve"> </w:t>
            </w:r>
            <w:r w:rsidRPr="00957DE8">
              <w:rPr>
                <w:rFonts w:eastAsia="SimSun"/>
                <w:spacing w:val="-2"/>
                <w:sz w:val="22"/>
                <w:szCs w:val="22"/>
                <w:lang w:val="vi-VN"/>
              </w:rPr>
              <w:t>t</w:t>
            </w:r>
            <w:r w:rsidRPr="00957DE8">
              <w:rPr>
                <w:rFonts w:eastAsia="SimSun"/>
                <w:spacing w:val="-1"/>
                <w:sz w:val="22"/>
                <w:szCs w:val="22"/>
                <w:lang w:val="vi-VN"/>
              </w:rPr>
              <w:t>h</w:t>
            </w:r>
            <w:r w:rsidRPr="00957DE8">
              <w:rPr>
                <w:rFonts w:eastAsia="SimSun"/>
                <w:sz w:val="22"/>
                <w:szCs w:val="22"/>
                <w:lang w:val="vi-VN"/>
              </w:rPr>
              <w:t>ực</w:t>
            </w:r>
            <w:r w:rsidRPr="00957DE8">
              <w:rPr>
                <w:rFonts w:eastAsia="SimSun"/>
                <w:spacing w:val="12"/>
                <w:sz w:val="22"/>
                <w:szCs w:val="22"/>
                <w:lang w:val="vi-VN"/>
              </w:rPr>
              <w:t xml:space="preserve"> </w:t>
            </w:r>
            <w:r w:rsidRPr="00957DE8">
              <w:rPr>
                <w:rFonts w:eastAsia="SimSun"/>
                <w:sz w:val="22"/>
                <w:szCs w:val="22"/>
                <w:lang w:val="vi-VN"/>
              </w:rPr>
              <w:t>hiện</w:t>
            </w:r>
            <w:r w:rsidRPr="00957DE8">
              <w:rPr>
                <w:rFonts w:eastAsia="SimSun"/>
                <w:spacing w:val="12"/>
                <w:sz w:val="22"/>
                <w:szCs w:val="22"/>
                <w:lang w:val="vi-VN"/>
              </w:rPr>
              <w:t xml:space="preserve"> </w:t>
            </w:r>
            <w:r w:rsidRPr="00957DE8">
              <w:rPr>
                <w:rFonts w:eastAsia="SimSun"/>
                <w:sz w:val="22"/>
                <w:szCs w:val="22"/>
                <w:lang w:val="vi-VN"/>
              </w:rPr>
              <w:t>ngh</w:t>
            </w:r>
            <w:r w:rsidRPr="00957DE8">
              <w:rPr>
                <w:rFonts w:eastAsia="SimSun"/>
                <w:spacing w:val="-2"/>
                <w:sz w:val="22"/>
                <w:szCs w:val="22"/>
                <w:lang w:val="vi-VN"/>
              </w:rPr>
              <w:t>ĩ</w:t>
            </w:r>
            <w:r w:rsidRPr="00957DE8">
              <w:rPr>
                <w:rFonts w:eastAsia="SimSun"/>
                <w:sz w:val="22"/>
                <w:szCs w:val="22"/>
                <w:lang w:val="vi-VN"/>
              </w:rPr>
              <w:t>a</w:t>
            </w:r>
            <w:r w:rsidRPr="00957DE8">
              <w:rPr>
                <w:rFonts w:eastAsia="SimSun"/>
                <w:spacing w:val="13"/>
                <w:sz w:val="22"/>
                <w:szCs w:val="22"/>
                <w:lang w:val="vi-VN"/>
              </w:rPr>
              <w:t xml:space="preserve"> </w:t>
            </w:r>
            <w:r w:rsidRPr="00957DE8">
              <w:rPr>
                <w:rFonts w:eastAsia="SimSun"/>
                <w:spacing w:val="-1"/>
                <w:sz w:val="22"/>
                <w:szCs w:val="22"/>
                <w:lang w:val="vi-VN"/>
              </w:rPr>
              <w:t>v</w:t>
            </w:r>
            <w:r w:rsidRPr="00957DE8">
              <w:rPr>
                <w:rFonts w:eastAsia="SimSun"/>
                <w:sz w:val="22"/>
                <w:szCs w:val="22"/>
                <w:lang w:val="vi-VN"/>
              </w:rPr>
              <w:t>ụ</w:t>
            </w:r>
            <w:r w:rsidRPr="00957DE8">
              <w:rPr>
                <w:rFonts w:eastAsia="SimSun"/>
                <w:spacing w:val="13"/>
                <w:sz w:val="22"/>
                <w:szCs w:val="22"/>
                <w:lang w:val="vi-VN"/>
              </w:rPr>
              <w:t xml:space="preserve"> </w:t>
            </w:r>
            <w:r w:rsidRPr="00957DE8">
              <w:rPr>
                <w:rFonts w:eastAsia="SimSun"/>
                <w:sz w:val="22"/>
                <w:szCs w:val="22"/>
                <w:lang w:val="vi-VN"/>
              </w:rPr>
              <w:t>quy</w:t>
            </w:r>
            <w:r w:rsidRPr="00957DE8">
              <w:rPr>
                <w:rFonts w:eastAsia="SimSun"/>
                <w:spacing w:val="13"/>
                <w:sz w:val="22"/>
                <w:szCs w:val="22"/>
                <w:lang w:val="vi-VN"/>
              </w:rPr>
              <w:t xml:space="preserve"> </w:t>
            </w:r>
            <w:r w:rsidRPr="00957DE8">
              <w:rPr>
                <w:rFonts w:eastAsia="SimSun"/>
                <w:sz w:val="22"/>
                <w:szCs w:val="22"/>
                <w:lang w:val="vi-VN"/>
              </w:rPr>
              <w:t>đ</w:t>
            </w:r>
            <w:r w:rsidRPr="00957DE8">
              <w:rPr>
                <w:rFonts w:eastAsia="SimSun"/>
                <w:spacing w:val="-1"/>
                <w:sz w:val="22"/>
                <w:szCs w:val="22"/>
                <w:lang w:val="vi-VN"/>
              </w:rPr>
              <w:t>ị</w:t>
            </w:r>
            <w:r w:rsidRPr="00957DE8">
              <w:rPr>
                <w:rFonts w:eastAsia="SimSun"/>
                <w:sz w:val="22"/>
                <w:szCs w:val="22"/>
                <w:lang w:val="vi-VN"/>
              </w:rPr>
              <w:t>nh</w:t>
            </w:r>
            <w:r w:rsidRPr="00957DE8">
              <w:rPr>
                <w:rFonts w:eastAsia="SimSun"/>
                <w:spacing w:val="12"/>
                <w:sz w:val="22"/>
                <w:szCs w:val="22"/>
                <w:lang w:val="vi-VN"/>
              </w:rPr>
              <w:t xml:space="preserve"> </w:t>
            </w:r>
            <w:r w:rsidRPr="00957DE8">
              <w:rPr>
                <w:rFonts w:eastAsia="SimSun"/>
                <w:sz w:val="22"/>
                <w:szCs w:val="22"/>
                <w:lang w:val="vi-VN"/>
              </w:rPr>
              <w:t>tại</w:t>
            </w:r>
            <w:r w:rsidRPr="00957DE8">
              <w:rPr>
                <w:rFonts w:eastAsia="SimSun"/>
                <w:spacing w:val="13"/>
                <w:sz w:val="22"/>
                <w:szCs w:val="22"/>
                <w:lang w:val="vi-VN"/>
              </w:rPr>
              <w:t xml:space="preserve"> </w:t>
            </w:r>
            <w:r w:rsidRPr="00957DE8">
              <w:rPr>
                <w:rFonts w:eastAsia="SimSun"/>
                <w:sz w:val="22"/>
                <w:szCs w:val="22"/>
                <w:lang w:val="vi-VN"/>
              </w:rPr>
              <w:t>khoản 2 và khoản 3</w:t>
            </w:r>
            <w:r w:rsidRPr="00957DE8">
              <w:rPr>
                <w:rFonts w:eastAsia="SimSun"/>
                <w:spacing w:val="12"/>
                <w:sz w:val="22"/>
                <w:szCs w:val="22"/>
                <w:lang w:val="vi-VN"/>
              </w:rPr>
              <w:t xml:space="preserve"> </w:t>
            </w:r>
            <w:r w:rsidRPr="00957DE8">
              <w:rPr>
                <w:rFonts w:eastAsia="SimSun"/>
                <w:spacing w:val="1"/>
                <w:sz w:val="22"/>
                <w:szCs w:val="22"/>
                <w:lang w:val="vi-VN"/>
              </w:rPr>
              <w:t>Đ</w:t>
            </w:r>
            <w:r w:rsidRPr="00957DE8">
              <w:rPr>
                <w:rFonts w:eastAsia="SimSun"/>
                <w:sz w:val="22"/>
                <w:szCs w:val="22"/>
                <w:lang w:val="vi-VN"/>
              </w:rPr>
              <w:t>iều này, tổ chức, cá nhân thăm dò khoáng sản còn</w:t>
            </w:r>
            <w:r w:rsidRPr="00957DE8">
              <w:rPr>
                <w:rFonts w:eastAsia="SimSun"/>
                <w:spacing w:val="1"/>
                <w:sz w:val="22"/>
                <w:szCs w:val="22"/>
                <w:lang w:val="vi-VN"/>
              </w:rPr>
              <w:t xml:space="preserve"> </w:t>
            </w:r>
            <w:r w:rsidRPr="00957DE8">
              <w:rPr>
                <w:rFonts w:eastAsia="SimSun"/>
                <w:sz w:val="22"/>
                <w:szCs w:val="22"/>
                <w:lang w:val="vi-VN"/>
              </w:rPr>
              <w:t>phải</w:t>
            </w:r>
            <w:r w:rsidRPr="00957DE8">
              <w:rPr>
                <w:rFonts w:eastAsia="SimSun"/>
                <w:spacing w:val="2"/>
                <w:sz w:val="22"/>
                <w:szCs w:val="22"/>
                <w:lang w:val="vi-VN"/>
              </w:rPr>
              <w:t xml:space="preserve"> </w:t>
            </w:r>
            <w:r w:rsidRPr="00957DE8">
              <w:rPr>
                <w:rFonts w:eastAsia="SimSun"/>
                <w:spacing w:val="-2"/>
                <w:sz w:val="22"/>
                <w:szCs w:val="22"/>
                <w:lang w:val="vi-VN"/>
              </w:rPr>
              <w:t>t</w:t>
            </w:r>
            <w:r w:rsidRPr="00957DE8">
              <w:rPr>
                <w:rFonts w:eastAsia="SimSun"/>
                <w:sz w:val="22"/>
                <w:szCs w:val="22"/>
                <w:lang w:val="vi-VN"/>
              </w:rPr>
              <w:t>hực</w:t>
            </w:r>
            <w:r w:rsidRPr="00957DE8">
              <w:rPr>
                <w:rFonts w:eastAsia="SimSun"/>
                <w:spacing w:val="1"/>
                <w:sz w:val="22"/>
                <w:szCs w:val="22"/>
                <w:lang w:val="vi-VN"/>
              </w:rPr>
              <w:t xml:space="preserve"> </w:t>
            </w:r>
            <w:r w:rsidRPr="00957DE8">
              <w:rPr>
                <w:rFonts w:eastAsia="SimSun"/>
                <w:sz w:val="22"/>
                <w:szCs w:val="22"/>
                <w:lang w:val="vi-VN"/>
              </w:rPr>
              <w:t>hiện</w:t>
            </w:r>
            <w:r w:rsidRPr="00957DE8">
              <w:rPr>
                <w:rFonts w:eastAsia="SimSun"/>
                <w:spacing w:val="1"/>
                <w:sz w:val="22"/>
                <w:szCs w:val="22"/>
                <w:lang w:val="vi-VN"/>
              </w:rPr>
              <w:t xml:space="preserve"> </w:t>
            </w:r>
            <w:r w:rsidRPr="00957DE8">
              <w:rPr>
                <w:rFonts w:eastAsia="SimSun"/>
                <w:sz w:val="22"/>
                <w:szCs w:val="22"/>
                <w:lang w:val="vi-VN"/>
              </w:rPr>
              <w:t>quy</w:t>
            </w:r>
            <w:r w:rsidRPr="00957DE8">
              <w:rPr>
                <w:rFonts w:eastAsia="SimSun"/>
                <w:spacing w:val="1"/>
                <w:sz w:val="22"/>
                <w:szCs w:val="22"/>
                <w:lang w:val="vi-VN"/>
              </w:rPr>
              <w:t xml:space="preserve"> </w:t>
            </w:r>
            <w:r w:rsidRPr="00957DE8">
              <w:rPr>
                <w:rFonts w:eastAsia="SimSun"/>
                <w:sz w:val="22"/>
                <w:szCs w:val="22"/>
                <w:lang w:val="vi-VN"/>
              </w:rPr>
              <w:t>định</w:t>
            </w:r>
            <w:r w:rsidRPr="00957DE8">
              <w:rPr>
                <w:rFonts w:eastAsia="SimSun"/>
                <w:spacing w:val="1"/>
                <w:sz w:val="22"/>
                <w:szCs w:val="22"/>
                <w:lang w:val="vi-VN"/>
              </w:rPr>
              <w:t xml:space="preserve"> c</w:t>
            </w:r>
            <w:r w:rsidRPr="00957DE8">
              <w:rPr>
                <w:rFonts w:eastAsia="SimSun"/>
                <w:sz w:val="22"/>
                <w:szCs w:val="22"/>
                <w:lang w:val="vi-VN"/>
              </w:rPr>
              <w:t>ủa</w:t>
            </w:r>
            <w:r w:rsidRPr="00957DE8">
              <w:rPr>
                <w:rFonts w:eastAsia="SimSun"/>
                <w:spacing w:val="1"/>
                <w:sz w:val="22"/>
                <w:szCs w:val="22"/>
                <w:lang w:val="vi-VN"/>
              </w:rPr>
              <w:t xml:space="preserve"> </w:t>
            </w:r>
            <w:r w:rsidRPr="00957DE8">
              <w:rPr>
                <w:rFonts w:eastAsia="SimSun"/>
                <w:sz w:val="22"/>
                <w:szCs w:val="22"/>
                <w:lang w:val="vi-VN"/>
              </w:rPr>
              <w:t>Luật Năng</w:t>
            </w:r>
            <w:r w:rsidRPr="00957DE8">
              <w:rPr>
                <w:rFonts w:eastAsia="SimSun"/>
                <w:spacing w:val="2"/>
                <w:sz w:val="22"/>
                <w:szCs w:val="22"/>
                <w:lang w:val="vi-VN"/>
              </w:rPr>
              <w:t xml:space="preserve"> </w:t>
            </w:r>
            <w:r w:rsidRPr="00957DE8">
              <w:rPr>
                <w:rFonts w:eastAsia="SimSun"/>
                <w:spacing w:val="-1"/>
                <w:sz w:val="22"/>
                <w:szCs w:val="22"/>
                <w:lang w:val="vi-VN"/>
              </w:rPr>
              <w:t>l</w:t>
            </w:r>
            <w:r w:rsidRPr="00957DE8">
              <w:rPr>
                <w:rFonts w:eastAsia="SimSun"/>
                <w:sz w:val="22"/>
                <w:szCs w:val="22"/>
                <w:lang w:val="vi-VN"/>
              </w:rPr>
              <w:t>ượng</w:t>
            </w:r>
            <w:r w:rsidRPr="00957DE8">
              <w:rPr>
                <w:rFonts w:eastAsia="SimSun"/>
                <w:spacing w:val="1"/>
                <w:sz w:val="22"/>
                <w:szCs w:val="22"/>
                <w:lang w:val="vi-VN"/>
              </w:rPr>
              <w:t xml:space="preserve"> </w:t>
            </w:r>
            <w:r w:rsidRPr="00957DE8">
              <w:rPr>
                <w:rFonts w:eastAsia="SimSun"/>
                <w:sz w:val="22"/>
                <w:szCs w:val="22"/>
                <w:lang w:val="vi-VN"/>
              </w:rPr>
              <w:t xml:space="preserve">nguyên </w:t>
            </w:r>
            <w:r w:rsidRPr="00957DE8">
              <w:rPr>
                <w:rFonts w:eastAsia="SimSun"/>
                <w:spacing w:val="-1"/>
                <w:sz w:val="22"/>
                <w:szCs w:val="22"/>
                <w:lang w:val="vi-VN"/>
              </w:rPr>
              <w:t>t</w:t>
            </w:r>
            <w:r w:rsidRPr="00957DE8">
              <w:rPr>
                <w:rFonts w:eastAsia="SimSun"/>
                <w:sz w:val="22"/>
                <w:szCs w:val="22"/>
                <w:lang w:val="vi-VN"/>
              </w:rPr>
              <w:t xml:space="preserve">ử </w:t>
            </w:r>
            <w:r w:rsidRPr="00957DE8">
              <w:rPr>
                <w:rFonts w:eastAsia="SimSun"/>
                <w:spacing w:val="-1"/>
                <w:sz w:val="22"/>
                <w:szCs w:val="22"/>
                <w:lang w:val="vi-VN"/>
              </w:rPr>
              <w:t>v</w:t>
            </w:r>
            <w:r w:rsidRPr="00957DE8">
              <w:rPr>
                <w:rFonts w:eastAsia="SimSun"/>
                <w:sz w:val="22"/>
                <w:szCs w:val="22"/>
                <w:lang w:val="vi-VN"/>
              </w:rPr>
              <w:t>à quy</w:t>
            </w:r>
            <w:r w:rsidRPr="00957DE8">
              <w:rPr>
                <w:rFonts w:eastAsia="SimSun"/>
                <w:spacing w:val="-2"/>
                <w:sz w:val="22"/>
                <w:szCs w:val="22"/>
                <w:lang w:val="vi-VN"/>
              </w:rPr>
              <w:t xml:space="preserve"> </w:t>
            </w:r>
            <w:r w:rsidRPr="00957DE8">
              <w:rPr>
                <w:rFonts w:eastAsia="SimSun"/>
                <w:sz w:val="22"/>
                <w:szCs w:val="22"/>
                <w:lang w:val="vi-VN"/>
              </w:rPr>
              <w:t>định k</w:t>
            </w:r>
            <w:r w:rsidRPr="00957DE8">
              <w:rPr>
                <w:rFonts w:eastAsia="SimSun"/>
                <w:spacing w:val="-1"/>
                <w:sz w:val="22"/>
                <w:szCs w:val="22"/>
                <w:lang w:val="vi-VN"/>
              </w:rPr>
              <w:t>h</w:t>
            </w:r>
            <w:r w:rsidRPr="00957DE8">
              <w:rPr>
                <w:rFonts w:eastAsia="SimSun"/>
                <w:sz w:val="22"/>
                <w:szCs w:val="22"/>
                <w:lang w:val="vi-VN"/>
              </w:rPr>
              <w:t>ác</w:t>
            </w:r>
            <w:r w:rsidRPr="00957DE8">
              <w:rPr>
                <w:rFonts w:eastAsia="SimSun"/>
                <w:spacing w:val="-1"/>
                <w:sz w:val="22"/>
                <w:szCs w:val="22"/>
                <w:lang w:val="vi-VN"/>
              </w:rPr>
              <w:t xml:space="preserve"> </w:t>
            </w:r>
            <w:r w:rsidRPr="00957DE8">
              <w:rPr>
                <w:rFonts w:eastAsia="SimSun"/>
                <w:spacing w:val="1"/>
                <w:sz w:val="22"/>
                <w:szCs w:val="22"/>
                <w:lang w:val="vi-VN"/>
              </w:rPr>
              <w:t>c</w:t>
            </w:r>
            <w:r w:rsidRPr="00957DE8">
              <w:rPr>
                <w:rFonts w:eastAsia="SimSun"/>
                <w:spacing w:val="-1"/>
                <w:sz w:val="22"/>
                <w:szCs w:val="22"/>
                <w:lang w:val="vi-VN"/>
              </w:rPr>
              <w:t>ủ</w:t>
            </w:r>
            <w:r w:rsidRPr="00957DE8">
              <w:rPr>
                <w:rFonts w:eastAsia="SimSun"/>
                <w:sz w:val="22"/>
                <w:szCs w:val="22"/>
                <w:lang w:val="vi-VN"/>
              </w:rPr>
              <w:t>a pháp l</w:t>
            </w:r>
            <w:r w:rsidRPr="00957DE8">
              <w:rPr>
                <w:rFonts w:eastAsia="SimSun"/>
                <w:spacing w:val="-1"/>
                <w:sz w:val="22"/>
                <w:szCs w:val="22"/>
                <w:lang w:val="vi-VN"/>
              </w:rPr>
              <w:t>u</w:t>
            </w:r>
            <w:r w:rsidRPr="00957DE8">
              <w:rPr>
                <w:rFonts w:eastAsia="SimSun"/>
                <w:sz w:val="22"/>
                <w:szCs w:val="22"/>
                <w:lang w:val="vi-VN"/>
              </w:rPr>
              <w:t>ật có liên qu</w:t>
            </w:r>
            <w:r w:rsidRPr="00957DE8">
              <w:rPr>
                <w:rFonts w:eastAsia="SimSun"/>
                <w:spacing w:val="-1"/>
                <w:sz w:val="22"/>
                <w:szCs w:val="22"/>
                <w:lang w:val="vi-VN"/>
              </w:rPr>
              <w:t>a</w:t>
            </w:r>
            <w:r w:rsidRPr="00957DE8">
              <w:rPr>
                <w:rFonts w:eastAsia="SimSun"/>
                <w:sz w:val="22"/>
                <w:szCs w:val="22"/>
                <w:lang w:val="vi-VN"/>
              </w:rPr>
              <w:t>n.</w:t>
            </w:r>
          </w:p>
          <w:p w14:paraId="6E6CC842"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 xml:space="preserve">5. Chính phủ quy định chi tiết điểm b khoản 2 Điều này; quy định tổ chức được phép thăm dò khoáng sản độc hại, khoáng sản phóng xạ. </w:t>
            </w:r>
          </w:p>
          <w:p w14:paraId="5E4B6F68"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6. Bộ trưởng Bộ Tài nguyên và Môi trường quy định mẫu báo cáo, tài liệu quy định tại điểm d và đ khoản 2 Điều</w:t>
            </w:r>
            <w:r w:rsidRPr="00957DE8">
              <w:rPr>
                <w:rFonts w:eastAsia="SimSun"/>
                <w:i/>
                <w:iCs/>
                <w:sz w:val="22"/>
                <w:szCs w:val="22"/>
                <w:lang w:val="vi-VN"/>
              </w:rPr>
              <w:t xml:space="preserve"> </w:t>
            </w:r>
            <w:r w:rsidRPr="00957DE8">
              <w:rPr>
                <w:rFonts w:eastAsia="SimSun"/>
                <w:iCs/>
                <w:sz w:val="22"/>
                <w:szCs w:val="22"/>
                <w:lang w:val="vi-VN"/>
              </w:rPr>
              <w:t xml:space="preserve">này. </w:t>
            </w:r>
          </w:p>
        </w:tc>
        <w:tc>
          <w:tcPr>
            <w:tcW w:w="4852" w:type="dxa"/>
          </w:tcPr>
          <w:p w14:paraId="0EFDC41F"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153" w:name="_Toc249093353"/>
            <w:bookmarkStart w:id="154" w:name="_Toc255656262"/>
            <w:bookmarkStart w:id="155" w:name="_Toc257905652"/>
            <w:bookmarkStart w:id="156" w:name="_Toc259006790"/>
            <w:bookmarkStart w:id="157" w:name="_Toc270890925"/>
            <w:bookmarkStart w:id="158" w:name="_Toc181886936"/>
            <w:r w:rsidRPr="00072F0C">
              <w:rPr>
                <w:rFonts w:eastAsia="Calibri"/>
                <w:b/>
                <w:bCs/>
                <w:iCs/>
                <w:sz w:val="22"/>
                <w:szCs w:val="22"/>
                <w:lang w:val="vi-VN"/>
              </w:rPr>
              <w:lastRenderedPageBreak/>
              <w:t>Điều 47. Quyền và nghĩa vụ của tổ chức, cá nhân được cấp giấy phép thăm dò khoáng sản</w:t>
            </w:r>
            <w:bookmarkEnd w:id="153"/>
            <w:bookmarkEnd w:id="154"/>
            <w:bookmarkEnd w:id="155"/>
            <w:bookmarkEnd w:id="156"/>
            <w:bookmarkEnd w:id="157"/>
            <w:bookmarkEnd w:id="158"/>
          </w:p>
          <w:p w14:paraId="38599CD9"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1. Tổ </w:t>
            </w:r>
            <w:r w:rsidRPr="00072F0C">
              <w:rPr>
                <w:spacing w:val="1"/>
                <w:sz w:val="22"/>
                <w:szCs w:val="22"/>
                <w:lang w:val="vi-VN"/>
              </w:rPr>
              <w:t>c</w:t>
            </w:r>
            <w:r w:rsidRPr="00072F0C">
              <w:rPr>
                <w:sz w:val="22"/>
                <w:szCs w:val="22"/>
                <w:lang w:val="vi-VN"/>
              </w:rPr>
              <w:t>h</w:t>
            </w:r>
            <w:r w:rsidRPr="00072F0C">
              <w:rPr>
                <w:spacing w:val="-1"/>
                <w:sz w:val="22"/>
                <w:szCs w:val="22"/>
                <w:lang w:val="vi-VN"/>
              </w:rPr>
              <w:t>ứ</w:t>
            </w:r>
            <w:r w:rsidRPr="00072F0C">
              <w:rPr>
                <w:sz w:val="22"/>
                <w:szCs w:val="22"/>
                <w:lang w:val="vi-VN"/>
              </w:rPr>
              <w:t>c, cá nhân được cấp giấy phép t</w:t>
            </w:r>
            <w:r w:rsidRPr="00072F0C">
              <w:rPr>
                <w:spacing w:val="1"/>
                <w:sz w:val="22"/>
                <w:szCs w:val="22"/>
                <w:lang w:val="vi-VN"/>
              </w:rPr>
              <w:t>h</w:t>
            </w:r>
            <w:r w:rsidRPr="00072F0C">
              <w:rPr>
                <w:sz w:val="22"/>
                <w:szCs w:val="22"/>
                <w:lang w:val="vi-VN"/>
              </w:rPr>
              <w:t>ăm</w:t>
            </w:r>
            <w:r w:rsidRPr="00072F0C">
              <w:rPr>
                <w:spacing w:val="-1"/>
                <w:sz w:val="22"/>
                <w:szCs w:val="22"/>
                <w:lang w:val="vi-VN"/>
              </w:rPr>
              <w:t xml:space="preserve"> </w:t>
            </w:r>
            <w:r w:rsidRPr="00072F0C">
              <w:rPr>
                <w:sz w:val="22"/>
                <w:szCs w:val="22"/>
                <w:lang w:val="vi-VN"/>
              </w:rPr>
              <w:t>dò k</w:t>
            </w:r>
            <w:r w:rsidRPr="00072F0C">
              <w:rPr>
                <w:spacing w:val="-1"/>
                <w:sz w:val="22"/>
                <w:szCs w:val="22"/>
                <w:lang w:val="vi-VN"/>
              </w:rPr>
              <w:t>h</w:t>
            </w:r>
            <w:r w:rsidRPr="00072F0C">
              <w:rPr>
                <w:sz w:val="22"/>
                <w:szCs w:val="22"/>
                <w:lang w:val="vi-VN"/>
              </w:rPr>
              <w:t>oá</w:t>
            </w:r>
            <w:r w:rsidRPr="00072F0C">
              <w:rPr>
                <w:spacing w:val="-1"/>
                <w:sz w:val="22"/>
                <w:szCs w:val="22"/>
                <w:lang w:val="vi-VN"/>
              </w:rPr>
              <w:t>n</w:t>
            </w:r>
            <w:r w:rsidRPr="00072F0C">
              <w:rPr>
                <w:sz w:val="22"/>
                <w:szCs w:val="22"/>
                <w:lang w:val="vi-VN"/>
              </w:rPr>
              <w:t xml:space="preserve">g </w:t>
            </w:r>
            <w:r w:rsidRPr="00072F0C">
              <w:rPr>
                <w:spacing w:val="1"/>
                <w:sz w:val="22"/>
                <w:szCs w:val="22"/>
                <w:lang w:val="vi-VN"/>
              </w:rPr>
              <w:t>s</w:t>
            </w:r>
            <w:r w:rsidRPr="00072F0C">
              <w:rPr>
                <w:spacing w:val="-1"/>
                <w:sz w:val="22"/>
                <w:szCs w:val="22"/>
                <w:lang w:val="vi-VN"/>
              </w:rPr>
              <w:t>ả</w:t>
            </w:r>
            <w:r w:rsidRPr="00072F0C">
              <w:rPr>
                <w:sz w:val="22"/>
                <w:szCs w:val="22"/>
                <w:lang w:val="vi-VN"/>
              </w:rPr>
              <w:t xml:space="preserve">n có </w:t>
            </w:r>
            <w:r w:rsidRPr="00072F0C">
              <w:rPr>
                <w:spacing w:val="-1"/>
                <w:sz w:val="22"/>
                <w:szCs w:val="22"/>
                <w:lang w:val="vi-VN"/>
              </w:rPr>
              <w:t>c</w:t>
            </w:r>
            <w:r w:rsidRPr="00072F0C">
              <w:rPr>
                <w:sz w:val="22"/>
                <w:szCs w:val="22"/>
                <w:lang w:val="vi-VN"/>
              </w:rPr>
              <w:t xml:space="preserve">ác </w:t>
            </w:r>
            <w:r w:rsidRPr="00072F0C">
              <w:rPr>
                <w:spacing w:val="-1"/>
                <w:sz w:val="22"/>
                <w:szCs w:val="22"/>
                <w:lang w:val="vi-VN"/>
              </w:rPr>
              <w:t>q</w:t>
            </w:r>
            <w:r w:rsidRPr="00072F0C">
              <w:rPr>
                <w:sz w:val="22"/>
                <w:szCs w:val="22"/>
                <w:lang w:val="vi-VN"/>
              </w:rPr>
              <w:t>u</w:t>
            </w:r>
            <w:r w:rsidRPr="00072F0C">
              <w:rPr>
                <w:spacing w:val="-1"/>
                <w:sz w:val="22"/>
                <w:szCs w:val="22"/>
                <w:lang w:val="vi-VN"/>
              </w:rPr>
              <w:t>y</w:t>
            </w:r>
            <w:r w:rsidRPr="00072F0C">
              <w:rPr>
                <w:sz w:val="22"/>
                <w:szCs w:val="22"/>
                <w:lang w:val="vi-VN"/>
              </w:rPr>
              <w:t>ền s</w:t>
            </w:r>
            <w:r w:rsidRPr="00072F0C">
              <w:rPr>
                <w:spacing w:val="-1"/>
                <w:sz w:val="22"/>
                <w:szCs w:val="22"/>
                <w:lang w:val="vi-VN"/>
              </w:rPr>
              <w:t>a</w:t>
            </w:r>
            <w:r w:rsidRPr="00072F0C">
              <w:rPr>
                <w:sz w:val="22"/>
                <w:szCs w:val="22"/>
                <w:lang w:val="vi-VN"/>
              </w:rPr>
              <w:t>u đây:</w:t>
            </w:r>
          </w:p>
          <w:p w14:paraId="60E30486" w14:textId="77777777" w:rsidR="001208FB" w:rsidRPr="00072F0C" w:rsidRDefault="001208FB" w:rsidP="00072F0C">
            <w:pPr>
              <w:widowControl w:val="0"/>
              <w:spacing w:before="60"/>
              <w:jc w:val="both"/>
              <w:rPr>
                <w:sz w:val="22"/>
                <w:szCs w:val="22"/>
                <w:lang w:val="vi-VN"/>
              </w:rPr>
            </w:pPr>
            <w:r w:rsidRPr="00072F0C">
              <w:rPr>
                <w:sz w:val="22"/>
                <w:szCs w:val="22"/>
                <w:lang w:val="vi-VN"/>
              </w:rPr>
              <w:t>a) Sử dụ</w:t>
            </w:r>
            <w:r w:rsidRPr="00072F0C">
              <w:rPr>
                <w:spacing w:val="-1"/>
                <w:sz w:val="22"/>
                <w:szCs w:val="22"/>
                <w:lang w:val="vi-VN"/>
              </w:rPr>
              <w:t>n</w:t>
            </w:r>
            <w:r w:rsidRPr="00072F0C">
              <w:rPr>
                <w:sz w:val="22"/>
                <w:szCs w:val="22"/>
                <w:lang w:val="vi-VN"/>
              </w:rPr>
              <w:t>g thông tin về k</w:t>
            </w:r>
            <w:r w:rsidRPr="00072F0C">
              <w:rPr>
                <w:spacing w:val="-1"/>
                <w:sz w:val="22"/>
                <w:szCs w:val="22"/>
                <w:lang w:val="vi-VN"/>
              </w:rPr>
              <w:t>h</w:t>
            </w:r>
            <w:r w:rsidRPr="00072F0C">
              <w:rPr>
                <w:sz w:val="22"/>
                <w:szCs w:val="22"/>
                <w:lang w:val="vi-VN"/>
              </w:rPr>
              <w:t>oáng</w:t>
            </w:r>
            <w:r w:rsidRPr="00072F0C">
              <w:rPr>
                <w:spacing w:val="-1"/>
                <w:sz w:val="22"/>
                <w:szCs w:val="22"/>
                <w:lang w:val="vi-VN"/>
              </w:rPr>
              <w:t xml:space="preserve"> </w:t>
            </w:r>
            <w:r w:rsidRPr="00072F0C">
              <w:rPr>
                <w:spacing w:val="1"/>
                <w:sz w:val="22"/>
                <w:szCs w:val="22"/>
                <w:lang w:val="vi-VN"/>
              </w:rPr>
              <w:t>s</w:t>
            </w:r>
            <w:r w:rsidRPr="00072F0C">
              <w:rPr>
                <w:sz w:val="22"/>
                <w:szCs w:val="22"/>
                <w:lang w:val="vi-VN"/>
              </w:rPr>
              <w:t>ản li</w:t>
            </w:r>
            <w:r w:rsidRPr="00072F0C">
              <w:rPr>
                <w:spacing w:val="-1"/>
                <w:sz w:val="22"/>
                <w:szCs w:val="22"/>
                <w:lang w:val="vi-VN"/>
              </w:rPr>
              <w:t>ê</w:t>
            </w:r>
            <w:r w:rsidRPr="00072F0C">
              <w:rPr>
                <w:sz w:val="22"/>
                <w:szCs w:val="22"/>
                <w:lang w:val="vi-VN"/>
              </w:rPr>
              <w:t>n</w:t>
            </w:r>
            <w:r w:rsidRPr="00072F0C">
              <w:rPr>
                <w:spacing w:val="-1"/>
                <w:sz w:val="22"/>
                <w:szCs w:val="22"/>
                <w:lang w:val="vi-VN"/>
              </w:rPr>
              <w:t xml:space="preserve"> </w:t>
            </w:r>
            <w:r w:rsidRPr="00072F0C">
              <w:rPr>
                <w:sz w:val="22"/>
                <w:szCs w:val="22"/>
                <w:lang w:val="vi-VN"/>
              </w:rPr>
              <w:t>quan đ</w:t>
            </w:r>
            <w:r w:rsidRPr="00072F0C">
              <w:rPr>
                <w:spacing w:val="-1"/>
                <w:sz w:val="22"/>
                <w:szCs w:val="22"/>
                <w:lang w:val="vi-VN"/>
              </w:rPr>
              <w:t>ế</w:t>
            </w:r>
            <w:r w:rsidRPr="00072F0C">
              <w:rPr>
                <w:sz w:val="22"/>
                <w:szCs w:val="22"/>
                <w:lang w:val="vi-VN"/>
              </w:rPr>
              <w:t>n m</w:t>
            </w:r>
            <w:r w:rsidRPr="00072F0C">
              <w:rPr>
                <w:spacing w:val="-1"/>
                <w:sz w:val="22"/>
                <w:szCs w:val="22"/>
                <w:lang w:val="vi-VN"/>
              </w:rPr>
              <w:t>ụ</w:t>
            </w:r>
            <w:r w:rsidRPr="00072F0C">
              <w:rPr>
                <w:sz w:val="22"/>
                <w:szCs w:val="22"/>
                <w:lang w:val="vi-VN"/>
              </w:rPr>
              <w:t>c đí</w:t>
            </w:r>
            <w:r w:rsidRPr="00072F0C">
              <w:rPr>
                <w:spacing w:val="1"/>
                <w:sz w:val="22"/>
                <w:szCs w:val="22"/>
                <w:lang w:val="vi-VN"/>
              </w:rPr>
              <w:t>c</w:t>
            </w:r>
            <w:r w:rsidRPr="00072F0C">
              <w:rPr>
                <w:sz w:val="22"/>
                <w:szCs w:val="22"/>
                <w:lang w:val="vi-VN"/>
              </w:rPr>
              <w:t>h th</w:t>
            </w:r>
            <w:r w:rsidRPr="00072F0C">
              <w:rPr>
                <w:spacing w:val="-1"/>
                <w:sz w:val="22"/>
                <w:szCs w:val="22"/>
                <w:lang w:val="vi-VN"/>
              </w:rPr>
              <w:t>ă</w:t>
            </w:r>
            <w:r w:rsidRPr="00072F0C">
              <w:rPr>
                <w:sz w:val="22"/>
                <w:szCs w:val="22"/>
                <w:lang w:val="vi-VN"/>
              </w:rPr>
              <w:t xml:space="preserve">m </w:t>
            </w:r>
            <w:r w:rsidRPr="00072F0C">
              <w:rPr>
                <w:spacing w:val="-1"/>
                <w:sz w:val="22"/>
                <w:szCs w:val="22"/>
                <w:lang w:val="vi-VN"/>
              </w:rPr>
              <w:t>d</w:t>
            </w:r>
            <w:r w:rsidRPr="00072F0C">
              <w:rPr>
                <w:sz w:val="22"/>
                <w:szCs w:val="22"/>
                <w:lang w:val="vi-VN"/>
              </w:rPr>
              <w:t>ò và khu vực</w:t>
            </w:r>
            <w:r w:rsidRPr="00072F0C">
              <w:rPr>
                <w:spacing w:val="-1"/>
                <w:sz w:val="22"/>
                <w:szCs w:val="22"/>
                <w:lang w:val="vi-VN"/>
              </w:rPr>
              <w:t xml:space="preserve"> </w:t>
            </w:r>
            <w:r w:rsidRPr="00072F0C">
              <w:rPr>
                <w:sz w:val="22"/>
                <w:szCs w:val="22"/>
                <w:lang w:val="vi-VN"/>
              </w:rPr>
              <w:t xml:space="preserve">thăm dò và có quyền chuyển nhượng, thừa kế thông tin đó theo quy định </w:t>
            </w:r>
            <w:r w:rsidRPr="00072F0C">
              <w:rPr>
                <w:sz w:val="22"/>
                <w:szCs w:val="22"/>
                <w:lang w:val="vi-VN"/>
              </w:rPr>
              <w:lastRenderedPageBreak/>
              <w:t>của pháp luật;</w:t>
            </w:r>
          </w:p>
          <w:p w14:paraId="003184C4"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b) Tiến </w:t>
            </w:r>
            <w:r w:rsidRPr="00072F0C">
              <w:rPr>
                <w:spacing w:val="-1"/>
                <w:sz w:val="22"/>
                <w:szCs w:val="22"/>
                <w:lang w:val="vi-VN"/>
              </w:rPr>
              <w:t>h</w:t>
            </w:r>
            <w:r w:rsidRPr="00072F0C">
              <w:rPr>
                <w:sz w:val="22"/>
                <w:szCs w:val="22"/>
                <w:lang w:val="vi-VN"/>
              </w:rPr>
              <w:t>ành</w:t>
            </w:r>
            <w:r w:rsidRPr="00072F0C">
              <w:rPr>
                <w:spacing w:val="-1"/>
                <w:sz w:val="22"/>
                <w:szCs w:val="22"/>
                <w:lang w:val="vi-VN"/>
              </w:rPr>
              <w:t xml:space="preserve"> </w:t>
            </w:r>
            <w:r w:rsidRPr="00072F0C">
              <w:rPr>
                <w:sz w:val="22"/>
                <w:szCs w:val="22"/>
                <w:lang w:val="vi-VN"/>
              </w:rPr>
              <w:t>thăm dò theo</w:t>
            </w:r>
            <w:r w:rsidRPr="00072F0C">
              <w:rPr>
                <w:spacing w:val="-1"/>
                <w:sz w:val="22"/>
                <w:szCs w:val="22"/>
                <w:lang w:val="vi-VN"/>
              </w:rPr>
              <w:t xml:space="preserve"> </w:t>
            </w:r>
            <w:r w:rsidRPr="00072F0C">
              <w:rPr>
                <w:sz w:val="22"/>
                <w:szCs w:val="22"/>
                <w:lang w:val="vi-VN"/>
              </w:rPr>
              <w:t>giấy phép t</w:t>
            </w:r>
            <w:r w:rsidRPr="00072F0C">
              <w:rPr>
                <w:spacing w:val="-1"/>
                <w:sz w:val="22"/>
                <w:szCs w:val="22"/>
                <w:lang w:val="vi-VN"/>
              </w:rPr>
              <w:t>h</w:t>
            </w:r>
            <w:r w:rsidRPr="00072F0C">
              <w:rPr>
                <w:sz w:val="22"/>
                <w:szCs w:val="22"/>
                <w:lang w:val="vi-VN"/>
              </w:rPr>
              <w:t>ăm dò k</w:t>
            </w:r>
            <w:r w:rsidRPr="00072F0C">
              <w:rPr>
                <w:spacing w:val="-1"/>
                <w:sz w:val="22"/>
                <w:szCs w:val="22"/>
                <w:lang w:val="vi-VN"/>
              </w:rPr>
              <w:t>h</w:t>
            </w:r>
            <w:r w:rsidRPr="00072F0C">
              <w:rPr>
                <w:sz w:val="22"/>
                <w:szCs w:val="22"/>
                <w:lang w:val="vi-VN"/>
              </w:rPr>
              <w:t>oá</w:t>
            </w:r>
            <w:r w:rsidRPr="00072F0C">
              <w:rPr>
                <w:spacing w:val="-1"/>
                <w:sz w:val="22"/>
                <w:szCs w:val="22"/>
                <w:lang w:val="vi-VN"/>
              </w:rPr>
              <w:t>n</w:t>
            </w:r>
            <w:r w:rsidRPr="00072F0C">
              <w:rPr>
                <w:sz w:val="22"/>
                <w:szCs w:val="22"/>
                <w:lang w:val="vi-VN"/>
              </w:rPr>
              <w:t xml:space="preserve">g </w:t>
            </w:r>
            <w:r w:rsidRPr="00072F0C">
              <w:rPr>
                <w:spacing w:val="1"/>
                <w:sz w:val="22"/>
                <w:szCs w:val="22"/>
                <w:lang w:val="vi-VN"/>
              </w:rPr>
              <w:t>s</w:t>
            </w:r>
            <w:r w:rsidRPr="00072F0C">
              <w:rPr>
                <w:sz w:val="22"/>
                <w:szCs w:val="22"/>
                <w:lang w:val="vi-VN"/>
              </w:rPr>
              <w:t>ản;</w:t>
            </w:r>
          </w:p>
          <w:p w14:paraId="06BEFEE4" w14:textId="77777777" w:rsidR="001208FB" w:rsidRPr="00072F0C" w:rsidRDefault="001208FB" w:rsidP="00072F0C">
            <w:pPr>
              <w:widowControl w:val="0"/>
              <w:spacing w:before="60"/>
              <w:jc w:val="both"/>
              <w:rPr>
                <w:sz w:val="22"/>
                <w:szCs w:val="22"/>
                <w:lang w:val="vi-VN"/>
              </w:rPr>
            </w:pPr>
            <w:r w:rsidRPr="00072F0C">
              <w:rPr>
                <w:sz w:val="22"/>
                <w:szCs w:val="22"/>
                <w:lang w:val="vi-VN"/>
              </w:rPr>
              <w:t>c) Được bổ sung khối lượng, hạng mục công việc thi công trong phạm vi khu vực thăm dò theo diễn biến thực tế trong quá trình thi công thăm dò nhằm tăng mức độ tin cậy của kết quả thăm dò;</w:t>
            </w:r>
          </w:p>
          <w:p w14:paraId="68452055" w14:textId="77777777" w:rsidR="001208FB" w:rsidRPr="00072F0C" w:rsidRDefault="001208FB" w:rsidP="00072F0C">
            <w:pPr>
              <w:widowControl w:val="0"/>
              <w:spacing w:before="60"/>
              <w:jc w:val="both"/>
              <w:rPr>
                <w:sz w:val="22"/>
                <w:szCs w:val="22"/>
                <w:lang w:val="vi-VN"/>
              </w:rPr>
            </w:pPr>
            <w:r w:rsidRPr="00072F0C">
              <w:rPr>
                <w:sz w:val="22"/>
                <w:szCs w:val="22"/>
                <w:lang w:val="vi-VN"/>
              </w:rPr>
              <w:t>d) Chuyển ra ngoài khu vực thăm dò, kể cả ra nước ngoài các loại mẫu vật với khối lượng, chủng loại phù hợp với tính chất, yêu cầu phân tích, thử nghiệm theo đề án thăm dò khoáng sản đã được chấp thuận;</w:t>
            </w:r>
          </w:p>
          <w:p w14:paraId="3EF64B3D" w14:textId="77777777" w:rsidR="001208FB" w:rsidRPr="00072F0C" w:rsidRDefault="001208FB" w:rsidP="00072F0C">
            <w:pPr>
              <w:spacing w:before="60"/>
              <w:jc w:val="both"/>
              <w:rPr>
                <w:sz w:val="22"/>
                <w:szCs w:val="22"/>
                <w:lang w:val="vi-VN"/>
              </w:rPr>
            </w:pPr>
            <w:r w:rsidRPr="00072F0C">
              <w:rPr>
                <w:sz w:val="22"/>
                <w:szCs w:val="22"/>
                <w:lang w:val="vi-VN"/>
              </w:rPr>
              <w:t>đ) Được ưu tiên cấp giấy phép khai thác khoáng sản tại khu vực đã thăm dò theo quy định tại khoản 1 Điều 48 của Luật này;</w:t>
            </w:r>
          </w:p>
          <w:p w14:paraId="09B14312" w14:textId="77777777" w:rsidR="001208FB" w:rsidRPr="00072F0C" w:rsidRDefault="001208FB" w:rsidP="00072F0C">
            <w:pPr>
              <w:widowControl w:val="0"/>
              <w:spacing w:before="60"/>
              <w:jc w:val="both"/>
              <w:rPr>
                <w:spacing w:val="-2"/>
                <w:sz w:val="22"/>
                <w:szCs w:val="22"/>
                <w:lang w:val="vi-VN"/>
              </w:rPr>
            </w:pPr>
            <w:bookmarkStart w:id="159" w:name="_Hlk153455543"/>
            <w:r w:rsidRPr="00072F0C">
              <w:rPr>
                <w:spacing w:val="-2"/>
                <w:sz w:val="22"/>
                <w:szCs w:val="22"/>
                <w:lang w:val="vi-VN"/>
              </w:rPr>
              <w:t xml:space="preserve">e) Đề nghị gia hạn, cấp lại, điều chỉnh, trả lại giấy phép thăm dò khoáng sản; </w:t>
            </w:r>
          </w:p>
          <w:bookmarkEnd w:id="159"/>
          <w:p w14:paraId="7066D032" w14:textId="77777777" w:rsidR="001208FB" w:rsidRPr="00072F0C" w:rsidRDefault="001208FB" w:rsidP="00072F0C">
            <w:pPr>
              <w:widowControl w:val="0"/>
              <w:spacing w:before="60"/>
              <w:jc w:val="both"/>
              <w:rPr>
                <w:sz w:val="22"/>
                <w:szCs w:val="22"/>
                <w:lang w:val="vi-VN"/>
              </w:rPr>
            </w:pPr>
            <w:r w:rsidRPr="00072F0C">
              <w:rPr>
                <w:sz w:val="22"/>
                <w:szCs w:val="22"/>
                <w:lang w:val="vi-VN"/>
              </w:rPr>
              <w:t>g) Chuyển nhượng quyền thăm dò khoáng sản theo quy định của Luật này;</w:t>
            </w:r>
          </w:p>
          <w:p w14:paraId="334DF305" w14:textId="77777777" w:rsidR="001208FB" w:rsidRPr="00072F0C" w:rsidRDefault="001208FB" w:rsidP="00072F0C">
            <w:pPr>
              <w:widowControl w:val="0"/>
              <w:spacing w:before="60"/>
              <w:jc w:val="both"/>
              <w:rPr>
                <w:sz w:val="22"/>
                <w:szCs w:val="22"/>
                <w:lang w:val="vi-VN"/>
              </w:rPr>
            </w:pPr>
            <w:r w:rsidRPr="00072F0C">
              <w:rPr>
                <w:sz w:val="22"/>
                <w:szCs w:val="22"/>
                <w:lang w:val="vi-VN"/>
              </w:rPr>
              <w:t>h) Khiếu nại, tố cáo, khởi kiện theo quy định của pháp luật;</w:t>
            </w:r>
          </w:p>
          <w:p w14:paraId="5070CD2C" w14:textId="77777777" w:rsidR="001208FB" w:rsidRPr="00072F0C" w:rsidRDefault="001208FB" w:rsidP="00072F0C">
            <w:pPr>
              <w:widowControl w:val="0"/>
              <w:spacing w:before="60"/>
              <w:jc w:val="both"/>
              <w:rPr>
                <w:sz w:val="22"/>
                <w:szCs w:val="22"/>
                <w:lang w:val="vi-VN"/>
              </w:rPr>
            </w:pPr>
            <w:r w:rsidRPr="00072F0C">
              <w:rPr>
                <w:sz w:val="22"/>
                <w:szCs w:val="22"/>
                <w:lang w:val="vi-VN"/>
              </w:rPr>
              <w:t>i) Quyền khác theo quy định của pháp luật.</w:t>
            </w:r>
          </w:p>
          <w:p w14:paraId="127C0055" w14:textId="77777777" w:rsidR="001208FB" w:rsidRPr="00072F0C" w:rsidRDefault="001208FB" w:rsidP="00072F0C">
            <w:pPr>
              <w:widowControl w:val="0"/>
              <w:spacing w:before="60"/>
              <w:jc w:val="both"/>
              <w:rPr>
                <w:sz w:val="22"/>
                <w:szCs w:val="22"/>
                <w:lang w:val="vi-VN"/>
              </w:rPr>
            </w:pPr>
            <w:r w:rsidRPr="00072F0C">
              <w:rPr>
                <w:sz w:val="22"/>
                <w:szCs w:val="22"/>
                <w:lang w:val="vi-VN"/>
              </w:rPr>
              <w:t>2. Tổ chức, cá nhân được cấp giấy phép thăm dò khoáng sản có các nghĩa vụ sau đây:</w:t>
            </w:r>
          </w:p>
          <w:p w14:paraId="3A256D35" w14:textId="77777777" w:rsidR="001208FB" w:rsidRPr="00072F0C" w:rsidRDefault="001208FB" w:rsidP="00072F0C">
            <w:pPr>
              <w:widowControl w:val="0"/>
              <w:spacing w:before="60"/>
              <w:jc w:val="both"/>
              <w:rPr>
                <w:sz w:val="22"/>
                <w:szCs w:val="22"/>
                <w:lang w:val="vi-VN"/>
              </w:rPr>
            </w:pPr>
            <w:bookmarkStart w:id="160" w:name="_Hlk153458430"/>
            <w:r w:rsidRPr="00072F0C">
              <w:rPr>
                <w:sz w:val="22"/>
                <w:szCs w:val="22"/>
                <w:lang w:val="vi-VN"/>
              </w:rPr>
              <w:t>a) Thực hiện nghĩa vụ tài chính theo quy định của pháp luật;</w:t>
            </w:r>
          </w:p>
          <w:bookmarkEnd w:id="160"/>
          <w:p w14:paraId="48DB6A29" w14:textId="77777777" w:rsidR="001208FB" w:rsidRPr="00072F0C" w:rsidRDefault="001208FB" w:rsidP="00072F0C">
            <w:pPr>
              <w:widowControl w:val="0"/>
              <w:spacing w:before="60"/>
              <w:jc w:val="both"/>
              <w:rPr>
                <w:sz w:val="22"/>
                <w:szCs w:val="22"/>
                <w:lang w:val="vi-VN"/>
              </w:rPr>
            </w:pPr>
            <w:r w:rsidRPr="00072F0C">
              <w:rPr>
                <w:sz w:val="22"/>
                <w:szCs w:val="22"/>
                <w:lang w:val="vi-VN"/>
              </w:rPr>
              <w:t>b) Thực hiện các nội dung trong giấy phép thăm dò khoáng sản. Trường hợp thăm dò vượt quá mức sâu thăm dò theo quy định của Chính phủ, bổ sung mẫu công nghệ, moong khai thác thử hoặc điều chỉnh phương pháp hoặc giảm khối lượng công tác thăm dò, tổ chức, cá nhân phải báo cáo và được cơ quan quản lý nhà nước có thẩm quyền chấp thuận bằng văn bản trước khi thực hiện;</w:t>
            </w:r>
          </w:p>
          <w:p w14:paraId="248493EB" w14:textId="77777777" w:rsidR="001208FB" w:rsidRPr="00072F0C" w:rsidRDefault="001208FB" w:rsidP="00072F0C">
            <w:pPr>
              <w:widowControl w:val="0"/>
              <w:spacing w:before="60"/>
              <w:jc w:val="both"/>
              <w:rPr>
                <w:spacing w:val="2"/>
                <w:sz w:val="22"/>
                <w:szCs w:val="22"/>
                <w:lang w:val="vi-VN"/>
              </w:rPr>
            </w:pPr>
            <w:r w:rsidRPr="00072F0C">
              <w:rPr>
                <w:spacing w:val="2"/>
                <w:sz w:val="22"/>
                <w:szCs w:val="22"/>
                <w:lang w:val="vi-VN"/>
              </w:rPr>
              <w:lastRenderedPageBreak/>
              <w:t>c) Bồi thường thiệt hại do hoạt động thăm dò gây ra theo quy định của pháp luật;</w:t>
            </w:r>
          </w:p>
          <w:p w14:paraId="0D2B5CDD" w14:textId="77777777" w:rsidR="001208FB" w:rsidRPr="00072F0C" w:rsidRDefault="001208FB" w:rsidP="00072F0C">
            <w:pPr>
              <w:widowControl w:val="0"/>
              <w:spacing w:before="60"/>
              <w:jc w:val="both"/>
              <w:rPr>
                <w:sz w:val="22"/>
                <w:szCs w:val="22"/>
                <w:lang w:val="vi-VN"/>
              </w:rPr>
            </w:pPr>
            <w:r w:rsidRPr="00072F0C">
              <w:rPr>
                <w:sz w:val="22"/>
                <w:szCs w:val="22"/>
                <w:lang w:val="vi-VN"/>
              </w:rPr>
              <w:t>d) Thông báo kế hoạch thăm dò cho Ủy ban nhân dân cấp tỉnh nơi thăm dò khoáng sản trước khi thực hiện;</w:t>
            </w:r>
          </w:p>
          <w:p w14:paraId="5396507E" w14:textId="77777777" w:rsidR="001208FB" w:rsidRPr="00072F0C" w:rsidRDefault="001208FB" w:rsidP="00072F0C">
            <w:pPr>
              <w:widowControl w:val="0"/>
              <w:spacing w:before="60"/>
              <w:jc w:val="both"/>
              <w:rPr>
                <w:sz w:val="22"/>
                <w:szCs w:val="22"/>
                <w:lang w:val="vi-VN"/>
              </w:rPr>
            </w:pPr>
            <w:r w:rsidRPr="00072F0C">
              <w:rPr>
                <w:sz w:val="22"/>
                <w:szCs w:val="22"/>
                <w:lang w:val="vi-VN"/>
              </w:rPr>
              <w:t>đ) Thu thập, lưu giữ thông tin về khoáng sản và báo cáo kết quả thăm dò khoáng sản cho cơ quan quản lý nhà nước về khoáng sản; báo cáo các hoạt động khác cho cơ quan nhà nước có</w:t>
            </w:r>
            <w:r w:rsidRPr="00072F0C">
              <w:rPr>
                <w:spacing w:val="6"/>
                <w:sz w:val="22"/>
                <w:szCs w:val="22"/>
                <w:lang w:val="vi-VN"/>
              </w:rPr>
              <w:t xml:space="preserve"> </w:t>
            </w:r>
            <w:r w:rsidRPr="00072F0C">
              <w:rPr>
                <w:spacing w:val="-1"/>
                <w:sz w:val="22"/>
                <w:szCs w:val="22"/>
                <w:lang w:val="vi-VN"/>
              </w:rPr>
              <w:t>t</w:t>
            </w:r>
            <w:r w:rsidRPr="00072F0C">
              <w:rPr>
                <w:sz w:val="22"/>
                <w:szCs w:val="22"/>
                <w:lang w:val="vi-VN"/>
              </w:rPr>
              <w:t>h</w:t>
            </w:r>
            <w:r w:rsidRPr="00072F0C">
              <w:rPr>
                <w:spacing w:val="-1"/>
                <w:sz w:val="22"/>
                <w:szCs w:val="22"/>
                <w:lang w:val="vi-VN"/>
              </w:rPr>
              <w:t>ẩ</w:t>
            </w:r>
            <w:r w:rsidRPr="00072F0C">
              <w:rPr>
                <w:sz w:val="22"/>
                <w:szCs w:val="22"/>
                <w:lang w:val="vi-VN"/>
              </w:rPr>
              <w:t>m qu</w:t>
            </w:r>
            <w:r w:rsidRPr="00072F0C">
              <w:rPr>
                <w:spacing w:val="-1"/>
                <w:sz w:val="22"/>
                <w:szCs w:val="22"/>
                <w:lang w:val="vi-VN"/>
              </w:rPr>
              <w:t>y</w:t>
            </w:r>
            <w:r w:rsidRPr="00072F0C">
              <w:rPr>
                <w:sz w:val="22"/>
                <w:szCs w:val="22"/>
                <w:lang w:val="vi-VN"/>
              </w:rPr>
              <w:t xml:space="preserve">ền theo </w:t>
            </w:r>
            <w:r w:rsidRPr="00072F0C">
              <w:rPr>
                <w:spacing w:val="-1"/>
                <w:sz w:val="22"/>
                <w:szCs w:val="22"/>
                <w:lang w:val="vi-VN"/>
              </w:rPr>
              <w:t>q</w:t>
            </w:r>
            <w:r w:rsidRPr="00072F0C">
              <w:rPr>
                <w:sz w:val="22"/>
                <w:szCs w:val="22"/>
                <w:lang w:val="vi-VN"/>
              </w:rPr>
              <w:t xml:space="preserve">uy định </w:t>
            </w:r>
            <w:r w:rsidRPr="00072F0C">
              <w:rPr>
                <w:spacing w:val="1"/>
                <w:sz w:val="22"/>
                <w:szCs w:val="22"/>
                <w:lang w:val="vi-VN"/>
              </w:rPr>
              <w:t>c</w:t>
            </w:r>
            <w:r w:rsidRPr="00072F0C">
              <w:rPr>
                <w:spacing w:val="-1"/>
                <w:sz w:val="22"/>
                <w:szCs w:val="22"/>
                <w:lang w:val="vi-VN"/>
              </w:rPr>
              <w:t>ủ</w:t>
            </w:r>
            <w:r w:rsidRPr="00072F0C">
              <w:rPr>
                <w:sz w:val="22"/>
                <w:szCs w:val="22"/>
                <w:lang w:val="vi-VN"/>
              </w:rPr>
              <w:t xml:space="preserve">a </w:t>
            </w:r>
            <w:r w:rsidRPr="00072F0C">
              <w:rPr>
                <w:spacing w:val="-1"/>
                <w:sz w:val="22"/>
                <w:szCs w:val="22"/>
                <w:lang w:val="vi-VN"/>
              </w:rPr>
              <w:t>p</w:t>
            </w:r>
            <w:r w:rsidRPr="00072F0C">
              <w:rPr>
                <w:sz w:val="22"/>
                <w:szCs w:val="22"/>
                <w:lang w:val="vi-VN"/>
              </w:rPr>
              <w:t>háp luật; chấp hành các quy định về kiểm tra, thanh tra, kiểm soát hoạt động thăm dò khoáng sản theo quy định của Luật này, pháp luật về thanh tra và quy định khác của pháp luật có liên quan;</w:t>
            </w:r>
          </w:p>
          <w:p w14:paraId="489AD32E" w14:textId="77777777" w:rsidR="001208FB" w:rsidRPr="00072F0C" w:rsidRDefault="001208FB" w:rsidP="00072F0C">
            <w:pPr>
              <w:widowControl w:val="0"/>
              <w:spacing w:before="60"/>
              <w:jc w:val="both"/>
              <w:rPr>
                <w:sz w:val="22"/>
                <w:szCs w:val="22"/>
                <w:lang w:val="vi-VN"/>
              </w:rPr>
            </w:pPr>
            <w:r w:rsidRPr="00072F0C">
              <w:rPr>
                <w:sz w:val="22"/>
                <w:szCs w:val="22"/>
                <w:lang w:val="vi-VN"/>
              </w:rPr>
              <w:t>e)</w:t>
            </w:r>
            <w:r w:rsidRPr="00072F0C">
              <w:rPr>
                <w:spacing w:val="13"/>
                <w:sz w:val="22"/>
                <w:szCs w:val="22"/>
                <w:lang w:val="vi-VN"/>
              </w:rPr>
              <w:t xml:space="preserve"> </w:t>
            </w:r>
            <w:r w:rsidRPr="00072F0C">
              <w:rPr>
                <w:sz w:val="22"/>
                <w:szCs w:val="22"/>
                <w:lang w:val="vi-VN"/>
              </w:rPr>
              <w:t>Th</w:t>
            </w:r>
            <w:r w:rsidRPr="00072F0C">
              <w:rPr>
                <w:spacing w:val="-1"/>
                <w:sz w:val="22"/>
                <w:szCs w:val="22"/>
                <w:lang w:val="vi-VN"/>
              </w:rPr>
              <w:t>ự</w:t>
            </w:r>
            <w:r w:rsidRPr="00072F0C">
              <w:rPr>
                <w:sz w:val="22"/>
                <w:szCs w:val="22"/>
                <w:lang w:val="vi-VN"/>
              </w:rPr>
              <w:t>c</w:t>
            </w:r>
            <w:r w:rsidRPr="00072F0C">
              <w:rPr>
                <w:spacing w:val="13"/>
                <w:sz w:val="22"/>
                <w:szCs w:val="22"/>
                <w:lang w:val="vi-VN"/>
              </w:rPr>
              <w:t xml:space="preserve"> </w:t>
            </w:r>
            <w:r w:rsidRPr="00072F0C">
              <w:rPr>
                <w:sz w:val="22"/>
                <w:szCs w:val="22"/>
                <w:lang w:val="vi-VN"/>
              </w:rPr>
              <w:t>hiện</w:t>
            </w:r>
            <w:r w:rsidRPr="00072F0C">
              <w:rPr>
                <w:spacing w:val="12"/>
                <w:sz w:val="22"/>
                <w:szCs w:val="22"/>
                <w:lang w:val="vi-VN"/>
              </w:rPr>
              <w:t xml:space="preserve"> </w:t>
            </w:r>
            <w:r w:rsidRPr="00072F0C">
              <w:rPr>
                <w:sz w:val="22"/>
                <w:szCs w:val="22"/>
                <w:lang w:val="vi-VN"/>
              </w:rPr>
              <w:t>các</w:t>
            </w:r>
            <w:r w:rsidRPr="00072F0C">
              <w:rPr>
                <w:spacing w:val="13"/>
                <w:sz w:val="22"/>
                <w:szCs w:val="22"/>
                <w:lang w:val="vi-VN"/>
              </w:rPr>
              <w:t xml:space="preserve"> </w:t>
            </w:r>
            <w:r w:rsidRPr="00072F0C">
              <w:rPr>
                <w:sz w:val="22"/>
                <w:szCs w:val="22"/>
                <w:lang w:val="vi-VN"/>
              </w:rPr>
              <w:t>công</w:t>
            </w:r>
            <w:r w:rsidRPr="00072F0C">
              <w:rPr>
                <w:spacing w:val="13"/>
                <w:sz w:val="22"/>
                <w:szCs w:val="22"/>
                <w:lang w:val="vi-VN"/>
              </w:rPr>
              <w:t xml:space="preserve"> </w:t>
            </w:r>
            <w:r w:rsidRPr="00072F0C">
              <w:rPr>
                <w:sz w:val="22"/>
                <w:szCs w:val="22"/>
                <w:lang w:val="vi-VN"/>
              </w:rPr>
              <w:t>vi</w:t>
            </w:r>
            <w:r w:rsidRPr="00072F0C">
              <w:rPr>
                <w:spacing w:val="-1"/>
                <w:sz w:val="22"/>
                <w:szCs w:val="22"/>
                <w:lang w:val="vi-VN"/>
              </w:rPr>
              <w:t>ệ</w:t>
            </w:r>
            <w:r w:rsidRPr="00072F0C">
              <w:rPr>
                <w:sz w:val="22"/>
                <w:szCs w:val="22"/>
                <w:lang w:val="vi-VN"/>
              </w:rPr>
              <w:t>c</w:t>
            </w:r>
            <w:r w:rsidRPr="00072F0C">
              <w:rPr>
                <w:spacing w:val="13"/>
                <w:sz w:val="22"/>
                <w:szCs w:val="22"/>
                <w:lang w:val="vi-VN"/>
              </w:rPr>
              <w:t xml:space="preserve"> </w:t>
            </w:r>
            <w:r w:rsidRPr="00072F0C">
              <w:rPr>
                <w:sz w:val="22"/>
                <w:szCs w:val="22"/>
                <w:lang w:val="vi-VN"/>
              </w:rPr>
              <w:t>khi</w:t>
            </w:r>
            <w:r w:rsidRPr="00072F0C">
              <w:rPr>
                <w:spacing w:val="13"/>
                <w:sz w:val="22"/>
                <w:szCs w:val="22"/>
                <w:lang w:val="vi-VN"/>
              </w:rPr>
              <w:t xml:space="preserve"> </w:t>
            </w:r>
            <w:r w:rsidRPr="00072F0C">
              <w:rPr>
                <w:sz w:val="22"/>
                <w:szCs w:val="22"/>
                <w:lang w:val="vi-VN"/>
              </w:rPr>
              <w:t>giấy phép</w:t>
            </w:r>
            <w:r w:rsidRPr="00072F0C">
              <w:rPr>
                <w:spacing w:val="13"/>
                <w:sz w:val="22"/>
                <w:szCs w:val="22"/>
                <w:lang w:val="vi-VN"/>
              </w:rPr>
              <w:t xml:space="preserve"> </w:t>
            </w:r>
            <w:r w:rsidRPr="00072F0C">
              <w:rPr>
                <w:sz w:val="22"/>
                <w:szCs w:val="22"/>
                <w:lang w:val="vi-VN"/>
              </w:rPr>
              <w:t>thăm</w:t>
            </w:r>
            <w:r w:rsidRPr="00072F0C">
              <w:rPr>
                <w:spacing w:val="13"/>
                <w:sz w:val="22"/>
                <w:szCs w:val="22"/>
                <w:lang w:val="vi-VN"/>
              </w:rPr>
              <w:t xml:space="preserve"> </w:t>
            </w:r>
            <w:r w:rsidRPr="00072F0C">
              <w:rPr>
                <w:sz w:val="22"/>
                <w:szCs w:val="22"/>
                <w:lang w:val="vi-VN"/>
              </w:rPr>
              <w:t>dò</w:t>
            </w:r>
            <w:r w:rsidRPr="00072F0C">
              <w:rPr>
                <w:spacing w:val="13"/>
                <w:sz w:val="22"/>
                <w:szCs w:val="22"/>
                <w:lang w:val="vi-VN"/>
              </w:rPr>
              <w:t xml:space="preserve"> </w:t>
            </w:r>
            <w:r w:rsidRPr="00072F0C">
              <w:rPr>
                <w:sz w:val="22"/>
                <w:szCs w:val="22"/>
                <w:lang w:val="vi-VN"/>
              </w:rPr>
              <w:t>khoá</w:t>
            </w:r>
            <w:r w:rsidRPr="00072F0C">
              <w:rPr>
                <w:spacing w:val="-1"/>
                <w:sz w:val="22"/>
                <w:szCs w:val="22"/>
                <w:lang w:val="vi-VN"/>
              </w:rPr>
              <w:t>n</w:t>
            </w:r>
            <w:r w:rsidRPr="00072F0C">
              <w:rPr>
                <w:sz w:val="22"/>
                <w:szCs w:val="22"/>
                <w:lang w:val="vi-VN"/>
              </w:rPr>
              <w:t>g</w:t>
            </w:r>
            <w:r w:rsidRPr="00072F0C">
              <w:rPr>
                <w:spacing w:val="13"/>
                <w:sz w:val="22"/>
                <w:szCs w:val="22"/>
                <w:lang w:val="vi-VN"/>
              </w:rPr>
              <w:t xml:space="preserve"> </w:t>
            </w:r>
            <w:r w:rsidRPr="00072F0C">
              <w:rPr>
                <w:spacing w:val="1"/>
                <w:sz w:val="22"/>
                <w:szCs w:val="22"/>
                <w:lang w:val="vi-VN"/>
              </w:rPr>
              <w:t>s</w:t>
            </w:r>
            <w:r w:rsidRPr="00072F0C">
              <w:rPr>
                <w:sz w:val="22"/>
                <w:szCs w:val="22"/>
                <w:lang w:val="vi-VN"/>
              </w:rPr>
              <w:t>ản</w:t>
            </w:r>
            <w:r w:rsidRPr="00072F0C">
              <w:rPr>
                <w:spacing w:val="12"/>
                <w:sz w:val="22"/>
                <w:szCs w:val="22"/>
                <w:lang w:val="vi-VN"/>
              </w:rPr>
              <w:t xml:space="preserve"> </w:t>
            </w:r>
            <w:r w:rsidRPr="00072F0C">
              <w:rPr>
                <w:sz w:val="22"/>
                <w:szCs w:val="22"/>
                <w:lang w:val="vi-VN"/>
              </w:rPr>
              <w:t>c</w:t>
            </w:r>
            <w:r w:rsidRPr="00072F0C">
              <w:rPr>
                <w:spacing w:val="-1"/>
                <w:sz w:val="22"/>
                <w:szCs w:val="22"/>
                <w:lang w:val="vi-VN"/>
              </w:rPr>
              <w:t>h</w:t>
            </w:r>
            <w:r w:rsidRPr="00072F0C">
              <w:rPr>
                <w:sz w:val="22"/>
                <w:szCs w:val="22"/>
                <w:lang w:val="vi-VN"/>
              </w:rPr>
              <w:t>ấm</w:t>
            </w:r>
            <w:r w:rsidRPr="00072F0C">
              <w:rPr>
                <w:spacing w:val="13"/>
                <w:sz w:val="22"/>
                <w:szCs w:val="22"/>
                <w:lang w:val="vi-VN"/>
              </w:rPr>
              <w:t xml:space="preserve"> </w:t>
            </w:r>
            <w:r w:rsidRPr="00072F0C">
              <w:rPr>
                <w:sz w:val="22"/>
                <w:szCs w:val="22"/>
                <w:lang w:val="vi-VN"/>
              </w:rPr>
              <w:t>dứt</w:t>
            </w:r>
            <w:r w:rsidRPr="00072F0C">
              <w:rPr>
                <w:spacing w:val="13"/>
                <w:sz w:val="22"/>
                <w:szCs w:val="22"/>
                <w:lang w:val="vi-VN"/>
              </w:rPr>
              <w:t xml:space="preserve"> </w:t>
            </w:r>
            <w:r w:rsidRPr="00072F0C">
              <w:rPr>
                <w:sz w:val="22"/>
                <w:szCs w:val="22"/>
                <w:lang w:val="vi-VN"/>
              </w:rPr>
              <w:t>hiệu</w:t>
            </w:r>
            <w:r w:rsidRPr="00072F0C">
              <w:rPr>
                <w:spacing w:val="13"/>
                <w:sz w:val="22"/>
                <w:szCs w:val="22"/>
                <w:lang w:val="vi-VN"/>
              </w:rPr>
              <w:t xml:space="preserve"> </w:t>
            </w:r>
            <w:r w:rsidRPr="00072F0C">
              <w:rPr>
                <w:sz w:val="22"/>
                <w:szCs w:val="22"/>
                <w:lang w:val="vi-VN"/>
              </w:rPr>
              <w:t>lực</w:t>
            </w:r>
            <w:r w:rsidRPr="00072F0C">
              <w:rPr>
                <w:spacing w:val="13"/>
                <w:sz w:val="22"/>
                <w:szCs w:val="22"/>
                <w:lang w:val="vi-VN"/>
              </w:rPr>
              <w:t xml:space="preserve"> </w:t>
            </w:r>
            <w:r w:rsidRPr="00072F0C">
              <w:rPr>
                <w:sz w:val="22"/>
                <w:szCs w:val="22"/>
                <w:lang w:val="vi-VN"/>
              </w:rPr>
              <w:t>theo</w:t>
            </w:r>
            <w:r w:rsidRPr="00072F0C">
              <w:rPr>
                <w:spacing w:val="13"/>
                <w:sz w:val="22"/>
                <w:szCs w:val="22"/>
                <w:lang w:val="vi-VN"/>
              </w:rPr>
              <w:t xml:space="preserve"> </w:t>
            </w:r>
            <w:r w:rsidRPr="00072F0C">
              <w:rPr>
                <w:sz w:val="22"/>
                <w:szCs w:val="22"/>
                <w:lang w:val="vi-VN"/>
              </w:rPr>
              <w:t>q</w:t>
            </w:r>
            <w:r w:rsidRPr="00072F0C">
              <w:rPr>
                <w:spacing w:val="-1"/>
                <w:sz w:val="22"/>
                <w:szCs w:val="22"/>
                <w:lang w:val="vi-VN"/>
              </w:rPr>
              <w:t>u</w:t>
            </w:r>
            <w:r w:rsidRPr="00072F0C">
              <w:rPr>
                <w:sz w:val="22"/>
                <w:szCs w:val="22"/>
                <w:lang w:val="vi-VN"/>
              </w:rPr>
              <w:t>y định tại kho</w:t>
            </w:r>
            <w:r w:rsidRPr="00072F0C">
              <w:rPr>
                <w:spacing w:val="-1"/>
                <w:sz w:val="22"/>
                <w:szCs w:val="22"/>
                <w:lang w:val="vi-VN"/>
              </w:rPr>
              <w:t>ả</w:t>
            </w:r>
            <w:r w:rsidRPr="00072F0C">
              <w:rPr>
                <w:sz w:val="22"/>
                <w:szCs w:val="22"/>
                <w:lang w:val="vi-VN"/>
              </w:rPr>
              <w:t xml:space="preserve">n 3 </w:t>
            </w:r>
            <w:r w:rsidRPr="00072F0C">
              <w:rPr>
                <w:spacing w:val="1"/>
                <w:sz w:val="22"/>
                <w:szCs w:val="22"/>
                <w:lang w:val="vi-VN"/>
              </w:rPr>
              <w:t>Điều 52</w:t>
            </w:r>
            <w:r w:rsidRPr="00072F0C">
              <w:rPr>
                <w:sz w:val="22"/>
                <w:szCs w:val="22"/>
                <w:lang w:val="vi-VN"/>
              </w:rPr>
              <w:t xml:space="preserve"> của Luật này;</w:t>
            </w:r>
          </w:p>
          <w:p w14:paraId="76A46AA4" w14:textId="77777777" w:rsidR="001208FB" w:rsidRPr="00072F0C" w:rsidRDefault="001208FB" w:rsidP="00072F0C">
            <w:pPr>
              <w:widowControl w:val="0"/>
              <w:spacing w:before="60"/>
              <w:jc w:val="both"/>
              <w:rPr>
                <w:sz w:val="22"/>
                <w:szCs w:val="22"/>
                <w:lang w:val="vi-VN"/>
              </w:rPr>
            </w:pPr>
            <w:r w:rsidRPr="00072F0C">
              <w:rPr>
                <w:sz w:val="22"/>
                <w:szCs w:val="22"/>
                <w:lang w:val="vi-VN"/>
              </w:rPr>
              <w:t>g) N</w:t>
            </w:r>
            <w:r w:rsidRPr="00072F0C">
              <w:rPr>
                <w:spacing w:val="-1"/>
                <w:sz w:val="22"/>
                <w:szCs w:val="22"/>
                <w:lang w:val="vi-VN"/>
              </w:rPr>
              <w:t>g</w:t>
            </w:r>
            <w:r w:rsidRPr="00072F0C">
              <w:rPr>
                <w:spacing w:val="1"/>
                <w:sz w:val="22"/>
                <w:szCs w:val="22"/>
                <w:lang w:val="vi-VN"/>
              </w:rPr>
              <w:t>h</w:t>
            </w:r>
            <w:r w:rsidRPr="00072F0C">
              <w:rPr>
                <w:spacing w:val="-2"/>
                <w:sz w:val="22"/>
                <w:szCs w:val="22"/>
                <w:lang w:val="vi-VN"/>
              </w:rPr>
              <w:t>ĩ</w:t>
            </w:r>
            <w:r w:rsidRPr="00072F0C">
              <w:rPr>
                <w:sz w:val="22"/>
                <w:szCs w:val="22"/>
                <w:lang w:val="vi-VN"/>
              </w:rPr>
              <w:t xml:space="preserve">a </w:t>
            </w:r>
            <w:r w:rsidRPr="00072F0C">
              <w:rPr>
                <w:spacing w:val="-1"/>
                <w:sz w:val="22"/>
                <w:szCs w:val="22"/>
                <w:lang w:val="vi-VN"/>
              </w:rPr>
              <w:t>v</w:t>
            </w:r>
            <w:r w:rsidRPr="00072F0C">
              <w:rPr>
                <w:sz w:val="22"/>
                <w:szCs w:val="22"/>
                <w:lang w:val="vi-VN"/>
              </w:rPr>
              <w:t>ụ khác th</w:t>
            </w:r>
            <w:r w:rsidRPr="00072F0C">
              <w:rPr>
                <w:spacing w:val="-1"/>
                <w:sz w:val="22"/>
                <w:szCs w:val="22"/>
                <w:lang w:val="vi-VN"/>
              </w:rPr>
              <w:t>e</w:t>
            </w:r>
            <w:r w:rsidRPr="00072F0C">
              <w:rPr>
                <w:sz w:val="22"/>
                <w:szCs w:val="22"/>
                <w:lang w:val="vi-VN"/>
              </w:rPr>
              <w:t>o quy</w:t>
            </w:r>
            <w:r w:rsidRPr="00072F0C">
              <w:rPr>
                <w:spacing w:val="1"/>
                <w:sz w:val="22"/>
                <w:szCs w:val="22"/>
                <w:lang w:val="vi-VN"/>
              </w:rPr>
              <w:t xml:space="preserve"> </w:t>
            </w:r>
            <w:r w:rsidRPr="00072F0C">
              <w:rPr>
                <w:sz w:val="22"/>
                <w:szCs w:val="22"/>
                <w:lang w:val="vi-VN"/>
              </w:rPr>
              <w:t xml:space="preserve">định </w:t>
            </w:r>
            <w:r w:rsidRPr="00072F0C">
              <w:rPr>
                <w:spacing w:val="-1"/>
                <w:sz w:val="22"/>
                <w:szCs w:val="22"/>
                <w:lang w:val="vi-VN"/>
              </w:rPr>
              <w:t>c</w:t>
            </w:r>
            <w:r w:rsidRPr="00072F0C">
              <w:rPr>
                <w:sz w:val="22"/>
                <w:szCs w:val="22"/>
                <w:lang w:val="vi-VN"/>
              </w:rPr>
              <w:t>ủa p</w:t>
            </w:r>
            <w:r w:rsidRPr="00072F0C">
              <w:rPr>
                <w:spacing w:val="-1"/>
                <w:sz w:val="22"/>
                <w:szCs w:val="22"/>
                <w:lang w:val="vi-VN"/>
              </w:rPr>
              <w:t>há</w:t>
            </w:r>
            <w:r w:rsidRPr="00072F0C">
              <w:rPr>
                <w:sz w:val="22"/>
                <w:szCs w:val="22"/>
                <w:lang w:val="vi-VN"/>
              </w:rPr>
              <w:t>p l</w:t>
            </w:r>
            <w:r w:rsidRPr="00072F0C">
              <w:rPr>
                <w:spacing w:val="1"/>
                <w:sz w:val="22"/>
                <w:szCs w:val="22"/>
                <w:lang w:val="vi-VN"/>
              </w:rPr>
              <w:t>u</w:t>
            </w:r>
            <w:r w:rsidRPr="00072F0C">
              <w:rPr>
                <w:sz w:val="22"/>
                <w:szCs w:val="22"/>
                <w:lang w:val="vi-VN"/>
              </w:rPr>
              <w:t>ật.</w:t>
            </w:r>
          </w:p>
          <w:p w14:paraId="1C9C1B1A" w14:textId="77777777" w:rsidR="001208FB" w:rsidRPr="00072F0C" w:rsidRDefault="001208FB" w:rsidP="00072F0C">
            <w:pPr>
              <w:widowControl w:val="0"/>
              <w:spacing w:before="60"/>
              <w:jc w:val="both"/>
              <w:rPr>
                <w:sz w:val="22"/>
                <w:szCs w:val="22"/>
                <w:lang w:val="vi-VN"/>
              </w:rPr>
            </w:pPr>
            <w:r w:rsidRPr="00072F0C">
              <w:rPr>
                <w:sz w:val="22"/>
                <w:szCs w:val="22"/>
                <w:lang w:val="vi-VN"/>
              </w:rPr>
              <w:t>3. Trường hợp thăm dò khoáng sản độc hại, ngoài việc thực hiện nghĩa vụ quy định tại khoản 2 Điều này, tổ chức, cá nhân thăm dò khoáng sản độc hại phải thực hiện các biện pháp ngăn ngừa ô nhiễm môi trường, tác động xấu đến sức khỏe con người; trường hợp đã gây ô nhiễm môi trường thì phải xác định đầy đủ các yếu tố gây ô nhiễm, thực hiện các biện pháp khắc phục, giảm thiểu ô nhiễm.</w:t>
            </w:r>
          </w:p>
          <w:p w14:paraId="2BC8824C" w14:textId="77777777" w:rsidR="001208FB" w:rsidRPr="00072F0C" w:rsidRDefault="001208FB" w:rsidP="00072F0C">
            <w:pPr>
              <w:widowControl w:val="0"/>
              <w:spacing w:before="60"/>
              <w:jc w:val="both"/>
              <w:rPr>
                <w:sz w:val="22"/>
                <w:szCs w:val="22"/>
                <w:lang w:val="vi-VN"/>
              </w:rPr>
            </w:pPr>
            <w:r w:rsidRPr="00072F0C">
              <w:rPr>
                <w:spacing w:val="20"/>
                <w:sz w:val="22"/>
                <w:szCs w:val="22"/>
                <w:lang w:val="vi-VN"/>
              </w:rPr>
              <w:t xml:space="preserve">4. </w:t>
            </w:r>
            <w:r w:rsidRPr="00072F0C">
              <w:rPr>
                <w:spacing w:val="-2"/>
                <w:sz w:val="22"/>
                <w:szCs w:val="22"/>
                <w:lang w:val="vi-VN"/>
              </w:rPr>
              <w:t>T</w:t>
            </w:r>
            <w:r w:rsidRPr="00072F0C">
              <w:rPr>
                <w:sz w:val="22"/>
                <w:szCs w:val="22"/>
                <w:lang w:val="vi-VN"/>
              </w:rPr>
              <w:t>r</w:t>
            </w:r>
            <w:r w:rsidRPr="00072F0C">
              <w:rPr>
                <w:spacing w:val="-1"/>
                <w:sz w:val="22"/>
                <w:szCs w:val="22"/>
                <w:lang w:val="vi-VN"/>
              </w:rPr>
              <w:t>ư</w:t>
            </w:r>
            <w:r w:rsidRPr="00072F0C">
              <w:rPr>
                <w:spacing w:val="1"/>
                <w:sz w:val="22"/>
                <w:szCs w:val="22"/>
                <w:lang w:val="vi-VN"/>
              </w:rPr>
              <w:t>ờ</w:t>
            </w:r>
            <w:r w:rsidRPr="00072F0C">
              <w:rPr>
                <w:sz w:val="22"/>
                <w:szCs w:val="22"/>
                <w:lang w:val="vi-VN"/>
              </w:rPr>
              <w:t>ng</w:t>
            </w:r>
            <w:r w:rsidRPr="00072F0C">
              <w:rPr>
                <w:spacing w:val="20"/>
                <w:sz w:val="22"/>
                <w:szCs w:val="22"/>
                <w:lang w:val="vi-VN"/>
              </w:rPr>
              <w:t xml:space="preserve"> </w:t>
            </w:r>
            <w:r w:rsidRPr="00072F0C">
              <w:rPr>
                <w:spacing w:val="-1"/>
                <w:sz w:val="22"/>
                <w:szCs w:val="22"/>
                <w:lang w:val="vi-VN"/>
              </w:rPr>
              <w:t>h</w:t>
            </w:r>
            <w:r w:rsidRPr="00072F0C">
              <w:rPr>
                <w:spacing w:val="1"/>
                <w:sz w:val="22"/>
                <w:szCs w:val="22"/>
                <w:lang w:val="vi-VN"/>
              </w:rPr>
              <w:t>ợ</w:t>
            </w:r>
            <w:r w:rsidRPr="00072F0C">
              <w:rPr>
                <w:sz w:val="22"/>
                <w:szCs w:val="22"/>
                <w:lang w:val="vi-VN"/>
              </w:rPr>
              <w:t>p</w:t>
            </w:r>
            <w:r w:rsidRPr="00072F0C">
              <w:rPr>
                <w:spacing w:val="20"/>
                <w:sz w:val="22"/>
                <w:szCs w:val="22"/>
                <w:lang w:val="vi-VN"/>
              </w:rPr>
              <w:t xml:space="preserve"> </w:t>
            </w:r>
            <w:r w:rsidRPr="00072F0C">
              <w:rPr>
                <w:sz w:val="22"/>
                <w:szCs w:val="22"/>
                <w:lang w:val="vi-VN"/>
              </w:rPr>
              <w:t>t</w:t>
            </w:r>
            <w:r w:rsidRPr="00072F0C">
              <w:rPr>
                <w:spacing w:val="-1"/>
                <w:sz w:val="22"/>
                <w:szCs w:val="22"/>
                <w:lang w:val="vi-VN"/>
              </w:rPr>
              <w:t>h</w:t>
            </w:r>
            <w:r w:rsidRPr="00072F0C">
              <w:rPr>
                <w:sz w:val="22"/>
                <w:szCs w:val="22"/>
                <w:lang w:val="vi-VN"/>
              </w:rPr>
              <w:t>ăm</w:t>
            </w:r>
            <w:r w:rsidRPr="00072F0C">
              <w:rPr>
                <w:spacing w:val="20"/>
                <w:sz w:val="22"/>
                <w:szCs w:val="22"/>
                <w:lang w:val="vi-VN"/>
              </w:rPr>
              <w:t xml:space="preserve"> </w:t>
            </w:r>
            <w:r w:rsidRPr="00072F0C">
              <w:rPr>
                <w:sz w:val="22"/>
                <w:szCs w:val="22"/>
                <w:lang w:val="vi-VN"/>
              </w:rPr>
              <w:t>dò kh</w:t>
            </w:r>
            <w:r w:rsidRPr="00072F0C">
              <w:rPr>
                <w:spacing w:val="-1"/>
                <w:sz w:val="22"/>
                <w:szCs w:val="22"/>
                <w:lang w:val="vi-VN"/>
              </w:rPr>
              <w:t>o</w:t>
            </w:r>
            <w:r w:rsidRPr="00072F0C">
              <w:rPr>
                <w:sz w:val="22"/>
                <w:szCs w:val="22"/>
                <w:lang w:val="vi-VN"/>
              </w:rPr>
              <w:t>áng</w:t>
            </w:r>
            <w:r w:rsidRPr="00072F0C">
              <w:rPr>
                <w:spacing w:val="1"/>
                <w:sz w:val="22"/>
                <w:szCs w:val="22"/>
                <w:lang w:val="vi-VN"/>
              </w:rPr>
              <w:t xml:space="preserve"> s</w:t>
            </w:r>
            <w:r w:rsidRPr="00072F0C">
              <w:rPr>
                <w:spacing w:val="-1"/>
                <w:sz w:val="22"/>
                <w:szCs w:val="22"/>
                <w:lang w:val="vi-VN"/>
              </w:rPr>
              <w:t>ả</w:t>
            </w:r>
            <w:r w:rsidRPr="00072F0C">
              <w:rPr>
                <w:sz w:val="22"/>
                <w:szCs w:val="22"/>
                <w:lang w:val="vi-VN"/>
              </w:rPr>
              <w:t>n</w:t>
            </w:r>
            <w:r w:rsidRPr="00072F0C">
              <w:rPr>
                <w:spacing w:val="2"/>
                <w:sz w:val="22"/>
                <w:szCs w:val="22"/>
                <w:lang w:val="vi-VN"/>
              </w:rPr>
              <w:t xml:space="preserve"> phóng xạ hoặc có </w:t>
            </w:r>
            <w:r w:rsidRPr="00072F0C">
              <w:rPr>
                <w:sz w:val="22"/>
                <w:szCs w:val="22"/>
                <w:lang w:val="vi-VN"/>
              </w:rPr>
              <w:t>ch</w:t>
            </w:r>
            <w:r w:rsidRPr="00072F0C">
              <w:rPr>
                <w:spacing w:val="-1"/>
                <w:sz w:val="22"/>
                <w:szCs w:val="22"/>
                <w:lang w:val="vi-VN"/>
              </w:rPr>
              <w:t>ứ</w:t>
            </w:r>
            <w:r w:rsidRPr="00072F0C">
              <w:rPr>
                <w:sz w:val="22"/>
                <w:szCs w:val="22"/>
                <w:lang w:val="vi-VN"/>
              </w:rPr>
              <w:t>a</w:t>
            </w:r>
            <w:r w:rsidRPr="00072F0C">
              <w:rPr>
                <w:spacing w:val="3"/>
                <w:sz w:val="22"/>
                <w:szCs w:val="22"/>
                <w:lang w:val="vi-VN"/>
              </w:rPr>
              <w:t xml:space="preserve"> </w:t>
            </w:r>
            <w:r w:rsidRPr="00072F0C">
              <w:rPr>
                <w:sz w:val="22"/>
                <w:szCs w:val="22"/>
                <w:lang w:val="vi-VN"/>
              </w:rPr>
              <w:t>c</w:t>
            </w:r>
            <w:r w:rsidRPr="00072F0C">
              <w:rPr>
                <w:spacing w:val="-1"/>
                <w:sz w:val="22"/>
                <w:szCs w:val="22"/>
                <w:lang w:val="vi-VN"/>
              </w:rPr>
              <w:t>h</w:t>
            </w:r>
            <w:r w:rsidRPr="00072F0C">
              <w:rPr>
                <w:sz w:val="22"/>
                <w:szCs w:val="22"/>
                <w:lang w:val="vi-VN"/>
              </w:rPr>
              <w:t>ất</w:t>
            </w:r>
            <w:r w:rsidRPr="00072F0C">
              <w:rPr>
                <w:spacing w:val="2"/>
                <w:sz w:val="22"/>
                <w:szCs w:val="22"/>
                <w:lang w:val="vi-VN"/>
              </w:rPr>
              <w:t xml:space="preserve"> </w:t>
            </w:r>
            <w:r w:rsidRPr="00072F0C">
              <w:rPr>
                <w:sz w:val="22"/>
                <w:szCs w:val="22"/>
                <w:lang w:val="vi-VN"/>
              </w:rPr>
              <w:t>ph</w:t>
            </w:r>
            <w:r w:rsidRPr="00072F0C">
              <w:rPr>
                <w:spacing w:val="-1"/>
                <w:sz w:val="22"/>
                <w:szCs w:val="22"/>
                <w:lang w:val="vi-VN"/>
              </w:rPr>
              <w:t>ó</w:t>
            </w:r>
            <w:r w:rsidRPr="00072F0C">
              <w:rPr>
                <w:sz w:val="22"/>
                <w:szCs w:val="22"/>
                <w:lang w:val="vi-VN"/>
              </w:rPr>
              <w:t>ng</w:t>
            </w:r>
            <w:r w:rsidRPr="00072F0C">
              <w:rPr>
                <w:spacing w:val="1"/>
                <w:sz w:val="22"/>
                <w:szCs w:val="22"/>
                <w:lang w:val="vi-VN"/>
              </w:rPr>
              <w:t xml:space="preserve"> </w:t>
            </w:r>
            <w:r w:rsidRPr="00072F0C">
              <w:rPr>
                <w:sz w:val="22"/>
                <w:szCs w:val="22"/>
                <w:lang w:val="vi-VN"/>
              </w:rPr>
              <w:t>xạ đi kèm,</w:t>
            </w:r>
            <w:r w:rsidRPr="00072F0C">
              <w:rPr>
                <w:spacing w:val="2"/>
                <w:sz w:val="22"/>
                <w:szCs w:val="22"/>
                <w:lang w:val="vi-VN"/>
              </w:rPr>
              <w:t xml:space="preserve"> </w:t>
            </w:r>
            <w:r w:rsidRPr="00072F0C">
              <w:rPr>
                <w:spacing w:val="-4"/>
                <w:sz w:val="22"/>
                <w:szCs w:val="22"/>
                <w:lang w:val="vi-VN"/>
              </w:rPr>
              <w:t>n</w:t>
            </w:r>
            <w:r w:rsidRPr="00072F0C">
              <w:rPr>
                <w:sz w:val="22"/>
                <w:szCs w:val="22"/>
                <w:lang w:val="vi-VN"/>
              </w:rPr>
              <w:t>g</w:t>
            </w:r>
            <w:r w:rsidRPr="00072F0C">
              <w:rPr>
                <w:spacing w:val="-1"/>
                <w:sz w:val="22"/>
                <w:szCs w:val="22"/>
                <w:lang w:val="vi-VN"/>
              </w:rPr>
              <w:t>o</w:t>
            </w:r>
            <w:r w:rsidRPr="00072F0C">
              <w:rPr>
                <w:sz w:val="22"/>
                <w:szCs w:val="22"/>
                <w:lang w:val="vi-VN"/>
              </w:rPr>
              <w:t>ài</w:t>
            </w:r>
            <w:r w:rsidRPr="00072F0C">
              <w:rPr>
                <w:spacing w:val="13"/>
                <w:sz w:val="22"/>
                <w:szCs w:val="22"/>
                <w:lang w:val="vi-VN"/>
              </w:rPr>
              <w:t xml:space="preserve"> </w:t>
            </w:r>
            <w:r w:rsidRPr="00072F0C">
              <w:rPr>
                <w:spacing w:val="-1"/>
                <w:sz w:val="22"/>
                <w:szCs w:val="22"/>
                <w:lang w:val="vi-VN"/>
              </w:rPr>
              <w:t>v</w:t>
            </w:r>
            <w:r w:rsidRPr="00072F0C">
              <w:rPr>
                <w:sz w:val="22"/>
                <w:szCs w:val="22"/>
                <w:lang w:val="vi-VN"/>
              </w:rPr>
              <w:t>iệc</w:t>
            </w:r>
            <w:r w:rsidRPr="00072F0C">
              <w:rPr>
                <w:spacing w:val="14"/>
                <w:sz w:val="22"/>
                <w:szCs w:val="22"/>
                <w:lang w:val="vi-VN"/>
              </w:rPr>
              <w:t xml:space="preserve"> </w:t>
            </w:r>
            <w:r w:rsidRPr="00072F0C">
              <w:rPr>
                <w:spacing w:val="-2"/>
                <w:sz w:val="22"/>
                <w:szCs w:val="22"/>
                <w:lang w:val="vi-VN"/>
              </w:rPr>
              <w:t>t</w:t>
            </w:r>
            <w:r w:rsidRPr="00072F0C">
              <w:rPr>
                <w:spacing w:val="-1"/>
                <w:sz w:val="22"/>
                <w:szCs w:val="22"/>
                <w:lang w:val="vi-VN"/>
              </w:rPr>
              <w:t>h</w:t>
            </w:r>
            <w:r w:rsidRPr="00072F0C">
              <w:rPr>
                <w:sz w:val="22"/>
                <w:szCs w:val="22"/>
                <w:lang w:val="vi-VN"/>
              </w:rPr>
              <w:t>ực</w:t>
            </w:r>
            <w:r w:rsidRPr="00072F0C">
              <w:rPr>
                <w:spacing w:val="12"/>
                <w:sz w:val="22"/>
                <w:szCs w:val="22"/>
                <w:lang w:val="vi-VN"/>
              </w:rPr>
              <w:t xml:space="preserve"> </w:t>
            </w:r>
            <w:r w:rsidRPr="00072F0C">
              <w:rPr>
                <w:sz w:val="22"/>
                <w:szCs w:val="22"/>
                <w:lang w:val="vi-VN"/>
              </w:rPr>
              <w:t>hiện</w:t>
            </w:r>
            <w:r w:rsidRPr="00072F0C">
              <w:rPr>
                <w:spacing w:val="12"/>
                <w:sz w:val="22"/>
                <w:szCs w:val="22"/>
                <w:lang w:val="vi-VN"/>
              </w:rPr>
              <w:t xml:space="preserve"> </w:t>
            </w:r>
            <w:r w:rsidRPr="00072F0C">
              <w:rPr>
                <w:sz w:val="22"/>
                <w:szCs w:val="22"/>
                <w:lang w:val="vi-VN"/>
              </w:rPr>
              <w:t>ngh</w:t>
            </w:r>
            <w:r w:rsidRPr="00072F0C">
              <w:rPr>
                <w:spacing w:val="-2"/>
                <w:sz w:val="22"/>
                <w:szCs w:val="22"/>
                <w:lang w:val="vi-VN"/>
              </w:rPr>
              <w:t>ĩ</w:t>
            </w:r>
            <w:r w:rsidRPr="00072F0C">
              <w:rPr>
                <w:sz w:val="22"/>
                <w:szCs w:val="22"/>
                <w:lang w:val="vi-VN"/>
              </w:rPr>
              <w:t>a</w:t>
            </w:r>
            <w:r w:rsidRPr="00072F0C">
              <w:rPr>
                <w:spacing w:val="13"/>
                <w:sz w:val="22"/>
                <w:szCs w:val="22"/>
                <w:lang w:val="vi-VN"/>
              </w:rPr>
              <w:t xml:space="preserve"> </w:t>
            </w:r>
            <w:r w:rsidRPr="00072F0C">
              <w:rPr>
                <w:spacing w:val="-1"/>
                <w:sz w:val="22"/>
                <w:szCs w:val="22"/>
                <w:lang w:val="vi-VN"/>
              </w:rPr>
              <w:t>v</w:t>
            </w:r>
            <w:r w:rsidRPr="00072F0C">
              <w:rPr>
                <w:sz w:val="22"/>
                <w:szCs w:val="22"/>
                <w:lang w:val="vi-VN"/>
              </w:rPr>
              <w:t>ụ</w:t>
            </w:r>
            <w:r w:rsidRPr="00072F0C">
              <w:rPr>
                <w:spacing w:val="13"/>
                <w:sz w:val="22"/>
                <w:szCs w:val="22"/>
                <w:lang w:val="vi-VN"/>
              </w:rPr>
              <w:t xml:space="preserve"> </w:t>
            </w:r>
            <w:r w:rsidRPr="00072F0C">
              <w:rPr>
                <w:sz w:val="22"/>
                <w:szCs w:val="22"/>
                <w:lang w:val="vi-VN"/>
              </w:rPr>
              <w:t>quy</w:t>
            </w:r>
            <w:r w:rsidRPr="00072F0C">
              <w:rPr>
                <w:spacing w:val="13"/>
                <w:sz w:val="22"/>
                <w:szCs w:val="22"/>
                <w:lang w:val="vi-VN"/>
              </w:rPr>
              <w:t xml:space="preserve"> </w:t>
            </w:r>
            <w:r w:rsidRPr="00072F0C">
              <w:rPr>
                <w:sz w:val="22"/>
                <w:szCs w:val="22"/>
                <w:lang w:val="vi-VN"/>
              </w:rPr>
              <w:t>đ</w:t>
            </w:r>
            <w:r w:rsidRPr="00072F0C">
              <w:rPr>
                <w:spacing w:val="-1"/>
                <w:sz w:val="22"/>
                <w:szCs w:val="22"/>
                <w:lang w:val="vi-VN"/>
              </w:rPr>
              <w:t>ị</w:t>
            </w:r>
            <w:r w:rsidRPr="00072F0C">
              <w:rPr>
                <w:sz w:val="22"/>
                <w:szCs w:val="22"/>
                <w:lang w:val="vi-VN"/>
              </w:rPr>
              <w:t>nh</w:t>
            </w:r>
            <w:r w:rsidRPr="00072F0C">
              <w:rPr>
                <w:spacing w:val="12"/>
                <w:sz w:val="22"/>
                <w:szCs w:val="22"/>
                <w:lang w:val="vi-VN"/>
              </w:rPr>
              <w:t xml:space="preserve"> </w:t>
            </w:r>
            <w:r w:rsidRPr="00072F0C">
              <w:rPr>
                <w:sz w:val="22"/>
                <w:szCs w:val="22"/>
                <w:lang w:val="vi-VN"/>
              </w:rPr>
              <w:t>tại</w:t>
            </w:r>
            <w:r w:rsidRPr="00072F0C">
              <w:rPr>
                <w:spacing w:val="13"/>
                <w:sz w:val="22"/>
                <w:szCs w:val="22"/>
                <w:lang w:val="vi-VN"/>
              </w:rPr>
              <w:t xml:space="preserve"> </w:t>
            </w:r>
            <w:r w:rsidRPr="00072F0C">
              <w:rPr>
                <w:sz w:val="22"/>
                <w:szCs w:val="22"/>
                <w:lang w:val="vi-VN"/>
              </w:rPr>
              <w:t>khoản 2 và khoản 3</w:t>
            </w:r>
            <w:r w:rsidRPr="00072F0C">
              <w:rPr>
                <w:spacing w:val="12"/>
                <w:sz w:val="22"/>
                <w:szCs w:val="22"/>
                <w:lang w:val="vi-VN"/>
              </w:rPr>
              <w:t xml:space="preserve"> </w:t>
            </w:r>
            <w:r w:rsidRPr="00072F0C">
              <w:rPr>
                <w:spacing w:val="1"/>
                <w:sz w:val="22"/>
                <w:szCs w:val="22"/>
                <w:lang w:val="vi-VN"/>
              </w:rPr>
              <w:t>Đ</w:t>
            </w:r>
            <w:r w:rsidRPr="00072F0C">
              <w:rPr>
                <w:sz w:val="22"/>
                <w:szCs w:val="22"/>
                <w:lang w:val="vi-VN"/>
              </w:rPr>
              <w:t>iều này, tổ chức, cá nhân thăm dò khoáng sản còn</w:t>
            </w:r>
            <w:r w:rsidRPr="00072F0C">
              <w:rPr>
                <w:spacing w:val="1"/>
                <w:sz w:val="22"/>
                <w:szCs w:val="22"/>
                <w:lang w:val="vi-VN"/>
              </w:rPr>
              <w:t xml:space="preserve"> </w:t>
            </w:r>
            <w:r w:rsidRPr="00072F0C">
              <w:rPr>
                <w:sz w:val="22"/>
                <w:szCs w:val="22"/>
                <w:lang w:val="vi-VN"/>
              </w:rPr>
              <w:t>phải</w:t>
            </w:r>
            <w:r w:rsidRPr="00072F0C">
              <w:rPr>
                <w:spacing w:val="2"/>
                <w:sz w:val="22"/>
                <w:szCs w:val="22"/>
                <w:lang w:val="vi-VN"/>
              </w:rPr>
              <w:t xml:space="preserve"> </w:t>
            </w:r>
            <w:r w:rsidRPr="00072F0C">
              <w:rPr>
                <w:spacing w:val="-2"/>
                <w:sz w:val="22"/>
                <w:szCs w:val="22"/>
                <w:lang w:val="vi-VN"/>
              </w:rPr>
              <w:t>t</w:t>
            </w:r>
            <w:r w:rsidRPr="00072F0C">
              <w:rPr>
                <w:sz w:val="22"/>
                <w:szCs w:val="22"/>
                <w:lang w:val="vi-VN"/>
              </w:rPr>
              <w:t>hực</w:t>
            </w:r>
            <w:r w:rsidRPr="00072F0C">
              <w:rPr>
                <w:spacing w:val="1"/>
                <w:sz w:val="22"/>
                <w:szCs w:val="22"/>
                <w:lang w:val="vi-VN"/>
              </w:rPr>
              <w:t xml:space="preserve"> </w:t>
            </w:r>
            <w:r w:rsidRPr="00072F0C">
              <w:rPr>
                <w:sz w:val="22"/>
                <w:szCs w:val="22"/>
                <w:lang w:val="vi-VN"/>
              </w:rPr>
              <w:t>hiện</w:t>
            </w:r>
            <w:r w:rsidRPr="00072F0C">
              <w:rPr>
                <w:spacing w:val="1"/>
                <w:sz w:val="22"/>
                <w:szCs w:val="22"/>
                <w:lang w:val="vi-VN"/>
              </w:rPr>
              <w:t xml:space="preserve"> </w:t>
            </w:r>
            <w:r w:rsidRPr="00072F0C">
              <w:rPr>
                <w:sz w:val="22"/>
                <w:szCs w:val="22"/>
                <w:lang w:val="vi-VN"/>
              </w:rPr>
              <w:t>quy</w:t>
            </w:r>
            <w:r w:rsidRPr="00072F0C">
              <w:rPr>
                <w:spacing w:val="1"/>
                <w:sz w:val="22"/>
                <w:szCs w:val="22"/>
                <w:lang w:val="vi-VN"/>
              </w:rPr>
              <w:t xml:space="preserve"> </w:t>
            </w:r>
            <w:r w:rsidRPr="00072F0C">
              <w:rPr>
                <w:sz w:val="22"/>
                <w:szCs w:val="22"/>
                <w:lang w:val="vi-VN"/>
              </w:rPr>
              <w:t>định</w:t>
            </w:r>
            <w:r w:rsidRPr="00072F0C">
              <w:rPr>
                <w:spacing w:val="1"/>
                <w:sz w:val="22"/>
                <w:szCs w:val="22"/>
                <w:lang w:val="vi-VN"/>
              </w:rPr>
              <w:t xml:space="preserve"> c</w:t>
            </w:r>
            <w:r w:rsidRPr="00072F0C">
              <w:rPr>
                <w:sz w:val="22"/>
                <w:szCs w:val="22"/>
                <w:lang w:val="vi-VN"/>
              </w:rPr>
              <w:t>ủa</w:t>
            </w:r>
            <w:r w:rsidRPr="00072F0C">
              <w:rPr>
                <w:spacing w:val="1"/>
                <w:sz w:val="22"/>
                <w:szCs w:val="22"/>
                <w:lang w:val="vi-VN"/>
              </w:rPr>
              <w:t xml:space="preserve"> </w:t>
            </w:r>
            <w:r w:rsidRPr="00072F0C">
              <w:rPr>
                <w:sz w:val="22"/>
                <w:szCs w:val="22"/>
                <w:lang w:val="vi-VN"/>
              </w:rPr>
              <w:t>Luật Năng</w:t>
            </w:r>
            <w:r w:rsidRPr="00072F0C">
              <w:rPr>
                <w:spacing w:val="2"/>
                <w:sz w:val="22"/>
                <w:szCs w:val="22"/>
                <w:lang w:val="vi-VN"/>
              </w:rPr>
              <w:t xml:space="preserve"> </w:t>
            </w:r>
            <w:r w:rsidRPr="00072F0C">
              <w:rPr>
                <w:spacing w:val="-1"/>
                <w:sz w:val="22"/>
                <w:szCs w:val="22"/>
                <w:lang w:val="vi-VN"/>
              </w:rPr>
              <w:t>l</w:t>
            </w:r>
            <w:r w:rsidRPr="00072F0C">
              <w:rPr>
                <w:sz w:val="22"/>
                <w:szCs w:val="22"/>
                <w:lang w:val="vi-VN"/>
              </w:rPr>
              <w:t>ượng</w:t>
            </w:r>
            <w:r w:rsidRPr="00072F0C">
              <w:rPr>
                <w:spacing w:val="1"/>
                <w:sz w:val="22"/>
                <w:szCs w:val="22"/>
                <w:lang w:val="vi-VN"/>
              </w:rPr>
              <w:t xml:space="preserve"> </w:t>
            </w:r>
            <w:r w:rsidRPr="00072F0C">
              <w:rPr>
                <w:sz w:val="22"/>
                <w:szCs w:val="22"/>
                <w:lang w:val="vi-VN"/>
              </w:rPr>
              <w:t xml:space="preserve">nguyên </w:t>
            </w:r>
            <w:r w:rsidRPr="00072F0C">
              <w:rPr>
                <w:spacing w:val="-1"/>
                <w:sz w:val="22"/>
                <w:szCs w:val="22"/>
                <w:lang w:val="vi-VN"/>
              </w:rPr>
              <w:t>t</w:t>
            </w:r>
            <w:r w:rsidRPr="00072F0C">
              <w:rPr>
                <w:sz w:val="22"/>
                <w:szCs w:val="22"/>
                <w:lang w:val="vi-VN"/>
              </w:rPr>
              <w:t xml:space="preserve">ử </w:t>
            </w:r>
            <w:r w:rsidRPr="00072F0C">
              <w:rPr>
                <w:spacing w:val="-1"/>
                <w:sz w:val="22"/>
                <w:szCs w:val="22"/>
                <w:lang w:val="vi-VN"/>
              </w:rPr>
              <w:t>v</w:t>
            </w:r>
            <w:r w:rsidRPr="00072F0C">
              <w:rPr>
                <w:sz w:val="22"/>
                <w:szCs w:val="22"/>
                <w:lang w:val="vi-VN"/>
              </w:rPr>
              <w:t>à quy</w:t>
            </w:r>
            <w:r w:rsidRPr="00072F0C">
              <w:rPr>
                <w:spacing w:val="-2"/>
                <w:sz w:val="22"/>
                <w:szCs w:val="22"/>
                <w:lang w:val="vi-VN"/>
              </w:rPr>
              <w:t xml:space="preserve"> </w:t>
            </w:r>
            <w:r w:rsidRPr="00072F0C">
              <w:rPr>
                <w:sz w:val="22"/>
                <w:szCs w:val="22"/>
                <w:lang w:val="vi-VN"/>
              </w:rPr>
              <w:t>định k</w:t>
            </w:r>
            <w:r w:rsidRPr="00072F0C">
              <w:rPr>
                <w:spacing w:val="-1"/>
                <w:sz w:val="22"/>
                <w:szCs w:val="22"/>
                <w:lang w:val="vi-VN"/>
              </w:rPr>
              <w:t>h</w:t>
            </w:r>
            <w:r w:rsidRPr="00072F0C">
              <w:rPr>
                <w:sz w:val="22"/>
                <w:szCs w:val="22"/>
                <w:lang w:val="vi-VN"/>
              </w:rPr>
              <w:t>ác</w:t>
            </w:r>
            <w:r w:rsidRPr="00072F0C">
              <w:rPr>
                <w:spacing w:val="-1"/>
                <w:sz w:val="22"/>
                <w:szCs w:val="22"/>
                <w:lang w:val="vi-VN"/>
              </w:rPr>
              <w:t xml:space="preserve"> </w:t>
            </w:r>
            <w:r w:rsidRPr="00072F0C">
              <w:rPr>
                <w:spacing w:val="1"/>
                <w:sz w:val="22"/>
                <w:szCs w:val="22"/>
                <w:lang w:val="vi-VN"/>
              </w:rPr>
              <w:t>c</w:t>
            </w:r>
            <w:r w:rsidRPr="00072F0C">
              <w:rPr>
                <w:spacing w:val="-1"/>
                <w:sz w:val="22"/>
                <w:szCs w:val="22"/>
                <w:lang w:val="vi-VN"/>
              </w:rPr>
              <w:t>ủ</w:t>
            </w:r>
            <w:r w:rsidRPr="00072F0C">
              <w:rPr>
                <w:sz w:val="22"/>
                <w:szCs w:val="22"/>
                <w:lang w:val="vi-VN"/>
              </w:rPr>
              <w:t>a pháp l</w:t>
            </w:r>
            <w:r w:rsidRPr="00072F0C">
              <w:rPr>
                <w:spacing w:val="-1"/>
                <w:sz w:val="22"/>
                <w:szCs w:val="22"/>
                <w:lang w:val="vi-VN"/>
              </w:rPr>
              <w:t>u</w:t>
            </w:r>
            <w:r w:rsidRPr="00072F0C">
              <w:rPr>
                <w:sz w:val="22"/>
                <w:szCs w:val="22"/>
                <w:lang w:val="vi-VN"/>
              </w:rPr>
              <w:t>ật có liên qu</w:t>
            </w:r>
            <w:r w:rsidRPr="00072F0C">
              <w:rPr>
                <w:spacing w:val="-1"/>
                <w:sz w:val="22"/>
                <w:szCs w:val="22"/>
                <w:lang w:val="vi-VN"/>
              </w:rPr>
              <w:t>a</w:t>
            </w:r>
            <w:r w:rsidRPr="00072F0C">
              <w:rPr>
                <w:sz w:val="22"/>
                <w:szCs w:val="22"/>
                <w:lang w:val="vi-VN"/>
              </w:rPr>
              <w:t>n.</w:t>
            </w:r>
          </w:p>
          <w:p w14:paraId="463B6CE2" w14:textId="77777777" w:rsidR="001208FB" w:rsidRPr="00072F0C" w:rsidRDefault="001208FB" w:rsidP="00072F0C">
            <w:pPr>
              <w:spacing w:before="60"/>
              <w:jc w:val="both"/>
              <w:rPr>
                <w:sz w:val="22"/>
                <w:szCs w:val="22"/>
                <w:lang w:val="vi-VN"/>
              </w:rPr>
            </w:pPr>
            <w:r w:rsidRPr="00072F0C">
              <w:rPr>
                <w:sz w:val="22"/>
                <w:szCs w:val="22"/>
                <w:lang w:val="vi-VN"/>
              </w:rPr>
              <w:t xml:space="preserve">5. Chính phủ quy định chi tiết điểm b khoản 2 Điều này; quy định tổ chức được phép thăm dò khoáng sản độc hại, khoáng sản phóng xạ. </w:t>
            </w:r>
          </w:p>
          <w:p w14:paraId="70CCFAAE" w14:textId="77777777" w:rsidR="001208FB" w:rsidRPr="00072F0C" w:rsidRDefault="001208FB" w:rsidP="00072F0C">
            <w:pPr>
              <w:widowControl w:val="0"/>
              <w:spacing w:before="60"/>
              <w:jc w:val="both"/>
              <w:rPr>
                <w:iCs/>
                <w:sz w:val="22"/>
                <w:szCs w:val="22"/>
                <w:lang w:val="vi-VN"/>
              </w:rPr>
            </w:pPr>
            <w:r w:rsidRPr="00072F0C">
              <w:rPr>
                <w:sz w:val="22"/>
                <w:szCs w:val="22"/>
                <w:lang w:val="vi-VN"/>
              </w:rPr>
              <w:lastRenderedPageBreak/>
              <w:t xml:space="preserve">6. Bộ trưởng Bộ </w:t>
            </w:r>
            <w:del w:id="161" w:author="Luan Dang" w:date="2025-07-19T17:29:00Z">
              <w:r w:rsidRPr="00072F0C">
                <w:rPr>
                  <w:sz w:val="22"/>
                  <w:szCs w:val="22"/>
                  <w:lang w:val="vi-VN"/>
                </w:rPr>
                <w:delText>Tài nguyên</w:delText>
              </w:r>
            </w:del>
            <w:r w:rsidRPr="00072F0C">
              <w:rPr>
                <w:sz w:val="22"/>
                <w:szCs w:val="22"/>
                <w:lang w:val="vi-VN"/>
              </w:rPr>
              <w:t xml:space="preserve"> </w:t>
            </w:r>
            <w:ins w:id="162"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vi-VN"/>
              </w:rPr>
              <w:t>và Môi trường quy định mẫu báo cáo, tài liệu quy định tại điểm d và đ khoản 2 Điều</w:t>
            </w:r>
            <w:r w:rsidRPr="00072F0C">
              <w:rPr>
                <w:i/>
                <w:iCs/>
                <w:sz w:val="22"/>
                <w:szCs w:val="22"/>
                <w:lang w:val="vi-VN"/>
              </w:rPr>
              <w:t xml:space="preserve"> </w:t>
            </w:r>
            <w:r w:rsidRPr="00072F0C">
              <w:rPr>
                <w:iCs/>
                <w:sz w:val="22"/>
                <w:szCs w:val="22"/>
                <w:lang w:val="vi-VN"/>
              </w:rPr>
              <w:t xml:space="preserve">này. </w:t>
            </w:r>
          </w:p>
        </w:tc>
        <w:tc>
          <w:tcPr>
            <w:tcW w:w="4852" w:type="dxa"/>
          </w:tcPr>
          <w:p w14:paraId="02B9EA96" w14:textId="36E161B5"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lastRenderedPageBreak/>
              <w:t xml:space="preserve">Giữ nguyên như Luật Địa chất và khoáng sản </w:t>
            </w:r>
          </w:p>
        </w:tc>
      </w:tr>
      <w:tr w:rsidR="001208FB" w:rsidRPr="00072F0C" w14:paraId="7A0BBF6A" w14:textId="77777777" w:rsidTr="00072F0C">
        <w:tc>
          <w:tcPr>
            <w:tcW w:w="5650" w:type="dxa"/>
          </w:tcPr>
          <w:p w14:paraId="2D39798F"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 xml:space="preserve">Điều 48. Quyền ưu tiên đối với tổ chức, cá nhân thăm dò khoáng sản </w:t>
            </w:r>
          </w:p>
          <w:p w14:paraId="10F93BAB"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1. Tổ chức, cá nhân thăm dò khoáng sản được ưu tiên nộp hồ sơ đề nghị cấp giấy phép khai thác khoáng sản đối với tài nguyên, trữ lượng khoáng sản đã được cơ quan nhà nước có thẩm quyền công nhận trong thời hạn 36 tháng kể từ ngày  được công nhận.</w:t>
            </w:r>
          </w:p>
          <w:p w14:paraId="4472C4FF" w14:textId="77777777" w:rsidR="001208FB" w:rsidRPr="00072F0C" w:rsidRDefault="001208FB" w:rsidP="00072F0C">
            <w:pPr>
              <w:widowControl w:val="0"/>
              <w:adjustRightInd w:val="0"/>
              <w:snapToGrid w:val="0"/>
              <w:spacing w:beforeLines="60" w:before="144"/>
              <w:rPr>
                <w:rFonts w:eastAsia="Calibri"/>
                <w:b/>
                <w:bCs/>
                <w:iCs/>
                <w:sz w:val="22"/>
                <w:szCs w:val="22"/>
                <w:lang w:val="vi-VN"/>
              </w:rPr>
            </w:pPr>
            <w:r w:rsidRPr="00957DE8">
              <w:rPr>
                <w:rFonts w:eastAsia="SimSun"/>
                <w:spacing w:val="-2"/>
                <w:sz w:val="22"/>
                <w:szCs w:val="22"/>
                <w:lang w:val="vi-VN"/>
              </w:rPr>
              <w:t>2. Hết thời hạn ưu tiên quy định tại khoản 1 Điều này, tổ chức, cá nhân đã thăm dò khoáng sản không gửi đủ hồ sơ đề nghị cấp giấy phép khai thác khoáng sản đối với khu vực đã thăm dò thì mất quyền ưu tiên đề nghị cấp giấy phép khai thác khoáng sản, trừ trường hợp bất khả kháng</w:t>
            </w:r>
            <w:r w:rsidRPr="00957DE8">
              <w:rPr>
                <w:rFonts w:eastAsia="SimSun"/>
                <w:sz w:val="22"/>
                <w:szCs w:val="22"/>
                <w:lang w:val="vi-VN"/>
              </w:rPr>
              <w:t xml:space="preserve"> hoặc khi có</w:t>
            </w:r>
            <w:r w:rsidRPr="00957DE8">
              <w:rPr>
                <w:rFonts w:eastAsia="SimSun"/>
                <w:iCs/>
                <w:sz w:val="22"/>
                <w:szCs w:val="22"/>
                <w:lang w:val="vi-VN"/>
              </w:rPr>
              <w:t xml:space="preserve"> thay đổi về chính sách của Nhà nước dẫn đến không thể thực hiện</w:t>
            </w:r>
            <w:r w:rsidRPr="00957DE8">
              <w:rPr>
                <w:rFonts w:eastAsia="SimSun"/>
                <w:spacing w:val="-2"/>
                <w:sz w:val="22"/>
                <w:szCs w:val="22"/>
                <w:lang w:val="vi-VN"/>
              </w:rPr>
              <w:t>. Trường hợp cơ quan nhà nước có thẩm quyền cấp giấy phép khai thác khoáng sản cho tổ chức, cá nhân khác theo quy định của Luật này thì tổ chức, cá nhân được cấp giấy phép khai thác phải hoàn trả chi phí thăm dò khoáng sản cho tổ chức, cá nhân thăm dò khoáng sản theo quy định của Luật này.</w:t>
            </w:r>
          </w:p>
          <w:p w14:paraId="01FC351F"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2"/>
                <w:sz w:val="22"/>
                <w:szCs w:val="22"/>
                <w:lang w:val="vi-VN"/>
              </w:rPr>
              <w:t>3. Chính phủ quy định chi tiết khoản 2 Điều này.</w:t>
            </w:r>
          </w:p>
        </w:tc>
        <w:tc>
          <w:tcPr>
            <w:tcW w:w="4852" w:type="dxa"/>
          </w:tcPr>
          <w:p w14:paraId="438E888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4E179714" w14:textId="416C820F"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02232F5C" w14:textId="77777777" w:rsidTr="00072F0C">
        <w:tc>
          <w:tcPr>
            <w:tcW w:w="5650" w:type="dxa"/>
          </w:tcPr>
          <w:p w14:paraId="2FBB4DF4"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49. Thăm dò khoáng sản sử dụng vốn ngân sách nhà nước</w:t>
            </w:r>
          </w:p>
          <w:p w14:paraId="3FAA5AA3"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1. Nhà nước sử dụng vốn ngân sách để tổ chức thực hiện thăm dò khoáng sản đối với:</w:t>
            </w:r>
          </w:p>
          <w:p w14:paraId="0564069F" w14:textId="77777777" w:rsidR="001208FB" w:rsidRPr="00072F0C" w:rsidRDefault="001208FB" w:rsidP="00072F0C">
            <w:pPr>
              <w:widowControl w:val="0"/>
              <w:adjustRightInd w:val="0"/>
              <w:snapToGrid w:val="0"/>
              <w:spacing w:beforeLines="60" w:before="144"/>
              <w:rPr>
                <w:spacing w:val="-4"/>
                <w:sz w:val="22"/>
                <w:szCs w:val="22"/>
              </w:rPr>
            </w:pPr>
            <w:r w:rsidRPr="00957DE8">
              <w:rPr>
                <w:rFonts w:eastAsia="SimSun"/>
                <w:spacing w:val="-4"/>
                <w:sz w:val="22"/>
                <w:szCs w:val="22"/>
              </w:rPr>
              <w:t xml:space="preserve">a) Khoáng sản chiến lược, quan trọng; </w:t>
            </w:r>
          </w:p>
          <w:p w14:paraId="695EA859" w14:textId="77777777" w:rsidR="001208FB" w:rsidRPr="00072F0C" w:rsidRDefault="001208FB" w:rsidP="00072F0C">
            <w:pPr>
              <w:widowControl w:val="0"/>
              <w:adjustRightInd w:val="0"/>
              <w:snapToGrid w:val="0"/>
              <w:spacing w:beforeLines="60" w:before="144"/>
              <w:rPr>
                <w:spacing w:val="-4"/>
                <w:sz w:val="22"/>
                <w:szCs w:val="22"/>
              </w:rPr>
            </w:pPr>
            <w:r w:rsidRPr="00957DE8">
              <w:rPr>
                <w:rFonts w:eastAsia="SimSun"/>
                <w:spacing w:val="-4"/>
                <w:sz w:val="22"/>
                <w:szCs w:val="22"/>
              </w:rPr>
              <w:t>b) Khoáng sản có giá trị kinh tế cao, nhu cầu sử dụng lớn.</w:t>
            </w:r>
          </w:p>
          <w:p w14:paraId="6F6D4D13" w14:textId="77777777" w:rsidR="001208FB" w:rsidRPr="00072F0C" w:rsidRDefault="001208FB" w:rsidP="00072F0C">
            <w:pPr>
              <w:widowControl w:val="0"/>
              <w:adjustRightInd w:val="0"/>
              <w:snapToGrid w:val="0"/>
              <w:spacing w:beforeLines="60" w:before="144"/>
              <w:rPr>
                <w:sz w:val="22"/>
                <w:szCs w:val="22"/>
              </w:rPr>
            </w:pPr>
            <w:r w:rsidRPr="00957DE8">
              <w:rPr>
                <w:rFonts w:eastAsia="SimSun"/>
                <w:spacing w:val="-4"/>
                <w:sz w:val="22"/>
                <w:szCs w:val="22"/>
              </w:rPr>
              <w:t xml:space="preserve">2. </w:t>
            </w:r>
            <w:r w:rsidRPr="00957DE8">
              <w:rPr>
                <w:rFonts w:eastAsia="SimSun"/>
                <w:sz w:val="22"/>
                <w:szCs w:val="22"/>
              </w:rPr>
              <w:t xml:space="preserve">Thủ tướng Chính phủ quyết định danh mục các khu vực thăm dò </w:t>
            </w:r>
            <w:r w:rsidRPr="00957DE8">
              <w:rPr>
                <w:rFonts w:eastAsia="SimSun"/>
                <w:spacing w:val="-4"/>
                <w:sz w:val="22"/>
                <w:szCs w:val="22"/>
              </w:rPr>
              <w:t xml:space="preserve">khoáng sản quy định tại khoản 1 Điều này thuộc thẩm quyền cấp giấy phép của </w:t>
            </w:r>
            <w:r w:rsidRPr="00957DE8">
              <w:rPr>
                <w:rFonts w:eastAsia="SimSun"/>
                <w:sz w:val="22"/>
                <w:szCs w:val="22"/>
              </w:rPr>
              <w:t>Bộ Tài nguyên và Môi trường.</w:t>
            </w:r>
          </w:p>
          <w:p w14:paraId="4F32BD93"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lastRenderedPageBreak/>
              <w:t xml:space="preserve">3. Ủy ban nhân dân cấp tỉnh quyết định danh mục các khu vực thăm dò </w:t>
            </w:r>
            <w:r w:rsidRPr="00957DE8">
              <w:rPr>
                <w:rFonts w:eastAsia="SimSun"/>
                <w:spacing w:val="-4"/>
                <w:sz w:val="22"/>
                <w:szCs w:val="22"/>
              </w:rPr>
              <w:t>khoáng sản quy định tại khoản 1 Điều này thuộc thẩm quyền cấp giấy phép của mình.</w:t>
            </w:r>
          </w:p>
          <w:p w14:paraId="689F8AFD"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 xml:space="preserve">4. </w:t>
            </w:r>
            <w:bookmarkStart w:id="163" w:name="_Hlk163571036"/>
            <w:r w:rsidRPr="00957DE8">
              <w:rPr>
                <w:rFonts w:eastAsia="SimSun"/>
                <w:sz w:val="22"/>
                <w:szCs w:val="22"/>
              </w:rPr>
              <w:t xml:space="preserve">Việc thăm dò khoáng sản sử dụng vốn ngân sách nhà nước không phải thực hiện thủ tục cấp giấy phép thăm dò khoáng sản. Cơ quan quản lý nhà nước có thẩm quyền quy định tại Điều 108 của Luật này </w:t>
            </w:r>
            <w:bookmarkStart w:id="164" w:name="_Hlk163571129"/>
            <w:r w:rsidRPr="00957DE8">
              <w:rPr>
                <w:rFonts w:eastAsia="SimSun"/>
                <w:sz w:val="22"/>
                <w:szCs w:val="22"/>
              </w:rPr>
              <w:t>lựa chọn tổ chức thực hiện đề án thăm dò khoáng sản</w:t>
            </w:r>
            <w:bookmarkEnd w:id="164"/>
            <w:r w:rsidRPr="00957DE8">
              <w:rPr>
                <w:rFonts w:eastAsia="SimSun"/>
                <w:sz w:val="22"/>
                <w:szCs w:val="22"/>
              </w:rPr>
              <w:t xml:space="preserve"> theo quy định của pháp luật về đấu thầu</w:t>
            </w:r>
            <w:bookmarkEnd w:id="163"/>
            <w:r w:rsidRPr="00957DE8">
              <w:rPr>
                <w:rFonts w:eastAsia="SimSun"/>
                <w:sz w:val="22"/>
                <w:szCs w:val="22"/>
              </w:rPr>
              <w:t>.</w:t>
            </w:r>
          </w:p>
          <w:p w14:paraId="4BA3FCE7"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rPr>
              <w:t>5. Chính phủ quy định chi tiết Điều này</w:t>
            </w:r>
            <w:r w:rsidRPr="00957DE8">
              <w:rPr>
                <w:rFonts w:eastAsia="SimSun"/>
                <w:bCs/>
                <w:sz w:val="22"/>
                <w:szCs w:val="22"/>
              </w:rPr>
              <w:t>.</w:t>
            </w:r>
          </w:p>
        </w:tc>
        <w:tc>
          <w:tcPr>
            <w:tcW w:w="4852" w:type="dxa"/>
          </w:tcPr>
          <w:p w14:paraId="6D2A007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165" w:name="_Toc181886938"/>
            <w:r w:rsidRPr="00072F0C">
              <w:rPr>
                <w:rFonts w:eastAsia="Calibri"/>
                <w:b/>
                <w:bCs/>
                <w:iCs/>
                <w:sz w:val="22"/>
                <w:szCs w:val="22"/>
                <w:lang w:val="vi-VN"/>
              </w:rPr>
              <w:lastRenderedPageBreak/>
              <w:t>Điều 49. Thăm dò khoáng sản sử dụng vốn ngân sách nhà nước</w:t>
            </w:r>
            <w:bookmarkEnd w:id="165"/>
          </w:p>
          <w:p w14:paraId="7F6080D6" w14:textId="77777777" w:rsidR="001208FB" w:rsidRPr="00072F0C" w:rsidRDefault="001208FB" w:rsidP="00072F0C">
            <w:pPr>
              <w:widowControl w:val="0"/>
              <w:spacing w:before="60"/>
              <w:jc w:val="both"/>
              <w:rPr>
                <w:spacing w:val="-4"/>
                <w:sz w:val="22"/>
                <w:szCs w:val="22"/>
                <w:lang w:val="vi-VN"/>
              </w:rPr>
            </w:pPr>
            <w:r w:rsidRPr="00072F0C">
              <w:rPr>
                <w:spacing w:val="-4"/>
                <w:sz w:val="22"/>
                <w:szCs w:val="22"/>
                <w:lang w:val="vi-VN"/>
              </w:rPr>
              <w:t>1. Nhà nước sử dụng vốn ngân sách để tổ chức thực hiện thăm dò khoáng sản đối với:</w:t>
            </w:r>
          </w:p>
          <w:p w14:paraId="343B8728" w14:textId="77777777" w:rsidR="001208FB" w:rsidRPr="00072F0C" w:rsidRDefault="001208FB" w:rsidP="00072F0C">
            <w:pPr>
              <w:widowControl w:val="0"/>
              <w:spacing w:before="60"/>
              <w:jc w:val="both"/>
              <w:rPr>
                <w:spacing w:val="-4"/>
                <w:sz w:val="22"/>
                <w:szCs w:val="22"/>
              </w:rPr>
            </w:pPr>
            <w:r w:rsidRPr="00072F0C">
              <w:rPr>
                <w:spacing w:val="-4"/>
                <w:sz w:val="22"/>
                <w:szCs w:val="22"/>
              </w:rPr>
              <w:t xml:space="preserve">a) Khoáng sản chiến lược, quan trọng; </w:t>
            </w:r>
          </w:p>
          <w:p w14:paraId="6ABCD548" w14:textId="77777777" w:rsidR="001208FB" w:rsidRPr="00072F0C" w:rsidRDefault="001208FB" w:rsidP="00072F0C">
            <w:pPr>
              <w:widowControl w:val="0"/>
              <w:spacing w:before="60"/>
              <w:jc w:val="both"/>
              <w:rPr>
                <w:spacing w:val="-4"/>
                <w:sz w:val="22"/>
                <w:szCs w:val="22"/>
              </w:rPr>
            </w:pPr>
            <w:r w:rsidRPr="00072F0C">
              <w:rPr>
                <w:spacing w:val="-4"/>
                <w:sz w:val="22"/>
                <w:szCs w:val="22"/>
              </w:rPr>
              <w:t>b) Khoáng sản có giá trị kinh tế cao, nhu cầu sử dụng lớn.</w:t>
            </w:r>
          </w:p>
          <w:p w14:paraId="694F1D7F" w14:textId="77777777" w:rsidR="001208FB" w:rsidRPr="00072F0C" w:rsidRDefault="001208FB" w:rsidP="00072F0C">
            <w:pPr>
              <w:widowControl w:val="0"/>
              <w:spacing w:before="60"/>
              <w:jc w:val="both"/>
              <w:rPr>
                <w:sz w:val="22"/>
                <w:szCs w:val="22"/>
              </w:rPr>
            </w:pPr>
            <w:r w:rsidRPr="00072F0C">
              <w:rPr>
                <w:spacing w:val="-4"/>
                <w:sz w:val="22"/>
                <w:szCs w:val="22"/>
              </w:rPr>
              <w:t xml:space="preserve">2. </w:t>
            </w:r>
            <w:del w:id="166" w:author="Luan Dang" w:date="2025-07-19T17:29:00Z">
              <w:r w:rsidRPr="00072F0C">
                <w:rPr>
                  <w:sz w:val="22"/>
                  <w:szCs w:val="22"/>
                </w:rPr>
                <w:delText>Thủ tướng Chính phủ</w:delText>
              </w:r>
            </w:del>
            <w:r w:rsidRPr="00072F0C">
              <w:rPr>
                <w:sz w:val="22"/>
                <w:szCs w:val="22"/>
                <w:lang w:val="vi-VN"/>
              </w:rPr>
              <w:t xml:space="preserve"> </w:t>
            </w:r>
            <w:ins w:id="167" w:author="Luan Dang" w:date="2025-07-19T17:29:00Z">
              <w:r w:rsidRPr="00072F0C">
                <w:rPr>
                  <w:b/>
                  <w:bCs/>
                  <w:i/>
                  <w:iCs/>
                  <w:sz w:val="22"/>
                  <w:szCs w:val="22"/>
                </w:rPr>
                <w:t>Bộ trưởng Bộ Nông nghiệp và Môi trường</w:t>
              </w:r>
            </w:ins>
            <w:r w:rsidRPr="00072F0C">
              <w:rPr>
                <w:sz w:val="22"/>
                <w:szCs w:val="22"/>
              </w:rPr>
              <w:t xml:space="preserve"> quyết định danh mục các khu vực thăm dò </w:t>
            </w:r>
            <w:r w:rsidRPr="00072F0C">
              <w:rPr>
                <w:spacing w:val="-4"/>
                <w:sz w:val="22"/>
                <w:szCs w:val="22"/>
              </w:rPr>
              <w:t xml:space="preserve">khoáng sản quy định tại khoản 1 Điều này thuộc thẩm quyền cấp giấy phép của </w:t>
            </w:r>
            <w:del w:id="168" w:author="Luan Dang" w:date="2025-07-19T17:29:00Z">
              <w:r w:rsidRPr="00072F0C">
                <w:rPr>
                  <w:sz w:val="22"/>
                  <w:szCs w:val="22"/>
                </w:rPr>
                <w:delText xml:space="preserve">Bộ Tài </w:delText>
              </w:r>
              <w:r w:rsidRPr="00072F0C">
                <w:rPr>
                  <w:sz w:val="22"/>
                  <w:szCs w:val="22"/>
                </w:rPr>
                <w:lastRenderedPageBreak/>
                <w:delText>nguyên và Môi trường</w:delText>
              </w:r>
            </w:del>
            <w:r w:rsidRPr="00072F0C">
              <w:rPr>
                <w:sz w:val="22"/>
                <w:szCs w:val="22"/>
                <w:lang w:val="vi-VN"/>
              </w:rPr>
              <w:t xml:space="preserve"> </w:t>
            </w:r>
            <w:ins w:id="169" w:author="Luan Dang" w:date="2025-07-19T17:29:00Z">
              <w:r w:rsidRPr="00072F0C">
                <w:rPr>
                  <w:b/>
                  <w:bCs/>
                  <w:i/>
                  <w:iCs/>
                  <w:sz w:val="22"/>
                  <w:szCs w:val="22"/>
                </w:rPr>
                <w:t>mình</w:t>
              </w:r>
            </w:ins>
            <w:r w:rsidRPr="00072F0C">
              <w:rPr>
                <w:sz w:val="22"/>
                <w:szCs w:val="22"/>
              </w:rPr>
              <w:t>.</w:t>
            </w:r>
          </w:p>
          <w:p w14:paraId="1B2B7206" w14:textId="77777777" w:rsidR="001208FB" w:rsidRPr="00072F0C" w:rsidRDefault="001208FB" w:rsidP="00072F0C">
            <w:pPr>
              <w:widowControl w:val="0"/>
              <w:spacing w:before="60"/>
              <w:jc w:val="both"/>
              <w:rPr>
                <w:sz w:val="22"/>
                <w:szCs w:val="22"/>
              </w:rPr>
            </w:pPr>
            <w:r w:rsidRPr="00072F0C">
              <w:rPr>
                <w:sz w:val="22"/>
                <w:szCs w:val="22"/>
              </w:rPr>
              <w:t>3.</w:t>
            </w:r>
            <w:ins w:id="170" w:author="Luan Dang" w:date="2025-07-19T17:29:00Z">
              <w:r w:rsidRPr="00072F0C">
                <w:rPr>
                  <w:sz w:val="22"/>
                  <w:szCs w:val="22"/>
                </w:rPr>
                <w:t xml:space="preserve"> </w:t>
              </w:r>
              <w:r w:rsidRPr="00072F0C">
                <w:rPr>
                  <w:b/>
                  <w:bCs/>
                  <w:i/>
                  <w:iCs/>
                  <w:sz w:val="22"/>
                  <w:szCs w:val="22"/>
                </w:rPr>
                <w:t>Chủ tịch</w:t>
              </w:r>
            </w:ins>
            <w:r w:rsidRPr="00072F0C">
              <w:rPr>
                <w:sz w:val="22"/>
                <w:szCs w:val="22"/>
              </w:rPr>
              <w:t xml:space="preserve"> Ủy ban nhân dân cấp tỉnh quyết định danh mục các khu vực thăm dò </w:t>
            </w:r>
            <w:r w:rsidRPr="00072F0C">
              <w:rPr>
                <w:spacing w:val="-4"/>
                <w:sz w:val="22"/>
                <w:szCs w:val="22"/>
              </w:rPr>
              <w:t>khoáng sản quy định tại khoản 1 Điều này thuộc thẩm quyền cấp giấy phép của mình.</w:t>
            </w:r>
          </w:p>
          <w:p w14:paraId="6CC1FE55" w14:textId="77777777" w:rsidR="001208FB" w:rsidRPr="00072F0C" w:rsidRDefault="001208FB" w:rsidP="00072F0C">
            <w:pPr>
              <w:widowControl w:val="0"/>
              <w:spacing w:before="60"/>
              <w:jc w:val="both"/>
              <w:rPr>
                <w:sz w:val="22"/>
                <w:szCs w:val="22"/>
              </w:rPr>
            </w:pPr>
            <w:r w:rsidRPr="00072F0C">
              <w:rPr>
                <w:sz w:val="22"/>
                <w:szCs w:val="22"/>
              </w:rPr>
              <w:t>4. Việc thăm dò khoáng sản sử dụng vốn ngân sách nhà nước không phải thực hiện thủ tục cấp giấy phép thăm dò khoáng sản. Cơ quan quản lý nhà nước có thẩm quyền quy định tại Điều 108 của Luật này lựa chọn tổ chức thực hiện đề án thăm dò khoáng sản theo quy định của pháp luật về đấu thầu.</w:t>
            </w:r>
          </w:p>
          <w:p w14:paraId="6946FEE2" w14:textId="77777777" w:rsidR="001208FB" w:rsidRPr="00072F0C" w:rsidRDefault="001208FB" w:rsidP="00072F0C">
            <w:pPr>
              <w:widowControl w:val="0"/>
              <w:spacing w:before="60"/>
              <w:jc w:val="both"/>
              <w:rPr>
                <w:bCs/>
                <w:sz w:val="22"/>
                <w:szCs w:val="22"/>
              </w:rPr>
            </w:pPr>
            <w:r w:rsidRPr="00072F0C">
              <w:rPr>
                <w:sz w:val="22"/>
                <w:szCs w:val="22"/>
              </w:rPr>
              <w:t>5. Chính phủ quy định chi tiết Điều này</w:t>
            </w:r>
            <w:r w:rsidRPr="00072F0C">
              <w:rPr>
                <w:bCs/>
                <w:sz w:val="22"/>
                <w:szCs w:val="22"/>
              </w:rPr>
              <w:t>.</w:t>
            </w:r>
          </w:p>
        </w:tc>
        <w:tc>
          <w:tcPr>
            <w:tcW w:w="4852" w:type="dxa"/>
          </w:tcPr>
          <w:p w14:paraId="63AD159E" w14:textId="1D0959D1"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w:t>
            </w:r>
          </w:p>
        </w:tc>
      </w:tr>
      <w:tr w:rsidR="001208FB" w:rsidRPr="00072F0C" w14:paraId="52506C3A" w14:textId="77777777" w:rsidTr="00072F0C">
        <w:tc>
          <w:tcPr>
            <w:tcW w:w="5650" w:type="dxa"/>
          </w:tcPr>
          <w:p w14:paraId="1ADC918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50. Công nhận kết quả thăm dò khoáng sản</w:t>
            </w:r>
          </w:p>
          <w:p w14:paraId="1AC8796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Calibri"/>
                <w:sz w:val="22"/>
                <w:szCs w:val="22"/>
                <w:lang w:val="vi-VN"/>
              </w:rPr>
              <w:t>1. Tổ chức, cá nhân được cấp giấy phép thăm dò khoáng sản</w:t>
            </w:r>
            <w:r w:rsidRPr="00957DE8">
              <w:rPr>
                <w:rFonts w:eastAsia="SimSun"/>
                <w:iCs/>
                <w:sz w:val="22"/>
                <w:szCs w:val="22"/>
                <w:lang w:val="vi-VN"/>
              </w:rPr>
              <w:t xml:space="preserve"> và tổ chức</w:t>
            </w:r>
            <w:r w:rsidRPr="00957DE8">
              <w:rPr>
                <w:rFonts w:eastAsia="SimSun"/>
                <w:sz w:val="22"/>
                <w:szCs w:val="22"/>
                <w:lang w:val="vi-VN"/>
              </w:rPr>
              <w:t xml:space="preserve"> thực hiện đề án thăm dò khoáng sản quy định tại khoản 4 Điều 49 của Luật này có trách nhiệm gửi hồ sơ đề nghị công nhận kết quả thăm dò khoáng sản đến cơ quan nhà nước có thẩm quyền quy định tại Điều 51 của Luật này</w:t>
            </w:r>
            <w:r w:rsidRPr="00957DE8">
              <w:rPr>
                <w:rFonts w:eastAsia="SimSun"/>
                <w:iCs/>
                <w:sz w:val="22"/>
                <w:szCs w:val="22"/>
                <w:lang w:val="vi-VN"/>
              </w:rPr>
              <w:t xml:space="preserve">. </w:t>
            </w:r>
          </w:p>
          <w:p w14:paraId="17E5870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iCs/>
                <w:sz w:val="22"/>
                <w:szCs w:val="22"/>
                <w:lang w:val="vi-VN"/>
              </w:rPr>
              <w:t>2</w:t>
            </w:r>
            <w:r w:rsidRPr="00957DE8">
              <w:rPr>
                <w:rFonts w:eastAsia="SimSun"/>
                <w:sz w:val="22"/>
                <w:szCs w:val="22"/>
                <w:lang w:val="vi-VN"/>
              </w:rPr>
              <w:t>. Cơ quan nhà nước có thẩm quyền quy định tại Điều 51 của Luật này có trách nhiệm tổ chức công nhận kết quả thăm dò khoáng sản</w:t>
            </w:r>
            <w:r w:rsidRPr="00957DE8">
              <w:rPr>
                <w:rFonts w:eastAsia="SimSun"/>
                <w:iCs/>
                <w:sz w:val="22"/>
                <w:szCs w:val="22"/>
                <w:lang w:val="vi-VN"/>
              </w:rPr>
              <w:t xml:space="preserve"> theo quy định của Chính phủ</w:t>
            </w:r>
            <w:r w:rsidRPr="00957DE8">
              <w:rPr>
                <w:rFonts w:eastAsia="SimSun"/>
                <w:sz w:val="22"/>
                <w:szCs w:val="22"/>
                <w:lang w:val="vi-VN"/>
              </w:rPr>
              <w:t>.</w:t>
            </w:r>
          </w:p>
          <w:p w14:paraId="5B7B17D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iCs/>
                <w:sz w:val="22"/>
                <w:szCs w:val="22"/>
                <w:lang w:val="vi-VN"/>
              </w:rPr>
              <w:t>3</w:t>
            </w:r>
            <w:r w:rsidRPr="00957DE8">
              <w:rPr>
                <w:rFonts w:eastAsia="SimSun"/>
                <w:sz w:val="22"/>
                <w:szCs w:val="22"/>
                <w:lang w:val="vi-VN"/>
              </w:rPr>
              <w:t xml:space="preserve">. Trong thời hạn </w:t>
            </w:r>
            <w:r w:rsidRPr="00957DE8">
              <w:rPr>
                <w:rFonts w:eastAsia="SimSun"/>
                <w:iCs/>
                <w:sz w:val="22"/>
                <w:szCs w:val="22"/>
                <w:lang w:val="vi-VN"/>
              </w:rPr>
              <w:t>06</w:t>
            </w:r>
            <w:r w:rsidRPr="00957DE8">
              <w:rPr>
                <w:rFonts w:eastAsia="SimSun"/>
                <w:sz w:val="22"/>
                <w:szCs w:val="22"/>
                <w:lang w:val="vi-VN"/>
              </w:rPr>
              <w:t xml:space="preserve"> tháng kể từ ngày giấy phép thăm dò khoáng sản hết hạn</w:t>
            </w:r>
            <w:r w:rsidRPr="00957DE8">
              <w:rPr>
                <w:rFonts w:eastAsia="SimSun"/>
                <w:iCs/>
                <w:sz w:val="22"/>
                <w:szCs w:val="22"/>
                <w:lang w:val="vi-VN"/>
              </w:rPr>
              <w:t xml:space="preserve">, tổ chức, cá nhân </w:t>
            </w:r>
            <w:r w:rsidRPr="00957DE8">
              <w:rPr>
                <w:rFonts w:eastAsia="SimSun"/>
                <w:sz w:val="22"/>
                <w:szCs w:val="22"/>
                <w:lang w:val="vi-VN"/>
              </w:rPr>
              <w:t xml:space="preserve">phải </w:t>
            </w:r>
            <w:r w:rsidRPr="00957DE8">
              <w:rPr>
                <w:rFonts w:eastAsia="SimSun"/>
                <w:iCs/>
                <w:sz w:val="22"/>
                <w:szCs w:val="22"/>
                <w:lang w:val="vi-VN"/>
              </w:rPr>
              <w:t>hoàn thiện hồ sơ đề nghị công nhận kết quả</w:t>
            </w:r>
            <w:r w:rsidRPr="00957DE8">
              <w:rPr>
                <w:rFonts w:eastAsia="SimSun"/>
                <w:iCs/>
                <w:spacing w:val="1"/>
                <w:sz w:val="22"/>
                <w:szCs w:val="22"/>
                <w:lang w:val="vi-VN"/>
              </w:rPr>
              <w:t xml:space="preserve"> </w:t>
            </w:r>
            <w:r w:rsidRPr="00957DE8">
              <w:rPr>
                <w:rFonts w:eastAsia="SimSun"/>
                <w:iCs/>
                <w:sz w:val="22"/>
                <w:szCs w:val="22"/>
                <w:lang w:val="vi-VN"/>
              </w:rPr>
              <w:t>thăm</w:t>
            </w:r>
            <w:r w:rsidRPr="00957DE8">
              <w:rPr>
                <w:rFonts w:eastAsia="SimSun"/>
                <w:iCs/>
                <w:spacing w:val="1"/>
                <w:sz w:val="22"/>
                <w:szCs w:val="22"/>
                <w:lang w:val="vi-VN"/>
              </w:rPr>
              <w:t xml:space="preserve"> </w:t>
            </w:r>
            <w:r w:rsidRPr="00957DE8">
              <w:rPr>
                <w:rFonts w:eastAsia="SimSun"/>
                <w:iCs/>
                <w:sz w:val="22"/>
                <w:szCs w:val="22"/>
                <w:lang w:val="vi-VN"/>
              </w:rPr>
              <w:t>dò</w:t>
            </w:r>
            <w:r w:rsidRPr="00957DE8">
              <w:rPr>
                <w:rFonts w:eastAsia="SimSun"/>
                <w:iCs/>
                <w:spacing w:val="1"/>
                <w:sz w:val="22"/>
                <w:szCs w:val="22"/>
                <w:lang w:val="vi-VN"/>
              </w:rPr>
              <w:t xml:space="preserve"> </w:t>
            </w:r>
            <w:r w:rsidRPr="00957DE8">
              <w:rPr>
                <w:rFonts w:eastAsia="SimSun"/>
                <w:iCs/>
                <w:sz w:val="22"/>
                <w:szCs w:val="22"/>
                <w:lang w:val="vi-VN"/>
              </w:rPr>
              <w:t>kho</w:t>
            </w:r>
            <w:r w:rsidRPr="00957DE8">
              <w:rPr>
                <w:rFonts w:eastAsia="SimSun"/>
                <w:iCs/>
                <w:spacing w:val="-1"/>
                <w:sz w:val="22"/>
                <w:szCs w:val="22"/>
                <w:lang w:val="vi-VN"/>
              </w:rPr>
              <w:t>á</w:t>
            </w:r>
            <w:r w:rsidRPr="00957DE8">
              <w:rPr>
                <w:rFonts w:eastAsia="SimSun"/>
                <w:iCs/>
                <w:sz w:val="22"/>
                <w:szCs w:val="22"/>
                <w:lang w:val="vi-VN"/>
              </w:rPr>
              <w:t>ng</w:t>
            </w:r>
            <w:r w:rsidRPr="00957DE8">
              <w:rPr>
                <w:rFonts w:eastAsia="SimSun"/>
                <w:iCs/>
                <w:spacing w:val="1"/>
                <w:sz w:val="22"/>
                <w:szCs w:val="22"/>
                <w:lang w:val="vi-VN"/>
              </w:rPr>
              <w:t xml:space="preserve"> s</w:t>
            </w:r>
            <w:r w:rsidRPr="00957DE8">
              <w:rPr>
                <w:rFonts w:eastAsia="SimSun"/>
                <w:iCs/>
                <w:spacing w:val="-1"/>
                <w:sz w:val="22"/>
                <w:szCs w:val="22"/>
                <w:lang w:val="vi-VN"/>
              </w:rPr>
              <w:t>ả</w:t>
            </w:r>
            <w:r w:rsidRPr="00957DE8">
              <w:rPr>
                <w:rFonts w:eastAsia="SimSun"/>
                <w:iCs/>
                <w:sz w:val="22"/>
                <w:szCs w:val="22"/>
                <w:lang w:val="vi-VN"/>
              </w:rPr>
              <w:t>n</w:t>
            </w:r>
            <w:r w:rsidRPr="00957DE8">
              <w:rPr>
                <w:rFonts w:eastAsia="SimSun"/>
                <w:sz w:val="22"/>
                <w:szCs w:val="22"/>
                <w:lang w:val="vi-VN"/>
              </w:rPr>
              <w:t xml:space="preserve">. </w:t>
            </w:r>
          </w:p>
          <w:p w14:paraId="1C4ED20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iCs/>
                <w:sz w:val="22"/>
                <w:szCs w:val="22"/>
                <w:lang w:val="vi-VN"/>
              </w:rPr>
              <w:t>4</w:t>
            </w:r>
            <w:r w:rsidRPr="00957DE8">
              <w:rPr>
                <w:rFonts w:eastAsia="SimSun"/>
                <w:sz w:val="22"/>
                <w:szCs w:val="22"/>
                <w:lang w:val="vi-VN"/>
              </w:rPr>
              <w:t xml:space="preserve">. Sau thời hạn quy định tại khoản 3 Điều này, tổ chức, cá nhân được cấp giấy phép thăm dò khoáng sản không gửi đủ hồ sơ đề nghị công nhận kết quả thăm dò khoáng sản cho cơ quan tiếp nhận hồ sơ theo quy định của Luật này thì mất quyền đề nghị công nhận kết quả thăm dò khoáng sản, trừ trường hợp bất khả kháng. Trường hợp cơ quan nhà nước có thẩm quyền cấp giấy phép thăm dò khoáng sản cho tổ chức, cá nhân khác thì tổ chức, cá nhân được cấp giấy phép thăm dò khoáng sản trước đó không được hoàn trả chi phí thăm dò </w:t>
            </w:r>
            <w:r w:rsidRPr="00957DE8">
              <w:rPr>
                <w:rFonts w:eastAsia="SimSun"/>
                <w:sz w:val="22"/>
                <w:szCs w:val="22"/>
                <w:lang w:val="vi-VN"/>
              </w:rPr>
              <w:lastRenderedPageBreak/>
              <w:t>khoáng sản.</w:t>
            </w:r>
          </w:p>
          <w:p w14:paraId="16DC0321" w14:textId="77777777" w:rsidR="001208FB" w:rsidRPr="00072F0C" w:rsidRDefault="001208FB" w:rsidP="00072F0C">
            <w:pPr>
              <w:widowControl w:val="0"/>
              <w:adjustRightInd w:val="0"/>
              <w:snapToGrid w:val="0"/>
              <w:spacing w:beforeLines="60" w:before="144"/>
              <w:rPr>
                <w:kern w:val="2"/>
                <w:sz w:val="22"/>
                <w:szCs w:val="22"/>
                <w:lang w:val="vi-VN"/>
              </w:rPr>
            </w:pPr>
            <w:r w:rsidRPr="00957DE8">
              <w:rPr>
                <w:rFonts w:eastAsia="SimSun"/>
                <w:spacing w:val="-2"/>
                <w:sz w:val="22"/>
                <w:szCs w:val="22"/>
                <w:shd w:val="clear" w:color="auto" w:fill="FFFFFF"/>
                <w:lang w:val="vi-VN"/>
              </w:rPr>
              <w:t>5.</w:t>
            </w:r>
            <w:r w:rsidRPr="00957DE8">
              <w:rPr>
                <w:rFonts w:eastAsia="SimSun"/>
                <w:sz w:val="22"/>
                <w:szCs w:val="22"/>
                <w:lang w:val="vi-VN"/>
              </w:rPr>
              <w:t xml:space="preserve"> Chính p</w:t>
            </w:r>
            <w:r w:rsidRPr="00957DE8">
              <w:rPr>
                <w:rFonts w:eastAsia="SimSun"/>
                <w:spacing w:val="-1"/>
                <w:sz w:val="22"/>
                <w:szCs w:val="22"/>
                <w:lang w:val="vi-VN"/>
              </w:rPr>
              <w:t>h</w:t>
            </w:r>
            <w:r w:rsidRPr="00957DE8">
              <w:rPr>
                <w:rFonts w:eastAsia="SimSun"/>
                <w:sz w:val="22"/>
                <w:szCs w:val="22"/>
                <w:lang w:val="vi-VN"/>
              </w:rPr>
              <w:t xml:space="preserve">ủ quy định chi tiết các khoản 1, 2 và 4 Điều này; </w:t>
            </w:r>
            <w:r w:rsidRPr="00957DE8">
              <w:rPr>
                <w:rFonts w:eastAsia="Calibri"/>
                <w:kern w:val="2"/>
                <w:sz w:val="22"/>
                <w:szCs w:val="22"/>
                <w:lang w:val="vi-VN"/>
              </w:rPr>
              <w:t>quy định hồ sơ, trình tự, thủ tục, cơ quan thẩm định, trình công nhận kết quả thăm dò khoáng sản; trình tự, thủ tục giao nộp báo cáo kết quả thăm dò khoáng sản</w:t>
            </w:r>
            <w:r w:rsidRPr="00957DE8">
              <w:rPr>
                <w:rFonts w:eastAsia="SimSun"/>
                <w:kern w:val="2"/>
                <w:sz w:val="22"/>
                <w:szCs w:val="22"/>
                <w:lang w:val="vi-VN"/>
              </w:rPr>
              <w:t>.</w:t>
            </w:r>
          </w:p>
          <w:p w14:paraId="1170BF64"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kern w:val="2"/>
                <w:sz w:val="22"/>
                <w:szCs w:val="22"/>
                <w:lang w:val="vi-VN"/>
              </w:rPr>
              <w:t xml:space="preserve">6. </w:t>
            </w:r>
            <w:r w:rsidRPr="00957DE8">
              <w:rPr>
                <w:rFonts w:eastAsia="SimSun"/>
                <w:iCs/>
                <w:sz w:val="22"/>
                <w:szCs w:val="22"/>
                <w:lang w:val="vi-VN"/>
              </w:rPr>
              <w:t xml:space="preserve">Bộ trưởng Bộ Tài nguyên và Môi trường quy định về </w:t>
            </w:r>
            <w:r w:rsidRPr="00957DE8">
              <w:rPr>
                <w:rFonts w:eastAsia="Calibri"/>
                <w:kern w:val="2"/>
                <w:sz w:val="22"/>
                <w:szCs w:val="22"/>
                <w:lang w:val="vi-VN"/>
              </w:rPr>
              <w:t>phân cấp trữ lượng và tài nguyên khoáng sản;</w:t>
            </w:r>
            <w:r w:rsidRPr="00957DE8">
              <w:rPr>
                <w:rFonts w:eastAsia="SimSun"/>
                <w:iCs/>
                <w:sz w:val="22"/>
                <w:szCs w:val="22"/>
                <w:lang w:val="vi-VN"/>
              </w:rPr>
              <w:t xml:space="preserve"> quy định nội dung </w:t>
            </w:r>
            <w:r w:rsidRPr="00957DE8">
              <w:rPr>
                <w:rFonts w:eastAsia="SimSun"/>
                <w:sz w:val="22"/>
                <w:szCs w:val="22"/>
                <w:lang w:val="vi-VN"/>
              </w:rPr>
              <w:t xml:space="preserve">báo cáo </w:t>
            </w:r>
            <w:r w:rsidRPr="00957DE8">
              <w:rPr>
                <w:rFonts w:eastAsia="Calibri"/>
                <w:kern w:val="2"/>
                <w:sz w:val="22"/>
                <w:szCs w:val="22"/>
                <w:lang w:val="vi-VN"/>
              </w:rPr>
              <w:t>kết quả thăm dò khoáng sản, thăm dò bổ sung.</w:t>
            </w:r>
          </w:p>
        </w:tc>
        <w:tc>
          <w:tcPr>
            <w:tcW w:w="4852" w:type="dxa"/>
          </w:tcPr>
          <w:p w14:paraId="2D6B0DD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171" w:name="_Toc181886939"/>
            <w:r w:rsidRPr="00072F0C">
              <w:rPr>
                <w:rFonts w:eastAsia="Calibri"/>
                <w:b/>
                <w:bCs/>
                <w:iCs/>
                <w:sz w:val="22"/>
                <w:szCs w:val="22"/>
                <w:lang w:val="vi-VN"/>
              </w:rPr>
              <w:lastRenderedPageBreak/>
              <w:t>Điều 50. Công nhận kết quả thăm dò khoáng sản</w:t>
            </w:r>
            <w:bookmarkEnd w:id="171"/>
          </w:p>
          <w:p w14:paraId="7EFF830A" w14:textId="77777777" w:rsidR="001208FB" w:rsidRPr="00072F0C" w:rsidRDefault="001208FB" w:rsidP="00072F0C">
            <w:pPr>
              <w:widowControl w:val="0"/>
              <w:spacing w:before="60"/>
              <w:jc w:val="both"/>
              <w:rPr>
                <w:iCs/>
                <w:sz w:val="22"/>
                <w:szCs w:val="22"/>
                <w:lang w:val="vi-VN"/>
              </w:rPr>
            </w:pPr>
            <w:r w:rsidRPr="00072F0C">
              <w:rPr>
                <w:rFonts w:eastAsia="Calibri"/>
                <w:sz w:val="22"/>
                <w:szCs w:val="22"/>
                <w:lang w:val="vi-VN"/>
              </w:rPr>
              <w:t>1. Tổ chức, cá nhân được cấp giấy phép thăm dò khoáng sản</w:t>
            </w:r>
            <w:r w:rsidRPr="00072F0C">
              <w:rPr>
                <w:iCs/>
                <w:sz w:val="22"/>
                <w:szCs w:val="22"/>
                <w:lang w:val="vi-VN"/>
              </w:rPr>
              <w:t xml:space="preserve"> và tổ chức</w:t>
            </w:r>
            <w:r w:rsidRPr="00072F0C">
              <w:rPr>
                <w:sz w:val="22"/>
                <w:szCs w:val="22"/>
                <w:lang w:val="vi-VN"/>
              </w:rPr>
              <w:t xml:space="preserve"> thực hiện đề án thăm dò khoáng sản quy định tại khoản 4 Điều 49 của Luật này có trách nhiệm gửi hồ sơ đề nghị công nhận kết quả thăm dò khoáng sản đến cơ quan nhà nước có thẩm quyền quy định tại Điều 51 của Luật này</w:t>
            </w:r>
            <w:r w:rsidRPr="00072F0C">
              <w:rPr>
                <w:iCs/>
                <w:sz w:val="22"/>
                <w:szCs w:val="22"/>
                <w:lang w:val="vi-VN"/>
              </w:rPr>
              <w:t xml:space="preserve">. </w:t>
            </w:r>
          </w:p>
          <w:p w14:paraId="2B5319D5" w14:textId="77777777" w:rsidR="001208FB" w:rsidRPr="00072F0C" w:rsidRDefault="001208FB" w:rsidP="00072F0C">
            <w:pPr>
              <w:widowControl w:val="0"/>
              <w:spacing w:before="60"/>
              <w:jc w:val="both"/>
              <w:rPr>
                <w:sz w:val="22"/>
                <w:szCs w:val="22"/>
                <w:lang w:val="vi-VN"/>
              </w:rPr>
            </w:pPr>
            <w:r w:rsidRPr="00072F0C">
              <w:rPr>
                <w:iCs/>
                <w:sz w:val="22"/>
                <w:szCs w:val="22"/>
                <w:lang w:val="vi-VN"/>
              </w:rPr>
              <w:t>2</w:t>
            </w:r>
            <w:r w:rsidRPr="00072F0C">
              <w:rPr>
                <w:sz w:val="22"/>
                <w:szCs w:val="22"/>
                <w:lang w:val="vi-VN"/>
              </w:rPr>
              <w:t>. Cơ quan nhà nước có thẩm quyền quy định tại Điều 51 của Luật này có trách nhiệm tổ chức công nhận kết quả thăm dò khoáng sản</w:t>
            </w:r>
            <w:r w:rsidRPr="00072F0C">
              <w:rPr>
                <w:iCs/>
                <w:sz w:val="22"/>
                <w:szCs w:val="22"/>
                <w:lang w:val="vi-VN"/>
              </w:rPr>
              <w:t xml:space="preserve"> theo quy định của Chính phủ</w:t>
            </w:r>
            <w:r w:rsidRPr="00072F0C">
              <w:rPr>
                <w:sz w:val="22"/>
                <w:szCs w:val="22"/>
                <w:lang w:val="vi-VN"/>
              </w:rPr>
              <w:t>.</w:t>
            </w:r>
          </w:p>
          <w:p w14:paraId="2E12DC51" w14:textId="77777777" w:rsidR="001208FB" w:rsidRPr="00072F0C" w:rsidRDefault="001208FB" w:rsidP="00072F0C">
            <w:pPr>
              <w:widowControl w:val="0"/>
              <w:spacing w:before="60"/>
              <w:jc w:val="both"/>
              <w:rPr>
                <w:sz w:val="22"/>
                <w:szCs w:val="22"/>
                <w:lang w:val="vi-VN"/>
              </w:rPr>
            </w:pPr>
            <w:r w:rsidRPr="00072F0C">
              <w:rPr>
                <w:iCs/>
                <w:sz w:val="22"/>
                <w:szCs w:val="22"/>
                <w:lang w:val="vi-VN"/>
              </w:rPr>
              <w:t>3</w:t>
            </w:r>
            <w:r w:rsidRPr="00072F0C">
              <w:rPr>
                <w:sz w:val="22"/>
                <w:szCs w:val="22"/>
                <w:lang w:val="vi-VN"/>
              </w:rPr>
              <w:t xml:space="preserve">. Trong thời hạn </w:t>
            </w:r>
            <w:r w:rsidRPr="00072F0C">
              <w:rPr>
                <w:iCs/>
                <w:sz w:val="22"/>
                <w:szCs w:val="22"/>
                <w:lang w:val="vi-VN"/>
              </w:rPr>
              <w:t>06</w:t>
            </w:r>
            <w:r w:rsidRPr="00072F0C">
              <w:rPr>
                <w:sz w:val="22"/>
                <w:szCs w:val="22"/>
                <w:lang w:val="vi-VN"/>
              </w:rPr>
              <w:t xml:space="preserve"> tháng kể từ ngày giấy phép thăm dò khoáng sản hết hạn</w:t>
            </w:r>
            <w:r w:rsidRPr="00072F0C">
              <w:rPr>
                <w:iCs/>
                <w:sz w:val="22"/>
                <w:szCs w:val="22"/>
                <w:lang w:val="vi-VN"/>
              </w:rPr>
              <w:t xml:space="preserve">, tổ chức, cá nhân </w:t>
            </w:r>
            <w:r w:rsidRPr="00072F0C">
              <w:rPr>
                <w:sz w:val="22"/>
                <w:szCs w:val="22"/>
                <w:lang w:val="vi-VN"/>
              </w:rPr>
              <w:t xml:space="preserve">phải </w:t>
            </w:r>
            <w:r w:rsidRPr="00072F0C">
              <w:rPr>
                <w:iCs/>
                <w:sz w:val="22"/>
                <w:szCs w:val="22"/>
                <w:lang w:val="vi-VN"/>
              </w:rPr>
              <w:t>hoàn thiện hồ sơ đề nghị công nhận kết quả</w:t>
            </w:r>
            <w:r w:rsidRPr="00072F0C">
              <w:rPr>
                <w:iCs/>
                <w:spacing w:val="1"/>
                <w:sz w:val="22"/>
                <w:szCs w:val="22"/>
                <w:lang w:val="vi-VN"/>
              </w:rPr>
              <w:t xml:space="preserve"> </w:t>
            </w:r>
            <w:r w:rsidRPr="00072F0C">
              <w:rPr>
                <w:iCs/>
                <w:sz w:val="22"/>
                <w:szCs w:val="22"/>
                <w:lang w:val="vi-VN"/>
              </w:rPr>
              <w:t>thăm</w:t>
            </w:r>
            <w:r w:rsidRPr="00072F0C">
              <w:rPr>
                <w:iCs/>
                <w:spacing w:val="1"/>
                <w:sz w:val="22"/>
                <w:szCs w:val="22"/>
                <w:lang w:val="vi-VN"/>
              </w:rPr>
              <w:t xml:space="preserve"> </w:t>
            </w:r>
            <w:r w:rsidRPr="00072F0C">
              <w:rPr>
                <w:iCs/>
                <w:sz w:val="22"/>
                <w:szCs w:val="22"/>
                <w:lang w:val="vi-VN"/>
              </w:rPr>
              <w:t>dò</w:t>
            </w:r>
            <w:r w:rsidRPr="00072F0C">
              <w:rPr>
                <w:iCs/>
                <w:spacing w:val="1"/>
                <w:sz w:val="22"/>
                <w:szCs w:val="22"/>
                <w:lang w:val="vi-VN"/>
              </w:rPr>
              <w:t xml:space="preserve"> </w:t>
            </w:r>
            <w:r w:rsidRPr="00072F0C">
              <w:rPr>
                <w:iCs/>
                <w:sz w:val="22"/>
                <w:szCs w:val="22"/>
                <w:lang w:val="vi-VN"/>
              </w:rPr>
              <w:t>kho</w:t>
            </w:r>
            <w:r w:rsidRPr="00072F0C">
              <w:rPr>
                <w:iCs/>
                <w:spacing w:val="-1"/>
                <w:sz w:val="22"/>
                <w:szCs w:val="22"/>
                <w:lang w:val="vi-VN"/>
              </w:rPr>
              <w:t>á</w:t>
            </w:r>
            <w:r w:rsidRPr="00072F0C">
              <w:rPr>
                <w:iCs/>
                <w:sz w:val="22"/>
                <w:szCs w:val="22"/>
                <w:lang w:val="vi-VN"/>
              </w:rPr>
              <w:t>ng</w:t>
            </w:r>
            <w:r w:rsidRPr="00072F0C">
              <w:rPr>
                <w:iCs/>
                <w:spacing w:val="1"/>
                <w:sz w:val="22"/>
                <w:szCs w:val="22"/>
                <w:lang w:val="vi-VN"/>
              </w:rPr>
              <w:t xml:space="preserve"> s</w:t>
            </w:r>
            <w:r w:rsidRPr="00072F0C">
              <w:rPr>
                <w:iCs/>
                <w:spacing w:val="-1"/>
                <w:sz w:val="22"/>
                <w:szCs w:val="22"/>
                <w:lang w:val="vi-VN"/>
              </w:rPr>
              <w:t>ả</w:t>
            </w:r>
            <w:r w:rsidRPr="00072F0C">
              <w:rPr>
                <w:iCs/>
                <w:sz w:val="22"/>
                <w:szCs w:val="22"/>
                <w:lang w:val="vi-VN"/>
              </w:rPr>
              <w:t>n</w:t>
            </w:r>
            <w:r w:rsidRPr="00072F0C">
              <w:rPr>
                <w:sz w:val="22"/>
                <w:szCs w:val="22"/>
                <w:lang w:val="vi-VN"/>
              </w:rPr>
              <w:t xml:space="preserve">. </w:t>
            </w:r>
          </w:p>
          <w:p w14:paraId="249AE465" w14:textId="77777777" w:rsidR="001208FB" w:rsidRPr="00072F0C" w:rsidRDefault="001208FB" w:rsidP="00072F0C">
            <w:pPr>
              <w:widowControl w:val="0"/>
              <w:spacing w:before="60"/>
              <w:jc w:val="both"/>
              <w:rPr>
                <w:sz w:val="22"/>
                <w:szCs w:val="22"/>
                <w:lang w:val="vi-VN"/>
              </w:rPr>
            </w:pPr>
            <w:r w:rsidRPr="00072F0C">
              <w:rPr>
                <w:iCs/>
                <w:sz w:val="22"/>
                <w:szCs w:val="22"/>
                <w:lang w:val="vi-VN"/>
              </w:rPr>
              <w:t>4</w:t>
            </w:r>
            <w:r w:rsidRPr="00072F0C">
              <w:rPr>
                <w:sz w:val="22"/>
                <w:szCs w:val="22"/>
                <w:lang w:val="vi-VN"/>
              </w:rPr>
              <w:t xml:space="preserve">. Sau thời hạn quy định tại khoản 3 Điều này, tổ chức, cá nhân được cấp giấy phép thăm dò khoáng sản không gửi đủ hồ sơ đề nghị công nhận kết quả thăm dò khoáng sản cho cơ quan tiếp nhận hồ sơ theo quy định của Luật này thì mất quyền đề nghị công nhận kết quả thăm dò khoáng sản, trừ trường hợp bất khả kháng. Trường hợp cơ quan nhà nước </w:t>
            </w:r>
            <w:r w:rsidRPr="00072F0C">
              <w:rPr>
                <w:sz w:val="22"/>
                <w:szCs w:val="22"/>
                <w:lang w:val="vi-VN"/>
              </w:rPr>
              <w:lastRenderedPageBreak/>
              <w:t>có thẩm quyền cấp giấy phép thăm dò khoáng sản cho tổ chức, cá nhân khác thì tổ chức, cá nhân được cấp giấy phép thăm dò khoáng sản trước đó không được hoàn trả chi phí thăm dò khoáng sản.</w:t>
            </w:r>
          </w:p>
          <w:p w14:paraId="6538CFC7" w14:textId="77777777" w:rsidR="001208FB" w:rsidRPr="00072F0C" w:rsidRDefault="001208FB" w:rsidP="00072F0C">
            <w:pPr>
              <w:widowControl w:val="0"/>
              <w:spacing w:before="60"/>
              <w:jc w:val="both"/>
              <w:rPr>
                <w:kern w:val="2"/>
                <w:sz w:val="22"/>
                <w:szCs w:val="22"/>
                <w:lang w:val="vi-VN"/>
              </w:rPr>
            </w:pPr>
            <w:r w:rsidRPr="00072F0C">
              <w:rPr>
                <w:spacing w:val="-2"/>
                <w:sz w:val="22"/>
                <w:szCs w:val="22"/>
                <w:shd w:val="clear" w:color="auto" w:fill="FFFFFF"/>
                <w:lang w:val="vi-VN"/>
              </w:rPr>
              <w:t>5.</w:t>
            </w:r>
            <w:r w:rsidRPr="00072F0C">
              <w:rPr>
                <w:sz w:val="22"/>
                <w:szCs w:val="22"/>
                <w:lang w:val="vi-VN"/>
              </w:rPr>
              <w:t xml:space="preserve"> Chính p</w:t>
            </w:r>
            <w:r w:rsidRPr="00072F0C">
              <w:rPr>
                <w:spacing w:val="-1"/>
                <w:sz w:val="22"/>
                <w:szCs w:val="22"/>
                <w:lang w:val="vi-VN"/>
              </w:rPr>
              <w:t>h</w:t>
            </w:r>
            <w:r w:rsidRPr="00072F0C">
              <w:rPr>
                <w:sz w:val="22"/>
                <w:szCs w:val="22"/>
                <w:lang w:val="vi-VN"/>
              </w:rPr>
              <w:t xml:space="preserve">ủ quy định chi tiết các khoản 1, 2 và 4 Điều này; </w:t>
            </w:r>
            <w:r w:rsidRPr="00072F0C">
              <w:rPr>
                <w:rFonts w:eastAsia="Calibri"/>
                <w:kern w:val="2"/>
                <w:sz w:val="22"/>
                <w:szCs w:val="22"/>
                <w:lang w:val="vi-VN"/>
              </w:rPr>
              <w:t xml:space="preserve">quy định hồ sơ, trình tự, thủ tục, cơ quan thẩm </w:t>
            </w:r>
            <w:r w:rsidRPr="00072F0C">
              <w:rPr>
                <w:rFonts w:eastAsia="Calibri" w:hint="eastAsia"/>
                <w:kern w:val="2"/>
                <w:sz w:val="22"/>
                <w:szCs w:val="22"/>
                <w:lang w:val="vi-VN"/>
              </w:rPr>
              <w:t>đ</w:t>
            </w:r>
            <w:r w:rsidRPr="00072F0C">
              <w:rPr>
                <w:rFonts w:eastAsia="Calibri"/>
                <w:kern w:val="2"/>
                <w:sz w:val="22"/>
                <w:szCs w:val="22"/>
                <w:lang w:val="vi-VN"/>
              </w:rPr>
              <w:t>ịnh, trình công nhận kết quả thăm dò khoáng sản; trình tự, thủ tục giao nộp báo cáo kết quả thăm dò khoáng sản</w:t>
            </w:r>
            <w:r w:rsidRPr="00072F0C">
              <w:rPr>
                <w:kern w:val="2"/>
                <w:sz w:val="22"/>
                <w:szCs w:val="22"/>
                <w:lang w:val="vi-VN"/>
              </w:rPr>
              <w:t>.</w:t>
            </w:r>
          </w:p>
          <w:p w14:paraId="4F88045F" w14:textId="77777777" w:rsidR="001208FB" w:rsidRPr="00072F0C" w:rsidRDefault="001208FB" w:rsidP="00072F0C">
            <w:pPr>
              <w:widowControl w:val="0"/>
              <w:spacing w:before="60"/>
              <w:jc w:val="both"/>
              <w:rPr>
                <w:kern w:val="2"/>
                <w:sz w:val="28"/>
                <w:lang w:val="vi-VN"/>
              </w:rPr>
            </w:pPr>
            <w:r w:rsidRPr="00072F0C">
              <w:rPr>
                <w:kern w:val="2"/>
                <w:sz w:val="22"/>
                <w:szCs w:val="22"/>
                <w:lang w:val="vi-VN"/>
              </w:rPr>
              <w:t xml:space="preserve">6. </w:t>
            </w:r>
            <w:r w:rsidRPr="00072F0C">
              <w:rPr>
                <w:iCs/>
                <w:sz w:val="22"/>
                <w:szCs w:val="22"/>
                <w:lang w:val="vi-VN"/>
              </w:rPr>
              <w:t xml:space="preserve">Bộ trưởng Bộ </w:t>
            </w:r>
            <w:del w:id="172" w:author="Luan Dang" w:date="2025-07-19T17:29:00Z">
              <w:r w:rsidRPr="00072F0C">
                <w:rPr>
                  <w:iCs/>
                  <w:sz w:val="22"/>
                  <w:szCs w:val="22"/>
                  <w:lang w:val="vi-VN"/>
                </w:rPr>
                <w:delText>Tài nguyên</w:delText>
              </w:r>
            </w:del>
            <w:r w:rsidRPr="00072F0C">
              <w:rPr>
                <w:iCs/>
                <w:sz w:val="22"/>
                <w:szCs w:val="22"/>
                <w:lang w:val="vi-VN"/>
              </w:rPr>
              <w:t xml:space="preserve"> </w:t>
            </w:r>
            <w:ins w:id="173" w:author="Luan Dang" w:date="2025-07-19T17:29:00Z">
              <w:r w:rsidRPr="00072F0C">
                <w:rPr>
                  <w:b/>
                  <w:bCs/>
                  <w:i/>
                  <w:iCs/>
                  <w:sz w:val="22"/>
                  <w:szCs w:val="22"/>
                  <w:lang w:val="nl-NL"/>
                </w:rPr>
                <w:t>Nông nghiệp</w:t>
              </w:r>
            </w:ins>
            <w:r w:rsidRPr="00072F0C">
              <w:rPr>
                <w:b/>
                <w:bCs/>
                <w:i/>
                <w:iCs/>
                <w:sz w:val="22"/>
                <w:szCs w:val="22"/>
                <w:lang w:val="nl-NL"/>
              </w:rPr>
              <w:t xml:space="preserve"> </w:t>
            </w:r>
            <w:r w:rsidRPr="00072F0C">
              <w:rPr>
                <w:iCs/>
                <w:sz w:val="22"/>
                <w:szCs w:val="22"/>
                <w:lang w:val="vi-VN"/>
              </w:rPr>
              <w:t xml:space="preserve">và Môi trường quy định về </w:t>
            </w:r>
            <w:r w:rsidRPr="00072F0C">
              <w:rPr>
                <w:rFonts w:eastAsia="Calibri"/>
                <w:kern w:val="2"/>
                <w:sz w:val="22"/>
                <w:szCs w:val="22"/>
                <w:lang w:val="vi-VN"/>
              </w:rPr>
              <w:t>phân cấp trữ lượng và tài nguyên khoáng sản;</w:t>
            </w:r>
            <w:r w:rsidRPr="00072F0C">
              <w:rPr>
                <w:iCs/>
                <w:sz w:val="22"/>
                <w:szCs w:val="22"/>
                <w:lang w:val="vi-VN"/>
              </w:rPr>
              <w:t xml:space="preserve"> quy định nội dung </w:t>
            </w:r>
            <w:r w:rsidRPr="00072F0C">
              <w:rPr>
                <w:sz w:val="22"/>
                <w:szCs w:val="22"/>
                <w:lang w:val="vi-VN"/>
              </w:rPr>
              <w:t xml:space="preserve">báo cáo </w:t>
            </w:r>
            <w:r w:rsidRPr="00072F0C">
              <w:rPr>
                <w:rFonts w:eastAsia="Calibri"/>
                <w:kern w:val="2"/>
                <w:sz w:val="22"/>
                <w:szCs w:val="22"/>
                <w:lang w:val="vi-VN"/>
              </w:rPr>
              <w:t>kết quả thăm dò khoáng sản, thăm dò bổ sung.</w:t>
            </w:r>
          </w:p>
        </w:tc>
        <w:tc>
          <w:tcPr>
            <w:tcW w:w="4852" w:type="dxa"/>
          </w:tcPr>
          <w:p w14:paraId="301C8CC0" w14:textId="209E4828"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w:t>
            </w:r>
          </w:p>
        </w:tc>
      </w:tr>
      <w:tr w:rsidR="001208FB" w:rsidRPr="00072F0C" w14:paraId="73800A82" w14:textId="77777777" w:rsidTr="00072F0C">
        <w:tc>
          <w:tcPr>
            <w:tcW w:w="5650" w:type="dxa"/>
          </w:tcPr>
          <w:p w14:paraId="7254DC09"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51. Thẩm quyền công nhận kết quả thăm dò khoáng sản </w:t>
            </w:r>
          </w:p>
          <w:p w14:paraId="3C8A45D9" w14:textId="77777777" w:rsidR="001208FB" w:rsidRPr="00072F0C" w:rsidRDefault="001208FB" w:rsidP="00072F0C">
            <w:pPr>
              <w:widowControl w:val="0"/>
              <w:adjustRightInd w:val="0"/>
              <w:snapToGrid w:val="0"/>
              <w:spacing w:beforeLines="60" w:before="144"/>
              <w:rPr>
                <w:spacing w:val="-2"/>
                <w:kern w:val="2"/>
                <w:sz w:val="22"/>
                <w:szCs w:val="22"/>
                <w:lang w:val="vi-VN"/>
              </w:rPr>
            </w:pPr>
            <w:r w:rsidRPr="00957DE8">
              <w:rPr>
                <w:rFonts w:eastAsia="SimSun"/>
                <w:spacing w:val="-2"/>
                <w:kern w:val="2"/>
                <w:sz w:val="22"/>
                <w:szCs w:val="22"/>
                <w:lang w:val="vi-VN"/>
              </w:rPr>
              <w:t xml:space="preserve">1. </w:t>
            </w:r>
            <w:r w:rsidRPr="00957DE8">
              <w:rPr>
                <w:rFonts w:eastAsia="Calibri"/>
                <w:spacing w:val="-2"/>
                <w:kern w:val="2"/>
                <w:sz w:val="22"/>
                <w:szCs w:val="22"/>
                <w:lang w:val="vi-VN"/>
              </w:rPr>
              <w:t>Hội đồng đánh giá trữ lượng khoáng sản quốc gia</w:t>
            </w:r>
            <w:r w:rsidRPr="00957DE8">
              <w:rPr>
                <w:rFonts w:eastAsia="SimSun"/>
                <w:spacing w:val="-2"/>
                <w:kern w:val="2"/>
                <w:sz w:val="22"/>
                <w:szCs w:val="22"/>
                <w:lang w:val="vi-VN"/>
              </w:rPr>
              <w:t xml:space="preserve"> công nhận kết quả thăm dò khoáng sản, thăm dò bổ sung thuộc thẩm quyền cấp giấy phép </w:t>
            </w:r>
            <w:r w:rsidRPr="00957DE8">
              <w:rPr>
                <w:rFonts w:eastAsia="Calibri"/>
                <w:spacing w:val="-2"/>
                <w:kern w:val="2"/>
                <w:sz w:val="22"/>
                <w:szCs w:val="22"/>
                <w:lang w:val="vi-VN"/>
              </w:rPr>
              <w:t>của Bộ Tài nguyên và Môi trường</w:t>
            </w:r>
            <w:r w:rsidRPr="00957DE8">
              <w:rPr>
                <w:rFonts w:eastAsia="SimSun"/>
                <w:spacing w:val="-2"/>
                <w:kern w:val="2"/>
                <w:sz w:val="22"/>
                <w:szCs w:val="22"/>
                <w:lang w:val="vi-VN"/>
              </w:rPr>
              <w:t>.</w:t>
            </w:r>
          </w:p>
          <w:p w14:paraId="1FA663FC" w14:textId="77777777" w:rsidR="001208FB" w:rsidRPr="00072F0C" w:rsidRDefault="001208FB" w:rsidP="00072F0C">
            <w:pPr>
              <w:widowControl w:val="0"/>
              <w:adjustRightInd w:val="0"/>
              <w:snapToGrid w:val="0"/>
              <w:spacing w:beforeLines="60" w:before="144"/>
              <w:rPr>
                <w:rFonts w:eastAsia="Calibri"/>
                <w:kern w:val="2"/>
                <w:sz w:val="22"/>
                <w:szCs w:val="22"/>
                <w:lang w:val="vi-VN"/>
              </w:rPr>
            </w:pPr>
            <w:r w:rsidRPr="00957DE8">
              <w:rPr>
                <w:rFonts w:eastAsia="SimSun"/>
                <w:kern w:val="2"/>
                <w:sz w:val="22"/>
                <w:szCs w:val="22"/>
                <w:lang w:val="vi-VN"/>
              </w:rPr>
              <w:t>2.</w:t>
            </w:r>
            <w:r w:rsidRPr="00957DE8">
              <w:rPr>
                <w:rFonts w:eastAsia="Calibri"/>
                <w:kern w:val="2"/>
                <w:sz w:val="22"/>
                <w:szCs w:val="22"/>
                <w:lang w:val="vi-VN"/>
              </w:rPr>
              <w:t xml:space="preserve"> Ủy ban nhân dân cấp tỉnh </w:t>
            </w:r>
            <w:r w:rsidRPr="00957DE8">
              <w:rPr>
                <w:rFonts w:eastAsia="SimSun"/>
                <w:kern w:val="2"/>
                <w:sz w:val="22"/>
                <w:szCs w:val="22"/>
                <w:lang w:val="vi-VN"/>
              </w:rPr>
              <w:t>công nhận</w:t>
            </w:r>
            <w:r w:rsidRPr="00957DE8">
              <w:rPr>
                <w:rFonts w:eastAsia="Calibri"/>
                <w:kern w:val="2"/>
                <w:sz w:val="22"/>
                <w:szCs w:val="22"/>
                <w:lang w:val="vi-VN"/>
              </w:rPr>
              <w:t xml:space="preserve"> kết quả thăm dò khoáng sản</w:t>
            </w:r>
            <w:r w:rsidRPr="00957DE8">
              <w:rPr>
                <w:rFonts w:eastAsia="SimSun"/>
                <w:spacing w:val="-2"/>
                <w:kern w:val="2"/>
                <w:sz w:val="22"/>
                <w:szCs w:val="22"/>
                <w:lang w:val="vi-VN"/>
              </w:rPr>
              <w:t>, thăm dò bổ sung</w:t>
            </w:r>
            <w:r w:rsidRPr="00957DE8">
              <w:rPr>
                <w:rFonts w:eastAsia="Calibri"/>
                <w:kern w:val="2"/>
                <w:sz w:val="22"/>
                <w:szCs w:val="22"/>
                <w:lang w:val="vi-VN"/>
              </w:rPr>
              <w:t xml:space="preserve"> thuộc thẩm quyền cấp giấy phép của mình.</w:t>
            </w:r>
          </w:p>
          <w:p w14:paraId="4D567F55"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Calibri"/>
                <w:kern w:val="2"/>
                <w:sz w:val="22"/>
                <w:szCs w:val="22"/>
                <w:lang w:val="vi-VN"/>
              </w:rPr>
              <w:t xml:space="preserve">3. Chính phủ quy định tổ chức, hoạt động, nhiệm vụ, quyền hạn và trách nhiệm của Hội đồng đánh giá trữ lượng khoáng sản quốc gia. </w:t>
            </w:r>
          </w:p>
        </w:tc>
        <w:tc>
          <w:tcPr>
            <w:tcW w:w="4852" w:type="dxa"/>
          </w:tcPr>
          <w:p w14:paraId="0A5FAFF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174" w:name="_Toc249093358"/>
            <w:bookmarkStart w:id="175" w:name="_Toc255656267"/>
            <w:bookmarkStart w:id="176" w:name="_Toc257905658"/>
            <w:bookmarkStart w:id="177" w:name="_Toc259006796"/>
            <w:bookmarkStart w:id="178" w:name="_Toc270890933"/>
            <w:bookmarkStart w:id="179" w:name="_Toc181886940"/>
            <w:bookmarkStart w:id="180" w:name="_Toc257905659"/>
            <w:bookmarkStart w:id="181" w:name="_Toc259006797"/>
            <w:bookmarkStart w:id="182" w:name="_Toc270890934"/>
            <w:r w:rsidRPr="00072F0C">
              <w:rPr>
                <w:rFonts w:eastAsia="Calibri"/>
                <w:b/>
                <w:bCs/>
                <w:iCs/>
                <w:sz w:val="22"/>
                <w:szCs w:val="22"/>
                <w:lang w:val="vi-VN"/>
              </w:rPr>
              <w:t>Điều 51. Thẩm quyền công nhận kết quả thăm dò khoáng sản</w:t>
            </w:r>
            <w:bookmarkEnd w:id="174"/>
            <w:bookmarkEnd w:id="175"/>
            <w:bookmarkEnd w:id="176"/>
            <w:bookmarkEnd w:id="177"/>
            <w:bookmarkEnd w:id="178"/>
            <w:bookmarkEnd w:id="179"/>
            <w:r w:rsidRPr="00072F0C">
              <w:rPr>
                <w:rFonts w:eastAsia="Calibri"/>
                <w:b/>
                <w:bCs/>
                <w:iCs/>
                <w:sz w:val="22"/>
                <w:szCs w:val="22"/>
                <w:lang w:val="vi-VN"/>
              </w:rPr>
              <w:t xml:space="preserve"> </w:t>
            </w:r>
          </w:p>
          <w:p w14:paraId="13EEEA55" w14:textId="77777777" w:rsidR="001208FB" w:rsidRPr="00072F0C" w:rsidRDefault="001208FB" w:rsidP="00072F0C">
            <w:pPr>
              <w:widowControl w:val="0"/>
              <w:spacing w:before="60"/>
              <w:jc w:val="both"/>
              <w:rPr>
                <w:spacing w:val="-2"/>
                <w:kern w:val="2"/>
                <w:sz w:val="22"/>
                <w:szCs w:val="22"/>
                <w:lang w:val="vi-VN"/>
              </w:rPr>
            </w:pPr>
            <w:r w:rsidRPr="00072F0C">
              <w:rPr>
                <w:spacing w:val="-2"/>
                <w:kern w:val="2"/>
                <w:sz w:val="22"/>
                <w:szCs w:val="22"/>
                <w:lang w:val="vi-VN"/>
              </w:rPr>
              <w:t xml:space="preserve">1. </w:t>
            </w:r>
            <w:r w:rsidRPr="00072F0C">
              <w:rPr>
                <w:rFonts w:eastAsia="Calibri"/>
                <w:spacing w:val="-2"/>
                <w:kern w:val="2"/>
                <w:sz w:val="22"/>
                <w:szCs w:val="22"/>
                <w:lang w:val="vi-VN"/>
              </w:rPr>
              <w:t>Hội đồng đánh giá trữ lượng khoáng sản quốc gia</w:t>
            </w:r>
            <w:r w:rsidRPr="00072F0C">
              <w:rPr>
                <w:spacing w:val="-2"/>
                <w:kern w:val="2"/>
                <w:sz w:val="22"/>
                <w:szCs w:val="22"/>
                <w:lang w:val="vi-VN"/>
              </w:rPr>
              <w:t xml:space="preserve"> công nhận kết quả thăm dò khoáng sản, thăm dò bổ sung thuộc thẩm quyền cấp giấy phép </w:t>
            </w:r>
            <w:r w:rsidRPr="00072F0C">
              <w:rPr>
                <w:rFonts w:eastAsia="Calibri"/>
                <w:spacing w:val="-2"/>
                <w:kern w:val="2"/>
                <w:sz w:val="22"/>
                <w:szCs w:val="22"/>
                <w:lang w:val="vi-VN"/>
              </w:rPr>
              <w:t xml:space="preserve">của Bộ </w:t>
            </w:r>
            <w:del w:id="183" w:author="Luan Dang" w:date="2025-07-19T17:29:00Z">
              <w:r w:rsidRPr="00072F0C">
                <w:rPr>
                  <w:rFonts w:eastAsia="Calibri"/>
                  <w:spacing w:val="-2"/>
                  <w:kern w:val="2"/>
                  <w:sz w:val="22"/>
                  <w:szCs w:val="22"/>
                  <w:lang w:val="vi-VN"/>
                </w:rPr>
                <w:delText>Tài nguyên</w:delText>
              </w:r>
            </w:del>
            <w:r w:rsidRPr="00072F0C">
              <w:rPr>
                <w:rFonts w:eastAsia="Calibri"/>
                <w:spacing w:val="-2"/>
                <w:kern w:val="2"/>
                <w:sz w:val="22"/>
                <w:szCs w:val="22"/>
                <w:lang w:val="vi-VN"/>
              </w:rPr>
              <w:t xml:space="preserve"> </w:t>
            </w:r>
            <w:ins w:id="184" w:author="Luan Dang" w:date="2025-07-19T17:29:00Z">
              <w:r w:rsidRPr="00072F0C">
                <w:rPr>
                  <w:rFonts w:eastAsia="Calibri"/>
                  <w:b/>
                  <w:bCs/>
                  <w:i/>
                  <w:iCs/>
                  <w:spacing w:val="-2"/>
                  <w:kern w:val="2"/>
                  <w:sz w:val="22"/>
                  <w:szCs w:val="22"/>
                </w:rPr>
                <w:t xml:space="preserve">trưởng Bộ </w:t>
              </w:r>
              <w:r w:rsidRPr="00072F0C">
                <w:rPr>
                  <w:b/>
                  <w:bCs/>
                  <w:i/>
                  <w:iCs/>
                  <w:sz w:val="22"/>
                  <w:szCs w:val="22"/>
                  <w:lang w:val="nl-NL"/>
                </w:rPr>
                <w:t>Nông nghiệp</w:t>
              </w:r>
            </w:ins>
            <w:r w:rsidRPr="00072F0C">
              <w:rPr>
                <w:sz w:val="22"/>
                <w:szCs w:val="22"/>
                <w:lang w:val="nl-NL"/>
              </w:rPr>
              <w:t xml:space="preserve"> </w:t>
            </w:r>
            <w:r w:rsidRPr="00072F0C">
              <w:rPr>
                <w:rFonts w:eastAsia="Calibri"/>
                <w:spacing w:val="-2"/>
                <w:kern w:val="2"/>
                <w:sz w:val="22"/>
                <w:szCs w:val="22"/>
                <w:lang w:val="vi-VN"/>
              </w:rPr>
              <w:t>và Môi trường</w:t>
            </w:r>
            <w:r w:rsidRPr="00072F0C">
              <w:rPr>
                <w:spacing w:val="-2"/>
                <w:kern w:val="2"/>
                <w:sz w:val="22"/>
                <w:szCs w:val="22"/>
                <w:lang w:val="vi-VN"/>
              </w:rPr>
              <w:t>.</w:t>
            </w:r>
          </w:p>
          <w:p w14:paraId="4FA0708E" w14:textId="77777777" w:rsidR="001208FB" w:rsidRPr="00072F0C" w:rsidRDefault="001208FB" w:rsidP="00072F0C">
            <w:pPr>
              <w:widowControl w:val="0"/>
              <w:spacing w:before="60"/>
              <w:jc w:val="both"/>
              <w:rPr>
                <w:rFonts w:eastAsia="Calibri"/>
                <w:kern w:val="2"/>
                <w:sz w:val="22"/>
                <w:szCs w:val="22"/>
                <w:lang w:val="vi-VN"/>
              </w:rPr>
            </w:pPr>
            <w:r w:rsidRPr="00072F0C">
              <w:rPr>
                <w:kern w:val="2"/>
                <w:sz w:val="22"/>
                <w:szCs w:val="22"/>
                <w:lang w:val="vi-VN"/>
              </w:rPr>
              <w:t>2.</w:t>
            </w:r>
            <w:ins w:id="185" w:author="Luan Dang" w:date="2025-07-19T17:29:00Z">
              <w:r w:rsidRPr="00072F0C">
                <w:rPr>
                  <w:rFonts w:eastAsia="Calibri"/>
                  <w:kern w:val="2"/>
                  <w:sz w:val="22"/>
                  <w:szCs w:val="22"/>
                  <w:lang w:val="vi-VN"/>
                </w:rPr>
                <w:t xml:space="preserve"> </w:t>
              </w:r>
              <w:r w:rsidRPr="00072F0C">
                <w:rPr>
                  <w:rFonts w:eastAsia="Calibri"/>
                  <w:b/>
                  <w:bCs/>
                  <w:i/>
                  <w:iCs/>
                  <w:kern w:val="2"/>
                  <w:sz w:val="22"/>
                  <w:szCs w:val="22"/>
                </w:rPr>
                <w:t>Chủ tịch</w:t>
              </w:r>
            </w:ins>
            <w:r w:rsidRPr="00072F0C">
              <w:rPr>
                <w:rFonts w:eastAsia="Calibri"/>
                <w:kern w:val="2"/>
                <w:sz w:val="22"/>
                <w:szCs w:val="22"/>
              </w:rPr>
              <w:t xml:space="preserve"> </w:t>
            </w:r>
            <w:r w:rsidRPr="00072F0C">
              <w:rPr>
                <w:rFonts w:eastAsia="Calibri"/>
                <w:kern w:val="2"/>
                <w:sz w:val="22"/>
                <w:szCs w:val="22"/>
                <w:lang w:val="vi-VN"/>
              </w:rPr>
              <w:t xml:space="preserve">Ủy ban nhân dân cấp tỉnh </w:t>
            </w:r>
            <w:r w:rsidRPr="00072F0C">
              <w:rPr>
                <w:kern w:val="2"/>
                <w:sz w:val="22"/>
                <w:szCs w:val="22"/>
                <w:lang w:val="vi-VN"/>
              </w:rPr>
              <w:t>công nhận</w:t>
            </w:r>
            <w:r w:rsidRPr="00072F0C">
              <w:rPr>
                <w:rFonts w:eastAsia="Calibri"/>
                <w:kern w:val="2"/>
                <w:sz w:val="22"/>
                <w:szCs w:val="22"/>
                <w:lang w:val="vi-VN"/>
              </w:rPr>
              <w:t xml:space="preserve"> kết quả thăm dò khoáng sản</w:t>
            </w:r>
            <w:r w:rsidRPr="00072F0C">
              <w:rPr>
                <w:spacing w:val="-2"/>
                <w:kern w:val="2"/>
                <w:sz w:val="22"/>
                <w:szCs w:val="22"/>
                <w:lang w:val="vi-VN"/>
              </w:rPr>
              <w:t>, thăm dò bổ sung</w:t>
            </w:r>
            <w:r w:rsidRPr="00072F0C">
              <w:rPr>
                <w:rFonts w:eastAsia="Calibri"/>
                <w:kern w:val="2"/>
                <w:sz w:val="22"/>
                <w:szCs w:val="22"/>
                <w:lang w:val="vi-VN"/>
              </w:rPr>
              <w:t xml:space="preserve"> thuộc thẩm quyền cấp giấy phép của mình.</w:t>
            </w:r>
          </w:p>
          <w:p w14:paraId="590AE1D5" w14:textId="77777777" w:rsidR="001208FB" w:rsidRPr="00072F0C" w:rsidRDefault="001208FB" w:rsidP="00072F0C">
            <w:pPr>
              <w:widowControl w:val="0"/>
              <w:spacing w:before="60"/>
              <w:jc w:val="both"/>
              <w:rPr>
                <w:kern w:val="2"/>
                <w:sz w:val="22"/>
                <w:szCs w:val="22"/>
                <w:lang w:val="vi-VN"/>
              </w:rPr>
            </w:pPr>
            <w:r w:rsidRPr="00072F0C">
              <w:rPr>
                <w:rFonts w:eastAsia="Calibri"/>
                <w:kern w:val="2"/>
                <w:sz w:val="22"/>
                <w:szCs w:val="22"/>
                <w:lang w:val="vi-VN"/>
              </w:rPr>
              <w:t xml:space="preserve">3. Chính phủ quy định tổ chức, hoạt động, nhiệm vụ, quyền hạn và trách nhiệm của Hội đồng đánh giá trữ lượng khoáng sản quốc gia. </w:t>
            </w:r>
            <w:bookmarkEnd w:id="180"/>
            <w:bookmarkEnd w:id="181"/>
            <w:bookmarkEnd w:id="182"/>
          </w:p>
        </w:tc>
        <w:tc>
          <w:tcPr>
            <w:tcW w:w="4852" w:type="dxa"/>
          </w:tcPr>
          <w:p w14:paraId="118697F3" w14:textId="688F7AEE"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t>Sửa đổi cho phù hợp với quy định về phân cấp, phân quyền trong lĩnh vực địa chất, khoáng sản.</w:t>
            </w:r>
          </w:p>
        </w:tc>
      </w:tr>
      <w:tr w:rsidR="001208FB" w:rsidRPr="00072F0C" w14:paraId="76AA7D96" w14:textId="77777777" w:rsidTr="00072F0C">
        <w:tc>
          <w:tcPr>
            <w:tcW w:w="5650" w:type="dxa"/>
          </w:tcPr>
          <w:p w14:paraId="1220172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52. Thu hồi, chấm dứt hiệu lực giấy phép thăm dò khoáng sản</w:t>
            </w:r>
          </w:p>
          <w:p w14:paraId="74246191" w14:textId="77777777" w:rsidR="001208FB" w:rsidRPr="00072F0C" w:rsidRDefault="001208FB" w:rsidP="00072F0C">
            <w:pPr>
              <w:widowControl w:val="0"/>
              <w:adjustRightInd w:val="0"/>
              <w:snapToGrid w:val="0"/>
              <w:spacing w:beforeLines="60" w:before="144"/>
              <w:rPr>
                <w:rFonts w:eastAsia="Calibri"/>
                <w:kern w:val="2"/>
                <w:sz w:val="22"/>
                <w:szCs w:val="22"/>
                <w:lang w:val="vi-VN"/>
              </w:rPr>
            </w:pPr>
            <w:r w:rsidRPr="00957DE8">
              <w:rPr>
                <w:rFonts w:eastAsia="Calibri"/>
                <w:kern w:val="2"/>
                <w:sz w:val="22"/>
                <w:szCs w:val="22"/>
                <w:lang w:val="vi-VN"/>
              </w:rPr>
              <w:t>1. Giấy phép</w:t>
            </w:r>
            <w:r w:rsidRPr="00957DE8">
              <w:rPr>
                <w:rFonts w:eastAsia="Calibri"/>
                <w:spacing w:val="-2"/>
                <w:kern w:val="2"/>
                <w:sz w:val="22"/>
                <w:szCs w:val="22"/>
                <w:lang w:val="vi-VN"/>
              </w:rPr>
              <w:t xml:space="preserve"> </w:t>
            </w:r>
            <w:r w:rsidRPr="00957DE8">
              <w:rPr>
                <w:rFonts w:eastAsia="Calibri"/>
                <w:kern w:val="2"/>
                <w:sz w:val="22"/>
                <w:szCs w:val="22"/>
                <w:lang w:val="vi-VN"/>
              </w:rPr>
              <w:t>t</w:t>
            </w:r>
            <w:r w:rsidRPr="00957DE8">
              <w:rPr>
                <w:rFonts w:eastAsia="Calibri"/>
                <w:spacing w:val="1"/>
                <w:kern w:val="2"/>
                <w:sz w:val="22"/>
                <w:szCs w:val="22"/>
                <w:lang w:val="vi-VN"/>
              </w:rPr>
              <w:t>h</w:t>
            </w:r>
            <w:r w:rsidRPr="00957DE8">
              <w:rPr>
                <w:rFonts w:eastAsia="Calibri"/>
                <w:kern w:val="2"/>
                <w:sz w:val="22"/>
                <w:szCs w:val="22"/>
                <w:lang w:val="vi-VN"/>
              </w:rPr>
              <w:t>ăm dò k</w:t>
            </w:r>
            <w:r w:rsidRPr="00957DE8">
              <w:rPr>
                <w:rFonts w:eastAsia="Calibri"/>
                <w:spacing w:val="-1"/>
                <w:kern w:val="2"/>
                <w:sz w:val="22"/>
                <w:szCs w:val="22"/>
                <w:lang w:val="vi-VN"/>
              </w:rPr>
              <w:t>h</w:t>
            </w:r>
            <w:r w:rsidRPr="00957DE8">
              <w:rPr>
                <w:rFonts w:eastAsia="Calibri"/>
                <w:kern w:val="2"/>
                <w:sz w:val="22"/>
                <w:szCs w:val="22"/>
                <w:lang w:val="vi-VN"/>
              </w:rPr>
              <w:t>o</w:t>
            </w:r>
            <w:r w:rsidRPr="00957DE8">
              <w:rPr>
                <w:rFonts w:eastAsia="Calibri"/>
                <w:spacing w:val="-1"/>
                <w:kern w:val="2"/>
                <w:sz w:val="22"/>
                <w:szCs w:val="22"/>
                <w:lang w:val="vi-VN"/>
              </w:rPr>
              <w:t>á</w:t>
            </w:r>
            <w:r w:rsidRPr="00957DE8">
              <w:rPr>
                <w:rFonts w:eastAsia="Calibri"/>
                <w:kern w:val="2"/>
                <w:sz w:val="22"/>
                <w:szCs w:val="22"/>
                <w:lang w:val="vi-VN"/>
              </w:rPr>
              <w:t xml:space="preserve">ng </w:t>
            </w:r>
            <w:r w:rsidRPr="00957DE8">
              <w:rPr>
                <w:rFonts w:eastAsia="Calibri"/>
                <w:spacing w:val="1"/>
                <w:kern w:val="2"/>
                <w:sz w:val="22"/>
                <w:szCs w:val="22"/>
                <w:lang w:val="vi-VN"/>
              </w:rPr>
              <w:t>s</w:t>
            </w:r>
            <w:r w:rsidRPr="00957DE8">
              <w:rPr>
                <w:rFonts w:eastAsia="Calibri"/>
                <w:spacing w:val="-1"/>
                <w:kern w:val="2"/>
                <w:sz w:val="22"/>
                <w:szCs w:val="22"/>
                <w:lang w:val="vi-VN"/>
              </w:rPr>
              <w:t>ả</w:t>
            </w:r>
            <w:r w:rsidRPr="00957DE8">
              <w:rPr>
                <w:rFonts w:eastAsia="Calibri"/>
                <w:kern w:val="2"/>
                <w:sz w:val="22"/>
                <w:szCs w:val="22"/>
                <w:lang w:val="vi-VN"/>
              </w:rPr>
              <w:t>n bị thu hồi trong</w:t>
            </w:r>
            <w:r w:rsidRPr="00957DE8">
              <w:rPr>
                <w:rFonts w:eastAsia="Calibri"/>
                <w:spacing w:val="-1"/>
                <w:kern w:val="2"/>
                <w:sz w:val="22"/>
                <w:szCs w:val="22"/>
                <w:lang w:val="vi-VN"/>
              </w:rPr>
              <w:t xml:space="preserve"> </w:t>
            </w:r>
            <w:r w:rsidRPr="00957DE8">
              <w:rPr>
                <w:rFonts w:eastAsia="Calibri"/>
                <w:kern w:val="2"/>
                <w:sz w:val="22"/>
                <w:szCs w:val="22"/>
                <w:lang w:val="vi-VN"/>
              </w:rPr>
              <w:t>c</w:t>
            </w:r>
            <w:r w:rsidRPr="00957DE8">
              <w:rPr>
                <w:rFonts w:eastAsia="Calibri"/>
                <w:spacing w:val="-1"/>
                <w:kern w:val="2"/>
                <w:sz w:val="22"/>
                <w:szCs w:val="22"/>
                <w:lang w:val="vi-VN"/>
              </w:rPr>
              <w:t>á</w:t>
            </w:r>
            <w:r w:rsidRPr="00957DE8">
              <w:rPr>
                <w:rFonts w:eastAsia="Calibri"/>
                <w:kern w:val="2"/>
                <w:sz w:val="22"/>
                <w:szCs w:val="22"/>
                <w:lang w:val="vi-VN"/>
              </w:rPr>
              <w:t xml:space="preserve">c trường </w:t>
            </w:r>
            <w:r w:rsidRPr="00957DE8">
              <w:rPr>
                <w:rFonts w:eastAsia="Calibri"/>
                <w:spacing w:val="-1"/>
                <w:kern w:val="2"/>
                <w:sz w:val="22"/>
                <w:szCs w:val="22"/>
                <w:lang w:val="vi-VN"/>
              </w:rPr>
              <w:t>h</w:t>
            </w:r>
            <w:r w:rsidRPr="00957DE8">
              <w:rPr>
                <w:rFonts w:eastAsia="Calibri"/>
                <w:spacing w:val="1"/>
                <w:kern w:val="2"/>
                <w:sz w:val="22"/>
                <w:szCs w:val="22"/>
                <w:lang w:val="vi-VN"/>
              </w:rPr>
              <w:t>ợ</w:t>
            </w:r>
            <w:r w:rsidRPr="00957DE8">
              <w:rPr>
                <w:rFonts w:eastAsia="Calibri"/>
                <w:kern w:val="2"/>
                <w:sz w:val="22"/>
                <w:szCs w:val="22"/>
                <w:lang w:val="vi-VN"/>
              </w:rPr>
              <w:t>p sau đây:</w:t>
            </w:r>
          </w:p>
          <w:p w14:paraId="32BFFF4C"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Giấy phép cấp không đúng thẩm quyền hoặc có nội dung trái quy định của pháp luật;</w:t>
            </w:r>
          </w:p>
          <w:p w14:paraId="0AB1D7C3" w14:textId="77777777" w:rsidR="001208FB" w:rsidRPr="00072F0C" w:rsidRDefault="001208FB" w:rsidP="00072F0C">
            <w:pPr>
              <w:widowControl w:val="0"/>
              <w:adjustRightInd w:val="0"/>
              <w:snapToGrid w:val="0"/>
              <w:spacing w:beforeLines="60" w:before="144"/>
              <w:rPr>
                <w:rFonts w:eastAsia="Calibri"/>
                <w:kern w:val="2"/>
                <w:sz w:val="22"/>
                <w:szCs w:val="22"/>
                <w:lang w:val="vi-VN"/>
              </w:rPr>
            </w:pPr>
            <w:r w:rsidRPr="00957DE8">
              <w:rPr>
                <w:rFonts w:eastAsia="Calibri"/>
                <w:spacing w:val="-2"/>
                <w:kern w:val="2"/>
                <w:sz w:val="22"/>
                <w:szCs w:val="22"/>
                <w:lang w:val="vi-VN"/>
              </w:rPr>
              <w:t>b</w:t>
            </w:r>
            <w:r w:rsidRPr="00957DE8">
              <w:rPr>
                <w:rFonts w:eastAsia="Calibri"/>
                <w:kern w:val="2"/>
                <w:sz w:val="22"/>
                <w:szCs w:val="22"/>
                <w:lang w:val="vi-VN"/>
              </w:rPr>
              <w:t>)</w:t>
            </w:r>
            <w:r w:rsidRPr="00957DE8">
              <w:rPr>
                <w:rFonts w:eastAsia="Calibri"/>
                <w:spacing w:val="24"/>
                <w:kern w:val="2"/>
                <w:sz w:val="22"/>
                <w:szCs w:val="22"/>
                <w:lang w:val="vi-VN"/>
              </w:rPr>
              <w:t xml:space="preserve"> </w:t>
            </w:r>
            <w:r w:rsidRPr="00957DE8">
              <w:rPr>
                <w:rFonts w:eastAsia="Calibri"/>
                <w:spacing w:val="-2"/>
                <w:kern w:val="2"/>
                <w:sz w:val="22"/>
                <w:szCs w:val="22"/>
                <w:lang w:val="vi-VN"/>
              </w:rPr>
              <w:t>Sa</w:t>
            </w:r>
            <w:r w:rsidRPr="00957DE8">
              <w:rPr>
                <w:rFonts w:eastAsia="Calibri"/>
                <w:kern w:val="2"/>
                <w:sz w:val="22"/>
                <w:szCs w:val="22"/>
                <w:lang w:val="vi-VN"/>
              </w:rPr>
              <w:t>u</w:t>
            </w:r>
            <w:r w:rsidRPr="00957DE8">
              <w:rPr>
                <w:rFonts w:eastAsia="Calibri"/>
                <w:spacing w:val="25"/>
                <w:kern w:val="2"/>
                <w:sz w:val="22"/>
                <w:szCs w:val="22"/>
                <w:lang w:val="vi-VN"/>
              </w:rPr>
              <w:t xml:space="preserve"> </w:t>
            </w:r>
            <w:r w:rsidRPr="00957DE8">
              <w:rPr>
                <w:rFonts w:eastAsia="Calibri"/>
                <w:spacing w:val="-2"/>
                <w:kern w:val="2"/>
                <w:sz w:val="22"/>
                <w:szCs w:val="22"/>
                <w:lang w:val="vi-VN"/>
              </w:rPr>
              <w:t>0</w:t>
            </w:r>
            <w:r w:rsidRPr="00957DE8">
              <w:rPr>
                <w:rFonts w:eastAsia="Calibri"/>
                <w:kern w:val="2"/>
                <w:sz w:val="22"/>
                <w:szCs w:val="22"/>
                <w:lang w:val="vi-VN"/>
              </w:rPr>
              <w:t>6</w:t>
            </w:r>
            <w:r w:rsidRPr="00957DE8">
              <w:rPr>
                <w:rFonts w:eastAsia="Calibri"/>
                <w:spacing w:val="25"/>
                <w:kern w:val="2"/>
                <w:sz w:val="22"/>
                <w:szCs w:val="22"/>
                <w:lang w:val="vi-VN"/>
              </w:rPr>
              <w:t xml:space="preserve"> </w:t>
            </w:r>
            <w:r w:rsidRPr="00957DE8">
              <w:rPr>
                <w:rFonts w:eastAsia="Calibri"/>
                <w:spacing w:val="-2"/>
                <w:kern w:val="2"/>
                <w:sz w:val="22"/>
                <w:szCs w:val="22"/>
                <w:lang w:val="vi-VN"/>
              </w:rPr>
              <w:t>t</w:t>
            </w:r>
            <w:r w:rsidRPr="00957DE8">
              <w:rPr>
                <w:rFonts w:eastAsia="Calibri"/>
                <w:spacing w:val="-1"/>
                <w:kern w:val="2"/>
                <w:sz w:val="22"/>
                <w:szCs w:val="22"/>
                <w:lang w:val="vi-VN"/>
              </w:rPr>
              <w:t>h</w:t>
            </w:r>
            <w:r w:rsidRPr="00957DE8">
              <w:rPr>
                <w:rFonts w:eastAsia="Calibri"/>
                <w:spacing w:val="-2"/>
                <w:kern w:val="2"/>
                <w:sz w:val="22"/>
                <w:szCs w:val="22"/>
                <w:lang w:val="vi-VN"/>
              </w:rPr>
              <w:t>áng</w:t>
            </w:r>
            <w:r w:rsidRPr="00957DE8">
              <w:rPr>
                <w:rFonts w:eastAsia="Calibri"/>
                <w:kern w:val="2"/>
                <w:sz w:val="22"/>
                <w:szCs w:val="22"/>
                <w:lang w:val="vi-VN"/>
              </w:rPr>
              <w:t>,</w:t>
            </w:r>
            <w:r w:rsidRPr="00957DE8">
              <w:rPr>
                <w:rFonts w:eastAsia="Calibri"/>
                <w:spacing w:val="24"/>
                <w:kern w:val="2"/>
                <w:sz w:val="22"/>
                <w:szCs w:val="22"/>
                <w:lang w:val="vi-VN"/>
              </w:rPr>
              <w:t xml:space="preserve"> </w:t>
            </w:r>
            <w:r w:rsidRPr="00957DE8">
              <w:rPr>
                <w:rFonts w:eastAsia="Calibri"/>
                <w:spacing w:val="-2"/>
                <w:kern w:val="2"/>
                <w:sz w:val="22"/>
                <w:szCs w:val="22"/>
                <w:lang w:val="vi-VN"/>
              </w:rPr>
              <w:t>k</w:t>
            </w:r>
            <w:r w:rsidRPr="00957DE8">
              <w:rPr>
                <w:rFonts w:eastAsia="Calibri"/>
                <w:kern w:val="2"/>
                <w:sz w:val="22"/>
                <w:szCs w:val="22"/>
                <w:lang w:val="vi-VN"/>
              </w:rPr>
              <w:t>ể</w:t>
            </w:r>
            <w:r w:rsidRPr="00957DE8">
              <w:rPr>
                <w:rFonts w:eastAsia="Calibri"/>
                <w:spacing w:val="25"/>
                <w:kern w:val="2"/>
                <w:sz w:val="22"/>
                <w:szCs w:val="22"/>
                <w:lang w:val="vi-VN"/>
              </w:rPr>
              <w:t xml:space="preserve"> </w:t>
            </w:r>
            <w:r w:rsidRPr="00957DE8">
              <w:rPr>
                <w:rFonts w:eastAsia="Calibri"/>
                <w:spacing w:val="-3"/>
                <w:kern w:val="2"/>
                <w:sz w:val="22"/>
                <w:szCs w:val="22"/>
                <w:lang w:val="vi-VN"/>
              </w:rPr>
              <w:t>t</w:t>
            </w:r>
            <w:r w:rsidRPr="00957DE8">
              <w:rPr>
                <w:rFonts w:eastAsia="Calibri"/>
                <w:kern w:val="2"/>
                <w:sz w:val="22"/>
                <w:szCs w:val="22"/>
                <w:lang w:val="vi-VN"/>
              </w:rPr>
              <w:t>ừ</w:t>
            </w:r>
            <w:r w:rsidRPr="00957DE8">
              <w:rPr>
                <w:rFonts w:eastAsia="Calibri"/>
                <w:spacing w:val="25"/>
                <w:kern w:val="2"/>
                <w:sz w:val="22"/>
                <w:szCs w:val="22"/>
                <w:lang w:val="vi-VN"/>
              </w:rPr>
              <w:t xml:space="preserve"> </w:t>
            </w:r>
            <w:r w:rsidRPr="00957DE8">
              <w:rPr>
                <w:rFonts w:eastAsia="Calibri"/>
                <w:spacing w:val="-1"/>
                <w:kern w:val="2"/>
                <w:sz w:val="22"/>
                <w:szCs w:val="22"/>
                <w:lang w:val="vi-VN"/>
              </w:rPr>
              <w:t>n</w:t>
            </w:r>
            <w:r w:rsidRPr="00957DE8">
              <w:rPr>
                <w:rFonts w:eastAsia="Calibri"/>
                <w:spacing w:val="-3"/>
                <w:kern w:val="2"/>
                <w:sz w:val="22"/>
                <w:szCs w:val="22"/>
                <w:lang w:val="vi-VN"/>
              </w:rPr>
              <w:t>gà</w:t>
            </w:r>
            <w:r w:rsidRPr="00957DE8">
              <w:rPr>
                <w:rFonts w:eastAsia="Calibri"/>
                <w:kern w:val="2"/>
                <w:sz w:val="22"/>
                <w:szCs w:val="22"/>
                <w:lang w:val="vi-VN"/>
              </w:rPr>
              <w:t>y</w:t>
            </w:r>
            <w:r w:rsidRPr="00957DE8">
              <w:rPr>
                <w:rFonts w:eastAsia="Calibri"/>
                <w:spacing w:val="24"/>
                <w:kern w:val="2"/>
                <w:sz w:val="22"/>
                <w:szCs w:val="22"/>
                <w:lang w:val="vi-VN"/>
              </w:rPr>
              <w:t xml:space="preserve"> </w:t>
            </w:r>
            <w:r w:rsidRPr="00957DE8">
              <w:rPr>
                <w:rFonts w:eastAsia="Calibri"/>
                <w:spacing w:val="-1"/>
                <w:kern w:val="2"/>
                <w:sz w:val="22"/>
                <w:szCs w:val="22"/>
                <w:lang w:val="vi-VN"/>
              </w:rPr>
              <w:t>giấy phép</w:t>
            </w:r>
            <w:r w:rsidRPr="00957DE8">
              <w:rPr>
                <w:rFonts w:eastAsia="Calibri"/>
                <w:spacing w:val="24"/>
                <w:kern w:val="2"/>
                <w:sz w:val="22"/>
                <w:szCs w:val="22"/>
                <w:lang w:val="vi-VN"/>
              </w:rPr>
              <w:t xml:space="preserve"> </w:t>
            </w:r>
            <w:r w:rsidRPr="00957DE8">
              <w:rPr>
                <w:rFonts w:eastAsia="Calibri"/>
                <w:spacing w:val="-2"/>
                <w:kern w:val="2"/>
                <w:sz w:val="22"/>
                <w:szCs w:val="22"/>
                <w:lang w:val="vi-VN"/>
              </w:rPr>
              <w:t>c</w:t>
            </w:r>
            <w:r w:rsidRPr="00957DE8">
              <w:rPr>
                <w:rFonts w:eastAsia="Calibri"/>
                <w:kern w:val="2"/>
                <w:sz w:val="22"/>
                <w:szCs w:val="22"/>
                <w:lang w:val="vi-VN"/>
              </w:rPr>
              <w:t>ó</w:t>
            </w:r>
            <w:r w:rsidRPr="00957DE8">
              <w:rPr>
                <w:rFonts w:eastAsia="Calibri"/>
                <w:spacing w:val="24"/>
                <w:kern w:val="2"/>
                <w:sz w:val="22"/>
                <w:szCs w:val="22"/>
                <w:lang w:val="vi-VN"/>
              </w:rPr>
              <w:t xml:space="preserve"> </w:t>
            </w:r>
            <w:r w:rsidRPr="00957DE8">
              <w:rPr>
                <w:rFonts w:eastAsia="Calibri"/>
                <w:spacing w:val="-2"/>
                <w:kern w:val="2"/>
                <w:sz w:val="22"/>
                <w:szCs w:val="22"/>
                <w:lang w:val="vi-VN"/>
              </w:rPr>
              <w:t>hiệ</w:t>
            </w:r>
            <w:r w:rsidRPr="00957DE8">
              <w:rPr>
                <w:rFonts w:eastAsia="Calibri"/>
                <w:kern w:val="2"/>
                <w:sz w:val="22"/>
                <w:szCs w:val="22"/>
                <w:lang w:val="vi-VN"/>
              </w:rPr>
              <w:t>u</w:t>
            </w:r>
            <w:r w:rsidRPr="00957DE8">
              <w:rPr>
                <w:rFonts w:eastAsia="Calibri"/>
                <w:spacing w:val="25"/>
                <w:kern w:val="2"/>
                <w:sz w:val="22"/>
                <w:szCs w:val="22"/>
                <w:lang w:val="vi-VN"/>
              </w:rPr>
              <w:t xml:space="preserve"> </w:t>
            </w:r>
            <w:r w:rsidRPr="00957DE8">
              <w:rPr>
                <w:rFonts w:eastAsia="Calibri"/>
                <w:spacing w:val="-2"/>
                <w:kern w:val="2"/>
                <w:sz w:val="22"/>
                <w:szCs w:val="22"/>
                <w:lang w:val="vi-VN"/>
              </w:rPr>
              <w:t>lự</w:t>
            </w:r>
            <w:r w:rsidRPr="00957DE8">
              <w:rPr>
                <w:rFonts w:eastAsia="Calibri"/>
                <w:spacing w:val="-1"/>
                <w:kern w:val="2"/>
                <w:sz w:val="22"/>
                <w:szCs w:val="22"/>
                <w:lang w:val="vi-VN"/>
              </w:rPr>
              <w:t>c</w:t>
            </w:r>
            <w:r w:rsidRPr="00957DE8">
              <w:rPr>
                <w:rFonts w:eastAsia="Calibri"/>
                <w:kern w:val="2"/>
                <w:sz w:val="22"/>
                <w:szCs w:val="22"/>
                <w:lang w:val="vi-VN"/>
              </w:rPr>
              <w:t>,</w:t>
            </w:r>
            <w:r w:rsidRPr="00957DE8">
              <w:rPr>
                <w:rFonts w:eastAsia="Calibri"/>
                <w:spacing w:val="25"/>
                <w:kern w:val="2"/>
                <w:sz w:val="22"/>
                <w:szCs w:val="22"/>
                <w:lang w:val="vi-VN"/>
              </w:rPr>
              <w:t xml:space="preserve"> </w:t>
            </w:r>
            <w:r w:rsidRPr="00957DE8">
              <w:rPr>
                <w:rFonts w:eastAsia="Calibri"/>
                <w:spacing w:val="-3"/>
                <w:kern w:val="2"/>
                <w:sz w:val="22"/>
                <w:szCs w:val="22"/>
                <w:lang w:val="vi-VN"/>
              </w:rPr>
              <w:t>t</w:t>
            </w:r>
            <w:r w:rsidRPr="00957DE8">
              <w:rPr>
                <w:rFonts w:eastAsia="Calibri"/>
                <w:kern w:val="2"/>
                <w:sz w:val="22"/>
                <w:szCs w:val="22"/>
                <w:lang w:val="vi-VN"/>
              </w:rPr>
              <w:t>ổ</w:t>
            </w:r>
            <w:r w:rsidRPr="00957DE8">
              <w:rPr>
                <w:rFonts w:eastAsia="Calibri"/>
                <w:spacing w:val="24"/>
                <w:kern w:val="2"/>
                <w:sz w:val="22"/>
                <w:szCs w:val="22"/>
                <w:lang w:val="vi-VN"/>
              </w:rPr>
              <w:t xml:space="preserve"> </w:t>
            </w:r>
            <w:r w:rsidRPr="00957DE8">
              <w:rPr>
                <w:rFonts w:eastAsia="Calibri"/>
                <w:spacing w:val="-2"/>
                <w:kern w:val="2"/>
                <w:sz w:val="22"/>
                <w:szCs w:val="22"/>
                <w:lang w:val="vi-VN"/>
              </w:rPr>
              <w:t>chức</w:t>
            </w:r>
            <w:r w:rsidRPr="00957DE8">
              <w:rPr>
                <w:rFonts w:eastAsia="Calibri"/>
                <w:kern w:val="2"/>
                <w:sz w:val="22"/>
                <w:szCs w:val="22"/>
                <w:lang w:val="vi-VN"/>
              </w:rPr>
              <w:t>,</w:t>
            </w:r>
            <w:r w:rsidRPr="00957DE8">
              <w:rPr>
                <w:rFonts w:eastAsia="Calibri"/>
                <w:spacing w:val="24"/>
                <w:kern w:val="2"/>
                <w:sz w:val="22"/>
                <w:szCs w:val="22"/>
                <w:lang w:val="vi-VN"/>
              </w:rPr>
              <w:t xml:space="preserve"> </w:t>
            </w:r>
            <w:r w:rsidRPr="00957DE8">
              <w:rPr>
                <w:rFonts w:eastAsia="Calibri"/>
                <w:spacing w:val="-2"/>
                <w:kern w:val="2"/>
                <w:sz w:val="22"/>
                <w:szCs w:val="22"/>
                <w:lang w:val="vi-VN"/>
              </w:rPr>
              <w:t>c</w:t>
            </w:r>
            <w:r w:rsidRPr="00957DE8">
              <w:rPr>
                <w:rFonts w:eastAsia="Calibri"/>
                <w:kern w:val="2"/>
                <w:sz w:val="22"/>
                <w:szCs w:val="22"/>
                <w:lang w:val="vi-VN"/>
              </w:rPr>
              <w:t>á</w:t>
            </w:r>
            <w:r w:rsidRPr="00957DE8">
              <w:rPr>
                <w:rFonts w:eastAsia="Calibri"/>
                <w:spacing w:val="25"/>
                <w:kern w:val="2"/>
                <w:sz w:val="22"/>
                <w:szCs w:val="22"/>
                <w:lang w:val="vi-VN"/>
              </w:rPr>
              <w:t xml:space="preserve"> </w:t>
            </w:r>
            <w:r w:rsidRPr="00957DE8">
              <w:rPr>
                <w:rFonts w:eastAsia="Calibri"/>
                <w:spacing w:val="-2"/>
                <w:kern w:val="2"/>
                <w:sz w:val="22"/>
                <w:szCs w:val="22"/>
                <w:lang w:val="vi-VN"/>
              </w:rPr>
              <w:t>nhâ</w:t>
            </w:r>
            <w:r w:rsidRPr="00957DE8">
              <w:rPr>
                <w:rFonts w:eastAsia="Calibri"/>
                <w:kern w:val="2"/>
                <w:sz w:val="22"/>
                <w:szCs w:val="22"/>
                <w:lang w:val="vi-VN"/>
              </w:rPr>
              <w:t>n</w:t>
            </w:r>
            <w:r w:rsidRPr="00957DE8">
              <w:rPr>
                <w:rFonts w:eastAsia="Calibri"/>
                <w:spacing w:val="25"/>
                <w:kern w:val="2"/>
                <w:sz w:val="22"/>
                <w:szCs w:val="22"/>
                <w:lang w:val="vi-VN"/>
              </w:rPr>
              <w:t xml:space="preserve"> </w:t>
            </w:r>
            <w:r w:rsidRPr="00957DE8">
              <w:rPr>
                <w:rFonts w:eastAsia="Calibri"/>
                <w:spacing w:val="-2"/>
                <w:kern w:val="2"/>
                <w:sz w:val="22"/>
                <w:szCs w:val="22"/>
                <w:lang w:val="vi-VN"/>
              </w:rPr>
              <w:t>thă</w:t>
            </w:r>
            <w:r w:rsidRPr="00957DE8">
              <w:rPr>
                <w:rFonts w:eastAsia="Calibri"/>
                <w:kern w:val="2"/>
                <w:sz w:val="22"/>
                <w:szCs w:val="22"/>
                <w:lang w:val="vi-VN"/>
              </w:rPr>
              <w:t>m</w:t>
            </w:r>
            <w:r w:rsidRPr="00957DE8">
              <w:rPr>
                <w:rFonts w:eastAsia="Calibri"/>
                <w:spacing w:val="25"/>
                <w:kern w:val="2"/>
                <w:sz w:val="22"/>
                <w:szCs w:val="22"/>
                <w:lang w:val="vi-VN"/>
              </w:rPr>
              <w:t xml:space="preserve"> </w:t>
            </w:r>
            <w:r w:rsidRPr="00957DE8">
              <w:rPr>
                <w:rFonts w:eastAsia="Calibri"/>
                <w:spacing w:val="-2"/>
                <w:kern w:val="2"/>
                <w:sz w:val="22"/>
                <w:szCs w:val="22"/>
                <w:lang w:val="vi-VN"/>
              </w:rPr>
              <w:t>d</w:t>
            </w:r>
            <w:r w:rsidRPr="00957DE8">
              <w:rPr>
                <w:rFonts w:eastAsia="Calibri"/>
                <w:kern w:val="2"/>
                <w:sz w:val="22"/>
                <w:szCs w:val="22"/>
                <w:lang w:val="vi-VN"/>
              </w:rPr>
              <w:t>ò</w:t>
            </w:r>
            <w:r w:rsidRPr="00957DE8">
              <w:rPr>
                <w:rFonts w:eastAsia="Calibri"/>
                <w:spacing w:val="24"/>
                <w:kern w:val="2"/>
                <w:sz w:val="22"/>
                <w:szCs w:val="22"/>
                <w:lang w:val="vi-VN"/>
              </w:rPr>
              <w:t xml:space="preserve"> </w:t>
            </w:r>
            <w:r w:rsidRPr="00957DE8">
              <w:rPr>
                <w:rFonts w:eastAsia="Calibri"/>
                <w:spacing w:val="-2"/>
                <w:kern w:val="2"/>
                <w:sz w:val="22"/>
                <w:szCs w:val="22"/>
                <w:lang w:val="vi-VN"/>
              </w:rPr>
              <w:t>khoán</w:t>
            </w:r>
            <w:r w:rsidRPr="00957DE8">
              <w:rPr>
                <w:rFonts w:eastAsia="Calibri"/>
                <w:kern w:val="2"/>
                <w:sz w:val="22"/>
                <w:szCs w:val="22"/>
                <w:lang w:val="vi-VN"/>
              </w:rPr>
              <w:t>g</w:t>
            </w:r>
            <w:r w:rsidRPr="00957DE8">
              <w:rPr>
                <w:rFonts w:eastAsia="Calibri"/>
                <w:spacing w:val="24"/>
                <w:kern w:val="2"/>
                <w:sz w:val="22"/>
                <w:szCs w:val="22"/>
                <w:lang w:val="vi-VN"/>
              </w:rPr>
              <w:t xml:space="preserve"> </w:t>
            </w:r>
            <w:r w:rsidRPr="00957DE8">
              <w:rPr>
                <w:rFonts w:eastAsia="Calibri"/>
                <w:spacing w:val="-1"/>
                <w:kern w:val="2"/>
                <w:sz w:val="22"/>
                <w:szCs w:val="22"/>
                <w:lang w:val="vi-VN"/>
              </w:rPr>
              <w:t>s</w:t>
            </w:r>
            <w:r w:rsidRPr="00957DE8">
              <w:rPr>
                <w:rFonts w:eastAsia="Calibri"/>
                <w:spacing w:val="-3"/>
                <w:kern w:val="2"/>
                <w:sz w:val="22"/>
                <w:szCs w:val="22"/>
                <w:lang w:val="vi-VN"/>
              </w:rPr>
              <w:t>ả</w:t>
            </w:r>
            <w:r w:rsidRPr="00957DE8">
              <w:rPr>
                <w:rFonts w:eastAsia="Calibri"/>
                <w:kern w:val="2"/>
                <w:sz w:val="22"/>
                <w:szCs w:val="22"/>
                <w:lang w:val="vi-VN"/>
              </w:rPr>
              <w:t xml:space="preserve">n </w:t>
            </w:r>
            <w:r w:rsidRPr="00957DE8">
              <w:rPr>
                <w:rFonts w:eastAsia="Calibri"/>
                <w:spacing w:val="-2"/>
                <w:kern w:val="2"/>
                <w:sz w:val="22"/>
                <w:szCs w:val="22"/>
                <w:lang w:val="vi-VN"/>
              </w:rPr>
              <w:t>khôn</w:t>
            </w:r>
            <w:r w:rsidRPr="00957DE8">
              <w:rPr>
                <w:rFonts w:eastAsia="Calibri"/>
                <w:kern w:val="2"/>
                <w:sz w:val="22"/>
                <w:szCs w:val="22"/>
                <w:lang w:val="vi-VN"/>
              </w:rPr>
              <w:t>g</w:t>
            </w:r>
            <w:r w:rsidRPr="00957DE8">
              <w:rPr>
                <w:rFonts w:eastAsia="Calibri"/>
                <w:spacing w:val="-5"/>
                <w:kern w:val="2"/>
                <w:sz w:val="22"/>
                <w:szCs w:val="22"/>
                <w:lang w:val="vi-VN"/>
              </w:rPr>
              <w:t xml:space="preserve"> </w:t>
            </w:r>
            <w:r w:rsidRPr="00957DE8">
              <w:rPr>
                <w:rFonts w:eastAsia="Calibri"/>
                <w:spacing w:val="-2"/>
                <w:kern w:val="2"/>
                <w:sz w:val="22"/>
                <w:szCs w:val="22"/>
                <w:lang w:val="vi-VN"/>
              </w:rPr>
              <w:t>tiế</w:t>
            </w:r>
            <w:r w:rsidRPr="00957DE8">
              <w:rPr>
                <w:rFonts w:eastAsia="Calibri"/>
                <w:kern w:val="2"/>
                <w:sz w:val="22"/>
                <w:szCs w:val="22"/>
                <w:lang w:val="vi-VN"/>
              </w:rPr>
              <w:t>n</w:t>
            </w:r>
            <w:r w:rsidRPr="00957DE8">
              <w:rPr>
                <w:rFonts w:eastAsia="Calibri"/>
                <w:spacing w:val="-4"/>
                <w:kern w:val="2"/>
                <w:sz w:val="22"/>
                <w:szCs w:val="22"/>
                <w:lang w:val="vi-VN"/>
              </w:rPr>
              <w:t xml:space="preserve"> </w:t>
            </w:r>
            <w:r w:rsidRPr="00957DE8">
              <w:rPr>
                <w:rFonts w:eastAsia="Calibri"/>
                <w:spacing w:val="-2"/>
                <w:kern w:val="2"/>
                <w:sz w:val="22"/>
                <w:szCs w:val="22"/>
                <w:lang w:val="vi-VN"/>
              </w:rPr>
              <w:t>h</w:t>
            </w:r>
            <w:r w:rsidRPr="00957DE8">
              <w:rPr>
                <w:rFonts w:eastAsia="Calibri"/>
                <w:spacing w:val="-1"/>
                <w:kern w:val="2"/>
                <w:sz w:val="22"/>
                <w:szCs w:val="22"/>
                <w:lang w:val="vi-VN"/>
              </w:rPr>
              <w:t>à</w:t>
            </w:r>
            <w:r w:rsidRPr="00957DE8">
              <w:rPr>
                <w:rFonts w:eastAsia="Calibri"/>
                <w:spacing w:val="-2"/>
                <w:kern w:val="2"/>
                <w:sz w:val="22"/>
                <w:szCs w:val="22"/>
                <w:lang w:val="vi-VN"/>
              </w:rPr>
              <w:t>n</w:t>
            </w:r>
            <w:r w:rsidRPr="00957DE8">
              <w:rPr>
                <w:rFonts w:eastAsia="Calibri"/>
                <w:kern w:val="2"/>
                <w:sz w:val="22"/>
                <w:szCs w:val="22"/>
                <w:lang w:val="vi-VN"/>
              </w:rPr>
              <w:t>h</w:t>
            </w:r>
            <w:r w:rsidRPr="00957DE8">
              <w:rPr>
                <w:rFonts w:eastAsia="Calibri"/>
                <w:spacing w:val="-5"/>
                <w:kern w:val="2"/>
                <w:sz w:val="22"/>
                <w:szCs w:val="22"/>
                <w:lang w:val="vi-VN"/>
              </w:rPr>
              <w:t xml:space="preserve"> </w:t>
            </w:r>
            <w:r w:rsidRPr="00957DE8">
              <w:rPr>
                <w:rFonts w:eastAsia="Calibri"/>
                <w:spacing w:val="-2"/>
                <w:kern w:val="2"/>
                <w:sz w:val="22"/>
                <w:szCs w:val="22"/>
                <w:lang w:val="vi-VN"/>
              </w:rPr>
              <w:t>th</w:t>
            </w:r>
            <w:r w:rsidRPr="00957DE8">
              <w:rPr>
                <w:rFonts w:eastAsia="Calibri"/>
                <w:spacing w:val="-1"/>
                <w:kern w:val="2"/>
                <w:sz w:val="22"/>
                <w:szCs w:val="22"/>
                <w:lang w:val="vi-VN"/>
              </w:rPr>
              <w:t>ă</w:t>
            </w:r>
            <w:r w:rsidRPr="00957DE8">
              <w:rPr>
                <w:rFonts w:eastAsia="Calibri"/>
                <w:kern w:val="2"/>
                <w:sz w:val="22"/>
                <w:szCs w:val="22"/>
                <w:lang w:val="vi-VN"/>
              </w:rPr>
              <w:t>m</w:t>
            </w:r>
            <w:r w:rsidRPr="00957DE8">
              <w:rPr>
                <w:rFonts w:eastAsia="Calibri"/>
                <w:spacing w:val="-5"/>
                <w:kern w:val="2"/>
                <w:sz w:val="22"/>
                <w:szCs w:val="22"/>
                <w:lang w:val="vi-VN"/>
              </w:rPr>
              <w:t xml:space="preserve"> </w:t>
            </w:r>
            <w:r w:rsidRPr="00957DE8">
              <w:rPr>
                <w:rFonts w:eastAsia="Calibri"/>
                <w:spacing w:val="-3"/>
                <w:kern w:val="2"/>
                <w:sz w:val="22"/>
                <w:szCs w:val="22"/>
                <w:lang w:val="vi-VN"/>
              </w:rPr>
              <w:t>d</w:t>
            </w:r>
            <w:r w:rsidRPr="00957DE8">
              <w:rPr>
                <w:rFonts w:eastAsia="Calibri"/>
                <w:spacing w:val="-1"/>
                <w:kern w:val="2"/>
                <w:sz w:val="22"/>
                <w:szCs w:val="22"/>
                <w:lang w:val="vi-VN"/>
              </w:rPr>
              <w:t>ò</w:t>
            </w:r>
            <w:r w:rsidRPr="00957DE8">
              <w:rPr>
                <w:rFonts w:eastAsia="Calibri"/>
                <w:kern w:val="2"/>
                <w:sz w:val="22"/>
                <w:szCs w:val="22"/>
                <w:lang w:val="vi-VN"/>
              </w:rPr>
              <w:t>,</w:t>
            </w:r>
            <w:r w:rsidRPr="00957DE8">
              <w:rPr>
                <w:rFonts w:eastAsia="Calibri"/>
                <w:spacing w:val="-4"/>
                <w:kern w:val="2"/>
                <w:sz w:val="22"/>
                <w:szCs w:val="22"/>
                <w:lang w:val="vi-VN"/>
              </w:rPr>
              <w:t xml:space="preserve"> </w:t>
            </w:r>
            <w:r w:rsidRPr="00957DE8">
              <w:rPr>
                <w:rFonts w:eastAsia="Calibri"/>
                <w:spacing w:val="-3"/>
                <w:kern w:val="2"/>
                <w:sz w:val="22"/>
                <w:szCs w:val="22"/>
                <w:lang w:val="vi-VN"/>
              </w:rPr>
              <w:t>t</w:t>
            </w:r>
            <w:r w:rsidRPr="00957DE8">
              <w:rPr>
                <w:rFonts w:eastAsia="Calibri"/>
                <w:spacing w:val="-1"/>
                <w:kern w:val="2"/>
                <w:sz w:val="22"/>
                <w:szCs w:val="22"/>
                <w:lang w:val="vi-VN"/>
              </w:rPr>
              <w:t>r</w:t>
            </w:r>
            <w:r w:rsidRPr="00957DE8">
              <w:rPr>
                <w:rFonts w:eastAsia="Calibri"/>
                <w:kern w:val="2"/>
                <w:sz w:val="22"/>
                <w:szCs w:val="22"/>
                <w:lang w:val="vi-VN"/>
              </w:rPr>
              <w:t>ừ</w:t>
            </w:r>
            <w:r w:rsidRPr="00957DE8">
              <w:rPr>
                <w:rFonts w:eastAsia="Calibri"/>
                <w:spacing w:val="-5"/>
                <w:kern w:val="2"/>
                <w:sz w:val="22"/>
                <w:szCs w:val="22"/>
                <w:lang w:val="vi-VN"/>
              </w:rPr>
              <w:t xml:space="preserve"> </w:t>
            </w:r>
            <w:r w:rsidRPr="00957DE8">
              <w:rPr>
                <w:rFonts w:eastAsia="Calibri"/>
                <w:spacing w:val="-3"/>
                <w:kern w:val="2"/>
                <w:sz w:val="22"/>
                <w:szCs w:val="22"/>
                <w:lang w:val="vi-VN"/>
              </w:rPr>
              <w:lastRenderedPageBreak/>
              <w:t>t</w:t>
            </w:r>
            <w:r w:rsidRPr="00957DE8">
              <w:rPr>
                <w:rFonts w:eastAsia="Calibri"/>
                <w:spacing w:val="-2"/>
                <w:kern w:val="2"/>
                <w:sz w:val="22"/>
                <w:szCs w:val="22"/>
                <w:lang w:val="vi-VN"/>
              </w:rPr>
              <w:t>rườn</w:t>
            </w:r>
            <w:r w:rsidRPr="00957DE8">
              <w:rPr>
                <w:rFonts w:eastAsia="Calibri"/>
                <w:kern w:val="2"/>
                <w:sz w:val="22"/>
                <w:szCs w:val="22"/>
                <w:lang w:val="vi-VN"/>
              </w:rPr>
              <w:t>g</w:t>
            </w:r>
            <w:r w:rsidRPr="00957DE8">
              <w:rPr>
                <w:rFonts w:eastAsia="Calibri"/>
                <w:spacing w:val="-5"/>
                <w:kern w:val="2"/>
                <w:sz w:val="22"/>
                <w:szCs w:val="22"/>
                <w:lang w:val="vi-VN"/>
              </w:rPr>
              <w:t xml:space="preserve"> </w:t>
            </w:r>
            <w:r w:rsidRPr="00957DE8">
              <w:rPr>
                <w:rFonts w:eastAsia="Calibri"/>
                <w:spacing w:val="-2"/>
                <w:kern w:val="2"/>
                <w:sz w:val="22"/>
                <w:szCs w:val="22"/>
                <w:lang w:val="vi-VN"/>
              </w:rPr>
              <w:t>hợ</w:t>
            </w:r>
            <w:r w:rsidRPr="00957DE8">
              <w:rPr>
                <w:rFonts w:eastAsia="Calibri"/>
                <w:kern w:val="2"/>
                <w:sz w:val="22"/>
                <w:szCs w:val="22"/>
                <w:lang w:val="vi-VN"/>
              </w:rPr>
              <w:t>p</w:t>
            </w:r>
            <w:r w:rsidRPr="00957DE8">
              <w:rPr>
                <w:rFonts w:eastAsia="Calibri"/>
                <w:spacing w:val="-4"/>
                <w:kern w:val="2"/>
                <w:sz w:val="22"/>
                <w:szCs w:val="22"/>
                <w:lang w:val="vi-VN"/>
              </w:rPr>
              <w:t xml:space="preserve"> </w:t>
            </w:r>
            <w:r w:rsidRPr="00957DE8">
              <w:rPr>
                <w:rFonts w:eastAsia="Calibri"/>
                <w:spacing w:val="-2"/>
                <w:kern w:val="2"/>
                <w:sz w:val="22"/>
                <w:szCs w:val="22"/>
                <w:lang w:val="vi-VN"/>
              </w:rPr>
              <w:t>bấ</w:t>
            </w:r>
            <w:r w:rsidRPr="00957DE8">
              <w:rPr>
                <w:rFonts w:eastAsia="Calibri"/>
                <w:kern w:val="2"/>
                <w:sz w:val="22"/>
                <w:szCs w:val="22"/>
                <w:lang w:val="vi-VN"/>
              </w:rPr>
              <w:t>t</w:t>
            </w:r>
            <w:r w:rsidRPr="00957DE8">
              <w:rPr>
                <w:rFonts w:eastAsia="Calibri"/>
                <w:spacing w:val="-4"/>
                <w:kern w:val="2"/>
                <w:sz w:val="22"/>
                <w:szCs w:val="22"/>
                <w:lang w:val="vi-VN"/>
              </w:rPr>
              <w:t xml:space="preserve"> </w:t>
            </w:r>
            <w:r w:rsidRPr="00957DE8">
              <w:rPr>
                <w:rFonts w:eastAsia="Calibri"/>
                <w:spacing w:val="-2"/>
                <w:kern w:val="2"/>
                <w:sz w:val="22"/>
                <w:szCs w:val="22"/>
                <w:lang w:val="vi-VN"/>
              </w:rPr>
              <w:t>kh</w:t>
            </w:r>
            <w:r w:rsidRPr="00957DE8">
              <w:rPr>
                <w:rFonts w:eastAsia="Calibri"/>
                <w:kern w:val="2"/>
                <w:sz w:val="22"/>
                <w:szCs w:val="22"/>
                <w:lang w:val="vi-VN"/>
              </w:rPr>
              <w:t>ả</w:t>
            </w:r>
            <w:r w:rsidRPr="00957DE8">
              <w:rPr>
                <w:rFonts w:eastAsia="Calibri"/>
                <w:spacing w:val="-5"/>
                <w:kern w:val="2"/>
                <w:sz w:val="22"/>
                <w:szCs w:val="22"/>
                <w:lang w:val="vi-VN"/>
              </w:rPr>
              <w:t xml:space="preserve"> </w:t>
            </w:r>
            <w:r w:rsidRPr="00957DE8">
              <w:rPr>
                <w:rFonts w:eastAsia="Calibri"/>
                <w:spacing w:val="-2"/>
                <w:kern w:val="2"/>
                <w:sz w:val="22"/>
                <w:szCs w:val="22"/>
                <w:lang w:val="vi-VN"/>
              </w:rPr>
              <w:t>khá</w:t>
            </w:r>
            <w:r w:rsidRPr="00957DE8">
              <w:rPr>
                <w:rFonts w:eastAsia="Calibri"/>
                <w:spacing w:val="-1"/>
                <w:kern w:val="2"/>
                <w:sz w:val="22"/>
                <w:szCs w:val="22"/>
                <w:lang w:val="vi-VN"/>
              </w:rPr>
              <w:t>n</w:t>
            </w:r>
            <w:r w:rsidRPr="00957DE8">
              <w:rPr>
                <w:rFonts w:eastAsia="Calibri"/>
                <w:spacing w:val="-2"/>
                <w:kern w:val="2"/>
                <w:sz w:val="22"/>
                <w:szCs w:val="22"/>
                <w:lang w:val="vi-VN"/>
              </w:rPr>
              <w:t>g;</w:t>
            </w:r>
          </w:p>
          <w:p w14:paraId="63AEFC73" w14:textId="77777777" w:rsidR="001208FB" w:rsidRPr="00072F0C" w:rsidRDefault="001208FB" w:rsidP="00072F0C">
            <w:pPr>
              <w:adjustRightInd w:val="0"/>
              <w:snapToGrid w:val="0"/>
              <w:spacing w:beforeLines="60" w:before="144"/>
              <w:rPr>
                <w:rFonts w:eastAsia="Calibri"/>
                <w:kern w:val="2"/>
                <w:sz w:val="22"/>
                <w:szCs w:val="22"/>
                <w:lang w:val="vi-VN"/>
              </w:rPr>
            </w:pPr>
            <w:r w:rsidRPr="00957DE8">
              <w:rPr>
                <w:rFonts w:eastAsia="Calibri"/>
                <w:kern w:val="2"/>
                <w:sz w:val="22"/>
                <w:szCs w:val="22"/>
                <w:lang w:val="vi-VN"/>
              </w:rPr>
              <w:t>c) Khu</w:t>
            </w:r>
            <w:r w:rsidRPr="00957DE8">
              <w:rPr>
                <w:rFonts w:eastAsia="Calibri"/>
                <w:spacing w:val="20"/>
                <w:kern w:val="2"/>
                <w:sz w:val="22"/>
                <w:szCs w:val="22"/>
                <w:lang w:val="vi-VN"/>
              </w:rPr>
              <w:t xml:space="preserve"> </w:t>
            </w:r>
            <w:r w:rsidRPr="00957DE8">
              <w:rPr>
                <w:rFonts w:eastAsia="Calibri"/>
                <w:spacing w:val="-1"/>
                <w:kern w:val="2"/>
                <w:sz w:val="22"/>
                <w:szCs w:val="22"/>
                <w:lang w:val="vi-VN"/>
              </w:rPr>
              <w:t>vự</w:t>
            </w:r>
            <w:r w:rsidRPr="00957DE8">
              <w:rPr>
                <w:rFonts w:eastAsia="Calibri"/>
                <w:kern w:val="2"/>
                <w:sz w:val="22"/>
                <w:szCs w:val="22"/>
                <w:lang w:val="vi-VN"/>
              </w:rPr>
              <w:t>c</w:t>
            </w:r>
            <w:r w:rsidRPr="00957DE8">
              <w:rPr>
                <w:rFonts w:eastAsia="Calibri"/>
                <w:spacing w:val="21"/>
                <w:kern w:val="2"/>
                <w:sz w:val="22"/>
                <w:szCs w:val="22"/>
                <w:lang w:val="vi-VN"/>
              </w:rPr>
              <w:t xml:space="preserve"> </w:t>
            </w:r>
            <w:r w:rsidRPr="00957DE8">
              <w:rPr>
                <w:rFonts w:eastAsia="Calibri"/>
                <w:spacing w:val="-1"/>
                <w:kern w:val="2"/>
                <w:sz w:val="22"/>
                <w:szCs w:val="22"/>
                <w:lang w:val="vi-VN"/>
              </w:rPr>
              <w:t>đ</w:t>
            </w:r>
            <w:r w:rsidRPr="00957DE8">
              <w:rPr>
                <w:rFonts w:eastAsia="Calibri"/>
                <w:kern w:val="2"/>
                <w:sz w:val="22"/>
                <w:szCs w:val="22"/>
                <w:lang w:val="vi-VN"/>
              </w:rPr>
              <w:t>ược</w:t>
            </w:r>
            <w:r w:rsidRPr="00957DE8">
              <w:rPr>
                <w:rFonts w:eastAsia="Calibri"/>
                <w:spacing w:val="20"/>
                <w:kern w:val="2"/>
                <w:sz w:val="22"/>
                <w:szCs w:val="22"/>
                <w:lang w:val="vi-VN"/>
              </w:rPr>
              <w:t xml:space="preserve"> </w:t>
            </w:r>
            <w:r w:rsidRPr="00957DE8">
              <w:rPr>
                <w:rFonts w:eastAsia="Calibri"/>
                <w:kern w:val="2"/>
                <w:sz w:val="22"/>
                <w:szCs w:val="22"/>
                <w:lang w:val="vi-VN"/>
              </w:rPr>
              <w:t>p</w:t>
            </w:r>
            <w:r w:rsidRPr="00957DE8">
              <w:rPr>
                <w:rFonts w:eastAsia="Calibri"/>
                <w:spacing w:val="-1"/>
                <w:kern w:val="2"/>
                <w:sz w:val="22"/>
                <w:szCs w:val="22"/>
                <w:lang w:val="vi-VN"/>
              </w:rPr>
              <w:t>h</w:t>
            </w:r>
            <w:r w:rsidRPr="00957DE8">
              <w:rPr>
                <w:rFonts w:eastAsia="Calibri"/>
                <w:kern w:val="2"/>
                <w:sz w:val="22"/>
                <w:szCs w:val="22"/>
                <w:lang w:val="vi-VN"/>
              </w:rPr>
              <w:t>ép</w:t>
            </w:r>
            <w:r w:rsidRPr="00957DE8">
              <w:rPr>
                <w:rFonts w:eastAsia="Calibri"/>
                <w:spacing w:val="20"/>
                <w:kern w:val="2"/>
                <w:sz w:val="22"/>
                <w:szCs w:val="22"/>
                <w:lang w:val="vi-VN"/>
              </w:rPr>
              <w:t xml:space="preserve"> </w:t>
            </w:r>
            <w:r w:rsidRPr="00957DE8">
              <w:rPr>
                <w:rFonts w:eastAsia="Calibri"/>
                <w:kern w:val="2"/>
                <w:sz w:val="22"/>
                <w:szCs w:val="22"/>
                <w:lang w:val="vi-VN"/>
              </w:rPr>
              <w:t>t</w:t>
            </w:r>
            <w:r w:rsidRPr="00957DE8">
              <w:rPr>
                <w:rFonts w:eastAsia="Calibri"/>
                <w:spacing w:val="-1"/>
                <w:kern w:val="2"/>
                <w:sz w:val="22"/>
                <w:szCs w:val="22"/>
                <w:lang w:val="vi-VN"/>
              </w:rPr>
              <w:t>h</w:t>
            </w:r>
            <w:r w:rsidRPr="00957DE8">
              <w:rPr>
                <w:rFonts w:eastAsia="Calibri"/>
                <w:kern w:val="2"/>
                <w:sz w:val="22"/>
                <w:szCs w:val="22"/>
                <w:lang w:val="vi-VN"/>
              </w:rPr>
              <w:t>ăm</w:t>
            </w:r>
            <w:r w:rsidRPr="00957DE8">
              <w:rPr>
                <w:rFonts w:eastAsia="Calibri"/>
                <w:spacing w:val="20"/>
                <w:kern w:val="2"/>
                <w:sz w:val="22"/>
                <w:szCs w:val="22"/>
                <w:lang w:val="vi-VN"/>
              </w:rPr>
              <w:t xml:space="preserve"> </w:t>
            </w:r>
            <w:r w:rsidRPr="00957DE8">
              <w:rPr>
                <w:rFonts w:eastAsia="Calibri"/>
                <w:kern w:val="2"/>
                <w:sz w:val="22"/>
                <w:szCs w:val="22"/>
                <w:lang w:val="vi-VN"/>
              </w:rPr>
              <w:t>dò</w:t>
            </w:r>
            <w:r w:rsidRPr="00957DE8">
              <w:rPr>
                <w:rFonts w:eastAsia="Calibri"/>
                <w:spacing w:val="20"/>
                <w:kern w:val="2"/>
                <w:sz w:val="22"/>
                <w:szCs w:val="22"/>
                <w:lang w:val="vi-VN"/>
              </w:rPr>
              <w:t xml:space="preserve"> </w:t>
            </w:r>
            <w:r w:rsidRPr="00957DE8">
              <w:rPr>
                <w:rFonts w:eastAsia="Calibri"/>
                <w:kern w:val="2"/>
                <w:sz w:val="22"/>
                <w:szCs w:val="22"/>
                <w:lang w:val="vi-VN"/>
              </w:rPr>
              <w:t>kho</w:t>
            </w:r>
            <w:r w:rsidRPr="00957DE8">
              <w:rPr>
                <w:rFonts w:eastAsia="Calibri"/>
                <w:spacing w:val="-1"/>
                <w:kern w:val="2"/>
                <w:sz w:val="22"/>
                <w:szCs w:val="22"/>
                <w:lang w:val="vi-VN"/>
              </w:rPr>
              <w:t>án</w:t>
            </w:r>
            <w:r w:rsidRPr="00957DE8">
              <w:rPr>
                <w:rFonts w:eastAsia="Calibri"/>
                <w:kern w:val="2"/>
                <w:sz w:val="22"/>
                <w:szCs w:val="22"/>
                <w:lang w:val="vi-VN"/>
              </w:rPr>
              <w:t>g</w:t>
            </w:r>
            <w:r w:rsidRPr="00957DE8">
              <w:rPr>
                <w:rFonts w:eastAsia="Calibri"/>
                <w:spacing w:val="20"/>
                <w:kern w:val="2"/>
                <w:sz w:val="22"/>
                <w:szCs w:val="22"/>
                <w:lang w:val="vi-VN"/>
              </w:rPr>
              <w:t xml:space="preserve"> </w:t>
            </w:r>
            <w:r w:rsidRPr="00957DE8">
              <w:rPr>
                <w:rFonts w:eastAsia="Calibri"/>
                <w:spacing w:val="1"/>
                <w:kern w:val="2"/>
                <w:sz w:val="22"/>
                <w:szCs w:val="22"/>
                <w:lang w:val="vi-VN"/>
              </w:rPr>
              <w:t>s</w:t>
            </w:r>
            <w:r w:rsidRPr="00957DE8">
              <w:rPr>
                <w:rFonts w:eastAsia="Calibri"/>
                <w:kern w:val="2"/>
                <w:sz w:val="22"/>
                <w:szCs w:val="22"/>
                <w:lang w:val="vi-VN"/>
              </w:rPr>
              <w:t>ản</w:t>
            </w:r>
            <w:r w:rsidRPr="00957DE8">
              <w:rPr>
                <w:rFonts w:eastAsia="Calibri"/>
                <w:spacing w:val="19"/>
                <w:kern w:val="2"/>
                <w:sz w:val="22"/>
                <w:szCs w:val="22"/>
                <w:lang w:val="vi-VN"/>
              </w:rPr>
              <w:t xml:space="preserve"> </w:t>
            </w:r>
            <w:r w:rsidRPr="00957DE8">
              <w:rPr>
                <w:rFonts w:eastAsia="Calibri"/>
                <w:kern w:val="2"/>
                <w:sz w:val="22"/>
                <w:szCs w:val="22"/>
                <w:lang w:val="vi-VN"/>
              </w:rPr>
              <w:t>bị</w:t>
            </w:r>
            <w:r w:rsidRPr="00957DE8">
              <w:rPr>
                <w:rFonts w:eastAsia="Calibri"/>
                <w:spacing w:val="20"/>
                <w:kern w:val="2"/>
                <w:sz w:val="22"/>
                <w:szCs w:val="22"/>
                <w:lang w:val="vi-VN"/>
              </w:rPr>
              <w:t xml:space="preserve"> </w:t>
            </w:r>
            <w:r w:rsidRPr="00957DE8">
              <w:rPr>
                <w:rFonts w:eastAsia="Calibri"/>
                <w:spacing w:val="1"/>
                <w:kern w:val="2"/>
                <w:sz w:val="22"/>
                <w:szCs w:val="22"/>
                <w:lang w:val="vi-VN"/>
              </w:rPr>
              <w:t>c</w:t>
            </w:r>
            <w:r w:rsidRPr="00957DE8">
              <w:rPr>
                <w:rFonts w:eastAsia="Calibri"/>
                <w:spacing w:val="-1"/>
                <w:kern w:val="2"/>
                <w:sz w:val="22"/>
                <w:szCs w:val="22"/>
                <w:lang w:val="vi-VN"/>
              </w:rPr>
              <w:t>ôn</w:t>
            </w:r>
            <w:r w:rsidRPr="00957DE8">
              <w:rPr>
                <w:rFonts w:eastAsia="Calibri"/>
                <w:kern w:val="2"/>
                <w:sz w:val="22"/>
                <w:szCs w:val="22"/>
                <w:lang w:val="vi-VN"/>
              </w:rPr>
              <w:t>g</w:t>
            </w:r>
            <w:r w:rsidRPr="00957DE8">
              <w:rPr>
                <w:rFonts w:eastAsia="Calibri"/>
                <w:spacing w:val="20"/>
                <w:kern w:val="2"/>
                <w:sz w:val="22"/>
                <w:szCs w:val="22"/>
                <w:lang w:val="vi-VN"/>
              </w:rPr>
              <w:t xml:space="preserve"> </w:t>
            </w:r>
            <w:r w:rsidRPr="00957DE8">
              <w:rPr>
                <w:rFonts w:eastAsia="Calibri"/>
                <w:kern w:val="2"/>
                <w:sz w:val="22"/>
                <w:szCs w:val="22"/>
                <w:lang w:val="vi-VN"/>
              </w:rPr>
              <w:t>bố</w:t>
            </w:r>
            <w:r w:rsidRPr="00957DE8">
              <w:rPr>
                <w:rFonts w:eastAsia="Calibri"/>
                <w:spacing w:val="20"/>
                <w:kern w:val="2"/>
                <w:sz w:val="22"/>
                <w:szCs w:val="22"/>
                <w:lang w:val="vi-VN"/>
              </w:rPr>
              <w:t xml:space="preserve"> </w:t>
            </w:r>
            <w:r w:rsidRPr="00957DE8">
              <w:rPr>
                <w:rFonts w:eastAsia="Calibri"/>
                <w:kern w:val="2"/>
                <w:sz w:val="22"/>
                <w:szCs w:val="22"/>
                <w:lang w:val="vi-VN"/>
              </w:rPr>
              <w:t>là</w:t>
            </w:r>
            <w:r w:rsidRPr="00957DE8">
              <w:rPr>
                <w:rFonts w:eastAsia="Calibri"/>
                <w:spacing w:val="20"/>
                <w:kern w:val="2"/>
                <w:sz w:val="22"/>
                <w:szCs w:val="22"/>
                <w:lang w:val="vi-VN"/>
              </w:rPr>
              <w:t xml:space="preserve"> </w:t>
            </w:r>
            <w:r w:rsidRPr="00957DE8">
              <w:rPr>
                <w:rFonts w:eastAsia="Calibri"/>
                <w:kern w:val="2"/>
                <w:sz w:val="22"/>
                <w:szCs w:val="22"/>
                <w:lang w:val="vi-VN"/>
              </w:rPr>
              <w:t>khu</w:t>
            </w:r>
            <w:r w:rsidRPr="00957DE8">
              <w:rPr>
                <w:rFonts w:eastAsia="Calibri"/>
                <w:spacing w:val="20"/>
                <w:kern w:val="2"/>
                <w:sz w:val="22"/>
                <w:szCs w:val="22"/>
                <w:lang w:val="vi-VN"/>
              </w:rPr>
              <w:t xml:space="preserve"> </w:t>
            </w:r>
            <w:r w:rsidRPr="00957DE8">
              <w:rPr>
                <w:rFonts w:eastAsia="Calibri"/>
                <w:spacing w:val="-1"/>
                <w:kern w:val="2"/>
                <w:sz w:val="22"/>
                <w:szCs w:val="22"/>
                <w:lang w:val="vi-VN"/>
              </w:rPr>
              <w:t>v</w:t>
            </w:r>
            <w:r w:rsidRPr="00957DE8">
              <w:rPr>
                <w:rFonts w:eastAsia="Calibri"/>
                <w:kern w:val="2"/>
                <w:sz w:val="22"/>
                <w:szCs w:val="22"/>
                <w:lang w:val="vi-VN"/>
              </w:rPr>
              <w:t>ực</w:t>
            </w:r>
            <w:r w:rsidRPr="00957DE8">
              <w:rPr>
                <w:rFonts w:eastAsia="Calibri"/>
                <w:spacing w:val="20"/>
                <w:kern w:val="2"/>
                <w:sz w:val="22"/>
                <w:szCs w:val="22"/>
                <w:lang w:val="vi-VN"/>
              </w:rPr>
              <w:t xml:space="preserve"> </w:t>
            </w:r>
            <w:r w:rsidRPr="00957DE8">
              <w:rPr>
                <w:rFonts w:eastAsia="Calibri"/>
                <w:spacing w:val="1"/>
                <w:kern w:val="2"/>
                <w:sz w:val="22"/>
                <w:szCs w:val="22"/>
                <w:lang w:val="vi-VN"/>
              </w:rPr>
              <w:t>c</w:t>
            </w:r>
            <w:r w:rsidRPr="00957DE8">
              <w:rPr>
                <w:rFonts w:eastAsia="Calibri"/>
                <w:kern w:val="2"/>
                <w:sz w:val="22"/>
                <w:szCs w:val="22"/>
                <w:lang w:val="vi-VN"/>
              </w:rPr>
              <w:t>ấm</w:t>
            </w:r>
            <w:r w:rsidRPr="00957DE8">
              <w:rPr>
                <w:rFonts w:eastAsia="Calibri"/>
                <w:spacing w:val="20"/>
                <w:kern w:val="2"/>
                <w:sz w:val="22"/>
                <w:szCs w:val="22"/>
                <w:lang w:val="vi-VN"/>
              </w:rPr>
              <w:t xml:space="preserve"> </w:t>
            </w:r>
            <w:r w:rsidRPr="00957DE8">
              <w:rPr>
                <w:rFonts w:eastAsia="Calibri"/>
                <w:spacing w:val="-1"/>
                <w:kern w:val="2"/>
                <w:sz w:val="22"/>
                <w:szCs w:val="22"/>
                <w:lang w:val="vi-VN"/>
              </w:rPr>
              <w:t>h</w:t>
            </w:r>
            <w:r w:rsidRPr="00957DE8">
              <w:rPr>
                <w:rFonts w:eastAsia="Calibri"/>
                <w:kern w:val="2"/>
                <w:sz w:val="22"/>
                <w:szCs w:val="22"/>
                <w:lang w:val="vi-VN"/>
              </w:rPr>
              <w:t>oạt</w:t>
            </w:r>
            <w:r w:rsidRPr="00957DE8">
              <w:rPr>
                <w:rFonts w:eastAsia="Calibri"/>
                <w:spacing w:val="18"/>
                <w:kern w:val="2"/>
                <w:sz w:val="22"/>
                <w:szCs w:val="22"/>
                <w:lang w:val="vi-VN"/>
              </w:rPr>
              <w:t xml:space="preserve"> </w:t>
            </w:r>
            <w:r w:rsidRPr="00957DE8">
              <w:rPr>
                <w:rFonts w:eastAsia="Calibri"/>
                <w:kern w:val="2"/>
                <w:sz w:val="22"/>
                <w:szCs w:val="22"/>
                <w:lang w:val="vi-VN"/>
              </w:rPr>
              <w:t>động</w:t>
            </w:r>
            <w:r w:rsidRPr="00957DE8">
              <w:rPr>
                <w:rFonts w:eastAsia="Calibri"/>
                <w:spacing w:val="19"/>
                <w:kern w:val="2"/>
                <w:sz w:val="22"/>
                <w:szCs w:val="22"/>
                <w:lang w:val="vi-VN"/>
              </w:rPr>
              <w:t xml:space="preserve"> </w:t>
            </w:r>
            <w:r w:rsidRPr="00957DE8">
              <w:rPr>
                <w:rFonts w:eastAsia="Calibri"/>
                <w:kern w:val="2"/>
                <w:sz w:val="22"/>
                <w:szCs w:val="22"/>
                <w:lang w:val="vi-VN"/>
              </w:rPr>
              <w:t>kho</w:t>
            </w:r>
            <w:r w:rsidRPr="00957DE8">
              <w:rPr>
                <w:rFonts w:eastAsia="Calibri"/>
                <w:spacing w:val="-1"/>
                <w:kern w:val="2"/>
                <w:sz w:val="22"/>
                <w:szCs w:val="22"/>
                <w:lang w:val="vi-VN"/>
              </w:rPr>
              <w:t>án</w:t>
            </w:r>
            <w:r w:rsidRPr="00957DE8">
              <w:rPr>
                <w:rFonts w:eastAsia="Calibri"/>
                <w:kern w:val="2"/>
                <w:sz w:val="22"/>
                <w:szCs w:val="22"/>
                <w:lang w:val="vi-VN"/>
              </w:rPr>
              <w:t xml:space="preserve">g </w:t>
            </w:r>
            <w:r w:rsidRPr="00957DE8">
              <w:rPr>
                <w:rFonts w:eastAsia="Calibri"/>
                <w:spacing w:val="1"/>
                <w:kern w:val="2"/>
                <w:sz w:val="22"/>
                <w:szCs w:val="22"/>
                <w:lang w:val="vi-VN"/>
              </w:rPr>
              <w:t>s</w:t>
            </w:r>
            <w:r w:rsidRPr="00957DE8">
              <w:rPr>
                <w:rFonts w:eastAsia="Calibri"/>
                <w:kern w:val="2"/>
                <w:sz w:val="22"/>
                <w:szCs w:val="22"/>
                <w:lang w:val="vi-VN"/>
              </w:rPr>
              <w:t xml:space="preserve">ản </w:t>
            </w:r>
            <w:r w:rsidRPr="00957DE8">
              <w:rPr>
                <w:rFonts w:eastAsia="Calibri"/>
                <w:spacing w:val="-1"/>
                <w:kern w:val="2"/>
                <w:sz w:val="22"/>
                <w:szCs w:val="22"/>
                <w:lang w:val="vi-VN"/>
              </w:rPr>
              <w:t>h</w:t>
            </w:r>
            <w:r w:rsidRPr="00957DE8">
              <w:rPr>
                <w:rFonts w:eastAsia="Calibri"/>
                <w:kern w:val="2"/>
                <w:sz w:val="22"/>
                <w:szCs w:val="22"/>
                <w:lang w:val="vi-VN"/>
              </w:rPr>
              <w:t>o</w:t>
            </w:r>
            <w:r w:rsidRPr="00957DE8">
              <w:rPr>
                <w:rFonts w:eastAsia="Calibri"/>
                <w:spacing w:val="-1"/>
                <w:kern w:val="2"/>
                <w:sz w:val="22"/>
                <w:szCs w:val="22"/>
                <w:lang w:val="vi-VN"/>
              </w:rPr>
              <w:t>ặ</w:t>
            </w:r>
            <w:r w:rsidRPr="00957DE8">
              <w:rPr>
                <w:rFonts w:eastAsia="Calibri"/>
                <w:kern w:val="2"/>
                <w:sz w:val="22"/>
                <w:szCs w:val="22"/>
                <w:lang w:val="vi-VN"/>
              </w:rPr>
              <w:t xml:space="preserve">c </w:t>
            </w:r>
            <w:r w:rsidRPr="00957DE8">
              <w:rPr>
                <w:rFonts w:eastAsia="Calibri"/>
                <w:spacing w:val="1"/>
                <w:kern w:val="2"/>
                <w:sz w:val="22"/>
                <w:szCs w:val="22"/>
                <w:lang w:val="vi-VN"/>
              </w:rPr>
              <w:t>k</w:t>
            </w:r>
            <w:r w:rsidRPr="00957DE8">
              <w:rPr>
                <w:rFonts w:eastAsia="Calibri"/>
                <w:spacing w:val="-1"/>
                <w:kern w:val="2"/>
                <w:sz w:val="22"/>
                <w:szCs w:val="22"/>
                <w:lang w:val="vi-VN"/>
              </w:rPr>
              <w:t>h</w:t>
            </w:r>
            <w:r w:rsidRPr="00957DE8">
              <w:rPr>
                <w:rFonts w:eastAsia="Calibri"/>
                <w:kern w:val="2"/>
                <w:sz w:val="22"/>
                <w:szCs w:val="22"/>
                <w:lang w:val="vi-VN"/>
              </w:rPr>
              <w:t>u</w:t>
            </w:r>
            <w:r w:rsidRPr="00957DE8">
              <w:rPr>
                <w:rFonts w:eastAsia="Calibri"/>
                <w:spacing w:val="-1"/>
                <w:kern w:val="2"/>
                <w:sz w:val="22"/>
                <w:szCs w:val="22"/>
                <w:lang w:val="vi-VN"/>
              </w:rPr>
              <w:t xml:space="preserve"> v</w:t>
            </w:r>
            <w:r w:rsidRPr="00957DE8">
              <w:rPr>
                <w:rFonts w:eastAsia="Calibri"/>
                <w:kern w:val="2"/>
                <w:sz w:val="22"/>
                <w:szCs w:val="22"/>
                <w:lang w:val="vi-VN"/>
              </w:rPr>
              <w:t xml:space="preserve">ực </w:t>
            </w:r>
            <w:r w:rsidRPr="00957DE8">
              <w:rPr>
                <w:rFonts w:eastAsia="Calibri"/>
                <w:spacing w:val="-1"/>
                <w:kern w:val="2"/>
                <w:sz w:val="22"/>
                <w:szCs w:val="22"/>
                <w:lang w:val="vi-VN"/>
              </w:rPr>
              <w:t>t</w:t>
            </w:r>
            <w:r w:rsidRPr="00957DE8">
              <w:rPr>
                <w:rFonts w:eastAsia="Calibri"/>
                <w:kern w:val="2"/>
                <w:sz w:val="22"/>
                <w:szCs w:val="22"/>
                <w:lang w:val="vi-VN"/>
              </w:rPr>
              <w:t>ạm th</w:t>
            </w:r>
            <w:r w:rsidRPr="00957DE8">
              <w:rPr>
                <w:rFonts w:eastAsia="Calibri"/>
                <w:spacing w:val="1"/>
                <w:kern w:val="2"/>
                <w:sz w:val="22"/>
                <w:szCs w:val="22"/>
                <w:lang w:val="vi-VN"/>
              </w:rPr>
              <w:t>ờ</w:t>
            </w:r>
            <w:r w:rsidRPr="00957DE8">
              <w:rPr>
                <w:rFonts w:eastAsia="Calibri"/>
                <w:kern w:val="2"/>
                <w:sz w:val="22"/>
                <w:szCs w:val="22"/>
                <w:lang w:val="vi-VN"/>
              </w:rPr>
              <w:t>i</w:t>
            </w:r>
            <w:r w:rsidRPr="00957DE8">
              <w:rPr>
                <w:rFonts w:eastAsia="Calibri"/>
                <w:spacing w:val="-1"/>
                <w:kern w:val="2"/>
                <w:sz w:val="22"/>
                <w:szCs w:val="22"/>
                <w:lang w:val="vi-VN"/>
              </w:rPr>
              <w:t xml:space="preserve"> </w:t>
            </w:r>
            <w:r w:rsidRPr="00957DE8">
              <w:rPr>
                <w:rFonts w:eastAsia="Calibri"/>
                <w:spacing w:val="1"/>
                <w:kern w:val="2"/>
                <w:sz w:val="22"/>
                <w:szCs w:val="22"/>
                <w:lang w:val="vi-VN"/>
              </w:rPr>
              <w:t>c</w:t>
            </w:r>
            <w:r w:rsidRPr="00957DE8">
              <w:rPr>
                <w:rFonts w:eastAsia="Calibri"/>
                <w:kern w:val="2"/>
                <w:sz w:val="22"/>
                <w:szCs w:val="22"/>
                <w:lang w:val="vi-VN"/>
              </w:rPr>
              <w:t>ấm hoạt</w:t>
            </w:r>
            <w:r w:rsidRPr="00957DE8">
              <w:rPr>
                <w:rFonts w:eastAsia="Calibri"/>
                <w:spacing w:val="-1"/>
                <w:kern w:val="2"/>
                <w:sz w:val="22"/>
                <w:szCs w:val="22"/>
                <w:lang w:val="vi-VN"/>
              </w:rPr>
              <w:t xml:space="preserve"> </w:t>
            </w:r>
            <w:r w:rsidRPr="00957DE8">
              <w:rPr>
                <w:rFonts w:eastAsia="Calibri"/>
                <w:kern w:val="2"/>
                <w:sz w:val="22"/>
                <w:szCs w:val="22"/>
                <w:lang w:val="vi-VN"/>
              </w:rPr>
              <w:t>đ</w:t>
            </w:r>
            <w:r w:rsidRPr="00957DE8">
              <w:rPr>
                <w:rFonts w:eastAsia="Calibri"/>
                <w:spacing w:val="-1"/>
                <w:kern w:val="2"/>
                <w:sz w:val="22"/>
                <w:szCs w:val="22"/>
                <w:lang w:val="vi-VN"/>
              </w:rPr>
              <w:t>ộ</w:t>
            </w:r>
            <w:r w:rsidRPr="00957DE8">
              <w:rPr>
                <w:rFonts w:eastAsia="Calibri"/>
                <w:kern w:val="2"/>
                <w:sz w:val="22"/>
                <w:szCs w:val="22"/>
                <w:lang w:val="vi-VN"/>
              </w:rPr>
              <w:t>ng k</w:t>
            </w:r>
            <w:r w:rsidRPr="00957DE8">
              <w:rPr>
                <w:rFonts w:eastAsia="Calibri"/>
                <w:spacing w:val="-1"/>
                <w:kern w:val="2"/>
                <w:sz w:val="22"/>
                <w:szCs w:val="22"/>
                <w:lang w:val="vi-VN"/>
              </w:rPr>
              <w:t>h</w:t>
            </w:r>
            <w:r w:rsidRPr="00957DE8">
              <w:rPr>
                <w:rFonts w:eastAsia="Calibri"/>
                <w:kern w:val="2"/>
                <w:sz w:val="22"/>
                <w:szCs w:val="22"/>
                <w:lang w:val="vi-VN"/>
              </w:rPr>
              <w:t>oá</w:t>
            </w:r>
            <w:r w:rsidRPr="00957DE8">
              <w:rPr>
                <w:rFonts w:eastAsia="Calibri"/>
                <w:spacing w:val="-1"/>
                <w:kern w:val="2"/>
                <w:sz w:val="22"/>
                <w:szCs w:val="22"/>
                <w:lang w:val="vi-VN"/>
              </w:rPr>
              <w:t>n</w:t>
            </w:r>
            <w:r w:rsidRPr="00957DE8">
              <w:rPr>
                <w:rFonts w:eastAsia="Calibri"/>
                <w:kern w:val="2"/>
                <w:sz w:val="22"/>
                <w:szCs w:val="22"/>
                <w:lang w:val="vi-VN"/>
              </w:rPr>
              <w:t xml:space="preserve">g </w:t>
            </w:r>
            <w:r w:rsidRPr="00957DE8">
              <w:rPr>
                <w:rFonts w:eastAsia="Calibri"/>
                <w:spacing w:val="1"/>
                <w:kern w:val="2"/>
                <w:sz w:val="22"/>
                <w:szCs w:val="22"/>
                <w:lang w:val="vi-VN"/>
              </w:rPr>
              <w:t>s</w:t>
            </w:r>
            <w:r w:rsidRPr="00957DE8">
              <w:rPr>
                <w:rFonts w:eastAsia="Calibri"/>
                <w:spacing w:val="-1"/>
                <w:kern w:val="2"/>
                <w:sz w:val="22"/>
                <w:szCs w:val="22"/>
                <w:lang w:val="vi-VN"/>
              </w:rPr>
              <w:t>ả</w:t>
            </w:r>
            <w:r w:rsidRPr="00957DE8">
              <w:rPr>
                <w:rFonts w:eastAsia="Calibri"/>
                <w:kern w:val="2"/>
                <w:sz w:val="22"/>
                <w:szCs w:val="22"/>
                <w:lang w:val="vi-VN"/>
              </w:rPr>
              <w:t>n;</w:t>
            </w:r>
          </w:p>
          <w:p w14:paraId="4B17B2D9"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d) Khi cơ quan nhà nước có thẩm quyền quyết định thu hồi toàn bộ diện tích đất, khu vực biển đã được cấp giấy phép thăm dò khoáng sản để sử dụng vào mục đích khác theo quy định của pháp luật về đất đai, pháp luật về biển, pháp luật về tài nguyên, môi trường biển và hải đảo và quy định khác của pháp luật có liên quan.</w:t>
            </w:r>
          </w:p>
          <w:p w14:paraId="67351E53" w14:textId="77777777" w:rsidR="001208FB" w:rsidRPr="00072F0C" w:rsidRDefault="001208FB" w:rsidP="00072F0C">
            <w:pPr>
              <w:widowControl w:val="0"/>
              <w:adjustRightInd w:val="0"/>
              <w:snapToGrid w:val="0"/>
              <w:spacing w:beforeLines="60" w:before="144"/>
              <w:rPr>
                <w:rFonts w:eastAsia="Calibri"/>
                <w:kern w:val="2"/>
                <w:sz w:val="22"/>
                <w:szCs w:val="22"/>
                <w:lang w:val="vi-VN"/>
              </w:rPr>
            </w:pPr>
            <w:r w:rsidRPr="00957DE8">
              <w:rPr>
                <w:rFonts w:eastAsia="Calibri"/>
                <w:kern w:val="2"/>
                <w:sz w:val="22"/>
                <w:szCs w:val="22"/>
                <w:lang w:val="vi-VN"/>
              </w:rPr>
              <w:t>2.</w:t>
            </w:r>
            <w:r w:rsidRPr="00957DE8">
              <w:rPr>
                <w:rFonts w:eastAsia="Calibri"/>
                <w:spacing w:val="19"/>
                <w:kern w:val="2"/>
                <w:sz w:val="22"/>
                <w:szCs w:val="22"/>
                <w:lang w:val="vi-VN"/>
              </w:rPr>
              <w:t xml:space="preserve"> </w:t>
            </w:r>
            <w:r w:rsidRPr="00957DE8">
              <w:rPr>
                <w:rFonts w:eastAsia="Calibri"/>
                <w:kern w:val="2"/>
                <w:sz w:val="22"/>
                <w:szCs w:val="22"/>
                <w:lang w:val="vi-VN"/>
              </w:rPr>
              <w:t>Giấy phép</w:t>
            </w:r>
            <w:r w:rsidRPr="00957DE8">
              <w:rPr>
                <w:rFonts w:eastAsia="Calibri"/>
                <w:spacing w:val="19"/>
                <w:kern w:val="2"/>
                <w:sz w:val="22"/>
                <w:szCs w:val="22"/>
                <w:lang w:val="vi-VN"/>
              </w:rPr>
              <w:t xml:space="preserve"> </w:t>
            </w:r>
            <w:r w:rsidRPr="00957DE8">
              <w:rPr>
                <w:rFonts w:eastAsia="Calibri"/>
                <w:kern w:val="2"/>
                <w:sz w:val="22"/>
                <w:szCs w:val="22"/>
                <w:lang w:val="vi-VN"/>
              </w:rPr>
              <w:t>t</w:t>
            </w:r>
            <w:r w:rsidRPr="00957DE8">
              <w:rPr>
                <w:rFonts w:eastAsia="Calibri"/>
                <w:spacing w:val="1"/>
                <w:kern w:val="2"/>
                <w:sz w:val="22"/>
                <w:szCs w:val="22"/>
                <w:lang w:val="vi-VN"/>
              </w:rPr>
              <w:t>h</w:t>
            </w:r>
            <w:r w:rsidRPr="00957DE8">
              <w:rPr>
                <w:rFonts w:eastAsia="Calibri"/>
                <w:kern w:val="2"/>
                <w:sz w:val="22"/>
                <w:szCs w:val="22"/>
                <w:lang w:val="vi-VN"/>
              </w:rPr>
              <w:t>ăm</w:t>
            </w:r>
            <w:r w:rsidRPr="00957DE8">
              <w:rPr>
                <w:rFonts w:eastAsia="Calibri"/>
                <w:spacing w:val="19"/>
                <w:kern w:val="2"/>
                <w:sz w:val="22"/>
                <w:szCs w:val="22"/>
                <w:lang w:val="vi-VN"/>
              </w:rPr>
              <w:t xml:space="preserve"> </w:t>
            </w:r>
            <w:r w:rsidRPr="00957DE8">
              <w:rPr>
                <w:rFonts w:eastAsia="Calibri"/>
                <w:kern w:val="2"/>
                <w:sz w:val="22"/>
                <w:szCs w:val="22"/>
                <w:lang w:val="vi-VN"/>
              </w:rPr>
              <w:t>dò</w:t>
            </w:r>
            <w:r w:rsidRPr="00957DE8">
              <w:rPr>
                <w:rFonts w:eastAsia="Calibri"/>
                <w:spacing w:val="20"/>
                <w:kern w:val="2"/>
                <w:sz w:val="22"/>
                <w:szCs w:val="22"/>
                <w:lang w:val="vi-VN"/>
              </w:rPr>
              <w:t xml:space="preserve"> </w:t>
            </w:r>
            <w:r w:rsidRPr="00957DE8">
              <w:rPr>
                <w:rFonts w:eastAsia="Calibri"/>
                <w:kern w:val="2"/>
                <w:sz w:val="22"/>
                <w:szCs w:val="22"/>
                <w:lang w:val="vi-VN"/>
              </w:rPr>
              <w:t>kh</w:t>
            </w:r>
            <w:r w:rsidRPr="00957DE8">
              <w:rPr>
                <w:rFonts w:eastAsia="Calibri"/>
                <w:spacing w:val="-1"/>
                <w:kern w:val="2"/>
                <w:sz w:val="22"/>
                <w:szCs w:val="22"/>
                <w:lang w:val="vi-VN"/>
              </w:rPr>
              <w:t>o</w:t>
            </w:r>
            <w:r w:rsidRPr="00957DE8">
              <w:rPr>
                <w:rFonts w:eastAsia="Calibri"/>
                <w:kern w:val="2"/>
                <w:sz w:val="22"/>
                <w:szCs w:val="22"/>
                <w:lang w:val="vi-VN"/>
              </w:rPr>
              <w:t>áng</w:t>
            </w:r>
            <w:r w:rsidRPr="00957DE8">
              <w:rPr>
                <w:rFonts w:eastAsia="Calibri"/>
                <w:spacing w:val="19"/>
                <w:kern w:val="2"/>
                <w:sz w:val="22"/>
                <w:szCs w:val="22"/>
                <w:lang w:val="vi-VN"/>
              </w:rPr>
              <w:t xml:space="preserve"> </w:t>
            </w:r>
            <w:r w:rsidRPr="00957DE8">
              <w:rPr>
                <w:rFonts w:eastAsia="Calibri"/>
                <w:spacing w:val="1"/>
                <w:kern w:val="2"/>
                <w:sz w:val="22"/>
                <w:szCs w:val="22"/>
                <w:lang w:val="vi-VN"/>
              </w:rPr>
              <w:t>s</w:t>
            </w:r>
            <w:r w:rsidRPr="00957DE8">
              <w:rPr>
                <w:rFonts w:eastAsia="Calibri"/>
                <w:kern w:val="2"/>
                <w:sz w:val="22"/>
                <w:szCs w:val="22"/>
                <w:lang w:val="vi-VN"/>
              </w:rPr>
              <w:t>ản</w:t>
            </w:r>
            <w:r w:rsidRPr="00957DE8">
              <w:rPr>
                <w:rFonts w:eastAsia="Calibri"/>
                <w:spacing w:val="19"/>
                <w:kern w:val="2"/>
                <w:sz w:val="22"/>
                <w:szCs w:val="22"/>
                <w:lang w:val="vi-VN"/>
              </w:rPr>
              <w:t xml:space="preserve"> </w:t>
            </w:r>
            <w:r w:rsidRPr="00957DE8">
              <w:rPr>
                <w:rFonts w:eastAsia="Calibri"/>
                <w:spacing w:val="-1"/>
                <w:kern w:val="2"/>
                <w:sz w:val="22"/>
                <w:szCs w:val="22"/>
                <w:lang w:val="vi-VN"/>
              </w:rPr>
              <w:t>c</w:t>
            </w:r>
            <w:r w:rsidRPr="00957DE8">
              <w:rPr>
                <w:rFonts w:eastAsia="Calibri"/>
                <w:kern w:val="2"/>
                <w:sz w:val="22"/>
                <w:szCs w:val="22"/>
                <w:lang w:val="vi-VN"/>
              </w:rPr>
              <w:t>h</w:t>
            </w:r>
            <w:r w:rsidRPr="00957DE8">
              <w:rPr>
                <w:rFonts w:eastAsia="Calibri"/>
                <w:spacing w:val="-1"/>
                <w:kern w:val="2"/>
                <w:sz w:val="22"/>
                <w:szCs w:val="22"/>
                <w:lang w:val="vi-VN"/>
              </w:rPr>
              <w:t>ấ</w:t>
            </w:r>
            <w:r w:rsidRPr="00957DE8">
              <w:rPr>
                <w:rFonts w:eastAsia="Calibri"/>
                <w:kern w:val="2"/>
                <w:sz w:val="22"/>
                <w:szCs w:val="22"/>
                <w:lang w:val="vi-VN"/>
              </w:rPr>
              <w:t>m</w:t>
            </w:r>
            <w:r w:rsidRPr="00957DE8">
              <w:rPr>
                <w:rFonts w:eastAsia="Calibri"/>
                <w:spacing w:val="20"/>
                <w:kern w:val="2"/>
                <w:sz w:val="22"/>
                <w:szCs w:val="22"/>
                <w:lang w:val="vi-VN"/>
              </w:rPr>
              <w:t xml:space="preserve"> </w:t>
            </w:r>
            <w:r w:rsidRPr="00957DE8">
              <w:rPr>
                <w:rFonts w:eastAsia="Calibri"/>
                <w:kern w:val="2"/>
                <w:sz w:val="22"/>
                <w:szCs w:val="22"/>
                <w:lang w:val="vi-VN"/>
              </w:rPr>
              <w:t>dứt</w:t>
            </w:r>
            <w:r w:rsidRPr="00957DE8">
              <w:rPr>
                <w:rFonts w:eastAsia="Calibri"/>
                <w:spacing w:val="20"/>
                <w:kern w:val="2"/>
                <w:sz w:val="22"/>
                <w:szCs w:val="22"/>
                <w:lang w:val="vi-VN"/>
              </w:rPr>
              <w:t xml:space="preserve"> </w:t>
            </w:r>
            <w:r w:rsidRPr="00957DE8">
              <w:rPr>
                <w:rFonts w:eastAsia="Calibri"/>
                <w:kern w:val="2"/>
                <w:sz w:val="22"/>
                <w:szCs w:val="22"/>
                <w:lang w:val="vi-VN"/>
              </w:rPr>
              <w:t>h</w:t>
            </w:r>
            <w:r w:rsidRPr="00957DE8">
              <w:rPr>
                <w:rFonts w:eastAsia="Calibri"/>
                <w:spacing w:val="-1"/>
                <w:kern w:val="2"/>
                <w:sz w:val="22"/>
                <w:szCs w:val="22"/>
                <w:lang w:val="vi-VN"/>
              </w:rPr>
              <w:t>i</w:t>
            </w:r>
            <w:r w:rsidRPr="00957DE8">
              <w:rPr>
                <w:rFonts w:eastAsia="Calibri"/>
                <w:kern w:val="2"/>
                <w:sz w:val="22"/>
                <w:szCs w:val="22"/>
                <w:lang w:val="vi-VN"/>
              </w:rPr>
              <w:t>ệu</w:t>
            </w:r>
            <w:r w:rsidRPr="00957DE8">
              <w:rPr>
                <w:rFonts w:eastAsia="Calibri"/>
                <w:spacing w:val="20"/>
                <w:kern w:val="2"/>
                <w:sz w:val="22"/>
                <w:szCs w:val="22"/>
                <w:lang w:val="vi-VN"/>
              </w:rPr>
              <w:t xml:space="preserve"> </w:t>
            </w:r>
            <w:r w:rsidRPr="00957DE8">
              <w:rPr>
                <w:rFonts w:eastAsia="Calibri"/>
                <w:spacing w:val="-1"/>
                <w:kern w:val="2"/>
                <w:sz w:val="22"/>
                <w:szCs w:val="22"/>
                <w:lang w:val="vi-VN"/>
              </w:rPr>
              <w:t>l</w:t>
            </w:r>
            <w:r w:rsidRPr="00957DE8">
              <w:rPr>
                <w:rFonts w:eastAsia="Calibri"/>
                <w:kern w:val="2"/>
                <w:sz w:val="22"/>
                <w:szCs w:val="22"/>
                <w:lang w:val="vi-VN"/>
              </w:rPr>
              <w:t>ực</w:t>
            </w:r>
            <w:r w:rsidRPr="00957DE8">
              <w:rPr>
                <w:rFonts w:eastAsia="Calibri"/>
                <w:spacing w:val="19"/>
                <w:kern w:val="2"/>
                <w:sz w:val="22"/>
                <w:szCs w:val="22"/>
                <w:lang w:val="vi-VN"/>
              </w:rPr>
              <w:t xml:space="preserve"> </w:t>
            </w:r>
            <w:r w:rsidRPr="00957DE8">
              <w:rPr>
                <w:rFonts w:eastAsia="Calibri"/>
                <w:kern w:val="2"/>
                <w:sz w:val="22"/>
                <w:szCs w:val="22"/>
                <w:lang w:val="vi-VN"/>
              </w:rPr>
              <w:t>khi</w:t>
            </w:r>
            <w:r w:rsidRPr="00957DE8">
              <w:rPr>
                <w:rFonts w:eastAsia="Calibri"/>
                <w:spacing w:val="21"/>
                <w:kern w:val="2"/>
                <w:sz w:val="22"/>
                <w:szCs w:val="22"/>
                <w:lang w:val="vi-VN"/>
              </w:rPr>
              <w:t xml:space="preserve"> </w:t>
            </w:r>
            <w:r w:rsidRPr="00957DE8">
              <w:rPr>
                <w:rFonts w:eastAsia="Calibri"/>
                <w:kern w:val="2"/>
                <w:sz w:val="22"/>
                <w:szCs w:val="22"/>
                <w:lang w:val="vi-VN"/>
              </w:rPr>
              <w:t>xảy</w:t>
            </w:r>
            <w:r w:rsidRPr="00957DE8">
              <w:rPr>
                <w:rFonts w:eastAsia="Calibri"/>
                <w:spacing w:val="18"/>
                <w:kern w:val="2"/>
                <w:sz w:val="22"/>
                <w:szCs w:val="22"/>
                <w:lang w:val="vi-VN"/>
              </w:rPr>
              <w:t xml:space="preserve"> </w:t>
            </w:r>
            <w:r w:rsidRPr="00957DE8">
              <w:rPr>
                <w:rFonts w:eastAsia="Calibri"/>
                <w:kern w:val="2"/>
                <w:sz w:val="22"/>
                <w:szCs w:val="22"/>
                <w:lang w:val="vi-VN"/>
              </w:rPr>
              <w:t>ra</w:t>
            </w:r>
            <w:r w:rsidRPr="00957DE8">
              <w:rPr>
                <w:rFonts w:eastAsia="Calibri"/>
                <w:spacing w:val="19"/>
                <w:kern w:val="2"/>
                <w:sz w:val="22"/>
                <w:szCs w:val="22"/>
                <w:lang w:val="vi-VN"/>
              </w:rPr>
              <w:t xml:space="preserve"> </w:t>
            </w:r>
            <w:r w:rsidRPr="00957DE8">
              <w:rPr>
                <w:rFonts w:eastAsia="Calibri"/>
                <w:kern w:val="2"/>
                <w:sz w:val="22"/>
                <w:szCs w:val="22"/>
                <w:lang w:val="vi-VN"/>
              </w:rPr>
              <w:t>một</w:t>
            </w:r>
            <w:r w:rsidRPr="00957DE8">
              <w:rPr>
                <w:rFonts w:eastAsia="Calibri"/>
                <w:spacing w:val="20"/>
                <w:kern w:val="2"/>
                <w:sz w:val="22"/>
                <w:szCs w:val="22"/>
                <w:lang w:val="vi-VN"/>
              </w:rPr>
              <w:t xml:space="preserve"> </w:t>
            </w:r>
            <w:r w:rsidRPr="00957DE8">
              <w:rPr>
                <w:rFonts w:eastAsia="Calibri"/>
                <w:kern w:val="2"/>
                <w:sz w:val="22"/>
                <w:szCs w:val="22"/>
                <w:lang w:val="vi-VN"/>
              </w:rPr>
              <w:t>trong</w:t>
            </w:r>
            <w:r w:rsidRPr="00957DE8">
              <w:rPr>
                <w:rFonts w:eastAsia="Calibri"/>
                <w:spacing w:val="19"/>
                <w:kern w:val="2"/>
                <w:sz w:val="22"/>
                <w:szCs w:val="22"/>
                <w:lang w:val="vi-VN"/>
              </w:rPr>
              <w:t xml:space="preserve"> </w:t>
            </w:r>
            <w:r w:rsidRPr="00957DE8">
              <w:rPr>
                <w:rFonts w:eastAsia="Calibri"/>
                <w:spacing w:val="1"/>
                <w:kern w:val="2"/>
                <w:sz w:val="22"/>
                <w:szCs w:val="22"/>
                <w:lang w:val="vi-VN"/>
              </w:rPr>
              <w:t>c</w:t>
            </w:r>
            <w:r w:rsidRPr="00957DE8">
              <w:rPr>
                <w:rFonts w:eastAsia="Calibri"/>
                <w:spacing w:val="-1"/>
                <w:kern w:val="2"/>
                <w:sz w:val="22"/>
                <w:szCs w:val="22"/>
                <w:lang w:val="vi-VN"/>
              </w:rPr>
              <w:t>á</w:t>
            </w:r>
            <w:r w:rsidRPr="00957DE8">
              <w:rPr>
                <w:rFonts w:eastAsia="Calibri"/>
                <w:kern w:val="2"/>
                <w:sz w:val="22"/>
                <w:szCs w:val="22"/>
                <w:lang w:val="vi-VN"/>
              </w:rPr>
              <w:t>c</w:t>
            </w:r>
            <w:r w:rsidRPr="00957DE8">
              <w:rPr>
                <w:rFonts w:eastAsia="Calibri"/>
                <w:spacing w:val="21"/>
                <w:kern w:val="2"/>
                <w:sz w:val="22"/>
                <w:szCs w:val="22"/>
                <w:lang w:val="vi-VN"/>
              </w:rPr>
              <w:t xml:space="preserve"> </w:t>
            </w:r>
            <w:r w:rsidRPr="00957DE8">
              <w:rPr>
                <w:rFonts w:eastAsia="Calibri"/>
                <w:kern w:val="2"/>
                <w:sz w:val="22"/>
                <w:szCs w:val="22"/>
                <w:lang w:val="vi-VN"/>
              </w:rPr>
              <w:t>t</w:t>
            </w:r>
            <w:r w:rsidRPr="00957DE8">
              <w:rPr>
                <w:rFonts w:eastAsia="Calibri"/>
                <w:spacing w:val="1"/>
                <w:kern w:val="2"/>
                <w:sz w:val="22"/>
                <w:szCs w:val="22"/>
                <w:lang w:val="vi-VN"/>
              </w:rPr>
              <w:t>r</w:t>
            </w:r>
            <w:r w:rsidRPr="00957DE8">
              <w:rPr>
                <w:rFonts w:eastAsia="Calibri"/>
                <w:spacing w:val="-1"/>
                <w:kern w:val="2"/>
                <w:sz w:val="22"/>
                <w:szCs w:val="22"/>
                <w:lang w:val="vi-VN"/>
              </w:rPr>
              <w:t>ư</w:t>
            </w:r>
            <w:r w:rsidRPr="00957DE8">
              <w:rPr>
                <w:rFonts w:eastAsia="Calibri"/>
                <w:kern w:val="2"/>
                <w:sz w:val="22"/>
                <w:szCs w:val="22"/>
                <w:lang w:val="vi-VN"/>
              </w:rPr>
              <w:t>ờng</w:t>
            </w:r>
            <w:r w:rsidRPr="00957DE8">
              <w:rPr>
                <w:rFonts w:eastAsia="Calibri"/>
                <w:spacing w:val="20"/>
                <w:kern w:val="2"/>
                <w:sz w:val="22"/>
                <w:szCs w:val="22"/>
                <w:lang w:val="vi-VN"/>
              </w:rPr>
              <w:t xml:space="preserve"> </w:t>
            </w:r>
            <w:r w:rsidRPr="00957DE8">
              <w:rPr>
                <w:rFonts w:eastAsia="Calibri"/>
                <w:spacing w:val="-1"/>
                <w:kern w:val="2"/>
                <w:sz w:val="22"/>
                <w:szCs w:val="22"/>
                <w:lang w:val="vi-VN"/>
              </w:rPr>
              <w:t>h</w:t>
            </w:r>
            <w:r w:rsidRPr="00957DE8">
              <w:rPr>
                <w:rFonts w:eastAsia="Calibri"/>
                <w:spacing w:val="1"/>
                <w:kern w:val="2"/>
                <w:sz w:val="22"/>
                <w:szCs w:val="22"/>
                <w:lang w:val="vi-VN"/>
              </w:rPr>
              <w:t>ợ</w:t>
            </w:r>
            <w:r w:rsidRPr="00957DE8">
              <w:rPr>
                <w:rFonts w:eastAsia="Calibri"/>
                <w:kern w:val="2"/>
                <w:sz w:val="22"/>
                <w:szCs w:val="22"/>
                <w:lang w:val="vi-VN"/>
              </w:rPr>
              <w:t xml:space="preserve">p sau </w:t>
            </w:r>
            <w:r w:rsidRPr="00957DE8">
              <w:rPr>
                <w:rFonts w:eastAsia="Calibri"/>
                <w:spacing w:val="-1"/>
                <w:kern w:val="2"/>
                <w:sz w:val="22"/>
                <w:szCs w:val="22"/>
                <w:lang w:val="vi-VN"/>
              </w:rPr>
              <w:t>đ</w:t>
            </w:r>
            <w:r w:rsidRPr="00957DE8">
              <w:rPr>
                <w:rFonts w:eastAsia="Calibri"/>
                <w:kern w:val="2"/>
                <w:sz w:val="22"/>
                <w:szCs w:val="22"/>
                <w:lang w:val="vi-VN"/>
              </w:rPr>
              <w:t>ây:</w:t>
            </w:r>
          </w:p>
          <w:p w14:paraId="7BD93AC7" w14:textId="77777777" w:rsidR="001208FB" w:rsidRPr="00072F0C" w:rsidRDefault="001208FB" w:rsidP="00072F0C">
            <w:pPr>
              <w:widowControl w:val="0"/>
              <w:adjustRightInd w:val="0"/>
              <w:snapToGrid w:val="0"/>
              <w:spacing w:beforeLines="60" w:before="144"/>
              <w:rPr>
                <w:rFonts w:eastAsia="Calibri"/>
                <w:kern w:val="2"/>
                <w:sz w:val="22"/>
                <w:szCs w:val="22"/>
              </w:rPr>
            </w:pPr>
            <w:r w:rsidRPr="00957DE8">
              <w:rPr>
                <w:rFonts w:eastAsia="Calibri"/>
                <w:kern w:val="2"/>
                <w:sz w:val="22"/>
                <w:szCs w:val="22"/>
              </w:rPr>
              <w:t>a) Giấy phép bị thu hồi;</w:t>
            </w:r>
          </w:p>
          <w:p w14:paraId="57B0E252" w14:textId="77777777" w:rsidR="001208FB" w:rsidRPr="00072F0C" w:rsidRDefault="001208FB" w:rsidP="00072F0C">
            <w:pPr>
              <w:widowControl w:val="0"/>
              <w:adjustRightInd w:val="0"/>
              <w:snapToGrid w:val="0"/>
              <w:spacing w:beforeLines="60" w:before="144"/>
              <w:rPr>
                <w:rFonts w:eastAsia="Calibri"/>
                <w:kern w:val="2"/>
                <w:sz w:val="22"/>
                <w:szCs w:val="22"/>
              </w:rPr>
            </w:pPr>
            <w:r w:rsidRPr="00957DE8">
              <w:rPr>
                <w:rFonts w:eastAsia="Calibri"/>
                <w:kern w:val="2"/>
                <w:sz w:val="22"/>
                <w:szCs w:val="22"/>
              </w:rPr>
              <w:t>b) Giấy phép hết</w:t>
            </w:r>
            <w:r w:rsidRPr="00957DE8">
              <w:rPr>
                <w:rFonts w:eastAsia="Calibri"/>
                <w:spacing w:val="-1"/>
                <w:kern w:val="2"/>
                <w:sz w:val="22"/>
                <w:szCs w:val="22"/>
              </w:rPr>
              <w:t xml:space="preserve"> </w:t>
            </w:r>
            <w:r w:rsidRPr="00957DE8">
              <w:rPr>
                <w:rFonts w:eastAsia="Calibri"/>
                <w:kern w:val="2"/>
                <w:sz w:val="22"/>
                <w:szCs w:val="22"/>
              </w:rPr>
              <w:t>hạn;</w:t>
            </w:r>
          </w:p>
          <w:p w14:paraId="37E751B6" w14:textId="77777777" w:rsidR="001208FB" w:rsidRPr="00072F0C" w:rsidRDefault="001208FB" w:rsidP="00072F0C">
            <w:pPr>
              <w:widowControl w:val="0"/>
              <w:adjustRightInd w:val="0"/>
              <w:snapToGrid w:val="0"/>
              <w:spacing w:beforeLines="60" w:before="144"/>
              <w:rPr>
                <w:rFonts w:eastAsia="Calibri"/>
                <w:kern w:val="2"/>
                <w:sz w:val="22"/>
                <w:szCs w:val="22"/>
              </w:rPr>
            </w:pPr>
            <w:r w:rsidRPr="00957DE8">
              <w:rPr>
                <w:rFonts w:eastAsia="Calibri"/>
                <w:kern w:val="2"/>
                <w:sz w:val="22"/>
                <w:szCs w:val="22"/>
              </w:rPr>
              <w:t>c) Giấy phép</w:t>
            </w:r>
            <w:r w:rsidRPr="00957DE8">
              <w:rPr>
                <w:rFonts w:eastAsia="Calibri"/>
                <w:spacing w:val="-1"/>
                <w:kern w:val="2"/>
                <w:sz w:val="22"/>
                <w:szCs w:val="22"/>
              </w:rPr>
              <w:t xml:space="preserve"> </w:t>
            </w:r>
            <w:r w:rsidRPr="00957DE8">
              <w:rPr>
                <w:rFonts w:eastAsia="Calibri"/>
                <w:kern w:val="2"/>
                <w:sz w:val="22"/>
                <w:szCs w:val="22"/>
              </w:rPr>
              <w:t>được trả lại;</w:t>
            </w:r>
          </w:p>
          <w:p w14:paraId="40367880" w14:textId="77777777" w:rsidR="001208FB" w:rsidRPr="00072F0C" w:rsidRDefault="001208FB" w:rsidP="00072F0C">
            <w:pPr>
              <w:widowControl w:val="0"/>
              <w:adjustRightInd w:val="0"/>
              <w:snapToGrid w:val="0"/>
              <w:spacing w:beforeLines="60" w:before="144"/>
              <w:rPr>
                <w:rFonts w:eastAsia="Calibri"/>
                <w:spacing w:val="-4"/>
                <w:kern w:val="2"/>
                <w:sz w:val="22"/>
                <w:szCs w:val="22"/>
              </w:rPr>
            </w:pPr>
            <w:r w:rsidRPr="00957DE8">
              <w:rPr>
                <w:rFonts w:eastAsia="Calibri"/>
                <w:spacing w:val="-4"/>
                <w:kern w:val="2"/>
                <w:sz w:val="22"/>
                <w:szCs w:val="22"/>
              </w:rPr>
              <w:t>d) Tổ chức thăm dò khoáng sản đã giải thể hoặc phá sản;</w:t>
            </w:r>
          </w:p>
          <w:p w14:paraId="04B9A7FC" w14:textId="77777777" w:rsidR="001208FB" w:rsidRPr="00072F0C" w:rsidRDefault="001208FB" w:rsidP="00072F0C">
            <w:pPr>
              <w:widowControl w:val="0"/>
              <w:adjustRightInd w:val="0"/>
              <w:snapToGrid w:val="0"/>
              <w:spacing w:beforeLines="60" w:before="144"/>
              <w:rPr>
                <w:kern w:val="2"/>
                <w:sz w:val="22"/>
                <w:szCs w:val="22"/>
              </w:rPr>
            </w:pPr>
            <w:r w:rsidRPr="00957DE8">
              <w:rPr>
                <w:rFonts w:eastAsia="Calibri"/>
                <w:iCs/>
                <w:kern w:val="2"/>
                <w:sz w:val="22"/>
                <w:szCs w:val="22"/>
              </w:rPr>
              <w:t>đ</w:t>
            </w:r>
            <w:r w:rsidRPr="00957DE8">
              <w:rPr>
                <w:rFonts w:eastAsia="SimSun"/>
                <w:kern w:val="2"/>
                <w:sz w:val="22"/>
                <w:szCs w:val="22"/>
                <w:lang w:val="vi-VN"/>
              </w:rPr>
              <w:t xml:space="preserve">) Tổ chức, cá nhân bị thu hồi quyết định thành lập hoặc </w:t>
            </w:r>
            <w:r w:rsidRPr="00957DE8">
              <w:rPr>
                <w:rFonts w:eastAsia="SimSun"/>
                <w:spacing w:val="-4"/>
                <w:sz w:val="22"/>
                <w:szCs w:val="22"/>
                <w:lang w:val="vi-VN"/>
              </w:rPr>
              <w:t>giấy chứng nhận đăng ký doanh nghiệp, giấy chứng nhận đăng ký hợp tác xã, liên hiệp hợp tác xã, giấy chứng nhận đăng ký hộ kinh doanh</w:t>
            </w:r>
            <w:r w:rsidRPr="00957DE8">
              <w:rPr>
                <w:rFonts w:eastAsia="SimSun"/>
                <w:sz w:val="22"/>
                <w:szCs w:val="22"/>
                <w:lang w:val="vi-VN"/>
              </w:rPr>
              <w:t xml:space="preserve"> </w:t>
            </w:r>
            <w:r w:rsidRPr="00957DE8">
              <w:rPr>
                <w:rFonts w:eastAsia="SimSun"/>
                <w:spacing w:val="-4"/>
                <w:sz w:val="22"/>
                <w:szCs w:val="22"/>
                <w:lang w:val="vi-VN"/>
              </w:rPr>
              <w:t xml:space="preserve">theo quy định của </w:t>
            </w:r>
            <w:r w:rsidRPr="00957DE8">
              <w:rPr>
                <w:rFonts w:eastAsia="SimSun"/>
                <w:spacing w:val="-4"/>
                <w:sz w:val="22"/>
                <w:szCs w:val="22"/>
              </w:rPr>
              <w:t>pháp luật về d</w:t>
            </w:r>
            <w:r w:rsidRPr="00957DE8">
              <w:rPr>
                <w:rFonts w:eastAsia="SimSun"/>
                <w:spacing w:val="-4"/>
                <w:sz w:val="22"/>
                <w:szCs w:val="22"/>
                <w:lang w:val="vi-VN"/>
              </w:rPr>
              <w:t xml:space="preserve">oanh nghiệp, </w:t>
            </w:r>
            <w:r w:rsidRPr="00957DE8">
              <w:rPr>
                <w:rFonts w:eastAsia="SimSun"/>
                <w:spacing w:val="-4"/>
                <w:sz w:val="22"/>
                <w:szCs w:val="22"/>
              </w:rPr>
              <w:t>h</w:t>
            </w:r>
            <w:r w:rsidRPr="00957DE8">
              <w:rPr>
                <w:rFonts w:eastAsia="SimSun"/>
                <w:spacing w:val="-4"/>
                <w:sz w:val="22"/>
                <w:szCs w:val="22"/>
                <w:lang w:val="vi-VN"/>
              </w:rPr>
              <w:t>ợp tác xã</w:t>
            </w:r>
            <w:r w:rsidRPr="00957DE8">
              <w:rPr>
                <w:rFonts w:eastAsia="SimSun"/>
                <w:spacing w:val="-4"/>
                <w:sz w:val="22"/>
                <w:szCs w:val="22"/>
              </w:rPr>
              <w:t>;</w:t>
            </w:r>
          </w:p>
          <w:p w14:paraId="616E2E16" w14:textId="77777777" w:rsidR="001208FB" w:rsidRPr="00072F0C" w:rsidRDefault="001208FB" w:rsidP="00072F0C">
            <w:pPr>
              <w:widowControl w:val="0"/>
              <w:adjustRightInd w:val="0"/>
              <w:snapToGrid w:val="0"/>
              <w:spacing w:beforeLines="60" w:before="144"/>
              <w:rPr>
                <w:rFonts w:eastAsia="Calibri"/>
                <w:kern w:val="2"/>
                <w:sz w:val="22"/>
                <w:szCs w:val="22"/>
              </w:rPr>
            </w:pPr>
            <w:r w:rsidRPr="00957DE8">
              <w:rPr>
                <w:rFonts w:eastAsia="Calibri"/>
                <w:kern w:val="2"/>
                <w:sz w:val="22"/>
                <w:szCs w:val="22"/>
              </w:rPr>
              <w:t>e) Theo bản án, quyết định của Tòa án, phán quyết trọng tài.</w:t>
            </w:r>
          </w:p>
          <w:p w14:paraId="5AEADD07" w14:textId="77777777" w:rsidR="001208FB" w:rsidRPr="00072F0C" w:rsidRDefault="001208FB" w:rsidP="00072F0C">
            <w:pPr>
              <w:widowControl w:val="0"/>
              <w:adjustRightInd w:val="0"/>
              <w:snapToGrid w:val="0"/>
              <w:spacing w:beforeLines="60" w:before="144"/>
              <w:rPr>
                <w:sz w:val="22"/>
                <w:szCs w:val="22"/>
              </w:rPr>
            </w:pPr>
            <w:r w:rsidRPr="00957DE8">
              <w:rPr>
                <w:rFonts w:eastAsia="Calibri"/>
                <w:kern w:val="2"/>
                <w:sz w:val="22"/>
                <w:szCs w:val="22"/>
              </w:rPr>
              <w:t>3.</w:t>
            </w:r>
            <w:r w:rsidRPr="00957DE8">
              <w:rPr>
                <w:rFonts w:eastAsia="Calibri"/>
                <w:spacing w:val="19"/>
                <w:kern w:val="2"/>
                <w:sz w:val="22"/>
                <w:szCs w:val="22"/>
              </w:rPr>
              <w:t xml:space="preserve"> </w:t>
            </w:r>
            <w:r w:rsidRPr="00957DE8">
              <w:rPr>
                <w:rFonts w:eastAsia="Calibri"/>
                <w:kern w:val="2"/>
                <w:sz w:val="22"/>
                <w:szCs w:val="22"/>
              </w:rPr>
              <w:t>Trong</w:t>
            </w:r>
            <w:r w:rsidRPr="00957DE8">
              <w:rPr>
                <w:rFonts w:eastAsia="Calibri"/>
                <w:spacing w:val="19"/>
                <w:kern w:val="2"/>
                <w:sz w:val="22"/>
                <w:szCs w:val="22"/>
              </w:rPr>
              <w:t xml:space="preserve"> </w:t>
            </w:r>
            <w:r w:rsidRPr="00957DE8">
              <w:rPr>
                <w:rFonts w:eastAsia="Calibri"/>
                <w:kern w:val="2"/>
                <w:sz w:val="22"/>
                <w:szCs w:val="22"/>
              </w:rPr>
              <w:t>t</w:t>
            </w:r>
            <w:r w:rsidRPr="00957DE8">
              <w:rPr>
                <w:rFonts w:eastAsia="Calibri"/>
                <w:spacing w:val="1"/>
                <w:kern w:val="2"/>
                <w:sz w:val="22"/>
                <w:szCs w:val="22"/>
              </w:rPr>
              <w:t>hờ</w:t>
            </w:r>
            <w:r w:rsidRPr="00957DE8">
              <w:rPr>
                <w:rFonts w:eastAsia="Calibri"/>
                <w:kern w:val="2"/>
                <w:sz w:val="22"/>
                <w:szCs w:val="22"/>
              </w:rPr>
              <w:t>i</w:t>
            </w:r>
            <w:r w:rsidRPr="00957DE8">
              <w:rPr>
                <w:rFonts w:eastAsia="Calibri"/>
                <w:spacing w:val="18"/>
                <w:kern w:val="2"/>
                <w:sz w:val="22"/>
                <w:szCs w:val="22"/>
              </w:rPr>
              <w:t xml:space="preserve"> </w:t>
            </w:r>
            <w:r w:rsidRPr="00957DE8">
              <w:rPr>
                <w:rFonts w:eastAsia="Calibri"/>
                <w:kern w:val="2"/>
                <w:sz w:val="22"/>
                <w:szCs w:val="22"/>
              </w:rPr>
              <w:t>hạn</w:t>
            </w:r>
            <w:r w:rsidRPr="00957DE8">
              <w:rPr>
                <w:rFonts w:eastAsia="Calibri"/>
                <w:spacing w:val="19"/>
                <w:kern w:val="2"/>
                <w:sz w:val="22"/>
                <w:szCs w:val="22"/>
              </w:rPr>
              <w:t xml:space="preserve"> </w:t>
            </w:r>
            <w:r w:rsidRPr="00957DE8">
              <w:rPr>
                <w:rFonts w:eastAsia="Calibri"/>
                <w:kern w:val="2"/>
                <w:sz w:val="22"/>
                <w:szCs w:val="22"/>
              </w:rPr>
              <w:t>06</w:t>
            </w:r>
            <w:r w:rsidRPr="00957DE8">
              <w:rPr>
                <w:rFonts w:eastAsia="Calibri"/>
                <w:spacing w:val="19"/>
                <w:kern w:val="2"/>
                <w:sz w:val="22"/>
                <w:szCs w:val="22"/>
              </w:rPr>
              <w:t xml:space="preserve"> </w:t>
            </w:r>
            <w:r w:rsidRPr="00957DE8">
              <w:rPr>
                <w:rFonts w:eastAsia="Calibri"/>
                <w:kern w:val="2"/>
                <w:sz w:val="22"/>
                <w:szCs w:val="22"/>
              </w:rPr>
              <w:t>tháng,</w:t>
            </w:r>
            <w:r w:rsidRPr="00957DE8">
              <w:rPr>
                <w:rFonts w:eastAsia="Calibri"/>
                <w:spacing w:val="19"/>
                <w:kern w:val="2"/>
                <w:sz w:val="22"/>
                <w:szCs w:val="22"/>
              </w:rPr>
              <w:t xml:space="preserve"> </w:t>
            </w:r>
            <w:r w:rsidRPr="00957DE8">
              <w:rPr>
                <w:rFonts w:eastAsia="Calibri"/>
                <w:spacing w:val="1"/>
                <w:kern w:val="2"/>
                <w:sz w:val="22"/>
                <w:szCs w:val="22"/>
              </w:rPr>
              <w:t>k</w:t>
            </w:r>
            <w:r w:rsidRPr="00957DE8">
              <w:rPr>
                <w:rFonts w:eastAsia="Calibri"/>
                <w:kern w:val="2"/>
                <w:sz w:val="22"/>
                <w:szCs w:val="22"/>
              </w:rPr>
              <w:t>ể</w:t>
            </w:r>
            <w:r w:rsidRPr="00957DE8">
              <w:rPr>
                <w:rFonts w:eastAsia="Calibri"/>
                <w:spacing w:val="19"/>
                <w:kern w:val="2"/>
                <w:sz w:val="22"/>
                <w:szCs w:val="22"/>
              </w:rPr>
              <w:t xml:space="preserve"> </w:t>
            </w:r>
            <w:r w:rsidRPr="00957DE8">
              <w:rPr>
                <w:rFonts w:eastAsia="Calibri"/>
                <w:spacing w:val="-1"/>
                <w:kern w:val="2"/>
                <w:sz w:val="22"/>
                <w:szCs w:val="22"/>
              </w:rPr>
              <w:t>t</w:t>
            </w:r>
            <w:r w:rsidRPr="00957DE8">
              <w:rPr>
                <w:rFonts w:eastAsia="Calibri"/>
                <w:kern w:val="2"/>
                <w:sz w:val="22"/>
                <w:szCs w:val="22"/>
              </w:rPr>
              <w:t>ừ</w:t>
            </w:r>
            <w:r w:rsidRPr="00957DE8">
              <w:rPr>
                <w:rFonts w:eastAsia="Calibri"/>
                <w:spacing w:val="19"/>
                <w:kern w:val="2"/>
                <w:sz w:val="22"/>
                <w:szCs w:val="22"/>
              </w:rPr>
              <w:t xml:space="preserve"> </w:t>
            </w:r>
            <w:r w:rsidRPr="00957DE8">
              <w:rPr>
                <w:rFonts w:eastAsia="Calibri"/>
                <w:kern w:val="2"/>
                <w:sz w:val="22"/>
                <w:szCs w:val="22"/>
              </w:rPr>
              <w:t>ngày</w:t>
            </w:r>
            <w:r w:rsidRPr="00957DE8">
              <w:rPr>
                <w:rFonts w:eastAsia="Calibri"/>
                <w:spacing w:val="19"/>
                <w:kern w:val="2"/>
                <w:sz w:val="22"/>
                <w:szCs w:val="22"/>
              </w:rPr>
              <w:t xml:space="preserve"> </w:t>
            </w:r>
            <w:r w:rsidRPr="00957DE8">
              <w:rPr>
                <w:rFonts w:eastAsia="Calibri"/>
                <w:kern w:val="2"/>
                <w:sz w:val="22"/>
                <w:szCs w:val="22"/>
              </w:rPr>
              <w:t>giấy phép</w:t>
            </w:r>
            <w:r w:rsidRPr="00957DE8">
              <w:rPr>
                <w:rFonts w:eastAsia="Calibri"/>
                <w:spacing w:val="19"/>
                <w:kern w:val="2"/>
                <w:sz w:val="22"/>
                <w:szCs w:val="22"/>
              </w:rPr>
              <w:t xml:space="preserve"> </w:t>
            </w:r>
            <w:r w:rsidRPr="00957DE8">
              <w:rPr>
                <w:rFonts w:eastAsia="Calibri"/>
                <w:kern w:val="2"/>
                <w:sz w:val="22"/>
                <w:szCs w:val="22"/>
              </w:rPr>
              <w:t>thăm</w:t>
            </w:r>
            <w:r w:rsidRPr="00957DE8">
              <w:rPr>
                <w:rFonts w:eastAsia="Calibri"/>
                <w:spacing w:val="19"/>
                <w:kern w:val="2"/>
                <w:sz w:val="22"/>
                <w:szCs w:val="22"/>
              </w:rPr>
              <w:t xml:space="preserve"> </w:t>
            </w:r>
            <w:r w:rsidRPr="00957DE8">
              <w:rPr>
                <w:rFonts w:eastAsia="Calibri"/>
                <w:kern w:val="2"/>
                <w:sz w:val="22"/>
                <w:szCs w:val="22"/>
              </w:rPr>
              <w:t>dò</w:t>
            </w:r>
            <w:r w:rsidRPr="00957DE8">
              <w:rPr>
                <w:rFonts w:eastAsia="Calibri"/>
                <w:spacing w:val="19"/>
                <w:kern w:val="2"/>
                <w:sz w:val="22"/>
                <w:szCs w:val="22"/>
              </w:rPr>
              <w:t xml:space="preserve"> </w:t>
            </w:r>
            <w:r w:rsidRPr="00957DE8">
              <w:rPr>
                <w:rFonts w:eastAsia="Calibri"/>
                <w:kern w:val="2"/>
                <w:sz w:val="22"/>
                <w:szCs w:val="22"/>
              </w:rPr>
              <w:t>kh</w:t>
            </w:r>
            <w:r w:rsidRPr="00957DE8">
              <w:rPr>
                <w:rFonts w:eastAsia="Calibri"/>
                <w:spacing w:val="-1"/>
                <w:kern w:val="2"/>
                <w:sz w:val="22"/>
                <w:szCs w:val="22"/>
              </w:rPr>
              <w:t>oá</w:t>
            </w:r>
            <w:r w:rsidRPr="00957DE8">
              <w:rPr>
                <w:rFonts w:eastAsia="Calibri"/>
                <w:kern w:val="2"/>
                <w:sz w:val="22"/>
                <w:szCs w:val="22"/>
              </w:rPr>
              <w:t>ng</w:t>
            </w:r>
            <w:r w:rsidRPr="00957DE8">
              <w:rPr>
                <w:rFonts w:eastAsia="Calibri"/>
                <w:spacing w:val="19"/>
                <w:kern w:val="2"/>
                <w:sz w:val="22"/>
                <w:szCs w:val="22"/>
              </w:rPr>
              <w:t xml:space="preserve"> </w:t>
            </w:r>
            <w:r w:rsidRPr="00957DE8">
              <w:rPr>
                <w:rFonts w:eastAsia="Calibri"/>
                <w:spacing w:val="1"/>
                <w:kern w:val="2"/>
                <w:sz w:val="22"/>
                <w:szCs w:val="22"/>
              </w:rPr>
              <w:t>s</w:t>
            </w:r>
            <w:r w:rsidRPr="00957DE8">
              <w:rPr>
                <w:rFonts w:eastAsia="Calibri"/>
                <w:kern w:val="2"/>
                <w:sz w:val="22"/>
                <w:szCs w:val="22"/>
              </w:rPr>
              <w:t>ản</w:t>
            </w:r>
            <w:r w:rsidRPr="00957DE8">
              <w:rPr>
                <w:rFonts w:eastAsia="Calibri"/>
                <w:spacing w:val="19"/>
                <w:kern w:val="2"/>
                <w:sz w:val="22"/>
                <w:szCs w:val="22"/>
              </w:rPr>
              <w:t xml:space="preserve"> </w:t>
            </w:r>
            <w:r w:rsidRPr="00957DE8">
              <w:rPr>
                <w:rFonts w:eastAsia="Calibri"/>
                <w:kern w:val="2"/>
                <w:sz w:val="22"/>
                <w:szCs w:val="22"/>
              </w:rPr>
              <w:t>chấm</w:t>
            </w:r>
            <w:r w:rsidRPr="00957DE8">
              <w:rPr>
                <w:rFonts w:eastAsia="Calibri"/>
                <w:spacing w:val="18"/>
                <w:kern w:val="2"/>
                <w:sz w:val="22"/>
                <w:szCs w:val="22"/>
              </w:rPr>
              <w:t xml:space="preserve"> </w:t>
            </w:r>
            <w:r w:rsidRPr="00957DE8">
              <w:rPr>
                <w:rFonts w:eastAsia="Calibri"/>
                <w:kern w:val="2"/>
                <w:sz w:val="22"/>
                <w:szCs w:val="22"/>
              </w:rPr>
              <w:t>dứt</w:t>
            </w:r>
            <w:r w:rsidRPr="00957DE8">
              <w:rPr>
                <w:rFonts w:eastAsia="Calibri"/>
                <w:spacing w:val="19"/>
                <w:kern w:val="2"/>
                <w:sz w:val="22"/>
                <w:szCs w:val="22"/>
              </w:rPr>
              <w:t xml:space="preserve"> </w:t>
            </w:r>
            <w:r w:rsidRPr="00957DE8">
              <w:rPr>
                <w:rFonts w:eastAsia="Calibri"/>
                <w:kern w:val="2"/>
                <w:sz w:val="22"/>
                <w:szCs w:val="22"/>
              </w:rPr>
              <w:t>hiệu</w:t>
            </w:r>
            <w:r w:rsidRPr="00957DE8">
              <w:rPr>
                <w:rFonts w:eastAsia="Calibri"/>
                <w:spacing w:val="19"/>
                <w:kern w:val="2"/>
                <w:sz w:val="22"/>
                <w:szCs w:val="22"/>
              </w:rPr>
              <w:t xml:space="preserve"> </w:t>
            </w:r>
            <w:r w:rsidRPr="00957DE8">
              <w:rPr>
                <w:rFonts w:eastAsia="Calibri"/>
                <w:kern w:val="2"/>
                <w:sz w:val="22"/>
                <w:szCs w:val="22"/>
              </w:rPr>
              <w:t>lực theo</w:t>
            </w:r>
            <w:r w:rsidRPr="00957DE8">
              <w:rPr>
                <w:rFonts w:eastAsia="Calibri"/>
                <w:spacing w:val="6"/>
                <w:kern w:val="2"/>
                <w:sz w:val="22"/>
                <w:szCs w:val="22"/>
              </w:rPr>
              <w:t xml:space="preserve"> </w:t>
            </w:r>
            <w:r w:rsidRPr="00957DE8">
              <w:rPr>
                <w:rFonts w:eastAsia="Calibri"/>
                <w:kern w:val="2"/>
                <w:sz w:val="22"/>
                <w:szCs w:val="22"/>
              </w:rPr>
              <w:t>quy</w:t>
            </w:r>
            <w:r w:rsidRPr="00957DE8">
              <w:rPr>
                <w:rFonts w:eastAsia="Calibri"/>
                <w:spacing w:val="6"/>
                <w:kern w:val="2"/>
                <w:sz w:val="22"/>
                <w:szCs w:val="22"/>
              </w:rPr>
              <w:t xml:space="preserve"> </w:t>
            </w:r>
            <w:r w:rsidRPr="00957DE8">
              <w:rPr>
                <w:rFonts w:eastAsia="Calibri"/>
                <w:kern w:val="2"/>
                <w:sz w:val="22"/>
                <w:szCs w:val="22"/>
              </w:rPr>
              <w:t>định</w:t>
            </w:r>
            <w:r w:rsidRPr="00957DE8">
              <w:rPr>
                <w:rFonts w:eastAsia="Calibri"/>
                <w:spacing w:val="5"/>
                <w:kern w:val="2"/>
                <w:sz w:val="22"/>
                <w:szCs w:val="22"/>
              </w:rPr>
              <w:t xml:space="preserve"> </w:t>
            </w:r>
            <w:r w:rsidRPr="00957DE8">
              <w:rPr>
                <w:rFonts w:eastAsia="Calibri"/>
                <w:kern w:val="2"/>
                <w:sz w:val="22"/>
                <w:szCs w:val="22"/>
              </w:rPr>
              <w:t>tại</w:t>
            </w:r>
            <w:r w:rsidRPr="00957DE8">
              <w:rPr>
                <w:rFonts w:eastAsia="Calibri"/>
                <w:spacing w:val="6"/>
                <w:kern w:val="2"/>
                <w:sz w:val="22"/>
                <w:szCs w:val="22"/>
              </w:rPr>
              <w:t xml:space="preserve"> </w:t>
            </w:r>
            <w:r w:rsidRPr="00957DE8">
              <w:rPr>
                <w:rFonts w:eastAsia="Calibri"/>
                <w:kern w:val="2"/>
                <w:sz w:val="22"/>
                <w:szCs w:val="22"/>
              </w:rPr>
              <w:t>kh</w:t>
            </w:r>
            <w:r w:rsidRPr="00957DE8">
              <w:rPr>
                <w:rFonts w:eastAsia="Calibri"/>
                <w:spacing w:val="-1"/>
                <w:kern w:val="2"/>
                <w:sz w:val="22"/>
                <w:szCs w:val="22"/>
              </w:rPr>
              <w:t>o</w:t>
            </w:r>
            <w:r w:rsidRPr="00957DE8">
              <w:rPr>
                <w:rFonts w:eastAsia="Calibri"/>
                <w:kern w:val="2"/>
                <w:sz w:val="22"/>
                <w:szCs w:val="22"/>
              </w:rPr>
              <w:t>ản</w:t>
            </w:r>
            <w:r w:rsidRPr="00957DE8">
              <w:rPr>
                <w:rFonts w:eastAsia="Calibri"/>
                <w:spacing w:val="6"/>
                <w:kern w:val="2"/>
                <w:sz w:val="22"/>
                <w:szCs w:val="22"/>
              </w:rPr>
              <w:t xml:space="preserve"> </w:t>
            </w:r>
            <w:r w:rsidRPr="00957DE8">
              <w:rPr>
                <w:rFonts w:eastAsia="Calibri"/>
                <w:kern w:val="2"/>
                <w:sz w:val="22"/>
                <w:szCs w:val="22"/>
              </w:rPr>
              <w:t>2</w:t>
            </w:r>
            <w:r w:rsidRPr="00957DE8">
              <w:rPr>
                <w:rFonts w:eastAsia="Calibri"/>
                <w:spacing w:val="6"/>
                <w:kern w:val="2"/>
                <w:sz w:val="22"/>
                <w:szCs w:val="22"/>
              </w:rPr>
              <w:t xml:space="preserve"> </w:t>
            </w:r>
            <w:r w:rsidRPr="00957DE8">
              <w:rPr>
                <w:rFonts w:eastAsia="Calibri"/>
                <w:spacing w:val="1"/>
                <w:kern w:val="2"/>
                <w:sz w:val="22"/>
                <w:szCs w:val="22"/>
              </w:rPr>
              <w:t>Đ</w:t>
            </w:r>
            <w:r w:rsidRPr="00957DE8">
              <w:rPr>
                <w:rFonts w:eastAsia="Calibri"/>
                <w:kern w:val="2"/>
                <w:sz w:val="22"/>
                <w:szCs w:val="22"/>
              </w:rPr>
              <w:t>i</w:t>
            </w:r>
            <w:r w:rsidRPr="00957DE8">
              <w:rPr>
                <w:rFonts w:eastAsia="Calibri"/>
                <w:spacing w:val="-1"/>
                <w:kern w:val="2"/>
                <w:sz w:val="22"/>
                <w:szCs w:val="22"/>
              </w:rPr>
              <w:t>ề</w:t>
            </w:r>
            <w:r w:rsidRPr="00957DE8">
              <w:rPr>
                <w:rFonts w:eastAsia="Calibri"/>
                <w:kern w:val="2"/>
                <w:sz w:val="22"/>
                <w:szCs w:val="22"/>
              </w:rPr>
              <w:t>u</w:t>
            </w:r>
            <w:r w:rsidRPr="00957DE8">
              <w:rPr>
                <w:rFonts w:eastAsia="Calibri"/>
                <w:spacing w:val="6"/>
                <w:kern w:val="2"/>
                <w:sz w:val="22"/>
                <w:szCs w:val="22"/>
              </w:rPr>
              <w:t xml:space="preserve"> </w:t>
            </w:r>
            <w:r w:rsidRPr="00957DE8">
              <w:rPr>
                <w:rFonts w:eastAsia="Calibri"/>
                <w:kern w:val="2"/>
                <w:sz w:val="22"/>
                <w:szCs w:val="22"/>
              </w:rPr>
              <w:t>n</w:t>
            </w:r>
            <w:r w:rsidRPr="00957DE8">
              <w:rPr>
                <w:rFonts w:eastAsia="Calibri"/>
                <w:spacing w:val="-1"/>
                <w:kern w:val="2"/>
                <w:sz w:val="22"/>
                <w:szCs w:val="22"/>
              </w:rPr>
              <w:t>à</w:t>
            </w:r>
            <w:r w:rsidRPr="00957DE8">
              <w:rPr>
                <w:rFonts w:eastAsia="Calibri"/>
                <w:kern w:val="2"/>
                <w:sz w:val="22"/>
                <w:szCs w:val="22"/>
              </w:rPr>
              <w:t>y,</w:t>
            </w:r>
            <w:r w:rsidRPr="00957DE8">
              <w:rPr>
                <w:rFonts w:eastAsia="Calibri"/>
                <w:spacing w:val="6"/>
                <w:kern w:val="2"/>
                <w:sz w:val="22"/>
                <w:szCs w:val="22"/>
              </w:rPr>
              <w:t xml:space="preserve"> </w:t>
            </w:r>
            <w:r w:rsidRPr="00957DE8">
              <w:rPr>
                <w:rFonts w:eastAsia="Calibri"/>
                <w:spacing w:val="-1"/>
                <w:kern w:val="2"/>
                <w:sz w:val="22"/>
                <w:szCs w:val="22"/>
              </w:rPr>
              <w:t>t</w:t>
            </w:r>
            <w:r w:rsidRPr="00957DE8">
              <w:rPr>
                <w:rFonts w:eastAsia="Calibri"/>
                <w:kern w:val="2"/>
                <w:sz w:val="22"/>
                <w:szCs w:val="22"/>
              </w:rPr>
              <w:t>ổ</w:t>
            </w:r>
            <w:r w:rsidRPr="00957DE8">
              <w:rPr>
                <w:rFonts w:eastAsia="Calibri"/>
                <w:spacing w:val="6"/>
                <w:kern w:val="2"/>
                <w:sz w:val="22"/>
                <w:szCs w:val="22"/>
              </w:rPr>
              <w:t xml:space="preserve"> </w:t>
            </w:r>
            <w:r w:rsidRPr="00957DE8">
              <w:rPr>
                <w:rFonts w:eastAsia="Calibri"/>
                <w:spacing w:val="1"/>
                <w:kern w:val="2"/>
                <w:sz w:val="22"/>
                <w:szCs w:val="22"/>
              </w:rPr>
              <w:t>c</w:t>
            </w:r>
            <w:r w:rsidRPr="00957DE8">
              <w:rPr>
                <w:rFonts w:eastAsia="Calibri"/>
                <w:kern w:val="2"/>
                <w:sz w:val="22"/>
                <w:szCs w:val="22"/>
              </w:rPr>
              <w:t>hức,</w:t>
            </w:r>
            <w:r w:rsidRPr="00957DE8">
              <w:rPr>
                <w:rFonts w:eastAsia="Calibri"/>
                <w:spacing w:val="6"/>
                <w:kern w:val="2"/>
                <w:sz w:val="22"/>
                <w:szCs w:val="22"/>
              </w:rPr>
              <w:t xml:space="preserve"> </w:t>
            </w:r>
            <w:r w:rsidRPr="00957DE8">
              <w:rPr>
                <w:rFonts w:eastAsia="Calibri"/>
                <w:kern w:val="2"/>
                <w:sz w:val="22"/>
                <w:szCs w:val="22"/>
              </w:rPr>
              <w:t>cá</w:t>
            </w:r>
            <w:r w:rsidRPr="00957DE8">
              <w:rPr>
                <w:rFonts w:eastAsia="Calibri"/>
                <w:spacing w:val="5"/>
                <w:kern w:val="2"/>
                <w:sz w:val="22"/>
                <w:szCs w:val="22"/>
              </w:rPr>
              <w:t xml:space="preserve"> </w:t>
            </w:r>
            <w:r w:rsidRPr="00957DE8">
              <w:rPr>
                <w:rFonts w:eastAsia="Calibri"/>
                <w:kern w:val="2"/>
                <w:sz w:val="22"/>
                <w:szCs w:val="22"/>
              </w:rPr>
              <w:t>nhân</w:t>
            </w:r>
            <w:r w:rsidRPr="00957DE8">
              <w:rPr>
                <w:rFonts w:eastAsia="Calibri"/>
                <w:spacing w:val="6"/>
                <w:kern w:val="2"/>
                <w:sz w:val="22"/>
                <w:szCs w:val="22"/>
              </w:rPr>
              <w:t xml:space="preserve"> </w:t>
            </w:r>
            <w:r w:rsidRPr="00957DE8">
              <w:rPr>
                <w:rFonts w:eastAsia="Calibri"/>
                <w:kern w:val="2"/>
                <w:sz w:val="22"/>
                <w:szCs w:val="22"/>
              </w:rPr>
              <w:t>thăm</w:t>
            </w:r>
            <w:r w:rsidRPr="00957DE8">
              <w:rPr>
                <w:rFonts w:eastAsia="Calibri"/>
                <w:spacing w:val="6"/>
                <w:kern w:val="2"/>
                <w:sz w:val="22"/>
                <w:szCs w:val="22"/>
              </w:rPr>
              <w:t xml:space="preserve"> </w:t>
            </w:r>
            <w:r w:rsidRPr="00957DE8">
              <w:rPr>
                <w:rFonts w:eastAsia="Calibri"/>
                <w:spacing w:val="-1"/>
                <w:kern w:val="2"/>
                <w:sz w:val="22"/>
                <w:szCs w:val="22"/>
              </w:rPr>
              <w:t>d</w:t>
            </w:r>
            <w:r w:rsidRPr="00957DE8">
              <w:rPr>
                <w:rFonts w:eastAsia="Calibri"/>
                <w:kern w:val="2"/>
                <w:sz w:val="22"/>
                <w:szCs w:val="22"/>
              </w:rPr>
              <w:t>ò</w:t>
            </w:r>
            <w:r w:rsidRPr="00957DE8">
              <w:rPr>
                <w:rFonts w:eastAsia="Calibri"/>
                <w:spacing w:val="6"/>
                <w:kern w:val="2"/>
                <w:sz w:val="22"/>
                <w:szCs w:val="22"/>
              </w:rPr>
              <w:t xml:space="preserve"> </w:t>
            </w:r>
            <w:r w:rsidRPr="00957DE8">
              <w:rPr>
                <w:rFonts w:eastAsia="Calibri"/>
                <w:kern w:val="2"/>
                <w:sz w:val="22"/>
                <w:szCs w:val="22"/>
              </w:rPr>
              <w:t>kh</w:t>
            </w:r>
            <w:r w:rsidRPr="00957DE8">
              <w:rPr>
                <w:rFonts w:eastAsia="Calibri"/>
                <w:spacing w:val="-1"/>
                <w:kern w:val="2"/>
                <w:sz w:val="22"/>
                <w:szCs w:val="22"/>
              </w:rPr>
              <w:t>o</w:t>
            </w:r>
            <w:r w:rsidRPr="00957DE8">
              <w:rPr>
                <w:rFonts w:eastAsia="Calibri"/>
                <w:kern w:val="2"/>
                <w:sz w:val="22"/>
                <w:szCs w:val="22"/>
              </w:rPr>
              <w:t>áng</w:t>
            </w:r>
            <w:r w:rsidRPr="00957DE8">
              <w:rPr>
                <w:rFonts w:eastAsia="Calibri"/>
                <w:spacing w:val="5"/>
                <w:kern w:val="2"/>
                <w:sz w:val="22"/>
                <w:szCs w:val="22"/>
              </w:rPr>
              <w:t xml:space="preserve"> </w:t>
            </w:r>
            <w:r w:rsidRPr="00957DE8">
              <w:rPr>
                <w:rFonts w:eastAsia="Calibri"/>
                <w:spacing w:val="1"/>
                <w:kern w:val="2"/>
                <w:sz w:val="22"/>
                <w:szCs w:val="22"/>
              </w:rPr>
              <w:t>s</w:t>
            </w:r>
            <w:r w:rsidRPr="00957DE8">
              <w:rPr>
                <w:rFonts w:eastAsia="Calibri"/>
                <w:kern w:val="2"/>
                <w:sz w:val="22"/>
                <w:szCs w:val="22"/>
              </w:rPr>
              <w:t>ản</w:t>
            </w:r>
            <w:r w:rsidRPr="00957DE8">
              <w:rPr>
                <w:rFonts w:eastAsia="Calibri"/>
                <w:spacing w:val="5"/>
                <w:kern w:val="2"/>
                <w:sz w:val="22"/>
                <w:szCs w:val="22"/>
              </w:rPr>
              <w:t xml:space="preserve"> </w:t>
            </w:r>
            <w:r w:rsidRPr="00957DE8">
              <w:rPr>
                <w:rFonts w:eastAsia="Calibri"/>
                <w:kern w:val="2"/>
                <w:sz w:val="22"/>
                <w:szCs w:val="22"/>
              </w:rPr>
              <w:t>phải</w:t>
            </w:r>
            <w:r w:rsidRPr="00957DE8">
              <w:rPr>
                <w:rFonts w:eastAsia="Calibri"/>
                <w:spacing w:val="6"/>
                <w:kern w:val="2"/>
                <w:sz w:val="22"/>
                <w:szCs w:val="22"/>
              </w:rPr>
              <w:t xml:space="preserve"> </w:t>
            </w:r>
            <w:r w:rsidRPr="00957DE8">
              <w:rPr>
                <w:rFonts w:eastAsia="Calibri"/>
                <w:kern w:val="2"/>
                <w:sz w:val="22"/>
                <w:szCs w:val="22"/>
              </w:rPr>
              <w:t>di chuy</w:t>
            </w:r>
            <w:r w:rsidRPr="00957DE8">
              <w:rPr>
                <w:rFonts w:eastAsia="Calibri"/>
                <w:spacing w:val="-1"/>
                <w:kern w:val="2"/>
                <w:sz w:val="22"/>
                <w:szCs w:val="22"/>
              </w:rPr>
              <w:t>ể</w:t>
            </w:r>
            <w:r w:rsidRPr="00957DE8">
              <w:rPr>
                <w:rFonts w:eastAsia="Calibri"/>
                <w:kern w:val="2"/>
                <w:sz w:val="22"/>
                <w:szCs w:val="22"/>
              </w:rPr>
              <w:t>n</w:t>
            </w:r>
            <w:r w:rsidRPr="00957DE8">
              <w:rPr>
                <w:rFonts w:eastAsia="Calibri"/>
                <w:spacing w:val="19"/>
                <w:kern w:val="2"/>
                <w:sz w:val="22"/>
                <w:szCs w:val="22"/>
              </w:rPr>
              <w:t xml:space="preserve"> </w:t>
            </w:r>
            <w:r w:rsidRPr="00957DE8">
              <w:rPr>
                <w:rFonts w:eastAsia="Calibri"/>
                <w:kern w:val="2"/>
                <w:sz w:val="22"/>
                <w:szCs w:val="22"/>
              </w:rPr>
              <w:t>toàn</w:t>
            </w:r>
            <w:r w:rsidRPr="00957DE8">
              <w:rPr>
                <w:rFonts w:eastAsia="Calibri"/>
                <w:spacing w:val="18"/>
                <w:kern w:val="2"/>
                <w:sz w:val="22"/>
                <w:szCs w:val="22"/>
              </w:rPr>
              <w:t xml:space="preserve"> </w:t>
            </w:r>
            <w:r w:rsidRPr="00957DE8">
              <w:rPr>
                <w:rFonts w:eastAsia="Calibri"/>
                <w:kern w:val="2"/>
                <w:sz w:val="22"/>
                <w:szCs w:val="22"/>
              </w:rPr>
              <w:t>bộ</w:t>
            </w:r>
            <w:r w:rsidRPr="00957DE8">
              <w:rPr>
                <w:rFonts w:eastAsia="Calibri"/>
                <w:spacing w:val="19"/>
                <w:kern w:val="2"/>
                <w:sz w:val="22"/>
                <w:szCs w:val="22"/>
              </w:rPr>
              <w:t xml:space="preserve"> </w:t>
            </w:r>
            <w:r w:rsidRPr="00957DE8">
              <w:rPr>
                <w:rFonts w:eastAsia="Calibri"/>
                <w:kern w:val="2"/>
                <w:sz w:val="22"/>
                <w:szCs w:val="22"/>
              </w:rPr>
              <w:t>tài</w:t>
            </w:r>
            <w:r w:rsidRPr="00957DE8">
              <w:rPr>
                <w:rFonts w:eastAsia="Calibri"/>
                <w:spacing w:val="19"/>
                <w:kern w:val="2"/>
                <w:sz w:val="22"/>
                <w:szCs w:val="22"/>
              </w:rPr>
              <w:t xml:space="preserve"> </w:t>
            </w:r>
            <w:r w:rsidRPr="00957DE8">
              <w:rPr>
                <w:rFonts w:eastAsia="Calibri"/>
                <w:spacing w:val="-1"/>
                <w:kern w:val="2"/>
                <w:sz w:val="22"/>
                <w:szCs w:val="22"/>
              </w:rPr>
              <w:t>s</w:t>
            </w:r>
            <w:r w:rsidRPr="00957DE8">
              <w:rPr>
                <w:rFonts w:eastAsia="Calibri"/>
                <w:kern w:val="2"/>
                <w:sz w:val="22"/>
                <w:szCs w:val="22"/>
              </w:rPr>
              <w:t>ản</w:t>
            </w:r>
            <w:r w:rsidRPr="00957DE8">
              <w:rPr>
                <w:rFonts w:eastAsia="Calibri"/>
                <w:spacing w:val="18"/>
                <w:kern w:val="2"/>
                <w:sz w:val="22"/>
                <w:szCs w:val="22"/>
              </w:rPr>
              <w:t xml:space="preserve"> </w:t>
            </w:r>
            <w:r w:rsidRPr="00957DE8">
              <w:rPr>
                <w:rFonts w:eastAsia="Calibri"/>
                <w:spacing w:val="1"/>
                <w:kern w:val="2"/>
                <w:sz w:val="22"/>
                <w:szCs w:val="22"/>
              </w:rPr>
              <w:t>c</w:t>
            </w:r>
            <w:r w:rsidRPr="00957DE8">
              <w:rPr>
                <w:rFonts w:eastAsia="Calibri"/>
                <w:spacing w:val="-1"/>
                <w:kern w:val="2"/>
                <w:sz w:val="22"/>
                <w:szCs w:val="22"/>
              </w:rPr>
              <w:t>ủ</w:t>
            </w:r>
            <w:r w:rsidRPr="00957DE8">
              <w:rPr>
                <w:rFonts w:eastAsia="Calibri"/>
                <w:kern w:val="2"/>
                <w:sz w:val="22"/>
                <w:szCs w:val="22"/>
              </w:rPr>
              <w:t>a</w:t>
            </w:r>
            <w:r w:rsidRPr="00957DE8">
              <w:rPr>
                <w:rFonts w:eastAsia="Calibri"/>
                <w:spacing w:val="19"/>
                <w:kern w:val="2"/>
                <w:sz w:val="22"/>
                <w:szCs w:val="22"/>
              </w:rPr>
              <w:t xml:space="preserve"> </w:t>
            </w:r>
            <w:r w:rsidRPr="00957DE8">
              <w:rPr>
                <w:rFonts w:eastAsia="Calibri"/>
                <w:kern w:val="2"/>
                <w:sz w:val="22"/>
                <w:szCs w:val="22"/>
              </w:rPr>
              <w:t>mình</w:t>
            </w:r>
            <w:r w:rsidRPr="00957DE8">
              <w:rPr>
                <w:rFonts w:eastAsia="Calibri"/>
                <w:spacing w:val="19"/>
                <w:kern w:val="2"/>
                <w:sz w:val="22"/>
                <w:szCs w:val="22"/>
              </w:rPr>
              <w:t xml:space="preserve"> </w:t>
            </w:r>
            <w:r w:rsidRPr="00957DE8">
              <w:rPr>
                <w:rFonts w:eastAsia="Calibri"/>
                <w:kern w:val="2"/>
                <w:sz w:val="22"/>
                <w:szCs w:val="22"/>
              </w:rPr>
              <w:t>và</w:t>
            </w:r>
            <w:r w:rsidRPr="00957DE8">
              <w:rPr>
                <w:rFonts w:eastAsia="Calibri"/>
                <w:spacing w:val="18"/>
                <w:kern w:val="2"/>
                <w:sz w:val="22"/>
                <w:szCs w:val="22"/>
              </w:rPr>
              <w:t xml:space="preserve"> </w:t>
            </w:r>
            <w:r w:rsidRPr="00957DE8">
              <w:rPr>
                <w:rFonts w:eastAsia="Calibri"/>
                <w:kern w:val="2"/>
                <w:sz w:val="22"/>
                <w:szCs w:val="22"/>
              </w:rPr>
              <w:t>c</w:t>
            </w:r>
            <w:r w:rsidRPr="00957DE8">
              <w:rPr>
                <w:rFonts w:eastAsia="Calibri"/>
                <w:spacing w:val="-1"/>
                <w:kern w:val="2"/>
                <w:sz w:val="22"/>
                <w:szCs w:val="22"/>
              </w:rPr>
              <w:t>ủ</w:t>
            </w:r>
            <w:r w:rsidRPr="00957DE8">
              <w:rPr>
                <w:rFonts w:eastAsia="Calibri"/>
                <w:kern w:val="2"/>
                <w:sz w:val="22"/>
                <w:szCs w:val="22"/>
              </w:rPr>
              <w:t>a</w:t>
            </w:r>
            <w:r w:rsidRPr="00957DE8">
              <w:rPr>
                <w:rFonts w:eastAsia="Calibri"/>
                <w:spacing w:val="19"/>
                <w:kern w:val="2"/>
                <w:sz w:val="22"/>
                <w:szCs w:val="22"/>
              </w:rPr>
              <w:t xml:space="preserve"> </w:t>
            </w:r>
            <w:r w:rsidRPr="00957DE8">
              <w:rPr>
                <w:rFonts w:eastAsia="Calibri"/>
                <w:kern w:val="2"/>
                <w:sz w:val="22"/>
                <w:szCs w:val="22"/>
              </w:rPr>
              <w:t>c</w:t>
            </w:r>
            <w:r w:rsidRPr="00957DE8">
              <w:rPr>
                <w:rFonts w:eastAsia="Calibri"/>
                <w:spacing w:val="-1"/>
                <w:kern w:val="2"/>
                <w:sz w:val="22"/>
                <w:szCs w:val="22"/>
              </w:rPr>
              <w:t>á</w:t>
            </w:r>
            <w:r w:rsidRPr="00957DE8">
              <w:rPr>
                <w:rFonts w:eastAsia="Calibri"/>
                <w:kern w:val="2"/>
                <w:sz w:val="22"/>
                <w:szCs w:val="22"/>
              </w:rPr>
              <w:t>c</w:t>
            </w:r>
            <w:r w:rsidRPr="00957DE8">
              <w:rPr>
                <w:rFonts w:eastAsia="Calibri"/>
                <w:spacing w:val="19"/>
                <w:kern w:val="2"/>
                <w:sz w:val="22"/>
                <w:szCs w:val="22"/>
              </w:rPr>
              <w:t xml:space="preserve"> </w:t>
            </w:r>
            <w:r w:rsidRPr="00957DE8">
              <w:rPr>
                <w:rFonts w:eastAsia="Calibri"/>
                <w:spacing w:val="-1"/>
                <w:kern w:val="2"/>
                <w:sz w:val="22"/>
                <w:szCs w:val="22"/>
              </w:rPr>
              <w:t>b</w:t>
            </w:r>
            <w:r w:rsidRPr="00957DE8">
              <w:rPr>
                <w:rFonts w:eastAsia="Calibri"/>
                <w:kern w:val="2"/>
                <w:sz w:val="22"/>
                <w:szCs w:val="22"/>
              </w:rPr>
              <w:t>ên</w:t>
            </w:r>
            <w:r w:rsidRPr="00957DE8">
              <w:rPr>
                <w:rFonts w:eastAsia="Calibri"/>
                <w:spacing w:val="19"/>
                <w:kern w:val="2"/>
                <w:sz w:val="22"/>
                <w:szCs w:val="22"/>
              </w:rPr>
              <w:t xml:space="preserve"> </w:t>
            </w:r>
            <w:r w:rsidRPr="00957DE8">
              <w:rPr>
                <w:rFonts w:eastAsia="Calibri"/>
                <w:kern w:val="2"/>
                <w:sz w:val="22"/>
                <w:szCs w:val="22"/>
              </w:rPr>
              <w:t>li</w:t>
            </w:r>
            <w:r w:rsidRPr="00957DE8">
              <w:rPr>
                <w:rFonts w:eastAsia="Calibri"/>
                <w:spacing w:val="-1"/>
                <w:kern w:val="2"/>
                <w:sz w:val="22"/>
                <w:szCs w:val="22"/>
              </w:rPr>
              <w:t>ê</w:t>
            </w:r>
            <w:r w:rsidRPr="00957DE8">
              <w:rPr>
                <w:rFonts w:eastAsia="Calibri"/>
                <w:kern w:val="2"/>
                <w:sz w:val="22"/>
                <w:szCs w:val="22"/>
              </w:rPr>
              <w:t>n</w:t>
            </w:r>
            <w:r w:rsidRPr="00957DE8">
              <w:rPr>
                <w:rFonts w:eastAsia="Calibri"/>
                <w:spacing w:val="19"/>
                <w:kern w:val="2"/>
                <w:sz w:val="22"/>
                <w:szCs w:val="22"/>
              </w:rPr>
              <w:t xml:space="preserve"> </w:t>
            </w:r>
            <w:r w:rsidRPr="00957DE8">
              <w:rPr>
                <w:rFonts w:eastAsia="Calibri"/>
                <w:kern w:val="2"/>
                <w:sz w:val="22"/>
                <w:szCs w:val="22"/>
              </w:rPr>
              <w:t>qu</w:t>
            </w:r>
            <w:r w:rsidRPr="00957DE8">
              <w:rPr>
                <w:rFonts w:eastAsia="Calibri"/>
                <w:spacing w:val="-1"/>
                <w:kern w:val="2"/>
                <w:sz w:val="22"/>
                <w:szCs w:val="22"/>
              </w:rPr>
              <w:t>a</w:t>
            </w:r>
            <w:r w:rsidRPr="00957DE8">
              <w:rPr>
                <w:rFonts w:eastAsia="Calibri"/>
                <w:kern w:val="2"/>
                <w:sz w:val="22"/>
                <w:szCs w:val="22"/>
              </w:rPr>
              <w:t>n</w:t>
            </w:r>
            <w:r w:rsidRPr="00957DE8">
              <w:rPr>
                <w:rFonts w:eastAsia="Calibri"/>
                <w:spacing w:val="19"/>
                <w:kern w:val="2"/>
                <w:sz w:val="22"/>
                <w:szCs w:val="22"/>
              </w:rPr>
              <w:t xml:space="preserve"> </w:t>
            </w:r>
            <w:r w:rsidRPr="00957DE8">
              <w:rPr>
                <w:rFonts w:eastAsia="Calibri"/>
                <w:kern w:val="2"/>
                <w:sz w:val="22"/>
                <w:szCs w:val="22"/>
              </w:rPr>
              <w:t>ra</w:t>
            </w:r>
            <w:r w:rsidRPr="00957DE8">
              <w:rPr>
                <w:rFonts w:eastAsia="Calibri"/>
                <w:spacing w:val="18"/>
                <w:kern w:val="2"/>
                <w:sz w:val="22"/>
                <w:szCs w:val="22"/>
              </w:rPr>
              <w:t xml:space="preserve"> </w:t>
            </w:r>
            <w:r w:rsidRPr="00957DE8">
              <w:rPr>
                <w:rFonts w:eastAsia="Calibri"/>
                <w:kern w:val="2"/>
                <w:sz w:val="22"/>
                <w:szCs w:val="22"/>
              </w:rPr>
              <w:t>k</w:t>
            </w:r>
            <w:r w:rsidRPr="00957DE8">
              <w:rPr>
                <w:rFonts w:eastAsia="Calibri"/>
                <w:spacing w:val="-1"/>
                <w:kern w:val="2"/>
                <w:sz w:val="22"/>
                <w:szCs w:val="22"/>
              </w:rPr>
              <w:t>h</w:t>
            </w:r>
            <w:r w:rsidRPr="00957DE8">
              <w:rPr>
                <w:rFonts w:eastAsia="Calibri"/>
                <w:kern w:val="2"/>
                <w:sz w:val="22"/>
                <w:szCs w:val="22"/>
              </w:rPr>
              <w:t>ỏi</w:t>
            </w:r>
            <w:r w:rsidRPr="00957DE8">
              <w:rPr>
                <w:rFonts w:eastAsia="Calibri"/>
                <w:spacing w:val="19"/>
                <w:kern w:val="2"/>
                <w:sz w:val="22"/>
                <w:szCs w:val="22"/>
              </w:rPr>
              <w:t xml:space="preserve"> </w:t>
            </w:r>
            <w:r w:rsidRPr="00957DE8">
              <w:rPr>
                <w:rFonts w:eastAsia="Calibri"/>
                <w:kern w:val="2"/>
                <w:sz w:val="22"/>
                <w:szCs w:val="22"/>
              </w:rPr>
              <w:t>khu</w:t>
            </w:r>
            <w:r w:rsidRPr="00957DE8">
              <w:rPr>
                <w:rFonts w:eastAsia="Calibri"/>
                <w:spacing w:val="19"/>
                <w:kern w:val="2"/>
                <w:sz w:val="22"/>
                <w:szCs w:val="22"/>
              </w:rPr>
              <w:t xml:space="preserve"> </w:t>
            </w:r>
            <w:r w:rsidRPr="00957DE8">
              <w:rPr>
                <w:rFonts w:eastAsia="Calibri"/>
                <w:spacing w:val="-1"/>
                <w:kern w:val="2"/>
                <w:sz w:val="22"/>
                <w:szCs w:val="22"/>
              </w:rPr>
              <w:t>v</w:t>
            </w:r>
            <w:r w:rsidRPr="00957DE8">
              <w:rPr>
                <w:rFonts w:eastAsia="Calibri"/>
                <w:kern w:val="2"/>
                <w:sz w:val="22"/>
                <w:szCs w:val="22"/>
              </w:rPr>
              <w:t>ực</w:t>
            </w:r>
            <w:r w:rsidRPr="00957DE8">
              <w:rPr>
                <w:rFonts w:eastAsia="Calibri"/>
                <w:spacing w:val="18"/>
                <w:kern w:val="2"/>
                <w:sz w:val="22"/>
                <w:szCs w:val="22"/>
              </w:rPr>
              <w:t xml:space="preserve"> </w:t>
            </w:r>
            <w:r w:rsidRPr="00957DE8">
              <w:rPr>
                <w:rFonts w:eastAsia="Calibri"/>
                <w:spacing w:val="-1"/>
                <w:kern w:val="2"/>
                <w:sz w:val="22"/>
                <w:szCs w:val="22"/>
              </w:rPr>
              <w:t>th</w:t>
            </w:r>
            <w:r w:rsidRPr="00957DE8">
              <w:rPr>
                <w:rFonts w:eastAsia="Calibri"/>
                <w:kern w:val="2"/>
                <w:sz w:val="22"/>
                <w:szCs w:val="22"/>
              </w:rPr>
              <w:t>ăm</w:t>
            </w:r>
            <w:r w:rsidRPr="00957DE8">
              <w:rPr>
                <w:rFonts w:eastAsia="Calibri"/>
                <w:spacing w:val="19"/>
                <w:kern w:val="2"/>
                <w:sz w:val="22"/>
                <w:szCs w:val="22"/>
              </w:rPr>
              <w:t xml:space="preserve"> </w:t>
            </w:r>
            <w:r w:rsidRPr="00957DE8">
              <w:rPr>
                <w:rFonts w:eastAsia="Calibri"/>
                <w:kern w:val="2"/>
                <w:sz w:val="22"/>
                <w:szCs w:val="22"/>
              </w:rPr>
              <w:t>dò;</w:t>
            </w:r>
            <w:r w:rsidRPr="00957DE8">
              <w:rPr>
                <w:rFonts w:eastAsia="Calibri"/>
                <w:spacing w:val="18"/>
                <w:kern w:val="2"/>
                <w:sz w:val="22"/>
                <w:szCs w:val="22"/>
              </w:rPr>
              <w:t xml:space="preserve"> </w:t>
            </w:r>
            <w:r w:rsidRPr="00957DE8">
              <w:rPr>
                <w:rFonts w:eastAsia="Calibri"/>
                <w:kern w:val="2"/>
                <w:sz w:val="22"/>
                <w:szCs w:val="22"/>
              </w:rPr>
              <w:t>san</w:t>
            </w:r>
            <w:r w:rsidRPr="00957DE8">
              <w:rPr>
                <w:rFonts w:eastAsia="Calibri"/>
                <w:spacing w:val="19"/>
                <w:kern w:val="2"/>
                <w:sz w:val="22"/>
                <w:szCs w:val="22"/>
              </w:rPr>
              <w:t xml:space="preserve"> </w:t>
            </w:r>
            <w:r w:rsidRPr="00957DE8">
              <w:rPr>
                <w:rFonts w:eastAsia="Calibri"/>
                <w:spacing w:val="-1"/>
                <w:kern w:val="2"/>
                <w:sz w:val="22"/>
                <w:szCs w:val="22"/>
              </w:rPr>
              <w:t>l</w:t>
            </w:r>
            <w:r w:rsidRPr="00957DE8">
              <w:rPr>
                <w:rFonts w:eastAsia="Calibri"/>
                <w:kern w:val="2"/>
                <w:sz w:val="22"/>
                <w:szCs w:val="22"/>
              </w:rPr>
              <w:t>ấp</w:t>
            </w:r>
            <w:r w:rsidRPr="00957DE8">
              <w:rPr>
                <w:rFonts w:eastAsia="Calibri"/>
                <w:spacing w:val="19"/>
                <w:kern w:val="2"/>
                <w:sz w:val="22"/>
                <w:szCs w:val="22"/>
              </w:rPr>
              <w:t xml:space="preserve"> </w:t>
            </w:r>
            <w:r w:rsidRPr="00957DE8">
              <w:rPr>
                <w:rFonts w:eastAsia="Calibri"/>
                <w:kern w:val="2"/>
                <w:sz w:val="22"/>
                <w:szCs w:val="22"/>
              </w:rPr>
              <w:t>công trình</w:t>
            </w:r>
            <w:r w:rsidRPr="00957DE8">
              <w:rPr>
                <w:rFonts w:eastAsia="Calibri"/>
                <w:spacing w:val="8"/>
                <w:kern w:val="2"/>
                <w:sz w:val="22"/>
                <w:szCs w:val="22"/>
              </w:rPr>
              <w:t xml:space="preserve"> </w:t>
            </w:r>
            <w:r w:rsidRPr="00957DE8">
              <w:rPr>
                <w:rFonts w:eastAsia="Calibri"/>
                <w:kern w:val="2"/>
                <w:sz w:val="22"/>
                <w:szCs w:val="22"/>
              </w:rPr>
              <w:t>thăm</w:t>
            </w:r>
            <w:r w:rsidRPr="00957DE8">
              <w:rPr>
                <w:rFonts w:eastAsia="Calibri"/>
                <w:spacing w:val="8"/>
                <w:kern w:val="2"/>
                <w:sz w:val="22"/>
                <w:szCs w:val="22"/>
              </w:rPr>
              <w:t xml:space="preserve"> </w:t>
            </w:r>
            <w:r w:rsidRPr="00957DE8">
              <w:rPr>
                <w:rFonts w:eastAsia="Calibri"/>
                <w:kern w:val="2"/>
                <w:sz w:val="22"/>
                <w:szCs w:val="22"/>
              </w:rPr>
              <w:t>dò,</w:t>
            </w:r>
            <w:r w:rsidRPr="00957DE8">
              <w:rPr>
                <w:rFonts w:eastAsia="Calibri"/>
                <w:spacing w:val="8"/>
                <w:kern w:val="2"/>
                <w:sz w:val="22"/>
                <w:szCs w:val="22"/>
              </w:rPr>
              <w:t xml:space="preserve"> </w:t>
            </w:r>
            <w:r w:rsidRPr="00957DE8">
              <w:rPr>
                <w:rFonts w:eastAsia="Calibri"/>
                <w:kern w:val="2"/>
                <w:sz w:val="22"/>
                <w:szCs w:val="22"/>
              </w:rPr>
              <w:t>bảo</w:t>
            </w:r>
            <w:r w:rsidRPr="00957DE8">
              <w:rPr>
                <w:rFonts w:eastAsia="Calibri"/>
                <w:spacing w:val="8"/>
                <w:kern w:val="2"/>
                <w:sz w:val="22"/>
                <w:szCs w:val="22"/>
              </w:rPr>
              <w:t xml:space="preserve"> </w:t>
            </w:r>
            <w:r w:rsidRPr="00957DE8">
              <w:rPr>
                <w:rFonts w:eastAsia="Calibri"/>
                <w:spacing w:val="-1"/>
                <w:kern w:val="2"/>
                <w:sz w:val="22"/>
                <w:szCs w:val="22"/>
              </w:rPr>
              <w:t>v</w:t>
            </w:r>
            <w:r w:rsidRPr="00957DE8">
              <w:rPr>
                <w:rFonts w:eastAsia="Calibri"/>
                <w:kern w:val="2"/>
                <w:sz w:val="22"/>
                <w:szCs w:val="22"/>
              </w:rPr>
              <w:t>ệ</w:t>
            </w:r>
            <w:r w:rsidRPr="00957DE8">
              <w:rPr>
                <w:rFonts w:eastAsia="Calibri"/>
                <w:spacing w:val="8"/>
                <w:kern w:val="2"/>
                <w:sz w:val="22"/>
                <w:szCs w:val="22"/>
              </w:rPr>
              <w:t xml:space="preserve"> </w:t>
            </w:r>
            <w:r w:rsidRPr="00957DE8">
              <w:rPr>
                <w:rFonts w:eastAsia="Calibri"/>
                <w:kern w:val="2"/>
                <w:sz w:val="22"/>
                <w:szCs w:val="22"/>
              </w:rPr>
              <w:t>khoáng sản,</w:t>
            </w:r>
            <w:r w:rsidRPr="00957DE8">
              <w:rPr>
                <w:rFonts w:eastAsia="Calibri"/>
                <w:spacing w:val="8"/>
                <w:kern w:val="2"/>
                <w:sz w:val="22"/>
                <w:szCs w:val="22"/>
              </w:rPr>
              <w:t xml:space="preserve"> </w:t>
            </w:r>
            <w:r w:rsidRPr="00957DE8">
              <w:rPr>
                <w:rFonts w:eastAsia="Calibri"/>
                <w:kern w:val="2"/>
                <w:sz w:val="22"/>
                <w:szCs w:val="22"/>
              </w:rPr>
              <w:t>ph</w:t>
            </w:r>
            <w:r w:rsidRPr="00957DE8">
              <w:rPr>
                <w:rFonts w:eastAsia="Calibri"/>
                <w:spacing w:val="-1"/>
                <w:kern w:val="2"/>
                <w:sz w:val="22"/>
                <w:szCs w:val="22"/>
              </w:rPr>
              <w:t>ụ</w:t>
            </w:r>
            <w:r w:rsidRPr="00957DE8">
              <w:rPr>
                <w:rFonts w:eastAsia="Calibri"/>
                <w:kern w:val="2"/>
                <w:sz w:val="22"/>
                <w:szCs w:val="22"/>
              </w:rPr>
              <w:t>c</w:t>
            </w:r>
            <w:r w:rsidRPr="00957DE8">
              <w:rPr>
                <w:rFonts w:eastAsia="Calibri"/>
                <w:spacing w:val="9"/>
                <w:kern w:val="2"/>
                <w:sz w:val="22"/>
                <w:szCs w:val="22"/>
              </w:rPr>
              <w:t xml:space="preserve"> </w:t>
            </w:r>
            <w:r w:rsidRPr="00957DE8">
              <w:rPr>
                <w:rFonts w:eastAsia="Calibri"/>
                <w:spacing w:val="-1"/>
                <w:kern w:val="2"/>
                <w:sz w:val="22"/>
                <w:szCs w:val="22"/>
              </w:rPr>
              <w:t>h</w:t>
            </w:r>
            <w:r w:rsidRPr="00957DE8">
              <w:rPr>
                <w:rFonts w:eastAsia="Calibri"/>
                <w:kern w:val="2"/>
                <w:sz w:val="22"/>
                <w:szCs w:val="22"/>
              </w:rPr>
              <w:t>ồi</w:t>
            </w:r>
            <w:r w:rsidRPr="00957DE8">
              <w:rPr>
                <w:rFonts w:eastAsia="Calibri"/>
                <w:spacing w:val="8"/>
                <w:kern w:val="2"/>
                <w:sz w:val="22"/>
                <w:szCs w:val="22"/>
              </w:rPr>
              <w:t xml:space="preserve"> </w:t>
            </w:r>
            <w:r w:rsidRPr="00957DE8">
              <w:rPr>
                <w:rFonts w:eastAsia="Calibri"/>
                <w:kern w:val="2"/>
                <w:sz w:val="22"/>
                <w:szCs w:val="22"/>
              </w:rPr>
              <w:t>môi</w:t>
            </w:r>
            <w:r w:rsidRPr="00957DE8">
              <w:rPr>
                <w:rFonts w:eastAsia="Calibri"/>
                <w:spacing w:val="8"/>
                <w:kern w:val="2"/>
                <w:sz w:val="22"/>
                <w:szCs w:val="22"/>
              </w:rPr>
              <w:t xml:space="preserve"> </w:t>
            </w:r>
            <w:r w:rsidRPr="00957DE8">
              <w:rPr>
                <w:rFonts w:eastAsia="Calibri"/>
                <w:kern w:val="2"/>
                <w:sz w:val="22"/>
                <w:szCs w:val="22"/>
              </w:rPr>
              <w:t>t</w:t>
            </w:r>
            <w:r w:rsidRPr="00957DE8">
              <w:rPr>
                <w:rFonts w:eastAsia="Calibri"/>
                <w:spacing w:val="1"/>
                <w:kern w:val="2"/>
                <w:sz w:val="22"/>
                <w:szCs w:val="22"/>
              </w:rPr>
              <w:t>r</w:t>
            </w:r>
            <w:r w:rsidRPr="00957DE8">
              <w:rPr>
                <w:rFonts w:eastAsia="Calibri"/>
                <w:kern w:val="2"/>
                <w:sz w:val="22"/>
                <w:szCs w:val="22"/>
              </w:rPr>
              <w:t>ườn</w:t>
            </w:r>
            <w:r w:rsidRPr="00957DE8">
              <w:rPr>
                <w:rFonts w:eastAsia="Calibri"/>
                <w:spacing w:val="-1"/>
                <w:kern w:val="2"/>
                <w:sz w:val="22"/>
                <w:szCs w:val="22"/>
              </w:rPr>
              <w:t>g</w:t>
            </w:r>
            <w:r w:rsidRPr="00957DE8">
              <w:rPr>
                <w:rFonts w:eastAsia="Calibri"/>
                <w:kern w:val="2"/>
                <w:sz w:val="22"/>
                <w:szCs w:val="22"/>
              </w:rPr>
              <w:t>,</w:t>
            </w:r>
            <w:r w:rsidRPr="00957DE8">
              <w:rPr>
                <w:rFonts w:eastAsia="Calibri"/>
                <w:spacing w:val="8"/>
                <w:kern w:val="2"/>
                <w:sz w:val="22"/>
                <w:szCs w:val="22"/>
              </w:rPr>
              <w:t xml:space="preserve"> </w:t>
            </w:r>
            <w:r w:rsidRPr="00957DE8">
              <w:rPr>
                <w:rFonts w:eastAsia="Calibri"/>
                <w:kern w:val="2"/>
                <w:sz w:val="22"/>
                <w:szCs w:val="22"/>
              </w:rPr>
              <w:t>đất</w:t>
            </w:r>
            <w:r w:rsidRPr="00957DE8">
              <w:rPr>
                <w:rFonts w:eastAsia="Calibri"/>
                <w:spacing w:val="8"/>
                <w:kern w:val="2"/>
                <w:sz w:val="22"/>
                <w:szCs w:val="22"/>
              </w:rPr>
              <w:t xml:space="preserve"> </w:t>
            </w:r>
            <w:r w:rsidRPr="00957DE8">
              <w:rPr>
                <w:rFonts w:eastAsia="Calibri"/>
                <w:kern w:val="2"/>
                <w:sz w:val="22"/>
                <w:szCs w:val="22"/>
              </w:rPr>
              <w:t>đai theo quy định của pháp luật;</w:t>
            </w:r>
            <w:r w:rsidRPr="00957DE8">
              <w:rPr>
                <w:rFonts w:eastAsia="Calibri"/>
                <w:spacing w:val="8"/>
                <w:kern w:val="2"/>
                <w:sz w:val="22"/>
                <w:szCs w:val="22"/>
              </w:rPr>
              <w:t xml:space="preserve"> </w:t>
            </w:r>
            <w:r w:rsidRPr="00957DE8">
              <w:rPr>
                <w:rFonts w:eastAsia="Calibri"/>
                <w:kern w:val="2"/>
                <w:sz w:val="22"/>
                <w:szCs w:val="22"/>
              </w:rPr>
              <w:t>giao</w:t>
            </w:r>
            <w:r w:rsidRPr="00957DE8">
              <w:rPr>
                <w:rFonts w:eastAsia="Calibri"/>
                <w:spacing w:val="8"/>
                <w:kern w:val="2"/>
                <w:sz w:val="22"/>
                <w:szCs w:val="22"/>
              </w:rPr>
              <w:t xml:space="preserve"> </w:t>
            </w:r>
            <w:r w:rsidRPr="00957DE8">
              <w:rPr>
                <w:rFonts w:eastAsia="Calibri"/>
                <w:spacing w:val="1"/>
                <w:kern w:val="2"/>
                <w:sz w:val="22"/>
                <w:szCs w:val="22"/>
              </w:rPr>
              <w:t>n</w:t>
            </w:r>
            <w:r w:rsidRPr="00957DE8">
              <w:rPr>
                <w:rFonts w:eastAsia="Calibri"/>
                <w:kern w:val="2"/>
                <w:sz w:val="22"/>
                <w:szCs w:val="22"/>
              </w:rPr>
              <w:t>ộp</w:t>
            </w:r>
            <w:r w:rsidRPr="00957DE8">
              <w:rPr>
                <w:rFonts w:eastAsia="Calibri"/>
                <w:spacing w:val="8"/>
                <w:kern w:val="2"/>
                <w:sz w:val="22"/>
                <w:szCs w:val="22"/>
              </w:rPr>
              <w:t xml:space="preserve"> </w:t>
            </w:r>
            <w:r w:rsidRPr="00957DE8">
              <w:rPr>
                <w:rFonts w:eastAsia="Calibri"/>
                <w:kern w:val="2"/>
                <w:sz w:val="22"/>
                <w:szCs w:val="22"/>
              </w:rPr>
              <w:t>mẫu</w:t>
            </w:r>
            <w:r w:rsidRPr="00957DE8">
              <w:rPr>
                <w:rFonts w:eastAsia="Calibri"/>
                <w:spacing w:val="8"/>
                <w:kern w:val="2"/>
                <w:sz w:val="22"/>
                <w:szCs w:val="22"/>
              </w:rPr>
              <w:t xml:space="preserve"> </w:t>
            </w:r>
            <w:r w:rsidRPr="00957DE8">
              <w:rPr>
                <w:rFonts w:eastAsia="Calibri"/>
                <w:spacing w:val="-1"/>
                <w:kern w:val="2"/>
                <w:sz w:val="22"/>
                <w:szCs w:val="22"/>
              </w:rPr>
              <w:t>v</w:t>
            </w:r>
            <w:r w:rsidRPr="00957DE8">
              <w:rPr>
                <w:rFonts w:eastAsia="Calibri"/>
                <w:kern w:val="2"/>
                <w:sz w:val="22"/>
                <w:szCs w:val="22"/>
              </w:rPr>
              <w:t>ật,</w:t>
            </w:r>
            <w:r w:rsidRPr="00957DE8">
              <w:rPr>
                <w:rFonts w:eastAsia="Calibri"/>
                <w:spacing w:val="8"/>
                <w:kern w:val="2"/>
                <w:sz w:val="22"/>
                <w:szCs w:val="22"/>
              </w:rPr>
              <w:t xml:space="preserve"> </w:t>
            </w:r>
            <w:r w:rsidRPr="00957DE8">
              <w:rPr>
                <w:rFonts w:eastAsia="Calibri"/>
                <w:kern w:val="2"/>
                <w:sz w:val="22"/>
                <w:szCs w:val="22"/>
              </w:rPr>
              <w:t>thông tin</w:t>
            </w:r>
            <w:r w:rsidRPr="00957DE8">
              <w:rPr>
                <w:rFonts w:eastAsia="Calibri"/>
                <w:spacing w:val="14"/>
                <w:kern w:val="2"/>
                <w:sz w:val="22"/>
                <w:szCs w:val="22"/>
              </w:rPr>
              <w:t xml:space="preserve"> </w:t>
            </w:r>
            <w:r w:rsidRPr="00957DE8">
              <w:rPr>
                <w:rFonts w:eastAsia="Calibri"/>
                <w:spacing w:val="-1"/>
                <w:kern w:val="2"/>
                <w:sz w:val="22"/>
                <w:szCs w:val="22"/>
              </w:rPr>
              <w:t>v</w:t>
            </w:r>
            <w:r w:rsidRPr="00957DE8">
              <w:rPr>
                <w:rFonts w:eastAsia="Calibri"/>
                <w:kern w:val="2"/>
                <w:sz w:val="22"/>
                <w:szCs w:val="22"/>
              </w:rPr>
              <w:t>ề</w:t>
            </w:r>
            <w:r w:rsidRPr="00957DE8">
              <w:rPr>
                <w:rFonts w:eastAsia="Calibri"/>
                <w:spacing w:val="14"/>
                <w:kern w:val="2"/>
                <w:sz w:val="22"/>
                <w:szCs w:val="22"/>
              </w:rPr>
              <w:t xml:space="preserve"> </w:t>
            </w:r>
            <w:r w:rsidRPr="00957DE8">
              <w:rPr>
                <w:rFonts w:eastAsia="Calibri"/>
                <w:kern w:val="2"/>
                <w:sz w:val="22"/>
                <w:szCs w:val="22"/>
              </w:rPr>
              <w:t>k</w:t>
            </w:r>
            <w:r w:rsidRPr="00957DE8">
              <w:rPr>
                <w:rFonts w:eastAsia="Calibri"/>
                <w:spacing w:val="-1"/>
                <w:kern w:val="2"/>
                <w:sz w:val="22"/>
                <w:szCs w:val="22"/>
              </w:rPr>
              <w:t>h</w:t>
            </w:r>
            <w:r w:rsidRPr="00957DE8">
              <w:rPr>
                <w:rFonts w:eastAsia="Calibri"/>
                <w:kern w:val="2"/>
                <w:sz w:val="22"/>
                <w:szCs w:val="22"/>
              </w:rPr>
              <w:t>oáng</w:t>
            </w:r>
            <w:r w:rsidRPr="00957DE8">
              <w:rPr>
                <w:rFonts w:eastAsia="Calibri"/>
                <w:spacing w:val="13"/>
                <w:kern w:val="2"/>
                <w:sz w:val="22"/>
                <w:szCs w:val="22"/>
              </w:rPr>
              <w:t xml:space="preserve"> </w:t>
            </w:r>
            <w:r w:rsidRPr="00957DE8">
              <w:rPr>
                <w:rFonts w:eastAsia="Calibri"/>
                <w:spacing w:val="1"/>
                <w:kern w:val="2"/>
                <w:sz w:val="22"/>
                <w:szCs w:val="22"/>
              </w:rPr>
              <w:t>s</w:t>
            </w:r>
            <w:r w:rsidRPr="00957DE8">
              <w:rPr>
                <w:rFonts w:eastAsia="Calibri"/>
                <w:kern w:val="2"/>
                <w:sz w:val="22"/>
                <w:szCs w:val="22"/>
              </w:rPr>
              <w:t>ản</w:t>
            </w:r>
            <w:r w:rsidRPr="00957DE8">
              <w:rPr>
                <w:rFonts w:eastAsia="Calibri"/>
                <w:spacing w:val="13"/>
                <w:kern w:val="2"/>
                <w:sz w:val="22"/>
                <w:szCs w:val="22"/>
              </w:rPr>
              <w:t xml:space="preserve"> </w:t>
            </w:r>
            <w:r w:rsidRPr="00957DE8">
              <w:rPr>
                <w:rFonts w:eastAsia="Calibri"/>
                <w:kern w:val="2"/>
                <w:sz w:val="22"/>
                <w:szCs w:val="22"/>
              </w:rPr>
              <w:t>đã</w:t>
            </w:r>
            <w:r w:rsidRPr="00957DE8">
              <w:rPr>
                <w:rFonts w:eastAsia="Calibri"/>
                <w:spacing w:val="14"/>
                <w:kern w:val="2"/>
                <w:sz w:val="22"/>
                <w:szCs w:val="22"/>
              </w:rPr>
              <w:t xml:space="preserve"> </w:t>
            </w:r>
            <w:r w:rsidRPr="00957DE8">
              <w:rPr>
                <w:rFonts w:eastAsia="Calibri"/>
                <w:kern w:val="2"/>
                <w:sz w:val="22"/>
                <w:szCs w:val="22"/>
              </w:rPr>
              <w:t>t</w:t>
            </w:r>
            <w:r w:rsidRPr="00957DE8">
              <w:rPr>
                <w:rFonts w:eastAsia="Calibri"/>
                <w:spacing w:val="-1"/>
                <w:kern w:val="2"/>
                <w:sz w:val="22"/>
                <w:szCs w:val="22"/>
              </w:rPr>
              <w:t>h</w:t>
            </w:r>
            <w:r w:rsidRPr="00957DE8">
              <w:rPr>
                <w:rFonts w:eastAsia="Calibri"/>
                <w:kern w:val="2"/>
                <w:sz w:val="22"/>
                <w:szCs w:val="22"/>
              </w:rPr>
              <w:t>u</w:t>
            </w:r>
            <w:r w:rsidRPr="00957DE8">
              <w:rPr>
                <w:rFonts w:eastAsia="Calibri"/>
                <w:spacing w:val="14"/>
                <w:kern w:val="2"/>
                <w:sz w:val="22"/>
                <w:szCs w:val="22"/>
              </w:rPr>
              <w:t xml:space="preserve"> </w:t>
            </w:r>
            <w:r w:rsidRPr="00957DE8">
              <w:rPr>
                <w:rFonts w:eastAsia="Calibri"/>
                <w:kern w:val="2"/>
                <w:sz w:val="22"/>
                <w:szCs w:val="22"/>
              </w:rPr>
              <w:t>thập</w:t>
            </w:r>
            <w:r w:rsidRPr="00957DE8">
              <w:rPr>
                <w:rFonts w:eastAsia="Calibri"/>
                <w:spacing w:val="14"/>
                <w:kern w:val="2"/>
                <w:sz w:val="22"/>
                <w:szCs w:val="22"/>
              </w:rPr>
              <w:t xml:space="preserve"> </w:t>
            </w:r>
            <w:r w:rsidRPr="00957DE8">
              <w:rPr>
                <w:rFonts w:eastAsia="Calibri"/>
                <w:spacing w:val="-1"/>
                <w:kern w:val="2"/>
                <w:sz w:val="22"/>
                <w:szCs w:val="22"/>
              </w:rPr>
              <w:t>đư</w:t>
            </w:r>
            <w:r w:rsidRPr="00957DE8">
              <w:rPr>
                <w:rFonts w:eastAsia="Calibri"/>
                <w:spacing w:val="1"/>
                <w:kern w:val="2"/>
                <w:sz w:val="22"/>
                <w:szCs w:val="22"/>
              </w:rPr>
              <w:t>ợ</w:t>
            </w:r>
            <w:r w:rsidRPr="00957DE8">
              <w:rPr>
                <w:rFonts w:eastAsia="Calibri"/>
                <w:kern w:val="2"/>
                <w:sz w:val="22"/>
                <w:szCs w:val="22"/>
              </w:rPr>
              <w:t>c</w:t>
            </w:r>
            <w:r w:rsidRPr="00957DE8">
              <w:rPr>
                <w:rFonts w:eastAsia="Calibri"/>
                <w:spacing w:val="13"/>
                <w:kern w:val="2"/>
                <w:sz w:val="22"/>
                <w:szCs w:val="22"/>
              </w:rPr>
              <w:t xml:space="preserve"> </w:t>
            </w:r>
            <w:r w:rsidRPr="00957DE8">
              <w:rPr>
                <w:rFonts w:eastAsia="Calibri"/>
                <w:kern w:val="2"/>
                <w:sz w:val="22"/>
                <w:szCs w:val="22"/>
              </w:rPr>
              <w:t>c</w:t>
            </w:r>
            <w:r w:rsidRPr="00957DE8">
              <w:rPr>
                <w:rFonts w:eastAsia="Calibri"/>
                <w:spacing w:val="-1"/>
                <w:kern w:val="2"/>
                <w:sz w:val="22"/>
                <w:szCs w:val="22"/>
              </w:rPr>
              <w:t>h</w:t>
            </w:r>
            <w:r w:rsidRPr="00957DE8">
              <w:rPr>
                <w:rFonts w:eastAsia="Calibri"/>
                <w:kern w:val="2"/>
                <w:sz w:val="22"/>
                <w:szCs w:val="22"/>
              </w:rPr>
              <w:t>o</w:t>
            </w:r>
            <w:r w:rsidRPr="00957DE8">
              <w:rPr>
                <w:rFonts w:eastAsia="Calibri"/>
                <w:spacing w:val="15"/>
                <w:kern w:val="2"/>
                <w:sz w:val="22"/>
                <w:szCs w:val="22"/>
              </w:rPr>
              <w:t xml:space="preserve"> </w:t>
            </w:r>
            <w:r w:rsidRPr="00957DE8">
              <w:rPr>
                <w:rFonts w:eastAsia="Calibri"/>
                <w:kern w:val="2"/>
                <w:sz w:val="22"/>
                <w:szCs w:val="22"/>
              </w:rPr>
              <w:t>cơ</w:t>
            </w:r>
            <w:r w:rsidRPr="00957DE8">
              <w:rPr>
                <w:rFonts w:eastAsia="Calibri"/>
                <w:spacing w:val="15"/>
                <w:kern w:val="2"/>
                <w:sz w:val="22"/>
                <w:szCs w:val="22"/>
              </w:rPr>
              <w:t xml:space="preserve"> </w:t>
            </w:r>
            <w:r w:rsidRPr="00957DE8">
              <w:rPr>
                <w:rFonts w:eastAsia="Calibri"/>
                <w:spacing w:val="-1"/>
                <w:kern w:val="2"/>
                <w:sz w:val="22"/>
                <w:szCs w:val="22"/>
              </w:rPr>
              <w:t>q</w:t>
            </w:r>
            <w:r w:rsidRPr="00957DE8">
              <w:rPr>
                <w:rFonts w:eastAsia="Calibri"/>
                <w:kern w:val="2"/>
                <w:sz w:val="22"/>
                <w:szCs w:val="22"/>
              </w:rPr>
              <w:t>uan</w:t>
            </w:r>
            <w:r w:rsidRPr="00957DE8">
              <w:rPr>
                <w:rFonts w:eastAsia="Calibri"/>
                <w:spacing w:val="13"/>
                <w:kern w:val="2"/>
                <w:sz w:val="22"/>
                <w:szCs w:val="22"/>
              </w:rPr>
              <w:t xml:space="preserve"> </w:t>
            </w:r>
            <w:r w:rsidRPr="00957DE8">
              <w:rPr>
                <w:rFonts w:eastAsia="Calibri"/>
                <w:kern w:val="2"/>
                <w:sz w:val="22"/>
                <w:szCs w:val="22"/>
              </w:rPr>
              <w:t>q</w:t>
            </w:r>
            <w:r w:rsidRPr="00957DE8">
              <w:rPr>
                <w:rFonts w:eastAsia="Calibri"/>
                <w:spacing w:val="-1"/>
                <w:kern w:val="2"/>
                <w:sz w:val="22"/>
                <w:szCs w:val="22"/>
              </w:rPr>
              <w:t>u</w:t>
            </w:r>
            <w:r w:rsidRPr="00957DE8">
              <w:rPr>
                <w:rFonts w:eastAsia="Calibri"/>
                <w:kern w:val="2"/>
                <w:sz w:val="22"/>
                <w:szCs w:val="22"/>
              </w:rPr>
              <w:t>ản</w:t>
            </w:r>
            <w:r w:rsidRPr="00957DE8">
              <w:rPr>
                <w:rFonts w:eastAsia="Calibri"/>
                <w:spacing w:val="14"/>
                <w:kern w:val="2"/>
                <w:sz w:val="22"/>
                <w:szCs w:val="22"/>
              </w:rPr>
              <w:t xml:space="preserve"> </w:t>
            </w:r>
            <w:r w:rsidRPr="00957DE8">
              <w:rPr>
                <w:rFonts w:eastAsia="Calibri"/>
                <w:kern w:val="2"/>
                <w:sz w:val="22"/>
                <w:szCs w:val="22"/>
              </w:rPr>
              <w:t>lý</w:t>
            </w:r>
            <w:r w:rsidRPr="00957DE8">
              <w:rPr>
                <w:rFonts w:eastAsia="Calibri"/>
                <w:spacing w:val="14"/>
                <w:kern w:val="2"/>
                <w:sz w:val="22"/>
                <w:szCs w:val="22"/>
              </w:rPr>
              <w:t xml:space="preserve"> </w:t>
            </w:r>
            <w:r w:rsidRPr="00957DE8">
              <w:rPr>
                <w:rFonts w:eastAsia="Calibri"/>
                <w:kern w:val="2"/>
                <w:sz w:val="22"/>
                <w:szCs w:val="22"/>
              </w:rPr>
              <w:t>nhà</w:t>
            </w:r>
            <w:r w:rsidRPr="00957DE8">
              <w:rPr>
                <w:rFonts w:eastAsia="Calibri"/>
                <w:spacing w:val="13"/>
                <w:kern w:val="2"/>
                <w:sz w:val="22"/>
                <w:szCs w:val="22"/>
              </w:rPr>
              <w:t xml:space="preserve"> </w:t>
            </w:r>
            <w:r w:rsidRPr="00957DE8">
              <w:rPr>
                <w:rFonts w:eastAsia="Calibri"/>
                <w:kern w:val="2"/>
                <w:sz w:val="22"/>
                <w:szCs w:val="22"/>
              </w:rPr>
              <w:t>n</w:t>
            </w:r>
            <w:r w:rsidRPr="00957DE8">
              <w:rPr>
                <w:rFonts w:eastAsia="Calibri"/>
                <w:spacing w:val="-1"/>
                <w:kern w:val="2"/>
                <w:sz w:val="22"/>
                <w:szCs w:val="22"/>
              </w:rPr>
              <w:t>ư</w:t>
            </w:r>
            <w:r w:rsidRPr="00957DE8">
              <w:rPr>
                <w:rFonts w:eastAsia="Calibri"/>
                <w:spacing w:val="1"/>
                <w:kern w:val="2"/>
                <w:sz w:val="22"/>
                <w:szCs w:val="22"/>
              </w:rPr>
              <w:t>ớ</w:t>
            </w:r>
            <w:r w:rsidRPr="00957DE8">
              <w:rPr>
                <w:rFonts w:eastAsia="Calibri"/>
                <w:kern w:val="2"/>
                <w:sz w:val="22"/>
                <w:szCs w:val="22"/>
              </w:rPr>
              <w:t>c</w:t>
            </w:r>
            <w:r w:rsidRPr="00957DE8">
              <w:rPr>
                <w:rFonts w:eastAsia="Calibri"/>
                <w:spacing w:val="14"/>
                <w:kern w:val="2"/>
                <w:sz w:val="22"/>
                <w:szCs w:val="22"/>
              </w:rPr>
              <w:t xml:space="preserve"> </w:t>
            </w:r>
            <w:r w:rsidRPr="00957DE8">
              <w:rPr>
                <w:rFonts w:eastAsia="Calibri"/>
                <w:spacing w:val="1"/>
                <w:kern w:val="2"/>
                <w:sz w:val="22"/>
                <w:szCs w:val="22"/>
              </w:rPr>
              <w:t>c</w:t>
            </w:r>
            <w:r w:rsidRPr="00957DE8">
              <w:rPr>
                <w:rFonts w:eastAsia="Calibri"/>
                <w:kern w:val="2"/>
                <w:sz w:val="22"/>
                <w:szCs w:val="22"/>
              </w:rPr>
              <w:t>ó</w:t>
            </w:r>
            <w:r w:rsidRPr="00957DE8">
              <w:rPr>
                <w:rFonts w:eastAsia="Calibri"/>
                <w:spacing w:val="13"/>
                <w:kern w:val="2"/>
                <w:sz w:val="22"/>
                <w:szCs w:val="22"/>
              </w:rPr>
              <w:t xml:space="preserve"> </w:t>
            </w:r>
            <w:r w:rsidRPr="00957DE8">
              <w:rPr>
                <w:rFonts w:eastAsia="Calibri"/>
                <w:spacing w:val="-1"/>
                <w:kern w:val="2"/>
                <w:sz w:val="22"/>
                <w:szCs w:val="22"/>
              </w:rPr>
              <w:t>t</w:t>
            </w:r>
            <w:r w:rsidRPr="00957DE8">
              <w:rPr>
                <w:rFonts w:eastAsia="Calibri"/>
                <w:kern w:val="2"/>
                <w:sz w:val="22"/>
                <w:szCs w:val="22"/>
              </w:rPr>
              <w:t>hẩm</w:t>
            </w:r>
            <w:r w:rsidRPr="00957DE8">
              <w:rPr>
                <w:rFonts w:eastAsia="Calibri"/>
                <w:spacing w:val="13"/>
                <w:kern w:val="2"/>
                <w:sz w:val="22"/>
                <w:szCs w:val="22"/>
              </w:rPr>
              <w:t xml:space="preserve"> </w:t>
            </w:r>
            <w:r w:rsidRPr="00957DE8">
              <w:rPr>
                <w:rFonts w:eastAsia="Calibri"/>
                <w:kern w:val="2"/>
                <w:sz w:val="22"/>
                <w:szCs w:val="22"/>
              </w:rPr>
              <w:t>qu</w:t>
            </w:r>
            <w:r w:rsidRPr="00957DE8">
              <w:rPr>
                <w:rFonts w:eastAsia="Calibri"/>
                <w:spacing w:val="-1"/>
                <w:kern w:val="2"/>
                <w:sz w:val="22"/>
                <w:szCs w:val="22"/>
              </w:rPr>
              <w:t>y</w:t>
            </w:r>
            <w:r w:rsidRPr="00957DE8">
              <w:rPr>
                <w:rFonts w:eastAsia="Calibri"/>
                <w:kern w:val="2"/>
                <w:sz w:val="22"/>
                <w:szCs w:val="22"/>
              </w:rPr>
              <w:t>ền</w:t>
            </w:r>
            <w:r w:rsidRPr="00957DE8">
              <w:rPr>
                <w:rFonts w:eastAsia="Calibri"/>
                <w:spacing w:val="14"/>
                <w:kern w:val="2"/>
                <w:sz w:val="22"/>
                <w:szCs w:val="22"/>
              </w:rPr>
              <w:t xml:space="preserve"> </w:t>
            </w:r>
            <w:r w:rsidRPr="00957DE8">
              <w:rPr>
                <w:rFonts w:eastAsia="Calibri"/>
                <w:spacing w:val="-1"/>
                <w:kern w:val="2"/>
                <w:sz w:val="22"/>
                <w:szCs w:val="22"/>
              </w:rPr>
              <w:t>v</w:t>
            </w:r>
            <w:r w:rsidRPr="00957DE8">
              <w:rPr>
                <w:rFonts w:eastAsia="Calibri"/>
                <w:kern w:val="2"/>
                <w:sz w:val="22"/>
                <w:szCs w:val="22"/>
              </w:rPr>
              <w:t>ề địa chất,</w:t>
            </w:r>
            <w:r w:rsidRPr="00957DE8">
              <w:rPr>
                <w:rFonts w:eastAsia="Calibri"/>
                <w:spacing w:val="13"/>
                <w:kern w:val="2"/>
                <w:sz w:val="22"/>
                <w:szCs w:val="22"/>
              </w:rPr>
              <w:t xml:space="preserve"> </w:t>
            </w:r>
            <w:r w:rsidRPr="00957DE8">
              <w:rPr>
                <w:rFonts w:eastAsia="Calibri"/>
                <w:kern w:val="2"/>
                <w:sz w:val="22"/>
                <w:szCs w:val="22"/>
              </w:rPr>
              <w:t>kho</w:t>
            </w:r>
            <w:r w:rsidRPr="00957DE8">
              <w:rPr>
                <w:rFonts w:eastAsia="Calibri"/>
                <w:spacing w:val="-1"/>
                <w:kern w:val="2"/>
                <w:sz w:val="22"/>
                <w:szCs w:val="22"/>
              </w:rPr>
              <w:t>á</w:t>
            </w:r>
            <w:r w:rsidRPr="00957DE8">
              <w:rPr>
                <w:rFonts w:eastAsia="Calibri"/>
                <w:kern w:val="2"/>
                <w:sz w:val="22"/>
                <w:szCs w:val="22"/>
              </w:rPr>
              <w:t>ng</w:t>
            </w:r>
            <w:r w:rsidRPr="00957DE8">
              <w:rPr>
                <w:rFonts w:eastAsia="Calibri"/>
                <w:spacing w:val="14"/>
                <w:kern w:val="2"/>
                <w:sz w:val="22"/>
                <w:szCs w:val="22"/>
              </w:rPr>
              <w:t xml:space="preserve"> </w:t>
            </w:r>
            <w:r w:rsidRPr="00957DE8">
              <w:rPr>
                <w:rFonts w:eastAsia="Calibri"/>
                <w:kern w:val="2"/>
                <w:sz w:val="22"/>
                <w:szCs w:val="22"/>
              </w:rPr>
              <w:t>sả</w:t>
            </w:r>
            <w:r w:rsidRPr="00957DE8">
              <w:rPr>
                <w:rFonts w:eastAsia="Calibri"/>
                <w:spacing w:val="-1"/>
                <w:kern w:val="2"/>
                <w:sz w:val="22"/>
                <w:szCs w:val="22"/>
              </w:rPr>
              <w:t xml:space="preserve">n. </w:t>
            </w:r>
            <w:r w:rsidRPr="00957DE8">
              <w:rPr>
                <w:rFonts w:eastAsia="Calibri"/>
                <w:kern w:val="2"/>
                <w:sz w:val="22"/>
                <w:szCs w:val="22"/>
              </w:rPr>
              <w:t>Quy</w:t>
            </w:r>
            <w:r w:rsidRPr="00957DE8">
              <w:rPr>
                <w:rFonts w:eastAsia="Calibri"/>
                <w:spacing w:val="5"/>
                <w:kern w:val="2"/>
                <w:sz w:val="22"/>
                <w:szCs w:val="22"/>
              </w:rPr>
              <w:t xml:space="preserve"> </w:t>
            </w:r>
            <w:r w:rsidRPr="00957DE8">
              <w:rPr>
                <w:rFonts w:eastAsia="Calibri"/>
                <w:kern w:val="2"/>
                <w:sz w:val="22"/>
                <w:szCs w:val="22"/>
              </w:rPr>
              <w:t>định</w:t>
            </w:r>
            <w:r w:rsidRPr="00957DE8">
              <w:rPr>
                <w:rFonts w:eastAsia="Calibri"/>
                <w:spacing w:val="4"/>
                <w:kern w:val="2"/>
                <w:sz w:val="22"/>
                <w:szCs w:val="22"/>
              </w:rPr>
              <w:t xml:space="preserve"> </w:t>
            </w:r>
            <w:r w:rsidRPr="00957DE8">
              <w:rPr>
                <w:rFonts w:eastAsia="Calibri"/>
                <w:kern w:val="2"/>
                <w:sz w:val="22"/>
                <w:szCs w:val="22"/>
              </w:rPr>
              <w:t>này</w:t>
            </w:r>
            <w:r w:rsidRPr="00957DE8">
              <w:rPr>
                <w:rFonts w:eastAsia="Calibri"/>
                <w:spacing w:val="3"/>
                <w:kern w:val="2"/>
                <w:sz w:val="22"/>
                <w:szCs w:val="22"/>
              </w:rPr>
              <w:t xml:space="preserve"> </w:t>
            </w:r>
            <w:r w:rsidRPr="00957DE8">
              <w:rPr>
                <w:rFonts w:eastAsia="Calibri"/>
                <w:kern w:val="2"/>
                <w:sz w:val="22"/>
                <w:szCs w:val="22"/>
              </w:rPr>
              <w:t>kh</w:t>
            </w:r>
            <w:r w:rsidRPr="00957DE8">
              <w:rPr>
                <w:rFonts w:eastAsia="Calibri"/>
                <w:spacing w:val="-1"/>
                <w:kern w:val="2"/>
                <w:sz w:val="22"/>
                <w:szCs w:val="22"/>
              </w:rPr>
              <w:t>ô</w:t>
            </w:r>
            <w:r w:rsidRPr="00957DE8">
              <w:rPr>
                <w:rFonts w:eastAsia="Calibri"/>
                <w:kern w:val="2"/>
                <w:sz w:val="22"/>
                <w:szCs w:val="22"/>
              </w:rPr>
              <w:t>ng</w:t>
            </w:r>
            <w:r w:rsidRPr="00957DE8">
              <w:rPr>
                <w:rFonts w:eastAsia="Calibri"/>
                <w:spacing w:val="5"/>
                <w:kern w:val="2"/>
                <w:sz w:val="22"/>
                <w:szCs w:val="22"/>
              </w:rPr>
              <w:t xml:space="preserve"> </w:t>
            </w:r>
            <w:r w:rsidRPr="00957DE8">
              <w:rPr>
                <w:rFonts w:eastAsia="Calibri"/>
                <w:spacing w:val="-1"/>
                <w:kern w:val="2"/>
                <w:sz w:val="22"/>
                <w:szCs w:val="22"/>
              </w:rPr>
              <w:t>á</w:t>
            </w:r>
            <w:r w:rsidRPr="00957DE8">
              <w:rPr>
                <w:rFonts w:eastAsia="Calibri"/>
                <w:kern w:val="2"/>
                <w:sz w:val="22"/>
                <w:szCs w:val="22"/>
              </w:rPr>
              <w:t>p</w:t>
            </w:r>
            <w:r w:rsidRPr="00957DE8">
              <w:rPr>
                <w:rFonts w:eastAsia="Calibri"/>
                <w:spacing w:val="5"/>
                <w:kern w:val="2"/>
                <w:sz w:val="22"/>
                <w:szCs w:val="22"/>
              </w:rPr>
              <w:t xml:space="preserve"> </w:t>
            </w:r>
            <w:r w:rsidRPr="00957DE8">
              <w:rPr>
                <w:rFonts w:eastAsia="Calibri"/>
                <w:kern w:val="2"/>
                <w:sz w:val="22"/>
                <w:szCs w:val="22"/>
              </w:rPr>
              <w:t>d</w:t>
            </w:r>
            <w:r w:rsidRPr="00957DE8">
              <w:rPr>
                <w:rFonts w:eastAsia="Calibri"/>
                <w:spacing w:val="-1"/>
                <w:kern w:val="2"/>
                <w:sz w:val="22"/>
                <w:szCs w:val="22"/>
              </w:rPr>
              <w:t>ụ</w:t>
            </w:r>
            <w:r w:rsidRPr="00957DE8">
              <w:rPr>
                <w:rFonts w:eastAsia="Calibri"/>
                <w:kern w:val="2"/>
                <w:sz w:val="22"/>
                <w:szCs w:val="22"/>
              </w:rPr>
              <w:t>ng</w:t>
            </w:r>
            <w:r w:rsidRPr="00957DE8">
              <w:rPr>
                <w:rFonts w:eastAsia="Calibri"/>
                <w:spacing w:val="5"/>
                <w:kern w:val="2"/>
                <w:sz w:val="22"/>
                <w:szCs w:val="22"/>
              </w:rPr>
              <w:t xml:space="preserve"> </w:t>
            </w:r>
            <w:r w:rsidRPr="00957DE8">
              <w:rPr>
                <w:rFonts w:eastAsia="Calibri"/>
                <w:kern w:val="2"/>
                <w:sz w:val="22"/>
                <w:szCs w:val="22"/>
              </w:rPr>
              <w:t>đối</w:t>
            </w:r>
            <w:r w:rsidRPr="00957DE8">
              <w:rPr>
                <w:rFonts w:eastAsia="Calibri"/>
                <w:spacing w:val="5"/>
                <w:kern w:val="2"/>
                <w:sz w:val="22"/>
                <w:szCs w:val="22"/>
              </w:rPr>
              <w:t xml:space="preserve"> </w:t>
            </w:r>
            <w:r w:rsidRPr="00957DE8">
              <w:rPr>
                <w:rFonts w:eastAsia="Calibri"/>
                <w:spacing w:val="-2"/>
                <w:kern w:val="2"/>
                <w:sz w:val="22"/>
                <w:szCs w:val="22"/>
              </w:rPr>
              <w:lastRenderedPageBreak/>
              <w:t>v</w:t>
            </w:r>
            <w:r w:rsidRPr="00957DE8">
              <w:rPr>
                <w:rFonts w:eastAsia="Calibri"/>
                <w:spacing w:val="1"/>
                <w:kern w:val="2"/>
                <w:sz w:val="22"/>
                <w:szCs w:val="22"/>
              </w:rPr>
              <w:t>ớ</w:t>
            </w:r>
            <w:r w:rsidRPr="00957DE8">
              <w:rPr>
                <w:rFonts w:eastAsia="Calibri"/>
                <w:kern w:val="2"/>
                <w:sz w:val="22"/>
                <w:szCs w:val="22"/>
              </w:rPr>
              <w:t>i</w:t>
            </w:r>
            <w:r w:rsidRPr="00957DE8">
              <w:rPr>
                <w:rFonts w:eastAsia="Calibri"/>
                <w:spacing w:val="4"/>
                <w:kern w:val="2"/>
                <w:sz w:val="22"/>
                <w:szCs w:val="22"/>
              </w:rPr>
              <w:t xml:space="preserve"> </w:t>
            </w:r>
            <w:r w:rsidRPr="00957DE8">
              <w:rPr>
                <w:rFonts w:eastAsia="Calibri"/>
                <w:kern w:val="2"/>
                <w:sz w:val="22"/>
                <w:szCs w:val="22"/>
              </w:rPr>
              <w:t>tr</w:t>
            </w:r>
            <w:r w:rsidRPr="00957DE8">
              <w:rPr>
                <w:rFonts w:eastAsia="Calibri"/>
                <w:spacing w:val="-1"/>
                <w:kern w:val="2"/>
                <w:sz w:val="22"/>
                <w:szCs w:val="22"/>
              </w:rPr>
              <w:t>ư</w:t>
            </w:r>
            <w:r w:rsidRPr="00957DE8">
              <w:rPr>
                <w:rFonts w:eastAsia="Calibri"/>
                <w:spacing w:val="1"/>
                <w:kern w:val="2"/>
                <w:sz w:val="22"/>
                <w:szCs w:val="22"/>
              </w:rPr>
              <w:t>ờ</w:t>
            </w:r>
            <w:r w:rsidRPr="00957DE8">
              <w:rPr>
                <w:rFonts w:eastAsia="Calibri"/>
                <w:kern w:val="2"/>
                <w:sz w:val="22"/>
                <w:szCs w:val="22"/>
              </w:rPr>
              <w:t>ng</w:t>
            </w:r>
            <w:r w:rsidRPr="00957DE8">
              <w:rPr>
                <w:rFonts w:eastAsia="Calibri"/>
                <w:spacing w:val="4"/>
                <w:kern w:val="2"/>
                <w:sz w:val="22"/>
                <w:szCs w:val="22"/>
              </w:rPr>
              <w:t xml:space="preserve"> </w:t>
            </w:r>
            <w:r w:rsidRPr="00957DE8">
              <w:rPr>
                <w:rFonts w:eastAsia="Calibri"/>
                <w:kern w:val="2"/>
                <w:sz w:val="22"/>
                <w:szCs w:val="22"/>
              </w:rPr>
              <w:t>hợp</w:t>
            </w:r>
            <w:r w:rsidRPr="00957DE8">
              <w:rPr>
                <w:rFonts w:eastAsia="Calibri"/>
                <w:spacing w:val="5"/>
                <w:kern w:val="2"/>
                <w:sz w:val="22"/>
                <w:szCs w:val="22"/>
              </w:rPr>
              <w:t xml:space="preserve"> </w:t>
            </w:r>
            <w:r w:rsidRPr="00957DE8">
              <w:rPr>
                <w:rFonts w:eastAsia="Calibri"/>
                <w:spacing w:val="-1"/>
                <w:kern w:val="2"/>
                <w:sz w:val="22"/>
                <w:szCs w:val="22"/>
              </w:rPr>
              <w:t>t</w:t>
            </w:r>
            <w:r w:rsidRPr="00957DE8">
              <w:rPr>
                <w:rFonts w:eastAsia="Calibri"/>
                <w:kern w:val="2"/>
                <w:sz w:val="22"/>
                <w:szCs w:val="22"/>
              </w:rPr>
              <w:t>ổ</w:t>
            </w:r>
            <w:r w:rsidRPr="00957DE8">
              <w:rPr>
                <w:rFonts w:eastAsia="Calibri"/>
                <w:spacing w:val="5"/>
                <w:kern w:val="2"/>
                <w:sz w:val="22"/>
                <w:szCs w:val="22"/>
              </w:rPr>
              <w:t xml:space="preserve"> </w:t>
            </w:r>
            <w:r w:rsidRPr="00957DE8">
              <w:rPr>
                <w:rFonts w:eastAsia="Calibri"/>
                <w:spacing w:val="-1"/>
                <w:kern w:val="2"/>
                <w:sz w:val="22"/>
                <w:szCs w:val="22"/>
              </w:rPr>
              <w:t>c</w:t>
            </w:r>
            <w:r w:rsidRPr="00957DE8">
              <w:rPr>
                <w:rFonts w:eastAsia="Calibri"/>
                <w:kern w:val="2"/>
                <w:sz w:val="22"/>
                <w:szCs w:val="22"/>
              </w:rPr>
              <w:t>hức,</w:t>
            </w:r>
            <w:r w:rsidRPr="00957DE8">
              <w:rPr>
                <w:rFonts w:eastAsia="Calibri"/>
                <w:spacing w:val="3"/>
                <w:kern w:val="2"/>
                <w:sz w:val="22"/>
                <w:szCs w:val="22"/>
              </w:rPr>
              <w:t xml:space="preserve"> </w:t>
            </w:r>
            <w:r w:rsidRPr="00957DE8">
              <w:rPr>
                <w:rFonts w:eastAsia="Calibri"/>
                <w:kern w:val="2"/>
                <w:sz w:val="22"/>
                <w:szCs w:val="22"/>
              </w:rPr>
              <w:t>cá</w:t>
            </w:r>
            <w:r w:rsidRPr="00957DE8">
              <w:rPr>
                <w:rFonts w:eastAsia="Calibri"/>
                <w:spacing w:val="5"/>
                <w:kern w:val="2"/>
                <w:sz w:val="22"/>
                <w:szCs w:val="22"/>
              </w:rPr>
              <w:t xml:space="preserve"> </w:t>
            </w:r>
            <w:r w:rsidRPr="00957DE8">
              <w:rPr>
                <w:rFonts w:eastAsia="Calibri"/>
                <w:spacing w:val="-1"/>
                <w:kern w:val="2"/>
                <w:sz w:val="22"/>
                <w:szCs w:val="22"/>
              </w:rPr>
              <w:t>n</w:t>
            </w:r>
            <w:r w:rsidRPr="00957DE8">
              <w:rPr>
                <w:rFonts w:eastAsia="Calibri"/>
                <w:kern w:val="2"/>
                <w:sz w:val="22"/>
                <w:szCs w:val="22"/>
              </w:rPr>
              <w:t>hân</w:t>
            </w:r>
            <w:r w:rsidRPr="00957DE8">
              <w:rPr>
                <w:rFonts w:eastAsia="Calibri"/>
                <w:spacing w:val="4"/>
                <w:kern w:val="2"/>
                <w:sz w:val="22"/>
                <w:szCs w:val="22"/>
              </w:rPr>
              <w:t xml:space="preserve"> </w:t>
            </w:r>
            <w:r w:rsidRPr="00957DE8">
              <w:rPr>
                <w:rFonts w:eastAsia="Calibri"/>
                <w:kern w:val="2"/>
                <w:sz w:val="22"/>
                <w:szCs w:val="22"/>
              </w:rPr>
              <w:t>thăm</w:t>
            </w:r>
            <w:r w:rsidRPr="00957DE8">
              <w:rPr>
                <w:rFonts w:eastAsia="Calibri"/>
                <w:spacing w:val="5"/>
                <w:kern w:val="2"/>
                <w:sz w:val="22"/>
                <w:szCs w:val="22"/>
              </w:rPr>
              <w:t xml:space="preserve"> </w:t>
            </w:r>
            <w:r w:rsidRPr="00957DE8">
              <w:rPr>
                <w:rFonts w:eastAsia="Calibri"/>
                <w:kern w:val="2"/>
                <w:sz w:val="22"/>
                <w:szCs w:val="22"/>
              </w:rPr>
              <w:t>dò</w:t>
            </w:r>
            <w:r w:rsidRPr="00957DE8">
              <w:rPr>
                <w:rFonts w:eastAsia="Calibri"/>
                <w:spacing w:val="4"/>
                <w:kern w:val="2"/>
                <w:sz w:val="22"/>
                <w:szCs w:val="22"/>
              </w:rPr>
              <w:t xml:space="preserve"> </w:t>
            </w:r>
            <w:r w:rsidRPr="00957DE8">
              <w:rPr>
                <w:rFonts w:eastAsia="Calibri"/>
                <w:kern w:val="2"/>
                <w:sz w:val="22"/>
                <w:szCs w:val="22"/>
              </w:rPr>
              <w:t>kh</w:t>
            </w:r>
            <w:r w:rsidRPr="00957DE8">
              <w:rPr>
                <w:rFonts w:eastAsia="Calibri"/>
                <w:spacing w:val="-1"/>
                <w:kern w:val="2"/>
                <w:sz w:val="22"/>
                <w:szCs w:val="22"/>
              </w:rPr>
              <w:t>o</w:t>
            </w:r>
            <w:r w:rsidRPr="00957DE8">
              <w:rPr>
                <w:rFonts w:eastAsia="Calibri"/>
                <w:kern w:val="2"/>
                <w:sz w:val="22"/>
                <w:szCs w:val="22"/>
              </w:rPr>
              <w:t>áng</w:t>
            </w:r>
            <w:r w:rsidRPr="00957DE8">
              <w:rPr>
                <w:rFonts w:eastAsia="Calibri"/>
                <w:spacing w:val="4"/>
                <w:kern w:val="2"/>
                <w:sz w:val="22"/>
                <w:szCs w:val="22"/>
              </w:rPr>
              <w:t xml:space="preserve"> </w:t>
            </w:r>
            <w:r w:rsidRPr="00957DE8">
              <w:rPr>
                <w:rFonts w:eastAsia="Calibri"/>
                <w:spacing w:val="1"/>
                <w:kern w:val="2"/>
                <w:sz w:val="22"/>
                <w:szCs w:val="22"/>
              </w:rPr>
              <w:t>s</w:t>
            </w:r>
            <w:r w:rsidRPr="00957DE8">
              <w:rPr>
                <w:rFonts w:eastAsia="Calibri"/>
                <w:kern w:val="2"/>
                <w:sz w:val="22"/>
                <w:szCs w:val="22"/>
              </w:rPr>
              <w:t>ản</w:t>
            </w:r>
            <w:r w:rsidRPr="00957DE8">
              <w:rPr>
                <w:rFonts w:eastAsia="Calibri"/>
                <w:spacing w:val="4"/>
                <w:kern w:val="2"/>
                <w:sz w:val="22"/>
                <w:szCs w:val="22"/>
              </w:rPr>
              <w:t xml:space="preserve"> </w:t>
            </w:r>
            <w:r w:rsidRPr="00957DE8">
              <w:rPr>
                <w:rFonts w:eastAsia="Calibri"/>
                <w:kern w:val="2"/>
                <w:sz w:val="22"/>
                <w:szCs w:val="22"/>
              </w:rPr>
              <w:t>đa</w:t>
            </w:r>
            <w:r w:rsidRPr="00957DE8">
              <w:rPr>
                <w:rFonts w:eastAsia="Calibri"/>
                <w:spacing w:val="-1"/>
                <w:kern w:val="2"/>
                <w:sz w:val="22"/>
                <w:szCs w:val="22"/>
              </w:rPr>
              <w:t>n</w:t>
            </w:r>
            <w:r w:rsidRPr="00957DE8">
              <w:rPr>
                <w:rFonts w:eastAsia="Calibri"/>
                <w:kern w:val="2"/>
                <w:sz w:val="22"/>
                <w:szCs w:val="22"/>
              </w:rPr>
              <w:t>g</w:t>
            </w:r>
            <w:r w:rsidRPr="00957DE8">
              <w:rPr>
                <w:rFonts w:eastAsia="Calibri"/>
                <w:spacing w:val="4"/>
                <w:kern w:val="2"/>
                <w:sz w:val="22"/>
                <w:szCs w:val="22"/>
              </w:rPr>
              <w:t xml:space="preserve"> </w:t>
            </w:r>
            <w:r w:rsidRPr="00957DE8">
              <w:rPr>
                <w:rFonts w:eastAsia="Calibri"/>
                <w:kern w:val="2"/>
                <w:sz w:val="22"/>
                <w:szCs w:val="22"/>
              </w:rPr>
              <w:t>đề</w:t>
            </w:r>
            <w:r w:rsidRPr="00957DE8">
              <w:rPr>
                <w:rFonts w:eastAsia="Calibri"/>
                <w:spacing w:val="5"/>
                <w:kern w:val="2"/>
                <w:sz w:val="22"/>
                <w:szCs w:val="22"/>
              </w:rPr>
              <w:t xml:space="preserve"> </w:t>
            </w:r>
            <w:r w:rsidRPr="00957DE8">
              <w:rPr>
                <w:rFonts w:eastAsia="Calibri"/>
                <w:kern w:val="2"/>
                <w:sz w:val="22"/>
                <w:szCs w:val="22"/>
              </w:rPr>
              <w:t>n</w:t>
            </w:r>
            <w:r w:rsidRPr="00957DE8">
              <w:rPr>
                <w:rFonts w:eastAsia="Calibri"/>
                <w:spacing w:val="-1"/>
                <w:kern w:val="2"/>
                <w:sz w:val="22"/>
                <w:szCs w:val="22"/>
              </w:rPr>
              <w:t>g</w:t>
            </w:r>
            <w:r w:rsidRPr="00957DE8">
              <w:rPr>
                <w:rFonts w:eastAsia="Calibri"/>
                <w:kern w:val="2"/>
                <w:sz w:val="22"/>
                <w:szCs w:val="22"/>
              </w:rPr>
              <w:t>hị gia hạn, cấp lại giấy phép thăm dò kho</w:t>
            </w:r>
            <w:r w:rsidRPr="00957DE8">
              <w:rPr>
                <w:rFonts w:eastAsia="Calibri"/>
                <w:spacing w:val="-1"/>
                <w:kern w:val="2"/>
                <w:sz w:val="22"/>
                <w:szCs w:val="22"/>
              </w:rPr>
              <w:t>á</w:t>
            </w:r>
            <w:r w:rsidRPr="00957DE8">
              <w:rPr>
                <w:rFonts w:eastAsia="Calibri"/>
                <w:kern w:val="2"/>
                <w:sz w:val="22"/>
                <w:szCs w:val="22"/>
              </w:rPr>
              <w:t>ng sản</w:t>
            </w:r>
            <w:r w:rsidRPr="00957DE8">
              <w:rPr>
                <w:rFonts w:eastAsia="Calibri"/>
                <w:spacing w:val="-1"/>
                <w:kern w:val="2"/>
                <w:sz w:val="22"/>
                <w:szCs w:val="22"/>
              </w:rPr>
              <w:t xml:space="preserve"> </w:t>
            </w:r>
            <w:r w:rsidRPr="00957DE8">
              <w:rPr>
                <w:rFonts w:eastAsia="Calibri"/>
                <w:kern w:val="2"/>
                <w:sz w:val="22"/>
                <w:szCs w:val="22"/>
              </w:rPr>
              <w:t>ho</w:t>
            </w:r>
            <w:r w:rsidRPr="00957DE8">
              <w:rPr>
                <w:rFonts w:eastAsia="Calibri"/>
                <w:spacing w:val="-1"/>
                <w:kern w:val="2"/>
                <w:sz w:val="22"/>
                <w:szCs w:val="22"/>
              </w:rPr>
              <w:t>ặ</w:t>
            </w:r>
            <w:r w:rsidRPr="00957DE8">
              <w:rPr>
                <w:rFonts w:eastAsia="Calibri"/>
                <w:kern w:val="2"/>
                <w:sz w:val="22"/>
                <w:szCs w:val="22"/>
              </w:rPr>
              <w:t xml:space="preserve">c đề nghị </w:t>
            </w:r>
            <w:r w:rsidRPr="00957DE8">
              <w:rPr>
                <w:rFonts w:eastAsia="Calibri"/>
                <w:spacing w:val="1"/>
                <w:kern w:val="2"/>
                <w:sz w:val="22"/>
                <w:szCs w:val="22"/>
              </w:rPr>
              <w:t>c</w:t>
            </w:r>
            <w:r w:rsidRPr="00957DE8">
              <w:rPr>
                <w:rFonts w:eastAsia="Calibri"/>
                <w:spacing w:val="-1"/>
                <w:kern w:val="2"/>
                <w:sz w:val="22"/>
                <w:szCs w:val="22"/>
              </w:rPr>
              <w:t>ấ</w:t>
            </w:r>
            <w:r w:rsidRPr="00957DE8">
              <w:rPr>
                <w:rFonts w:eastAsia="Calibri"/>
                <w:kern w:val="2"/>
                <w:sz w:val="22"/>
                <w:szCs w:val="22"/>
              </w:rPr>
              <w:t>p giấy phép thăm dò</w:t>
            </w:r>
            <w:r w:rsidRPr="00957DE8">
              <w:rPr>
                <w:rFonts w:eastAsia="Calibri"/>
                <w:spacing w:val="-1"/>
                <w:kern w:val="2"/>
                <w:sz w:val="22"/>
                <w:szCs w:val="22"/>
              </w:rPr>
              <w:t xml:space="preserve"> </w:t>
            </w:r>
            <w:r w:rsidRPr="00957DE8">
              <w:rPr>
                <w:rFonts w:eastAsia="Calibri"/>
                <w:kern w:val="2"/>
                <w:sz w:val="22"/>
                <w:szCs w:val="22"/>
              </w:rPr>
              <w:t>kh</w:t>
            </w:r>
            <w:r w:rsidRPr="00957DE8">
              <w:rPr>
                <w:rFonts w:eastAsia="Calibri"/>
                <w:spacing w:val="-1"/>
                <w:kern w:val="2"/>
                <w:sz w:val="22"/>
                <w:szCs w:val="22"/>
              </w:rPr>
              <w:t>o</w:t>
            </w:r>
            <w:r w:rsidRPr="00957DE8">
              <w:rPr>
                <w:rFonts w:eastAsia="Calibri"/>
                <w:kern w:val="2"/>
                <w:sz w:val="22"/>
                <w:szCs w:val="22"/>
              </w:rPr>
              <w:t>áng</w:t>
            </w:r>
            <w:r w:rsidRPr="00957DE8">
              <w:rPr>
                <w:rFonts w:eastAsia="Calibri"/>
                <w:spacing w:val="-1"/>
                <w:kern w:val="2"/>
                <w:sz w:val="22"/>
                <w:szCs w:val="22"/>
              </w:rPr>
              <w:t xml:space="preserve"> </w:t>
            </w:r>
            <w:r w:rsidRPr="00957DE8">
              <w:rPr>
                <w:rFonts w:eastAsia="Calibri"/>
                <w:spacing w:val="1"/>
                <w:kern w:val="2"/>
                <w:sz w:val="22"/>
                <w:szCs w:val="22"/>
              </w:rPr>
              <w:t>s</w:t>
            </w:r>
            <w:r w:rsidRPr="00957DE8">
              <w:rPr>
                <w:rFonts w:eastAsia="Calibri"/>
                <w:kern w:val="2"/>
                <w:sz w:val="22"/>
                <w:szCs w:val="22"/>
              </w:rPr>
              <w:t>ản.</w:t>
            </w:r>
            <w:r w:rsidRPr="00957DE8">
              <w:rPr>
                <w:rFonts w:eastAsia="SimSun"/>
                <w:sz w:val="22"/>
                <w:szCs w:val="22"/>
                <w:lang w:val="vi-VN"/>
              </w:rPr>
              <w:t xml:space="preserve"> </w:t>
            </w:r>
          </w:p>
          <w:p w14:paraId="7F2E49FA" w14:textId="77777777" w:rsidR="001208FB" w:rsidRPr="00072F0C" w:rsidRDefault="001208FB" w:rsidP="00072F0C">
            <w:pPr>
              <w:widowControl w:val="0"/>
              <w:adjustRightInd w:val="0"/>
              <w:snapToGrid w:val="0"/>
              <w:spacing w:beforeLines="60" w:before="144"/>
              <w:rPr>
                <w:rFonts w:eastAsia="Calibri"/>
                <w:kern w:val="2"/>
                <w:sz w:val="22"/>
                <w:szCs w:val="22"/>
              </w:rPr>
            </w:pPr>
            <w:r w:rsidRPr="00957DE8">
              <w:rPr>
                <w:rFonts w:eastAsia="SimSun"/>
                <w:sz w:val="22"/>
                <w:szCs w:val="22"/>
              </w:rPr>
              <w:t>4. Trường hợp khu vực thăm dò khoáng sản bị công bố là khu vực cấm hoạt động khoáng sản, khu vực tạm thời cấm hoạt động khoáng sản thì tổ chức, cá nhân có giấy phép thăm dò khoáng sản còn hiệu lực trong khu vực đó được bồi thường thiệt hại theo quy định của pháp luật.</w:t>
            </w:r>
          </w:p>
          <w:p w14:paraId="2DD9065D"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Calibri"/>
                <w:kern w:val="2"/>
                <w:sz w:val="22"/>
                <w:szCs w:val="22"/>
              </w:rPr>
              <w:t>5. Chính phủ quy định chi tiết khoản 4 Điều này; quy định hồ sơ, trình tự, thủ tục thu hồi giấy phép thăm dò khoáng sản.</w:t>
            </w:r>
          </w:p>
        </w:tc>
        <w:tc>
          <w:tcPr>
            <w:tcW w:w="4852" w:type="dxa"/>
          </w:tcPr>
          <w:p w14:paraId="79D5F214"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1FB4D05F" w14:textId="7880118D"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23F881A1" w14:textId="77777777" w:rsidTr="00072F0C">
        <w:tc>
          <w:tcPr>
            <w:tcW w:w="5650" w:type="dxa"/>
          </w:tcPr>
          <w:p w14:paraId="05A0E2B9" w14:textId="77777777" w:rsidR="001208FB" w:rsidRPr="00072F0C" w:rsidRDefault="001208FB" w:rsidP="00072F0C">
            <w:pPr>
              <w:widowControl w:val="0"/>
              <w:adjustRightInd w:val="0"/>
              <w:snapToGrid w:val="0"/>
              <w:spacing w:beforeLines="60" w:before="144"/>
              <w:jc w:val="center"/>
              <w:outlineLvl w:val="0"/>
              <w:rPr>
                <w:b/>
                <w:bCs/>
                <w:spacing w:val="6"/>
                <w:kern w:val="32"/>
                <w:sz w:val="22"/>
                <w:szCs w:val="22"/>
              </w:rPr>
            </w:pPr>
            <w:r w:rsidRPr="00957DE8">
              <w:rPr>
                <w:rFonts w:eastAsia="SimSun"/>
                <w:b/>
                <w:bCs/>
                <w:spacing w:val="6"/>
                <w:kern w:val="32"/>
                <w:sz w:val="22"/>
                <w:szCs w:val="22"/>
              </w:rPr>
              <w:lastRenderedPageBreak/>
              <w:t>Mục 2</w:t>
            </w:r>
          </w:p>
          <w:p w14:paraId="0826972C" w14:textId="77777777" w:rsidR="001208FB" w:rsidRPr="00072F0C" w:rsidRDefault="001208FB" w:rsidP="00072F0C">
            <w:pPr>
              <w:widowControl w:val="0"/>
              <w:overflowPunct w:val="0"/>
              <w:autoSpaceDE w:val="0"/>
              <w:autoSpaceDN w:val="0"/>
              <w:adjustRightInd w:val="0"/>
              <w:snapToGrid w:val="0"/>
              <w:spacing w:beforeLines="60" w:before="144"/>
              <w:jc w:val="center"/>
              <w:textAlignment w:val="baseline"/>
              <w:outlineLvl w:val="0"/>
              <w:rPr>
                <w:rFonts w:eastAsia="SimSun"/>
                <w:b/>
                <w:bCs/>
                <w:spacing w:val="6"/>
                <w:kern w:val="32"/>
                <w:sz w:val="22"/>
                <w:szCs w:val="22"/>
              </w:rPr>
            </w:pPr>
            <w:r w:rsidRPr="00957DE8">
              <w:rPr>
                <w:rFonts w:eastAsia="SimSun"/>
                <w:b/>
                <w:bCs/>
                <w:spacing w:val="6"/>
                <w:kern w:val="32"/>
                <w:sz w:val="22"/>
                <w:szCs w:val="22"/>
              </w:rPr>
              <w:t>KHAI THÁC KHOÁNG SẢN NHÓM I, NHÓM II, NHÓM III</w:t>
            </w:r>
          </w:p>
        </w:tc>
        <w:tc>
          <w:tcPr>
            <w:tcW w:w="4852" w:type="dxa"/>
          </w:tcPr>
          <w:p w14:paraId="4B821CCB" w14:textId="77777777" w:rsidR="001208FB" w:rsidRPr="00072F0C" w:rsidRDefault="001208FB" w:rsidP="00072F0C">
            <w:pPr>
              <w:widowControl w:val="0"/>
              <w:adjustRightInd w:val="0"/>
              <w:snapToGrid w:val="0"/>
              <w:spacing w:beforeLines="60" w:before="144"/>
              <w:jc w:val="center"/>
              <w:outlineLvl w:val="0"/>
              <w:rPr>
                <w:rFonts w:eastAsia="SimSun"/>
                <w:b/>
                <w:bCs/>
                <w:spacing w:val="6"/>
                <w:kern w:val="32"/>
                <w:sz w:val="22"/>
                <w:szCs w:val="22"/>
              </w:rPr>
            </w:pPr>
          </w:p>
        </w:tc>
        <w:tc>
          <w:tcPr>
            <w:tcW w:w="4852" w:type="dxa"/>
          </w:tcPr>
          <w:p w14:paraId="59977F39" w14:textId="77777777" w:rsidR="001208FB" w:rsidRPr="005B0268" w:rsidRDefault="001208FB" w:rsidP="00072F0C">
            <w:pPr>
              <w:widowControl w:val="0"/>
              <w:adjustRightInd w:val="0"/>
              <w:snapToGrid w:val="0"/>
              <w:spacing w:beforeLines="60" w:before="144"/>
              <w:jc w:val="center"/>
              <w:outlineLvl w:val="0"/>
              <w:rPr>
                <w:rFonts w:eastAsia="SimSun"/>
                <w:bCs/>
                <w:spacing w:val="6"/>
                <w:kern w:val="32"/>
                <w:sz w:val="22"/>
                <w:szCs w:val="22"/>
              </w:rPr>
            </w:pPr>
          </w:p>
        </w:tc>
      </w:tr>
      <w:tr w:rsidR="001208FB" w:rsidRPr="00072F0C" w14:paraId="7C844FC5" w14:textId="77777777" w:rsidTr="00072F0C">
        <w:tc>
          <w:tcPr>
            <w:tcW w:w="5650" w:type="dxa"/>
          </w:tcPr>
          <w:p w14:paraId="0F91C1C0"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53. Điều kiện đối với tổ chức, cá nhân được cấp giấy phép khai thác khoáng sản</w:t>
            </w:r>
          </w:p>
          <w:p w14:paraId="65C2A86E" w14:textId="77777777" w:rsidR="001208FB" w:rsidRPr="00072F0C" w:rsidRDefault="001208FB" w:rsidP="00072F0C">
            <w:pPr>
              <w:adjustRightInd w:val="0"/>
              <w:snapToGrid w:val="0"/>
              <w:spacing w:beforeLines="60" w:before="144"/>
              <w:rPr>
                <w:spacing w:val="4"/>
                <w:sz w:val="22"/>
                <w:szCs w:val="22"/>
                <w:lang w:val="vi-VN"/>
              </w:rPr>
            </w:pPr>
            <w:r w:rsidRPr="00957DE8">
              <w:rPr>
                <w:rFonts w:eastAsia="SimSun"/>
                <w:spacing w:val="4"/>
                <w:sz w:val="22"/>
                <w:szCs w:val="22"/>
                <w:lang w:val="vi-VN"/>
              </w:rPr>
              <w:t>1. Tổ chức đăng ký kinh doanh ngành, nghề khai thác khoáng sản được xem xét cấp giấy phép khai thác khoáng sản bao gồm:</w:t>
            </w:r>
          </w:p>
          <w:p w14:paraId="77C48150"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a) Doanh nghiệp được thành lập theo Luật Doanh nghiệp;</w:t>
            </w:r>
          </w:p>
          <w:p w14:paraId="48A1D5D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Hợp tác xã, liên hiệp hợp tác xã được thành lập theo Luật Hợp tác xã</w:t>
            </w:r>
            <w:r w:rsidRPr="00957DE8">
              <w:rPr>
                <w:rFonts w:eastAsia="SimSun"/>
                <w:iCs/>
                <w:sz w:val="22"/>
                <w:szCs w:val="22"/>
                <w:lang w:val="vi-VN"/>
              </w:rPr>
              <w:t>.</w:t>
            </w:r>
          </w:p>
          <w:p w14:paraId="03959C0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Cá nhân hoặc các thành viên hộ gia đình đăng ký thành lập hộ kinh doanh có đăng ký kinh doanh ngành, nghề khai thác khoáng sản được xem xét cấp giấy phép khai thác khoáng sản nhóm III.</w:t>
            </w:r>
          </w:p>
          <w:p w14:paraId="1D8EB8B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3. Tổ chức, cá nhân quy định tại khoản 1 và khoản 2 Điều này phải có đủ năng lực tài chính để thực hiện dự án đầu tư khai thác khoáng sản.</w:t>
            </w:r>
          </w:p>
          <w:p w14:paraId="075122F8"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bCs/>
                <w:sz w:val="22"/>
                <w:szCs w:val="22"/>
                <w:lang w:val="vi-VN"/>
              </w:rPr>
              <w:t>4. Chính phủ quy định chi tiết Điều này.</w:t>
            </w:r>
          </w:p>
        </w:tc>
        <w:tc>
          <w:tcPr>
            <w:tcW w:w="4852" w:type="dxa"/>
          </w:tcPr>
          <w:p w14:paraId="4EB7397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66238A7A" w14:textId="21C43C77"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2CEB0F55" w14:textId="77777777" w:rsidTr="00072F0C">
        <w:tc>
          <w:tcPr>
            <w:tcW w:w="5650" w:type="dxa"/>
          </w:tcPr>
          <w:p w14:paraId="7AF5368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54. Khu vực khai thác khoáng sản, diện tích khu vực </w:t>
            </w:r>
            <w:r w:rsidRPr="00957DE8">
              <w:rPr>
                <w:rFonts w:eastAsia="Calibri"/>
                <w:b/>
                <w:bCs/>
                <w:iCs/>
                <w:sz w:val="22"/>
                <w:szCs w:val="22"/>
                <w:lang w:val="vi-VN"/>
              </w:rPr>
              <w:lastRenderedPageBreak/>
              <w:t>thực hiện dự án đầu tư khai thác khoáng sản</w:t>
            </w:r>
          </w:p>
          <w:p w14:paraId="2C397332" w14:textId="77777777" w:rsidR="001208FB" w:rsidRPr="00072F0C" w:rsidRDefault="001208FB" w:rsidP="00072F0C">
            <w:pPr>
              <w:pStyle w:val="ListParagraph"/>
              <w:widowControl w:val="0"/>
              <w:overflowPunct w:val="0"/>
              <w:autoSpaceDE w:val="0"/>
              <w:autoSpaceDN w:val="0"/>
              <w:adjustRightInd w:val="0"/>
              <w:snapToGrid w:val="0"/>
              <w:spacing w:beforeLines="60" w:before="144" w:after="0" w:line="240" w:lineRule="auto"/>
              <w:ind w:left="0"/>
              <w:contextualSpacing w:val="0"/>
              <w:jc w:val="both"/>
              <w:textAlignment w:val="baseline"/>
              <w:rPr>
                <w:rFonts w:ascii="Times New Roman" w:eastAsia="SimSun" w:hAnsi="Times New Roman"/>
                <w:spacing w:val="3"/>
                <w:shd w:val="clear" w:color="auto" w:fill="FFFFFF"/>
                <w:lang w:val="vi-VN"/>
              </w:rPr>
            </w:pPr>
            <w:r w:rsidRPr="00072F0C">
              <w:rPr>
                <w:rFonts w:ascii="Times New Roman" w:eastAsia="SimSun" w:hAnsi="Times New Roman"/>
                <w:spacing w:val="3"/>
                <w:shd w:val="clear" w:color="auto" w:fill="FFFFFF"/>
                <w:lang w:val="vi-VN"/>
              </w:rPr>
              <w:t>1. Khu vực khai thác khoáng sản được giới hạn bởi các đoạn thẳng nối các điểm khép góc thể hiện trên bản đồ địa hình hệ tọa độ quốc gia với tỷ lệ thích hợp.</w:t>
            </w:r>
          </w:p>
          <w:p w14:paraId="330507C7" w14:textId="77777777" w:rsidR="001208FB" w:rsidRPr="00072F0C" w:rsidRDefault="001208FB" w:rsidP="00072F0C">
            <w:pPr>
              <w:widowControl w:val="0"/>
              <w:adjustRightInd w:val="0"/>
              <w:snapToGrid w:val="0"/>
              <w:spacing w:beforeLines="60" w:before="144"/>
              <w:rPr>
                <w:spacing w:val="3"/>
                <w:sz w:val="22"/>
                <w:szCs w:val="22"/>
                <w:shd w:val="clear" w:color="auto" w:fill="FFFFFF"/>
                <w:lang w:val="vi-VN"/>
              </w:rPr>
            </w:pPr>
            <w:r w:rsidRPr="00957DE8">
              <w:rPr>
                <w:rFonts w:eastAsia="SimSun"/>
                <w:spacing w:val="3"/>
                <w:sz w:val="22"/>
                <w:szCs w:val="22"/>
                <w:shd w:val="clear" w:color="auto" w:fill="FFFFFF"/>
                <w:lang w:val="vi-VN"/>
              </w:rPr>
              <w:t>2. Diện tích, ranh giới theo chiều sâu của khu vực khai thác khoáng sản được xem xét, xác định trên cơ sở dự án đầu tư khai thác khoáng sản, phù hợp với trữ lượng khoáng sản trong báo cáo kết quả thăm dò khoáng sản đã được cơ quan quản lý nhà nước có thẩm quyền công nhận.</w:t>
            </w:r>
          </w:p>
          <w:p w14:paraId="63082320" w14:textId="77777777" w:rsidR="001208FB" w:rsidRPr="00072F0C" w:rsidRDefault="001208FB" w:rsidP="00072F0C">
            <w:pPr>
              <w:widowControl w:val="0"/>
              <w:adjustRightInd w:val="0"/>
              <w:snapToGrid w:val="0"/>
              <w:spacing w:beforeLines="60" w:before="144"/>
              <w:rPr>
                <w:spacing w:val="3"/>
                <w:sz w:val="22"/>
                <w:szCs w:val="22"/>
                <w:shd w:val="clear" w:color="auto" w:fill="FFFFFF"/>
                <w:lang w:val="vi-VN"/>
              </w:rPr>
            </w:pPr>
            <w:r w:rsidRPr="00957DE8">
              <w:rPr>
                <w:rFonts w:eastAsia="SimSun"/>
                <w:spacing w:val="3"/>
                <w:sz w:val="22"/>
                <w:szCs w:val="22"/>
                <w:shd w:val="clear" w:color="auto" w:fill="FFFFFF"/>
                <w:lang w:val="vi-VN"/>
              </w:rPr>
              <w:t>3. Diện tích khu vực thực hiện dự án đầu tư khai thác khoáng sản bao gồm: diện tích khu vực khai thác khoáng sản; diện tích các công trình phục vụ cho hoạt động khai thác khoáng sản gắn với khu vực khai thác khoáng sản; diện tích hành lang bảo đảm an toàn trong khai thác mỏ.</w:t>
            </w:r>
          </w:p>
          <w:p w14:paraId="4A38678E" w14:textId="77777777" w:rsidR="001208FB" w:rsidRPr="00072F0C" w:rsidRDefault="001208FB" w:rsidP="00072F0C">
            <w:pPr>
              <w:widowControl w:val="0"/>
              <w:adjustRightInd w:val="0"/>
              <w:snapToGrid w:val="0"/>
              <w:spacing w:beforeLines="60" w:before="144"/>
              <w:rPr>
                <w:sz w:val="22"/>
                <w:szCs w:val="22"/>
                <w:shd w:val="clear" w:color="auto" w:fill="FFFFFF"/>
                <w:lang w:val="vi-VN"/>
              </w:rPr>
            </w:pPr>
            <w:r w:rsidRPr="00957DE8">
              <w:rPr>
                <w:rFonts w:eastAsia="SimSun"/>
                <w:sz w:val="22"/>
                <w:szCs w:val="22"/>
                <w:shd w:val="clear" w:color="auto" w:fill="FFFFFF"/>
                <w:lang w:val="vi-VN"/>
              </w:rPr>
              <w:t>4. Đối với khai thác nước khoáng</w:t>
            </w:r>
            <w:r w:rsidRPr="00957DE8">
              <w:rPr>
                <w:rFonts w:eastAsia="SimSun"/>
                <w:sz w:val="22"/>
                <w:szCs w:val="22"/>
                <w:lang w:val="vi-VN"/>
              </w:rPr>
              <w:t xml:space="preserve"> thiên nhiên</w:t>
            </w:r>
            <w:r w:rsidRPr="00957DE8">
              <w:rPr>
                <w:rFonts w:eastAsia="SimSun"/>
                <w:sz w:val="22"/>
                <w:szCs w:val="22"/>
                <w:shd w:val="clear" w:color="auto" w:fill="FFFFFF"/>
                <w:lang w:val="vi-VN"/>
              </w:rPr>
              <w:t xml:space="preserve">, nước nóng thiên nhiên, việc </w:t>
            </w:r>
            <w:r w:rsidRPr="00957DE8">
              <w:rPr>
                <w:rFonts w:eastAsia="SimSun"/>
                <w:spacing w:val="-4"/>
                <w:sz w:val="22"/>
                <w:szCs w:val="22"/>
                <w:shd w:val="clear" w:color="auto" w:fill="FFFFFF"/>
                <w:lang w:val="vi-VN"/>
              </w:rPr>
              <w:t>xác định vị trí, diện tích khu vực khai thác theo tọa độ của giếng khoan hoặc cụm giếng khoan.</w:t>
            </w:r>
          </w:p>
          <w:p w14:paraId="70E97FC2"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3"/>
                <w:sz w:val="22"/>
                <w:szCs w:val="22"/>
                <w:shd w:val="clear" w:color="auto" w:fill="FFFFFF"/>
                <w:lang w:val="vi-VN"/>
              </w:rPr>
              <w:t>5. Chính phủ quy định chi tiết khoản 2 Điều này.</w:t>
            </w:r>
          </w:p>
        </w:tc>
        <w:tc>
          <w:tcPr>
            <w:tcW w:w="4852" w:type="dxa"/>
          </w:tcPr>
          <w:p w14:paraId="48D73920"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03B76003" w14:textId="4944736D"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078D9CE3" w14:textId="77777777" w:rsidTr="00072F0C">
        <w:tc>
          <w:tcPr>
            <w:tcW w:w="5650" w:type="dxa"/>
          </w:tcPr>
          <w:p w14:paraId="50B80B37"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55. Nguyên tắc cấp giấy phép khai thác khoáng sản</w:t>
            </w:r>
          </w:p>
          <w:p w14:paraId="3F9326E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Việc cấp giấy phép khai thác khoáng sản phải bảo đảm các nguyên tắc sau đây:</w:t>
            </w:r>
          </w:p>
          <w:p w14:paraId="0B494C2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a) Giấy phép khai thác khoáng sản chỉ được cấp ở khu vực không có tổ chức, cá nhân đang thăm dò, khai thác khoáng sản hợp pháp, trừ trường hợp quy định tại điểm e khoản này; </w:t>
            </w:r>
          </w:p>
          <w:p w14:paraId="15FB704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bCs/>
                <w:sz w:val="22"/>
                <w:szCs w:val="22"/>
                <w:lang w:val="vi-VN"/>
              </w:rPr>
              <w:t xml:space="preserve">b) Giấy phép khai thác khoáng sản do Bộ Tài nguyên và Môi trường cấp </w:t>
            </w:r>
            <w:r w:rsidRPr="00957DE8">
              <w:rPr>
                <w:rFonts w:eastAsia="SimSun"/>
                <w:sz w:val="22"/>
                <w:szCs w:val="22"/>
                <w:lang w:val="vi-VN"/>
              </w:rPr>
              <w:t xml:space="preserve">ở </w:t>
            </w:r>
            <w:r w:rsidRPr="00957DE8">
              <w:rPr>
                <w:rFonts w:eastAsia="SimSun"/>
                <w:spacing w:val="-4"/>
                <w:sz w:val="22"/>
                <w:szCs w:val="22"/>
                <w:lang w:val="vi-VN"/>
              </w:rPr>
              <w:t>khu vực</w:t>
            </w:r>
            <w:r w:rsidRPr="00957DE8">
              <w:rPr>
                <w:rFonts w:eastAsia="SimSun"/>
                <w:bCs/>
                <w:spacing w:val="-4"/>
                <w:sz w:val="22"/>
                <w:szCs w:val="22"/>
                <w:lang w:val="vi-VN"/>
              </w:rPr>
              <w:t xml:space="preserve"> phù hợp với quy hoạch khoáng sản</w:t>
            </w:r>
            <w:r w:rsidRPr="00957DE8">
              <w:rPr>
                <w:rFonts w:eastAsia="SimSun"/>
                <w:spacing w:val="-4"/>
                <w:sz w:val="22"/>
                <w:szCs w:val="22"/>
                <w:lang w:val="vi-VN"/>
              </w:rPr>
              <w:t xml:space="preserve"> nhóm I, quy hoạch khoáng sản nhóm II;</w:t>
            </w:r>
            <w:r w:rsidRPr="00957DE8">
              <w:rPr>
                <w:rFonts w:eastAsia="SimSun"/>
                <w:sz w:val="22"/>
                <w:szCs w:val="22"/>
                <w:lang w:val="vi-VN"/>
              </w:rPr>
              <w:t xml:space="preserve"> </w:t>
            </w:r>
          </w:p>
          <w:p w14:paraId="6A0E194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Giấy phép khai thác khoáng sản do Ủy ban nhân dân cấp tỉnh cấp ở khu vực phù hợp với quy hoạch tỉnh</w:t>
            </w:r>
            <w:r w:rsidRPr="00957DE8">
              <w:rPr>
                <w:rFonts w:eastAsia="SimSun"/>
                <w:spacing w:val="-4"/>
                <w:sz w:val="22"/>
                <w:szCs w:val="22"/>
                <w:lang w:val="vi-VN"/>
              </w:rPr>
              <w:t xml:space="preserve">; </w:t>
            </w:r>
          </w:p>
          <w:p w14:paraId="39ED4E7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d) Không khai thác khoáng sản tại khu vực dự trữ khoáng sản </w:t>
            </w:r>
            <w:r w:rsidRPr="00957DE8">
              <w:rPr>
                <w:rFonts w:eastAsia="SimSun"/>
                <w:sz w:val="22"/>
                <w:szCs w:val="22"/>
                <w:lang w:val="vi-VN"/>
              </w:rPr>
              <w:lastRenderedPageBreak/>
              <w:t>quốc gia, trừ trường hợp quy định tại điểm c khoản 1 Điều 33 của Luật này;</w:t>
            </w:r>
          </w:p>
          <w:p w14:paraId="5FE87E4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đ) Không khai thác khoáng sản tại khu vực cấm hoạt động khoáng sản hoặc khu vực tạm thời cấm hoạt động khoáng sản, trừ trường hợp quy định tại khoản 2 Điều này;</w:t>
            </w:r>
          </w:p>
          <w:p w14:paraId="754243F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Calibri"/>
                <w:kern w:val="2"/>
                <w:sz w:val="22"/>
                <w:szCs w:val="22"/>
                <w:lang w:val="vi-VN"/>
              </w:rPr>
              <w:t xml:space="preserve">e) </w:t>
            </w:r>
            <w:r w:rsidRPr="00957DE8">
              <w:rPr>
                <w:rFonts w:eastAsia="SimSun"/>
                <w:sz w:val="22"/>
                <w:szCs w:val="22"/>
                <w:lang w:val="vi-VN"/>
              </w:rPr>
              <w:t>Giấy phép khai thác khoáng sản có thể được cấp trùng một phần hoặc toàn bộ về ranh giới bề mặt ở khu vực đang có hoạt động khoáng sản cho cùng 01 tổ chức để khai thác khoáng sản ở các mức sâu khác nhau theo dự án đầu tư khai thác khoáng sản.</w:t>
            </w:r>
          </w:p>
          <w:p w14:paraId="0A36151A" w14:textId="77777777" w:rsidR="001208FB" w:rsidRPr="00072F0C" w:rsidRDefault="001208FB" w:rsidP="00072F0C">
            <w:pPr>
              <w:widowControl w:val="0"/>
              <w:adjustRightInd w:val="0"/>
              <w:snapToGrid w:val="0"/>
              <w:spacing w:beforeLines="60" w:before="144"/>
              <w:rPr>
                <w:spacing w:val="-6"/>
                <w:kern w:val="2"/>
                <w:sz w:val="22"/>
                <w:szCs w:val="22"/>
                <w:lang w:val="vi-VN" w:eastAsia="vi-VN"/>
              </w:rPr>
            </w:pPr>
            <w:r w:rsidRPr="00957DE8">
              <w:rPr>
                <w:rFonts w:eastAsia="SimSun"/>
                <w:sz w:val="22"/>
                <w:szCs w:val="22"/>
                <w:lang w:val="vi-VN"/>
              </w:rPr>
              <w:t>2. Việc khai thác khoáng sản tại khu vực</w:t>
            </w:r>
            <w:r w:rsidRPr="00957DE8">
              <w:rPr>
                <w:rFonts w:eastAsia="SimSun"/>
                <w:spacing w:val="-6"/>
                <w:sz w:val="22"/>
                <w:szCs w:val="22"/>
                <w:lang w:val="vi-VN"/>
              </w:rPr>
              <w:t xml:space="preserve"> cấm hoạt động khoáng sản hoặc</w:t>
            </w:r>
            <w:r w:rsidRPr="00957DE8">
              <w:rPr>
                <w:rFonts w:eastAsia="SimSun"/>
                <w:sz w:val="22"/>
                <w:szCs w:val="22"/>
                <w:lang w:val="vi-VN"/>
              </w:rPr>
              <w:t xml:space="preserve"> tạm thời cấm hoạt động khoáng sản được thực hiện trong trường hợp k</w:t>
            </w:r>
            <w:r w:rsidRPr="00957DE8">
              <w:rPr>
                <w:rFonts w:eastAsia="SimSun"/>
                <w:spacing w:val="-6"/>
                <w:sz w:val="22"/>
                <w:szCs w:val="22"/>
                <w:lang w:val="vi-VN"/>
              </w:rPr>
              <w:t>hai thác theo phương pháp, công nghệ không ảnh hưởng xấu đến đối tượng cần bảo vệ trong khu vực cấm hoạt động khoáng sản, khu vực tạm thời cấm hoạt động khoáng sản và theo quy định tại khoản 3 Điều 26 của Luật này</w:t>
            </w:r>
            <w:r w:rsidRPr="00957DE8">
              <w:rPr>
                <w:spacing w:val="-6"/>
                <w:kern w:val="2"/>
                <w:sz w:val="22"/>
                <w:szCs w:val="22"/>
                <w:lang w:val="vi-VN" w:eastAsia="vi-VN"/>
              </w:rPr>
              <w:t>.</w:t>
            </w:r>
          </w:p>
          <w:p w14:paraId="57D44D1A"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bCs/>
                <w:spacing w:val="-6"/>
                <w:kern w:val="2"/>
                <w:sz w:val="22"/>
                <w:szCs w:val="22"/>
                <w:lang w:val="vi-VN" w:eastAsia="vi-VN"/>
              </w:rPr>
              <w:t>3</w:t>
            </w:r>
            <w:r w:rsidRPr="00957DE8">
              <w:rPr>
                <w:rFonts w:eastAsia="SimSun"/>
                <w:sz w:val="22"/>
                <w:szCs w:val="22"/>
                <w:lang w:val="vi-VN"/>
              </w:rPr>
              <w:t>. Chính phủ quy định chi tiết Điều này.</w:t>
            </w:r>
          </w:p>
        </w:tc>
        <w:tc>
          <w:tcPr>
            <w:tcW w:w="4852" w:type="dxa"/>
          </w:tcPr>
          <w:p w14:paraId="069EC34D"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186" w:name="_Toc255656274"/>
            <w:bookmarkStart w:id="187" w:name="_Toc257905666"/>
            <w:bookmarkStart w:id="188" w:name="_Toc259006804"/>
            <w:bookmarkStart w:id="189" w:name="_Toc270890941"/>
            <w:bookmarkStart w:id="190" w:name="_Toc181886945"/>
            <w:r w:rsidRPr="00072F0C">
              <w:rPr>
                <w:rFonts w:eastAsia="Calibri" w:hint="cs"/>
                <w:b/>
                <w:bCs/>
                <w:iCs/>
                <w:sz w:val="22"/>
                <w:szCs w:val="22"/>
                <w:lang w:val="vi-VN"/>
              </w:rPr>
              <w:lastRenderedPageBreak/>
              <w:t>Điều 55</w:t>
            </w:r>
            <w:r w:rsidRPr="00072F0C">
              <w:rPr>
                <w:rFonts w:eastAsia="Calibri"/>
                <w:b/>
                <w:bCs/>
                <w:iCs/>
                <w:sz w:val="22"/>
                <w:szCs w:val="22"/>
                <w:lang w:val="vi-VN"/>
              </w:rPr>
              <w:t>. Nguyên tắc cấp giấy phép khai thác khoáng sản</w:t>
            </w:r>
            <w:bookmarkEnd w:id="186"/>
            <w:bookmarkEnd w:id="187"/>
            <w:bookmarkEnd w:id="188"/>
            <w:bookmarkEnd w:id="189"/>
            <w:bookmarkEnd w:id="190"/>
          </w:p>
          <w:p w14:paraId="13B7272F" w14:textId="77777777" w:rsidR="001208FB" w:rsidRPr="00072F0C" w:rsidRDefault="001208FB" w:rsidP="00072F0C">
            <w:pPr>
              <w:widowControl w:val="0"/>
              <w:spacing w:beforeLines="60" w:before="144"/>
              <w:jc w:val="both"/>
              <w:rPr>
                <w:sz w:val="22"/>
                <w:szCs w:val="22"/>
                <w:lang w:val="vi-VN"/>
              </w:rPr>
            </w:pPr>
            <w:r w:rsidRPr="00072F0C">
              <w:rPr>
                <w:sz w:val="22"/>
                <w:szCs w:val="22"/>
                <w:lang w:val="vi-VN"/>
              </w:rPr>
              <w:t>1. Việc cấp giấy phép khai thác khoáng sản phải bảo đảm các nguyên tắc sau đây:</w:t>
            </w:r>
          </w:p>
          <w:p w14:paraId="7466F11D" w14:textId="77777777" w:rsidR="001208FB" w:rsidRPr="00072F0C" w:rsidRDefault="001208FB" w:rsidP="00072F0C">
            <w:pPr>
              <w:widowControl w:val="0"/>
              <w:spacing w:beforeLines="60" w:before="144"/>
              <w:jc w:val="both"/>
              <w:rPr>
                <w:sz w:val="22"/>
                <w:szCs w:val="22"/>
                <w:lang w:val="vi-VN"/>
              </w:rPr>
            </w:pPr>
            <w:r w:rsidRPr="00072F0C">
              <w:rPr>
                <w:sz w:val="22"/>
                <w:szCs w:val="22"/>
                <w:lang w:val="vi-VN"/>
              </w:rPr>
              <w:t xml:space="preserve">a) Giấy phép khai thác khoáng sản chỉ được cấp ở khu vực không có tổ chức, cá nhân đang thăm dò, khai thác khoáng sản hợp pháp, trừ trường hợp quy định tại điểm e khoản này; </w:t>
            </w:r>
          </w:p>
          <w:p w14:paraId="2C3CEAD6" w14:textId="77777777" w:rsidR="001208FB" w:rsidRPr="00072F0C" w:rsidRDefault="001208FB" w:rsidP="00072F0C">
            <w:pPr>
              <w:widowControl w:val="0"/>
              <w:spacing w:beforeLines="60" w:before="144"/>
              <w:jc w:val="both"/>
              <w:rPr>
                <w:sz w:val="22"/>
                <w:szCs w:val="22"/>
                <w:lang w:val="vi-VN"/>
              </w:rPr>
            </w:pPr>
            <w:r w:rsidRPr="00072F0C">
              <w:rPr>
                <w:bCs/>
                <w:sz w:val="22"/>
                <w:szCs w:val="22"/>
                <w:lang w:val="vi-VN"/>
              </w:rPr>
              <w:t>b) Giấy phép khai thác khoáng sản do Bộ</w:t>
            </w:r>
            <w:r w:rsidRPr="00072F0C">
              <w:rPr>
                <w:bCs/>
                <w:sz w:val="22"/>
                <w:szCs w:val="22"/>
              </w:rPr>
              <w:t xml:space="preserve"> </w:t>
            </w:r>
            <w:del w:id="191" w:author="Luan Dang" w:date="2025-07-19T17:29:00Z">
              <w:r w:rsidRPr="00072F0C">
                <w:rPr>
                  <w:bCs/>
                  <w:sz w:val="22"/>
                  <w:szCs w:val="22"/>
                  <w:lang w:val="vi-VN"/>
                </w:rPr>
                <w:delText>Tài nguyên</w:delText>
              </w:r>
            </w:del>
            <w:r w:rsidRPr="00072F0C">
              <w:rPr>
                <w:bCs/>
                <w:sz w:val="22"/>
                <w:szCs w:val="22"/>
                <w:lang w:val="vi-VN"/>
              </w:rPr>
              <w:t xml:space="preserve"> </w:t>
            </w:r>
            <w:ins w:id="192" w:author="Luan Dang" w:date="2025-07-19T17:29:00Z">
              <w:r w:rsidRPr="00072F0C">
                <w:rPr>
                  <w:b/>
                  <w:i/>
                  <w:iCs/>
                  <w:sz w:val="22"/>
                  <w:szCs w:val="22"/>
                </w:rPr>
                <w:t>trưởng Bộ</w:t>
              </w:r>
              <w:r w:rsidRPr="00072F0C">
                <w:rPr>
                  <w:b/>
                  <w:i/>
                  <w:iCs/>
                  <w:sz w:val="22"/>
                  <w:szCs w:val="22"/>
                  <w:lang w:val="nl-NL"/>
                </w:rPr>
                <w:t xml:space="preserve"> Nông nghiệp</w:t>
              </w:r>
            </w:ins>
            <w:r w:rsidRPr="00072F0C">
              <w:rPr>
                <w:bCs/>
                <w:sz w:val="22"/>
                <w:szCs w:val="22"/>
                <w:lang w:val="vi-VN"/>
              </w:rPr>
              <w:t xml:space="preserve"> và Môi trường cấp </w:t>
            </w:r>
            <w:r w:rsidRPr="00072F0C">
              <w:rPr>
                <w:sz w:val="22"/>
                <w:szCs w:val="22"/>
                <w:lang w:val="vi-VN"/>
              </w:rPr>
              <w:t xml:space="preserve">ở </w:t>
            </w:r>
            <w:r w:rsidRPr="00072F0C">
              <w:rPr>
                <w:spacing w:val="-4"/>
                <w:sz w:val="22"/>
                <w:szCs w:val="22"/>
                <w:lang w:val="vi-VN"/>
              </w:rPr>
              <w:t>khu vực</w:t>
            </w:r>
            <w:r w:rsidRPr="00072F0C">
              <w:rPr>
                <w:bCs/>
                <w:spacing w:val="-4"/>
                <w:sz w:val="22"/>
                <w:szCs w:val="22"/>
                <w:lang w:val="vi-VN"/>
              </w:rPr>
              <w:t xml:space="preserve"> phù hợp với quy hoạch khoáng sản</w:t>
            </w:r>
            <w:r w:rsidRPr="00072F0C">
              <w:rPr>
                <w:spacing w:val="-4"/>
                <w:sz w:val="22"/>
                <w:szCs w:val="22"/>
                <w:lang w:val="vi-VN"/>
              </w:rPr>
              <w:t xml:space="preserve"> nhóm I</w:t>
            </w:r>
            <w:del w:id="193" w:author="Luan Dang" w:date="2025-07-19T17:29:00Z">
              <w:r w:rsidRPr="00072F0C">
                <w:rPr>
                  <w:spacing w:val="-4"/>
                  <w:sz w:val="22"/>
                  <w:szCs w:val="22"/>
                  <w:lang w:val="vi-VN"/>
                </w:rPr>
                <w:delText>, quy hoạch khoáng sản nhóm II;</w:delText>
              </w:r>
            </w:del>
            <w:ins w:id="194" w:author="Luan Dang" w:date="2025-07-19T17:29:00Z">
              <w:r w:rsidRPr="00072F0C">
                <w:rPr>
                  <w:spacing w:val="-4"/>
                  <w:sz w:val="22"/>
                  <w:szCs w:val="22"/>
                  <w:lang w:val="vi-VN"/>
                </w:rPr>
                <w:t>;</w:t>
              </w:r>
            </w:ins>
            <w:r w:rsidRPr="00072F0C">
              <w:rPr>
                <w:sz w:val="22"/>
                <w:szCs w:val="22"/>
                <w:lang w:val="vi-VN"/>
              </w:rPr>
              <w:t xml:space="preserve"> </w:t>
            </w:r>
          </w:p>
          <w:p w14:paraId="3809CC9D" w14:textId="77777777" w:rsidR="001208FB" w:rsidRPr="00072F0C" w:rsidRDefault="001208FB" w:rsidP="00072F0C">
            <w:pPr>
              <w:widowControl w:val="0"/>
              <w:spacing w:beforeLines="60" w:before="144"/>
              <w:jc w:val="both"/>
              <w:rPr>
                <w:sz w:val="22"/>
                <w:szCs w:val="22"/>
                <w:lang w:val="vi-VN"/>
              </w:rPr>
            </w:pPr>
            <w:r w:rsidRPr="00072F0C">
              <w:rPr>
                <w:sz w:val="22"/>
                <w:szCs w:val="22"/>
                <w:lang w:val="vi-VN"/>
              </w:rPr>
              <w:t xml:space="preserve">c) Giấy phép khai thác khoáng sản do </w:t>
            </w:r>
            <w:ins w:id="195" w:author="Luan Dang" w:date="2025-07-19T17:29:00Z">
              <w:r w:rsidRPr="00072F0C">
                <w:rPr>
                  <w:b/>
                  <w:bCs/>
                  <w:i/>
                  <w:iCs/>
                  <w:sz w:val="22"/>
                  <w:szCs w:val="22"/>
                </w:rPr>
                <w:t>Chủ tịch</w:t>
              </w:r>
              <w:r w:rsidRPr="00072F0C">
                <w:rPr>
                  <w:sz w:val="22"/>
                  <w:szCs w:val="22"/>
                </w:rPr>
                <w:t xml:space="preserve"> </w:t>
              </w:r>
            </w:ins>
            <w:r w:rsidRPr="00072F0C">
              <w:rPr>
                <w:sz w:val="22"/>
                <w:szCs w:val="22"/>
                <w:lang w:val="vi-VN"/>
              </w:rPr>
              <w:t xml:space="preserve">Ủy </w:t>
            </w:r>
            <w:r w:rsidRPr="00072F0C">
              <w:rPr>
                <w:sz w:val="22"/>
                <w:szCs w:val="22"/>
                <w:lang w:val="vi-VN"/>
              </w:rPr>
              <w:lastRenderedPageBreak/>
              <w:t xml:space="preserve">ban nhân dân cấp tỉnh cấp ở khu vực phù hợp với </w:t>
            </w:r>
            <w:r w:rsidRPr="00072F0C">
              <w:rPr>
                <w:spacing w:val="-4"/>
                <w:sz w:val="22"/>
                <w:szCs w:val="22"/>
                <w:lang w:val="vi-VN"/>
              </w:rPr>
              <w:t xml:space="preserve">quy hoạch </w:t>
            </w:r>
            <w:ins w:id="196" w:author="Luan Dang" w:date="2025-07-19T17:29:00Z">
              <w:r w:rsidRPr="00072F0C">
                <w:rPr>
                  <w:b/>
                  <w:bCs/>
                  <w:i/>
                  <w:iCs/>
                  <w:spacing w:val="-4"/>
                  <w:sz w:val="22"/>
                  <w:szCs w:val="22"/>
                  <w:lang w:val="vi-VN"/>
                </w:rPr>
                <w:t xml:space="preserve">khoáng sản nhóm </w:t>
              </w:r>
              <w:r w:rsidRPr="00072F0C">
                <w:rPr>
                  <w:b/>
                  <w:bCs/>
                  <w:i/>
                  <w:iCs/>
                  <w:spacing w:val="-4"/>
                  <w:sz w:val="22"/>
                  <w:szCs w:val="22"/>
                </w:rPr>
                <w:t xml:space="preserve">I hoặc quy hoạch khoáng sản nhóm </w:t>
              </w:r>
              <w:r w:rsidRPr="00072F0C">
                <w:rPr>
                  <w:b/>
                  <w:bCs/>
                  <w:i/>
                  <w:iCs/>
                  <w:spacing w:val="-4"/>
                  <w:sz w:val="22"/>
                  <w:szCs w:val="22"/>
                  <w:lang w:val="vi-VN"/>
                </w:rPr>
                <w:t>II</w:t>
              </w:r>
              <w:r w:rsidRPr="00072F0C">
                <w:rPr>
                  <w:b/>
                  <w:bCs/>
                  <w:i/>
                  <w:iCs/>
                  <w:spacing w:val="-4"/>
                  <w:sz w:val="22"/>
                  <w:szCs w:val="22"/>
                </w:rPr>
                <w:t xml:space="preserve"> hoăc</w:t>
              </w:r>
              <w:r w:rsidRPr="00072F0C">
                <w:rPr>
                  <w:b/>
                  <w:bCs/>
                  <w:i/>
                  <w:iCs/>
                  <w:sz w:val="22"/>
                  <w:szCs w:val="22"/>
                  <w:lang w:val="vi-VN"/>
                </w:rPr>
                <w:t xml:space="preserve"> quy hoạch</w:t>
              </w:r>
              <w:r w:rsidRPr="00072F0C">
                <w:rPr>
                  <w:sz w:val="22"/>
                  <w:szCs w:val="22"/>
                  <w:lang w:val="vi-VN"/>
                </w:rPr>
                <w:t xml:space="preserve"> </w:t>
              </w:r>
            </w:ins>
            <w:r w:rsidRPr="00072F0C">
              <w:rPr>
                <w:sz w:val="22"/>
                <w:szCs w:val="22"/>
                <w:lang w:val="vi-VN"/>
              </w:rPr>
              <w:t>tỉnh</w:t>
            </w:r>
            <w:r w:rsidRPr="00072F0C">
              <w:rPr>
                <w:spacing w:val="-4"/>
                <w:sz w:val="22"/>
                <w:szCs w:val="22"/>
                <w:lang w:val="vi-VN"/>
              </w:rPr>
              <w:t xml:space="preserve">; </w:t>
            </w:r>
          </w:p>
          <w:p w14:paraId="6AFB77B4" w14:textId="77777777" w:rsidR="001208FB" w:rsidRPr="00072F0C" w:rsidRDefault="001208FB" w:rsidP="00072F0C">
            <w:pPr>
              <w:widowControl w:val="0"/>
              <w:spacing w:beforeLines="60" w:before="144"/>
              <w:jc w:val="both"/>
              <w:rPr>
                <w:sz w:val="22"/>
                <w:szCs w:val="22"/>
                <w:lang w:val="vi-VN"/>
              </w:rPr>
            </w:pPr>
            <w:r w:rsidRPr="00072F0C">
              <w:rPr>
                <w:sz w:val="22"/>
                <w:szCs w:val="22"/>
                <w:lang w:val="vi-VN"/>
              </w:rPr>
              <w:t>d) Không khai thác khoáng sản tại khu vực dự trữ khoáng sản quốc gia, trừ trường hợp quy định tại điểm c khoản 1 Điều 33 của Luật này;</w:t>
            </w:r>
          </w:p>
          <w:p w14:paraId="4C2C17F8" w14:textId="77777777" w:rsidR="001208FB" w:rsidRPr="00072F0C" w:rsidRDefault="001208FB" w:rsidP="00072F0C">
            <w:pPr>
              <w:widowControl w:val="0"/>
              <w:spacing w:beforeLines="60" w:before="144"/>
              <w:jc w:val="both"/>
              <w:rPr>
                <w:sz w:val="22"/>
                <w:szCs w:val="22"/>
                <w:lang w:val="vi-VN"/>
              </w:rPr>
            </w:pPr>
            <w:r w:rsidRPr="00072F0C">
              <w:rPr>
                <w:sz w:val="22"/>
                <w:szCs w:val="22"/>
                <w:lang w:val="vi-VN"/>
              </w:rPr>
              <w:t>đ) Không khai thác khoáng sản tại khu vực cấm hoạt động khoáng sản hoặc khu vực tạm thời cấm hoạt động khoáng sản, trừ trường hợp quy định tại khoản 2 Điều này;</w:t>
            </w:r>
          </w:p>
          <w:p w14:paraId="52A06E5E" w14:textId="77777777" w:rsidR="001208FB" w:rsidRPr="00072F0C" w:rsidRDefault="001208FB" w:rsidP="00072F0C">
            <w:pPr>
              <w:widowControl w:val="0"/>
              <w:spacing w:beforeLines="60" w:before="144"/>
              <w:jc w:val="both"/>
              <w:rPr>
                <w:sz w:val="22"/>
                <w:szCs w:val="22"/>
                <w:lang w:val="vi-VN"/>
              </w:rPr>
            </w:pPr>
            <w:r w:rsidRPr="00072F0C">
              <w:rPr>
                <w:rFonts w:eastAsia="Calibri"/>
                <w:kern w:val="2"/>
                <w:sz w:val="22"/>
                <w:szCs w:val="22"/>
                <w:lang w:val="vi-VN"/>
              </w:rPr>
              <w:t xml:space="preserve">e) </w:t>
            </w:r>
            <w:r w:rsidRPr="00072F0C">
              <w:rPr>
                <w:sz w:val="22"/>
                <w:szCs w:val="22"/>
                <w:lang w:val="vi-VN"/>
              </w:rPr>
              <w:t>Giấy phép khai thác khoáng sản có thể được cấp trùng một phần hoặc toàn bộ về ranh giới bề mặt ở khu vực đang có hoạt động khoáng sản cho cùng 01 tổ chức để khai thác khoáng sản ở các mức sâu khác nhau theo dự án đầu tư khai thác khoáng sản.</w:t>
            </w:r>
          </w:p>
          <w:p w14:paraId="6FB6EDDA" w14:textId="77777777" w:rsidR="001208FB" w:rsidRPr="00072F0C" w:rsidRDefault="001208FB" w:rsidP="00072F0C">
            <w:pPr>
              <w:widowControl w:val="0"/>
              <w:spacing w:beforeLines="60" w:before="144"/>
              <w:jc w:val="both"/>
              <w:rPr>
                <w:spacing w:val="-6"/>
                <w:kern w:val="2"/>
                <w:sz w:val="22"/>
                <w:szCs w:val="22"/>
                <w:lang w:eastAsia="vi-VN"/>
              </w:rPr>
            </w:pPr>
            <w:r w:rsidRPr="00072F0C">
              <w:rPr>
                <w:sz w:val="22"/>
                <w:szCs w:val="22"/>
                <w:lang w:val="vi-VN"/>
              </w:rPr>
              <w:t>2. Việc khai thác khoáng sản tại khu vực</w:t>
            </w:r>
            <w:r w:rsidRPr="00072F0C">
              <w:rPr>
                <w:spacing w:val="-6"/>
                <w:sz w:val="22"/>
                <w:szCs w:val="22"/>
                <w:lang w:val="vi-VN"/>
              </w:rPr>
              <w:t xml:space="preserve"> cấm hoạt động khoáng sản hoặc</w:t>
            </w:r>
            <w:r w:rsidRPr="00072F0C">
              <w:rPr>
                <w:sz w:val="22"/>
                <w:szCs w:val="22"/>
                <w:lang w:val="vi-VN"/>
              </w:rPr>
              <w:t xml:space="preserve"> tạm thời cấm hoạt động khoáng sản được thực hiện trong trường hợp k</w:t>
            </w:r>
            <w:r w:rsidRPr="00072F0C">
              <w:rPr>
                <w:spacing w:val="-6"/>
                <w:sz w:val="22"/>
                <w:szCs w:val="22"/>
                <w:lang w:val="vi-VN"/>
              </w:rPr>
              <w:t>hai thác theo phương pháp, công nghệ không ảnh hưởng xấu đến đối tượng cần bảo vệ trong khu vực cấm hoạt động khoáng sản, khu vực tạm thời cấm hoạt động khoáng sản và theo quy định tại khoản 3 Điều 26 của Luật này</w:t>
            </w:r>
            <w:r w:rsidRPr="00072F0C">
              <w:rPr>
                <w:spacing w:val="-6"/>
                <w:kern w:val="2"/>
                <w:sz w:val="22"/>
                <w:szCs w:val="22"/>
                <w:lang w:val="vi-VN" w:eastAsia="vi-VN"/>
              </w:rPr>
              <w:t>.</w:t>
            </w:r>
          </w:p>
          <w:p w14:paraId="57CFBF00" w14:textId="77777777" w:rsidR="001208FB" w:rsidRPr="00072F0C" w:rsidRDefault="001208FB" w:rsidP="00072F0C">
            <w:pPr>
              <w:widowControl w:val="0"/>
              <w:spacing w:beforeLines="60" w:before="144"/>
              <w:jc w:val="both"/>
              <w:rPr>
                <w:ins w:id="197" w:author="Luan Dang" w:date="2025-07-19T17:29:00Z"/>
                <w:b/>
                <w:bCs/>
                <w:i/>
                <w:iCs/>
                <w:color w:val="0070C0"/>
                <w:spacing w:val="-6"/>
                <w:kern w:val="2"/>
                <w:sz w:val="22"/>
                <w:szCs w:val="22"/>
                <w:lang w:eastAsia="vi-VN"/>
              </w:rPr>
            </w:pPr>
            <w:ins w:id="198" w:author="Luan Dang" w:date="2025-07-19T17:29:00Z">
              <w:r w:rsidRPr="00072F0C">
                <w:rPr>
                  <w:b/>
                  <w:bCs/>
                  <w:i/>
                  <w:iCs/>
                  <w:color w:val="0070C0"/>
                  <w:spacing w:val="-6"/>
                  <w:kern w:val="2"/>
                  <w:sz w:val="22"/>
                  <w:szCs w:val="22"/>
                  <w:lang w:eastAsia="vi-VN"/>
                </w:rPr>
                <w:t xml:space="preserve">2a. Việc khai thác khoáng sản nhóm III </w:t>
              </w:r>
              <w:r w:rsidRPr="00072F0C">
                <w:rPr>
                  <w:rFonts w:hint="eastAsia"/>
                  <w:b/>
                  <w:bCs/>
                  <w:i/>
                  <w:iCs/>
                  <w:color w:val="0070C0"/>
                  <w:spacing w:val="-6"/>
                  <w:kern w:val="2"/>
                  <w:sz w:val="22"/>
                  <w:szCs w:val="22"/>
                  <w:lang w:eastAsia="vi-VN"/>
                </w:rPr>
                <w:t>đ</w:t>
              </w:r>
              <w:r w:rsidRPr="00072F0C">
                <w:rPr>
                  <w:b/>
                  <w:bCs/>
                  <w:i/>
                  <w:iCs/>
                  <w:color w:val="0070C0"/>
                  <w:spacing w:val="-6"/>
                  <w:kern w:val="2"/>
                  <w:sz w:val="22"/>
                  <w:szCs w:val="22"/>
                  <w:lang w:eastAsia="vi-VN"/>
                </w:rPr>
                <w:t xml:space="preserve">ể cung cấp cho các công trình, dự án, nhiệm vụ quy </w:t>
              </w:r>
              <w:r w:rsidRPr="00072F0C">
                <w:rPr>
                  <w:rFonts w:hint="eastAsia"/>
                  <w:b/>
                  <w:bCs/>
                  <w:i/>
                  <w:iCs/>
                  <w:color w:val="0070C0"/>
                  <w:spacing w:val="-6"/>
                  <w:kern w:val="2"/>
                  <w:sz w:val="22"/>
                  <w:szCs w:val="22"/>
                  <w:lang w:eastAsia="vi-VN"/>
                </w:rPr>
                <w:t>đ</w:t>
              </w:r>
              <w:r w:rsidRPr="00072F0C">
                <w:rPr>
                  <w:b/>
                  <w:bCs/>
                  <w:i/>
                  <w:iCs/>
                  <w:color w:val="0070C0"/>
                  <w:spacing w:val="-6"/>
                  <w:kern w:val="2"/>
                  <w:sz w:val="22"/>
                  <w:szCs w:val="22"/>
                  <w:lang w:eastAsia="vi-VN"/>
                </w:rPr>
                <w:t xml:space="preserve">ịnh tại các điểm a, b, c và d khoản 2 </w:t>
              </w:r>
              <w:r w:rsidRPr="00072F0C">
                <w:rPr>
                  <w:rFonts w:hint="eastAsia"/>
                  <w:b/>
                  <w:bCs/>
                  <w:i/>
                  <w:iCs/>
                  <w:color w:val="0070C0"/>
                  <w:spacing w:val="-6"/>
                  <w:kern w:val="2"/>
                  <w:sz w:val="22"/>
                  <w:szCs w:val="22"/>
                  <w:lang w:eastAsia="vi-VN"/>
                </w:rPr>
                <w:t>Đ</w:t>
              </w:r>
              <w:r w:rsidRPr="00072F0C">
                <w:rPr>
                  <w:b/>
                  <w:bCs/>
                  <w:i/>
                  <w:iCs/>
                  <w:color w:val="0070C0"/>
                  <w:spacing w:val="-6"/>
                  <w:kern w:val="2"/>
                  <w:sz w:val="22"/>
                  <w:szCs w:val="22"/>
                  <w:lang w:eastAsia="vi-VN"/>
                </w:rPr>
                <w:t>iều 72 của Luật này không phải thực hiện thủ tục trình c</w:t>
              </w:r>
              <w:r w:rsidRPr="00072F0C">
                <w:rPr>
                  <w:rFonts w:hint="cs"/>
                  <w:b/>
                  <w:bCs/>
                  <w:i/>
                  <w:iCs/>
                  <w:color w:val="0070C0"/>
                  <w:spacing w:val="-6"/>
                  <w:kern w:val="2"/>
                  <w:sz w:val="22"/>
                  <w:szCs w:val="22"/>
                  <w:lang w:eastAsia="vi-VN"/>
                </w:rPr>
                <w:t>ơ</w:t>
              </w:r>
              <w:r w:rsidRPr="00072F0C">
                <w:rPr>
                  <w:b/>
                  <w:bCs/>
                  <w:i/>
                  <w:iCs/>
                  <w:color w:val="0070C0"/>
                  <w:spacing w:val="-6"/>
                  <w:kern w:val="2"/>
                  <w:sz w:val="22"/>
                  <w:szCs w:val="22"/>
                  <w:lang w:eastAsia="vi-VN"/>
                </w:rPr>
                <w:t xml:space="preserve"> quan nhà n</w:t>
              </w:r>
              <w:r w:rsidRPr="00072F0C">
                <w:rPr>
                  <w:rFonts w:hint="cs"/>
                  <w:b/>
                  <w:bCs/>
                  <w:i/>
                  <w:iCs/>
                  <w:color w:val="0070C0"/>
                  <w:spacing w:val="-6"/>
                  <w:kern w:val="2"/>
                  <w:sz w:val="22"/>
                  <w:szCs w:val="22"/>
                  <w:lang w:eastAsia="vi-VN"/>
                </w:rPr>
                <w:t>ư</w:t>
              </w:r>
              <w:r w:rsidRPr="00072F0C">
                <w:rPr>
                  <w:b/>
                  <w:bCs/>
                  <w:i/>
                  <w:iCs/>
                  <w:color w:val="0070C0"/>
                  <w:spacing w:val="-6"/>
                  <w:kern w:val="2"/>
                  <w:sz w:val="22"/>
                  <w:szCs w:val="22"/>
                  <w:lang w:eastAsia="vi-VN"/>
                </w:rPr>
                <w:t xml:space="preserve">ớc có thẩm quyền quyết </w:t>
              </w:r>
              <w:r w:rsidRPr="00072F0C">
                <w:rPr>
                  <w:rFonts w:hint="cs"/>
                  <w:b/>
                  <w:bCs/>
                  <w:i/>
                  <w:iCs/>
                  <w:color w:val="0070C0"/>
                  <w:spacing w:val="-6"/>
                  <w:kern w:val="2"/>
                  <w:sz w:val="22"/>
                  <w:szCs w:val="22"/>
                  <w:lang w:eastAsia="vi-VN"/>
                </w:rPr>
                <w:t>đ</w:t>
              </w:r>
              <w:r w:rsidRPr="00072F0C">
                <w:rPr>
                  <w:b/>
                  <w:bCs/>
                  <w:i/>
                  <w:iCs/>
                  <w:color w:val="0070C0"/>
                  <w:spacing w:val="-6"/>
                  <w:kern w:val="2"/>
                  <w:sz w:val="22"/>
                  <w:szCs w:val="22"/>
                  <w:lang w:eastAsia="vi-VN"/>
                </w:rPr>
                <w:t>ịnh hoặc chấp thuận chủ tr</w:t>
              </w:r>
              <w:r w:rsidRPr="00072F0C">
                <w:rPr>
                  <w:rFonts w:hint="cs"/>
                  <w:b/>
                  <w:bCs/>
                  <w:i/>
                  <w:iCs/>
                  <w:color w:val="0070C0"/>
                  <w:spacing w:val="-6"/>
                  <w:kern w:val="2"/>
                  <w:sz w:val="22"/>
                  <w:szCs w:val="22"/>
                  <w:lang w:eastAsia="vi-VN"/>
                </w:rPr>
                <w:t>ươ</w:t>
              </w:r>
              <w:r w:rsidRPr="00072F0C">
                <w:rPr>
                  <w:b/>
                  <w:bCs/>
                  <w:i/>
                  <w:iCs/>
                  <w:color w:val="0070C0"/>
                  <w:spacing w:val="-6"/>
                  <w:kern w:val="2"/>
                  <w:sz w:val="22"/>
                  <w:szCs w:val="22"/>
                  <w:lang w:eastAsia="vi-VN"/>
                </w:rPr>
                <w:t xml:space="preserve">ng </w:t>
              </w:r>
              <w:r w:rsidRPr="00072F0C">
                <w:rPr>
                  <w:rFonts w:hint="cs"/>
                  <w:b/>
                  <w:bCs/>
                  <w:i/>
                  <w:iCs/>
                  <w:color w:val="0070C0"/>
                  <w:spacing w:val="-6"/>
                  <w:kern w:val="2"/>
                  <w:sz w:val="22"/>
                  <w:szCs w:val="22"/>
                  <w:lang w:eastAsia="vi-VN"/>
                </w:rPr>
                <w:t>đ</w:t>
              </w:r>
              <w:r w:rsidRPr="00072F0C">
                <w:rPr>
                  <w:b/>
                  <w:bCs/>
                  <w:i/>
                  <w:iCs/>
                  <w:color w:val="0070C0"/>
                  <w:spacing w:val="-6"/>
                  <w:kern w:val="2"/>
                  <w:sz w:val="22"/>
                  <w:szCs w:val="22"/>
                  <w:lang w:eastAsia="vi-VN"/>
                </w:rPr>
                <w:t>ầu t</w:t>
              </w:r>
              <w:r w:rsidRPr="00072F0C">
                <w:rPr>
                  <w:rFonts w:hint="cs"/>
                  <w:b/>
                  <w:bCs/>
                  <w:i/>
                  <w:iCs/>
                  <w:color w:val="0070C0"/>
                  <w:spacing w:val="-6"/>
                  <w:kern w:val="2"/>
                  <w:sz w:val="22"/>
                  <w:szCs w:val="22"/>
                  <w:lang w:eastAsia="vi-VN"/>
                </w:rPr>
                <w:t>ư</w:t>
              </w:r>
              <w:r w:rsidRPr="00072F0C">
                <w:rPr>
                  <w:b/>
                  <w:bCs/>
                  <w:i/>
                  <w:iCs/>
                  <w:color w:val="0070C0"/>
                  <w:spacing w:val="-6"/>
                  <w:kern w:val="2"/>
                  <w:sz w:val="22"/>
                  <w:szCs w:val="22"/>
                  <w:lang w:eastAsia="vi-VN"/>
                </w:rPr>
                <w:t xml:space="preserve">, phê duyệt dự án </w:t>
              </w:r>
              <w:r w:rsidRPr="00072F0C">
                <w:rPr>
                  <w:rFonts w:hint="cs"/>
                  <w:b/>
                  <w:bCs/>
                  <w:i/>
                  <w:iCs/>
                  <w:color w:val="0070C0"/>
                  <w:spacing w:val="-6"/>
                  <w:kern w:val="2"/>
                  <w:sz w:val="22"/>
                  <w:szCs w:val="22"/>
                  <w:lang w:eastAsia="vi-VN"/>
                </w:rPr>
                <w:t>đ</w:t>
              </w:r>
              <w:r w:rsidRPr="00072F0C">
                <w:rPr>
                  <w:b/>
                  <w:bCs/>
                  <w:i/>
                  <w:iCs/>
                  <w:color w:val="0070C0"/>
                  <w:spacing w:val="-6"/>
                  <w:kern w:val="2"/>
                  <w:sz w:val="22"/>
                  <w:szCs w:val="22"/>
                  <w:lang w:eastAsia="vi-VN"/>
                </w:rPr>
                <w:t>ầu t</w:t>
              </w:r>
              <w:r w:rsidRPr="00072F0C">
                <w:rPr>
                  <w:rFonts w:hint="cs"/>
                  <w:b/>
                  <w:bCs/>
                  <w:i/>
                  <w:iCs/>
                  <w:color w:val="0070C0"/>
                  <w:spacing w:val="-6"/>
                  <w:kern w:val="2"/>
                  <w:sz w:val="22"/>
                  <w:szCs w:val="22"/>
                  <w:lang w:eastAsia="vi-VN"/>
                </w:rPr>
                <w:t>ư</w:t>
              </w:r>
              <w:r w:rsidRPr="00072F0C">
                <w:rPr>
                  <w:b/>
                  <w:bCs/>
                  <w:i/>
                  <w:iCs/>
                  <w:color w:val="0070C0"/>
                  <w:spacing w:val="-6"/>
                  <w:kern w:val="2"/>
                  <w:sz w:val="22"/>
                  <w:szCs w:val="22"/>
                  <w:lang w:eastAsia="vi-VN"/>
                </w:rPr>
                <w:t xml:space="preserve"> theo quy định của pháp luật về đầu tư; không phải c</w:t>
              </w:r>
              <w:r w:rsidRPr="00072F0C">
                <w:rPr>
                  <w:rFonts w:hint="eastAsia"/>
                  <w:b/>
                  <w:bCs/>
                  <w:i/>
                  <w:iCs/>
                  <w:color w:val="0070C0"/>
                  <w:spacing w:val="-6"/>
                  <w:kern w:val="2"/>
                  <w:sz w:val="22"/>
                  <w:szCs w:val="22"/>
                  <w:lang w:eastAsia="vi-VN"/>
                </w:rPr>
                <w:t>ă</w:t>
              </w:r>
              <w:r w:rsidRPr="00072F0C">
                <w:rPr>
                  <w:b/>
                  <w:bCs/>
                  <w:i/>
                  <w:iCs/>
                  <w:color w:val="0070C0"/>
                  <w:spacing w:val="-6"/>
                  <w:kern w:val="2"/>
                  <w:sz w:val="22"/>
                  <w:szCs w:val="22"/>
                  <w:lang w:eastAsia="vi-VN"/>
                </w:rPr>
                <w:t>n cứ vào ph</w:t>
              </w:r>
              <w:r w:rsidRPr="00072F0C">
                <w:rPr>
                  <w:rFonts w:hint="eastAsia"/>
                  <w:b/>
                  <w:bCs/>
                  <w:i/>
                  <w:iCs/>
                  <w:color w:val="0070C0"/>
                  <w:spacing w:val="-6"/>
                  <w:kern w:val="2"/>
                  <w:sz w:val="22"/>
                  <w:szCs w:val="22"/>
                  <w:lang w:eastAsia="vi-VN"/>
                </w:rPr>
                <w:t>ươ</w:t>
              </w:r>
              <w:r w:rsidRPr="00072F0C">
                <w:rPr>
                  <w:b/>
                  <w:bCs/>
                  <w:i/>
                  <w:iCs/>
                  <w:color w:val="0070C0"/>
                  <w:spacing w:val="-6"/>
                  <w:kern w:val="2"/>
                  <w:sz w:val="22"/>
                  <w:szCs w:val="22"/>
                  <w:lang w:eastAsia="vi-VN"/>
                </w:rPr>
                <w:t xml:space="preserve">ng án quản lý về </w:t>
              </w:r>
              <w:r w:rsidRPr="00072F0C">
                <w:rPr>
                  <w:rFonts w:hint="eastAsia"/>
                  <w:b/>
                  <w:bCs/>
                  <w:i/>
                  <w:iCs/>
                  <w:color w:val="0070C0"/>
                  <w:spacing w:val="-6"/>
                  <w:kern w:val="2"/>
                  <w:sz w:val="22"/>
                  <w:szCs w:val="22"/>
                  <w:lang w:eastAsia="vi-VN"/>
                </w:rPr>
                <w:t>đ</w:t>
              </w:r>
              <w:r w:rsidRPr="00072F0C">
                <w:rPr>
                  <w:b/>
                  <w:bCs/>
                  <w:i/>
                  <w:iCs/>
                  <w:color w:val="0070C0"/>
                  <w:spacing w:val="-6"/>
                  <w:kern w:val="2"/>
                  <w:sz w:val="22"/>
                  <w:szCs w:val="22"/>
                  <w:lang w:eastAsia="vi-VN"/>
                </w:rPr>
                <w:t xml:space="preserve">ịa chất, khoáng sản quy </w:t>
              </w:r>
              <w:r w:rsidRPr="00072F0C">
                <w:rPr>
                  <w:rFonts w:hint="eastAsia"/>
                  <w:b/>
                  <w:bCs/>
                  <w:i/>
                  <w:iCs/>
                  <w:color w:val="0070C0"/>
                  <w:spacing w:val="-6"/>
                  <w:kern w:val="2"/>
                  <w:sz w:val="22"/>
                  <w:szCs w:val="22"/>
                  <w:lang w:eastAsia="vi-VN"/>
                </w:rPr>
                <w:t>đ</w:t>
              </w:r>
              <w:r w:rsidRPr="00072F0C">
                <w:rPr>
                  <w:b/>
                  <w:bCs/>
                  <w:i/>
                  <w:iCs/>
                  <w:color w:val="0070C0"/>
                  <w:spacing w:val="-6"/>
                  <w:kern w:val="2"/>
                  <w:sz w:val="22"/>
                  <w:szCs w:val="22"/>
                  <w:lang w:eastAsia="vi-VN"/>
                </w:rPr>
                <w:t xml:space="preserve">ịnh tại khoản 2 </w:t>
              </w:r>
              <w:r w:rsidRPr="00072F0C">
                <w:rPr>
                  <w:rFonts w:hint="eastAsia"/>
                  <w:b/>
                  <w:bCs/>
                  <w:i/>
                  <w:iCs/>
                  <w:color w:val="0070C0"/>
                  <w:spacing w:val="-6"/>
                  <w:kern w:val="2"/>
                  <w:sz w:val="22"/>
                  <w:szCs w:val="22"/>
                  <w:lang w:eastAsia="vi-VN"/>
                </w:rPr>
                <w:t>Đ</w:t>
              </w:r>
              <w:r w:rsidRPr="00072F0C">
                <w:rPr>
                  <w:b/>
                  <w:bCs/>
                  <w:i/>
                  <w:iCs/>
                  <w:color w:val="0070C0"/>
                  <w:spacing w:val="-6"/>
                  <w:kern w:val="2"/>
                  <w:sz w:val="22"/>
                  <w:szCs w:val="22"/>
                  <w:lang w:eastAsia="vi-VN"/>
                </w:rPr>
                <w:t>iều 12 của Luật này.</w:t>
              </w:r>
            </w:ins>
          </w:p>
          <w:p w14:paraId="57DF581D" w14:textId="77777777" w:rsidR="001208FB" w:rsidRPr="00072F0C" w:rsidRDefault="001208FB" w:rsidP="00072F0C">
            <w:pPr>
              <w:widowControl w:val="0"/>
              <w:spacing w:beforeLines="60" w:before="144"/>
              <w:jc w:val="both"/>
              <w:rPr>
                <w:spacing w:val="-6"/>
                <w:kern w:val="2"/>
                <w:sz w:val="28"/>
                <w:szCs w:val="28"/>
                <w:lang w:val="vi-VN" w:eastAsia="vi-VN"/>
              </w:rPr>
            </w:pPr>
            <w:r w:rsidRPr="00072F0C">
              <w:rPr>
                <w:bCs/>
                <w:spacing w:val="-6"/>
                <w:kern w:val="2"/>
                <w:sz w:val="22"/>
                <w:szCs w:val="22"/>
                <w:lang w:val="vi-VN" w:eastAsia="vi-VN"/>
              </w:rPr>
              <w:t>3</w:t>
            </w:r>
            <w:r w:rsidRPr="00072F0C">
              <w:rPr>
                <w:sz w:val="22"/>
                <w:szCs w:val="22"/>
                <w:lang w:val="vi-VN"/>
              </w:rPr>
              <w:t>. Chính phủ quy định chi tiết Điều này.</w:t>
            </w:r>
          </w:p>
        </w:tc>
        <w:tc>
          <w:tcPr>
            <w:tcW w:w="4852" w:type="dxa"/>
          </w:tcPr>
          <w:p w14:paraId="2E4426B4" w14:textId="3BEF0F4D"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w:t>
            </w:r>
          </w:p>
        </w:tc>
      </w:tr>
      <w:tr w:rsidR="001208FB" w:rsidRPr="00072F0C" w14:paraId="798D7565" w14:textId="77777777" w:rsidTr="00072F0C">
        <w:tc>
          <w:tcPr>
            <w:tcW w:w="5650" w:type="dxa"/>
          </w:tcPr>
          <w:p w14:paraId="5EC86D9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56. Giấy phép khai thác khoáng sản</w:t>
            </w:r>
          </w:p>
          <w:p w14:paraId="4A21B58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Giấy phép khai thác khoáng sản phải thể hiện các thông tin về tên tổ chức, cá nhân khai thác khoáng sản, nội dung giấy phép và các yêu cầu đối với tổ chức, cá nhân được cấp giấy phép khai thác khoáng sản.</w:t>
            </w:r>
          </w:p>
          <w:p w14:paraId="0A3E4DF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Nội dung giấy phép khai thác khoáng sản bao gồm:</w:t>
            </w:r>
          </w:p>
          <w:p w14:paraId="1342E178"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 xml:space="preserve">a) Vị trí, diện tích khu vực khai thác khoáng sản; mức sâu được phép khai thác; </w:t>
            </w:r>
          </w:p>
          <w:p w14:paraId="07D0640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b) Loại khoáng sản chính, khoáng sản đi kèm (nếu có); </w:t>
            </w:r>
          </w:p>
          <w:p w14:paraId="609B2E0C"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Trữ lượng hoặc khối lượng khoáng sản được phép khai thác;</w:t>
            </w:r>
          </w:p>
          <w:p w14:paraId="3C426EB5" w14:textId="77777777" w:rsidR="001208FB" w:rsidRPr="00072F0C" w:rsidRDefault="001208FB" w:rsidP="00072F0C">
            <w:pPr>
              <w:widowControl w:val="0"/>
              <w:adjustRightInd w:val="0"/>
              <w:snapToGrid w:val="0"/>
              <w:spacing w:beforeLines="60" w:before="144"/>
              <w:rPr>
                <w:b/>
                <w:bCs/>
                <w:sz w:val="22"/>
                <w:szCs w:val="22"/>
                <w:lang w:val="vi-VN"/>
              </w:rPr>
            </w:pPr>
            <w:r w:rsidRPr="00957DE8">
              <w:rPr>
                <w:rFonts w:eastAsia="SimSun"/>
                <w:sz w:val="22"/>
                <w:szCs w:val="22"/>
                <w:lang w:val="vi-VN"/>
              </w:rPr>
              <w:t xml:space="preserve">d) Công suất khai thác, phương pháp khai thác khoáng sản; </w:t>
            </w:r>
          </w:p>
          <w:p w14:paraId="5B9DE24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đ) Thời hạn khai thác khoáng sản.</w:t>
            </w:r>
          </w:p>
          <w:p w14:paraId="52FDC2E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3. Các yêu cầu đối với tổ chức, cá nhân được cấp giấy phép khai thác khoáng sản bao gồm:</w:t>
            </w:r>
          </w:p>
          <w:p w14:paraId="6C2B42AD"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a) Nghĩa vụ tài chính, nghĩa vụ khác có liên quan theo quy định của pháp luật;</w:t>
            </w:r>
          </w:p>
          <w:p w14:paraId="52A9E57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b) Trách nhiệm của tổ chức, cá nhân được cấp giấy phép và các yêu cầu khác (nếu có) theo quy định của pháp luật.  </w:t>
            </w:r>
          </w:p>
          <w:p w14:paraId="5AD5524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4. Giấy phép khai thác khoáng sản có thời hạn như sau:</w:t>
            </w:r>
          </w:p>
          <w:p w14:paraId="44C19F1E" w14:textId="77777777" w:rsidR="001208FB" w:rsidRPr="00072F0C" w:rsidRDefault="001208FB" w:rsidP="00072F0C">
            <w:pPr>
              <w:adjustRightInd w:val="0"/>
              <w:snapToGrid w:val="0"/>
              <w:spacing w:beforeLines="60" w:before="144"/>
              <w:rPr>
                <w:sz w:val="22"/>
                <w:szCs w:val="22"/>
                <w:lang w:val="vi-VN"/>
              </w:rPr>
            </w:pPr>
            <w:r w:rsidRPr="00957DE8">
              <w:rPr>
                <w:rFonts w:eastAsia="SimSun"/>
                <w:spacing w:val="-4"/>
                <w:sz w:val="22"/>
                <w:szCs w:val="22"/>
                <w:lang w:val="vi-VN"/>
              </w:rPr>
              <w:t xml:space="preserve">a) Thời hạn khai thác bao gồm thời gian xây dựng cơ bản, thời gian khai thác được xác định theo dự án đầu tư khai thác khoáng sản </w:t>
            </w:r>
            <w:bookmarkStart w:id="199" w:name="_Hlk171087657"/>
            <w:r w:rsidRPr="00957DE8">
              <w:rPr>
                <w:rFonts w:eastAsia="SimSun"/>
                <w:spacing w:val="-4"/>
                <w:sz w:val="22"/>
                <w:szCs w:val="22"/>
                <w:lang w:val="vi-VN"/>
              </w:rPr>
              <w:t>nhưng không quá 30 năm và có thể được gia hạn nhiều lần theo đề nghị của tổ chức, cá nhân có giấy phép khai thác khoáng sản, nhưng tổng thời gian gia hạn không quá 20 năm</w:t>
            </w:r>
            <w:bookmarkEnd w:id="199"/>
            <w:r w:rsidRPr="00957DE8">
              <w:rPr>
                <w:rFonts w:eastAsia="SimSun"/>
                <w:spacing w:val="-4"/>
                <w:sz w:val="22"/>
                <w:szCs w:val="22"/>
                <w:lang w:val="vi-VN"/>
              </w:rPr>
              <w:t>; trừ trường hợp quy định tại điểm a khoản 2 Điều 68 và khoản 3 Điều 87 của Luật này</w:t>
            </w:r>
            <w:r w:rsidRPr="00957DE8">
              <w:rPr>
                <w:rFonts w:eastAsia="SimSun"/>
                <w:sz w:val="22"/>
                <w:szCs w:val="22"/>
                <w:lang w:val="vi-VN"/>
              </w:rPr>
              <w:t>;</w:t>
            </w:r>
          </w:p>
          <w:p w14:paraId="5302266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bCs/>
                <w:sz w:val="22"/>
                <w:szCs w:val="22"/>
                <w:lang w:val="vi-VN"/>
              </w:rPr>
              <w:t>b) T</w:t>
            </w:r>
            <w:r w:rsidRPr="00957DE8">
              <w:rPr>
                <w:rFonts w:eastAsia="SimSun"/>
                <w:sz w:val="22"/>
                <w:szCs w:val="22"/>
                <w:lang w:val="vi-VN"/>
              </w:rPr>
              <w:t xml:space="preserve">rường hợp thời hạn khai thác khoáng sản, bao gồm cả thời gian gia hạn, đã hết mà khu vực được phép khai thác còn </w:t>
            </w:r>
            <w:r w:rsidRPr="00957DE8">
              <w:rPr>
                <w:rFonts w:eastAsia="SimSun"/>
                <w:sz w:val="22"/>
                <w:szCs w:val="22"/>
                <w:lang w:val="vi-VN"/>
              </w:rPr>
              <w:lastRenderedPageBreak/>
              <w:t xml:space="preserve">trữ lượng, việc cấp lại giấy phép khai thác khoáng sản được thực hiện theo đề nghị của tổ chức, cá nhân đã được cấp giấy phép khai thác khoáng sản. </w:t>
            </w:r>
          </w:p>
          <w:p w14:paraId="148720F8"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5. Thời hạn của giấy phép khai thác khoáng sản cấp lại được thực hiện theo quy định tại điểm a khoản 4 Điều này.</w:t>
            </w:r>
          </w:p>
        </w:tc>
        <w:tc>
          <w:tcPr>
            <w:tcW w:w="4852" w:type="dxa"/>
          </w:tcPr>
          <w:p w14:paraId="1F0899BF"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27FEEB16" w14:textId="08EED2B9"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5F34BE37" w14:textId="77777777" w:rsidTr="00072F0C">
        <w:tc>
          <w:tcPr>
            <w:tcW w:w="5650" w:type="dxa"/>
          </w:tcPr>
          <w:p w14:paraId="42DD8BB1" w14:textId="77777777" w:rsidR="001208FB" w:rsidRPr="00072F0C" w:rsidRDefault="001208FB" w:rsidP="00072F0C">
            <w:pPr>
              <w:adjustRightInd w:val="0"/>
              <w:snapToGrid w:val="0"/>
              <w:spacing w:beforeLines="60" w:before="144"/>
              <w:outlineLvl w:val="2"/>
              <w:rPr>
                <w:rFonts w:eastAsia="Calibri"/>
                <w:b/>
                <w:bCs/>
                <w:i/>
                <w:iCs/>
                <w:sz w:val="22"/>
                <w:szCs w:val="22"/>
                <w:lang w:val="vi-VN"/>
              </w:rPr>
            </w:pPr>
            <w:r w:rsidRPr="00957DE8">
              <w:rPr>
                <w:rFonts w:eastAsia="Calibri"/>
                <w:b/>
                <w:bCs/>
                <w:iCs/>
                <w:sz w:val="22"/>
                <w:szCs w:val="22"/>
                <w:lang w:val="vi-VN"/>
              </w:rPr>
              <w:t>Điều 57. Cấp, gia hạn, cấp lại, điều chỉnh, trả lại giấy phép khai thác khoáng sản</w:t>
            </w:r>
            <w:r w:rsidRPr="00957DE8">
              <w:rPr>
                <w:rFonts w:eastAsia="Calibri"/>
                <w:b/>
                <w:bCs/>
                <w:iCs/>
                <w:strike/>
                <w:sz w:val="22"/>
                <w:szCs w:val="22"/>
                <w:lang w:val="vi-VN"/>
              </w:rPr>
              <w:t xml:space="preserve"> </w:t>
            </w:r>
          </w:p>
          <w:p w14:paraId="4844E3A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Việc cấp giấy phép khai thác khoáng sản được thực hiện theo nguyên tắc quy định tại Điều 55 của Luật này và các căn cứ sau đây:</w:t>
            </w:r>
          </w:p>
          <w:p w14:paraId="15DDB1F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Kết quả thẩm định hồ sơ đề nghị cấp giấy phép khai thác khoáng sản;</w:t>
            </w:r>
          </w:p>
          <w:p w14:paraId="7502259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Nhu cầu khai thác, sử dụng khoáng sản thể hiện trong văn bản đề nghị cấp giấy phép.</w:t>
            </w:r>
          </w:p>
          <w:p w14:paraId="6E688377"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z w:val="22"/>
                <w:szCs w:val="22"/>
                <w:lang w:val="vi-VN"/>
              </w:rPr>
              <w:t xml:space="preserve">2. Chính phủ quy định chi tiết khoản 1 Điều này; quy </w:t>
            </w:r>
            <w:bookmarkStart w:id="200" w:name="_Hlk178690400"/>
            <w:r w:rsidRPr="00957DE8">
              <w:rPr>
                <w:rFonts w:eastAsia="SimSun"/>
                <w:sz w:val="22"/>
                <w:szCs w:val="22"/>
                <w:lang w:val="vi-VN"/>
              </w:rPr>
              <w:t>định các trường hợp gia hạn, cấp lại, điều chỉnh, trả lại giấy phép khai thác khoáng sản</w:t>
            </w:r>
            <w:bookmarkEnd w:id="200"/>
            <w:r w:rsidRPr="00957DE8">
              <w:rPr>
                <w:rFonts w:eastAsia="SimSun"/>
                <w:sz w:val="22"/>
                <w:szCs w:val="22"/>
                <w:lang w:val="vi-VN"/>
              </w:rPr>
              <w:t xml:space="preserve">; </w:t>
            </w:r>
            <w:r w:rsidRPr="00957DE8">
              <w:rPr>
                <w:rFonts w:eastAsia="SimSun"/>
                <w:spacing w:val="6"/>
                <w:sz w:val="22"/>
                <w:szCs w:val="22"/>
                <w:lang w:val="vi-VN"/>
              </w:rPr>
              <w:t xml:space="preserve">quy định cơ quan thẩm định; quy định hồ sơ, trình tự, thủ tục </w:t>
            </w:r>
            <w:r w:rsidRPr="00957DE8">
              <w:rPr>
                <w:rFonts w:eastAsia="SimSun"/>
                <w:sz w:val="22"/>
                <w:szCs w:val="22"/>
                <w:lang w:val="vi-VN"/>
              </w:rPr>
              <w:t>cấp, gia hạn, cấp lại, điều chỉnh, trả lại giấy phép khai thác khoáng sản</w:t>
            </w:r>
            <w:r w:rsidRPr="00957DE8">
              <w:rPr>
                <w:kern w:val="2"/>
                <w:sz w:val="22"/>
                <w:szCs w:val="22"/>
                <w:lang w:val="vi-VN" w:eastAsia="vi-VN"/>
              </w:rPr>
              <w:t>.</w:t>
            </w:r>
          </w:p>
          <w:p w14:paraId="3A88713B"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
                <w:iCs/>
                <w:sz w:val="22"/>
                <w:szCs w:val="22"/>
                <w:lang w:val="vi-VN"/>
              </w:rPr>
            </w:pPr>
            <w:r w:rsidRPr="00957DE8">
              <w:rPr>
                <w:rFonts w:eastAsia="SimSun"/>
                <w:sz w:val="22"/>
                <w:szCs w:val="22"/>
                <w:lang w:val="vi-VN"/>
              </w:rPr>
              <w:t>3. Bộ trưởng Bộ Tài nguyên và Môi trường quy định mẫu báo cáo, tài liệu quy định tại Điều này.</w:t>
            </w:r>
          </w:p>
        </w:tc>
        <w:tc>
          <w:tcPr>
            <w:tcW w:w="4852" w:type="dxa"/>
          </w:tcPr>
          <w:p w14:paraId="1F6CA7C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01" w:name="_Toc181886947"/>
            <w:bookmarkStart w:id="202" w:name="_Toc257905673"/>
            <w:bookmarkStart w:id="203" w:name="_Toc259006811"/>
            <w:bookmarkStart w:id="204" w:name="_Toc270890948"/>
            <w:r w:rsidRPr="00072F0C">
              <w:rPr>
                <w:rFonts w:eastAsia="Calibri" w:hint="eastAsia"/>
                <w:b/>
                <w:bCs/>
                <w:iCs/>
                <w:sz w:val="22"/>
                <w:szCs w:val="22"/>
                <w:lang w:val="vi-VN"/>
              </w:rPr>
              <w:t>Điều 57</w:t>
            </w:r>
            <w:r w:rsidRPr="00072F0C">
              <w:rPr>
                <w:rFonts w:eastAsia="Calibri"/>
                <w:b/>
                <w:bCs/>
                <w:iCs/>
                <w:sz w:val="22"/>
                <w:szCs w:val="22"/>
                <w:lang w:val="vi-VN"/>
              </w:rPr>
              <w:t xml:space="preserve">. Cấp, gia hạn, cấp lại, </w:t>
            </w:r>
            <w:r w:rsidRPr="00072F0C">
              <w:rPr>
                <w:rFonts w:eastAsia="Calibri" w:hint="eastAsia"/>
                <w:b/>
                <w:bCs/>
                <w:iCs/>
                <w:sz w:val="22"/>
                <w:szCs w:val="22"/>
                <w:lang w:val="vi-VN"/>
              </w:rPr>
              <w:t>đ</w:t>
            </w:r>
            <w:r w:rsidRPr="00072F0C">
              <w:rPr>
                <w:rFonts w:eastAsia="Calibri"/>
                <w:b/>
                <w:bCs/>
                <w:iCs/>
                <w:sz w:val="22"/>
                <w:szCs w:val="22"/>
                <w:lang w:val="vi-VN"/>
              </w:rPr>
              <w:t>iều chỉnh, trả lại giấy phép khai thác khoáng sản</w:t>
            </w:r>
            <w:bookmarkEnd w:id="201"/>
            <w:r w:rsidRPr="00072F0C">
              <w:rPr>
                <w:rFonts w:eastAsia="Calibri"/>
                <w:b/>
                <w:bCs/>
                <w:iCs/>
                <w:sz w:val="22"/>
                <w:szCs w:val="22"/>
                <w:lang w:val="vi-VN"/>
              </w:rPr>
              <w:t xml:space="preserve"> </w:t>
            </w:r>
            <w:bookmarkEnd w:id="202"/>
            <w:bookmarkEnd w:id="203"/>
            <w:bookmarkEnd w:id="204"/>
          </w:p>
          <w:p w14:paraId="266DFBE7"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vi-VN"/>
              </w:rPr>
            </w:pPr>
            <w:r w:rsidRPr="00072F0C">
              <w:rPr>
                <w:sz w:val="22"/>
                <w:szCs w:val="22"/>
                <w:lang w:val="vi-VN"/>
              </w:rPr>
              <w:t>1. Việc cấp giấy phép khai thác khoáng sản được thực hiện theo nguyên tắc quy định tại Điều 55 của Luật này và các c</w:t>
            </w:r>
            <w:r w:rsidRPr="00072F0C">
              <w:rPr>
                <w:rFonts w:hint="cs"/>
                <w:sz w:val="22"/>
                <w:szCs w:val="22"/>
                <w:lang w:val="vi-VN"/>
              </w:rPr>
              <w:t>ă</w:t>
            </w:r>
            <w:r w:rsidRPr="00072F0C">
              <w:rPr>
                <w:sz w:val="22"/>
                <w:szCs w:val="22"/>
                <w:lang w:val="vi-VN"/>
              </w:rPr>
              <w:t>n cứ sau đây:</w:t>
            </w:r>
          </w:p>
          <w:p w14:paraId="646588A2" w14:textId="77777777" w:rsidR="001208FB" w:rsidRPr="00072F0C" w:rsidRDefault="001208FB" w:rsidP="00072F0C">
            <w:pPr>
              <w:widowControl w:val="0"/>
              <w:tabs>
                <w:tab w:val="left" w:pos="709"/>
              </w:tabs>
              <w:spacing w:before="60"/>
              <w:jc w:val="both"/>
              <w:rPr>
                <w:sz w:val="22"/>
                <w:szCs w:val="22"/>
                <w:lang w:val="vi-VN"/>
              </w:rPr>
            </w:pPr>
            <w:r w:rsidRPr="00072F0C">
              <w:rPr>
                <w:sz w:val="22"/>
                <w:szCs w:val="22"/>
                <w:lang w:val="vi-VN"/>
              </w:rPr>
              <w:t>a) Kết quả thẩm định hồ sơ đề nghị cấp giấy phép khai thác khoáng sản;</w:t>
            </w:r>
          </w:p>
          <w:p w14:paraId="2637A624"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vi-VN"/>
              </w:rPr>
            </w:pPr>
            <w:r w:rsidRPr="00072F0C">
              <w:rPr>
                <w:sz w:val="22"/>
                <w:szCs w:val="22"/>
                <w:lang w:val="vi-VN"/>
              </w:rPr>
              <w:t>b) Nhu cầu khai thác, sử dụng khoáng sản thể hiện trong v</w:t>
            </w:r>
            <w:r w:rsidRPr="00072F0C">
              <w:rPr>
                <w:rFonts w:hint="cs"/>
                <w:sz w:val="22"/>
                <w:szCs w:val="22"/>
                <w:lang w:val="vi-VN"/>
              </w:rPr>
              <w:t>ă</w:t>
            </w:r>
            <w:r w:rsidRPr="00072F0C">
              <w:rPr>
                <w:sz w:val="22"/>
                <w:szCs w:val="22"/>
                <w:lang w:val="vi-VN"/>
              </w:rPr>
              <w:t xml:space="preserve">n bản </w:t>
            </w:r>
            <w:r w:rsidRPr="00072F0C">
              <w:rPr>
                <w:rFonts w:hint="cs"/>
                <w:sz w:val="22"/>
                <w:szCs w:val="22"/>
                <w:lang w:val="vi-VN"/>
              </w:rPr>
              <w:t>đ</w:t>
            </w:r>
            <w:r w:rsidRPr="00072F0C">
              <w:rPr>
                <w:sz w:val="22"/>
                <w:szCs w:val="22"/>
                <w:lang w:val="vi-VN"/>
              </w:rPr>
              <w:t>ề nghị cấp giấy phép.</w:t>
            </w:r>
          </w:p>
          <w:p w14:paraId="3FED6D26" w14:textId="77777777" w:rsidR="001208FB" w:rsidRPr="00072F0C" w:rsidRDefault="001208FB" w:rsidP="00072F0C">
            <w:pPr>
              <w:pStyle w:val="NormalWeb"/>
              <w:widowControl w:val="0"/>
              <w:shd w:val="clear" w:color="auto" w:fill="FFFFFF"/>
              <w:spacing w:before="60" w:beforeAutospacing="0" w:after="0" w:afterAutospacing="0"/>
              <w:jc w:val="both"/>
              <w:rPr>
                <w:spacing w:val="6"/>
                <w:sz w:val="22"/>
                <w:szCs w:val="22"/>
                <w:lang w:val="vi-VN"/>
              </w:rPr>
            </w:pPr>
            <w:r w:rsidRPr="00072F0C">
              <w:rPr>
                <w:sz w:val="22"/>
                <w:szCs w:val="22"/>
                <w:lang w:val="vi-VN"/>
              </w:rPr>
              <w:t xml:space="preserve">2. Chính phủ quy định chi tiết khoản 1 Điều này; quy định các trường hợp gia hạn, cấp lại, điều chỉnh, trả lại giấy phép khai thác khoáng sản; </w:t>
            </w:r>
            <w:r w:rsidRPr="00072F0C">
              <w:rPr>
                <w:spacing w:val="6"/>
                <w:sz w:val="22"/>
                <w:szCs w:val="22"/>
                <w:lang w:val="vi-VN"/>
              </w:rPr>
              <w:t xml:space="preserve">quy định cơ quan thẩm định; quy định hồ sơ, trình tự, thủ tục </w:t>
            </w:r>
            <w:r w:rsidRPr="00072F0C">
              <w:rPr>
                <w:sz w:val="22"/>
                <w:szCs w:val="22"/>
                <w:lang w:val="vi-VN"/>
              </w:rPr>
              <w:t>cấp, gia hạn, cấp lại, điều chỉnh, trả lại giấy phép khai thác khoáng sản</w:t>
            </w:r>
            <w:r w:rsidRPr="00072F0C">
              <w:rPr>
                <w:kern w:val="2"/>
                <w:sz w:val="22"/>
                <w:szCs w:val="22"/>
                <w:lang w:val="vi-VN" w:eastAsia="vi-VN"/>
              </w:rPr>
              <w:t>.</w:t>
            </w:r>
          </w:p>
          <w:p w14:paraId="12811BE1"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vi-VN"/>
              </w:rPr>
            </w:pPr>
            <w:r w:rsidRPr="00072F0C">
              <w:rPr>
                <w:sz w:val="22"/>
                <w:szCs w:val="22"/>
                <w:lang w:val="vi-VN"/>
              </w:rPr>
              <w:t xml:space="preserve">3. Bộ trưởng Bộ </w:t>
            </w:r>
            <w:del w:id="205" w:author="Luan Dang" w:date="2025-07-19T17:29:00Z">
              <w:r w:rsidRPr="00072F0C">
                <w:rPr>
                  <w:sz w:val="22"/>
                  <w:szCs w:val="22"/>
                  <w:lang w:val="vi-VN"/>
                </w:rPr>
                <w:delText>Tài nguyên</w:delText>
              </w:r>
            </w:del>
            <w:r w:rsidRPr="00072F0C">
              <w:rPr>
                <w:sz w:val="22"/>
                <w:szCs w:val="22"/>
                <w:lang w:val="vi-VN"/>
              </w:rPr>
              <w:t xml:space="preserve"> </w:t>
            </w:r>
            <w:ins w:id="206"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vi-VN"/>
              </w:rPr>
              <w:t>và Môi tr</w:t>
            </w:r>
            <w:r w:rsidRPr="00072F0C">
              <w:rPr>
                <w:rFonts w:hint="cs"/>
                <w:sz w:val="22"/>
                <w:szCs w:val="22"/>
                <w:lang w:val="vi-VN"/>
              </w:rPr>
              <w:t>ư</w:t>
            </w:r>
            <w:r w:rsidRPr="00072F0C">
              <w:rPr>
                <w:sz w:val="22"/>
                <w:szCs w:val="22"/>
                <w:lang w:val="vi-VN"/>
              </w:rPr>
              <w:t xml:space="preserve">ờng quy </w:t>
            </w:r>
            <w:r w:rsidRPr="00072F0C">
              <w:rPr>
                <w:rFonts w:hint="cs"/>
                <w:sz w:val="22"/>
                <w:szCs w:val="22"/>
                <w:lang w:val="vi-VN"/>
              </w:rPr>
              <w:t>đ</w:t>
            </w:r>
            <w:r w:rsidRPr="00072F0C">
              <w:rPr>
                <w:sz w:val="22"/>
                <w:szCs w:val="22"/>
                <w:lang w:val="vi-VN"/>
              </w:rPr>
              <w:t xml:space="preserve">ịnh mẫu báo cáo, tài liệu quy </w:t>
            </w:r>
            <w:r w:rsidRPr="00072F0C">
              <w:rPr>
                <w:rFonts w:hint="cs"/>
                <w:sz w:val="22"/>
                <w:szCs w:val="22"/>
                <w:lang w:val="vi-VN"/>
              </w:rPr>
              <w:t>đ</w:t>
            </w:r>
            <w:r w:rsidRPr="00072F0C">
              <w:rPr>
                <w:sz w:val="22"/>
                <w:szCs w:val="22"/>
                <w:lang w:val="vi-VN"/>
              </w:rPr>
              <w:t xml:space="preserve">ịnh tại </w:t>
            </w:r>
            <w:r w:rsidRPr="00072F0C">
              <w:rPr>
                <w:rFonts w:hint="cs"/>
                <w:sz w:val="22"/>
                <w:szCs w:val="22"/>
                <w:lang w:val="vi-VN"/>
              </w:rPr>
              <w:t>Đ</w:t>
            </w:r>
            <w:r w:rsidRPr="00072F0C">
              <w:rPr>
                <w:sz w:val="22"/>
                <w:szCs w:val="22"/>
                <w:lang w:val="vi-VN"/>
              </w:rPr>
              <w:t>iều này.</w:t>
            </w:r>
          </w:p>
        </w:tc>
        <w:tc>
          <w:tcPr>
            <w:tcW w:w="4852" w:type="dxa"/>
          </w:tcPr>
          <w:p w14:paraId="7E174EBE" w14:textId="4C04A353"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t>Sửa đổi cho phù hợp với quy định về phân cấp, phân quyền trong lĩnh vực địa chất, khoáng sản.</w:t>
            </w:r>
          </w:p>
        </w:tc>
      </w:tr>
      <w:tr w:rsidR="001208FB" w:rsidRPr="00072F0C" w14:paraId="53E443CB" w14:textId="77777777" w:rsidTr="00072F0C">
        <w:tc>
          <w:tcPr>
            <w:tcW w:w="5650" w:type="dxa"/>
          </w:tcPr>
          <w:p w14:paraId="0572331A"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58. Chuyển nhượng quyền khai thác khoáng sản</w:t>
            </w:r>
          </w:p>
          <w:p w14:paraId="091F2E3C"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1. Tổ chức, cá nhân đã được cấp giấy phép khai thác khoáng sản chỉ được chuyển nhượng quyền khai thác khoáng sản sau khi đã hoàn thành công tác xây dựng cơ bản, đưa mỏ vào khai thác.</w:t>
            </w:r>
          </w:p>
          <w:p w14:paraId="0C3D79B5"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2. Tổ chức, cá nhân nhận chuyển nhượng quyền khai thác khoáng sản phải có đủ điều kiện được cấp giấy phép khai thác khoáng sản.</w:t>
            </w:r>
          </w:p>
          <w:p w14:paraId="2D72DA4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iCs/>
                <w:sz w:val="22"/>
                <w:szCs w:val="22"/>
                <w:lang w:val="vi-VN"/>
              </w:rPr>
              <w:t xml:space="preserve">3. Việc chuyển nhượng quyền khai thác khoáng sản phải </w:t>
            </w:r>
            <w:r w:rsidRPr="00957DE8">
              <w:rPr>
                <w:rFonts w:eastAsia="SimSun"/>
                <w:iCs/>
                <w:sz w:val="22"/>
                <w:szCs w:val="22"/>
                <w:lang w:val="vi-VN"/>
              </w:rPr>
              <w:lastRenderedPageBreak/>
              <w:t xml:space="preserve">được cơ quan quản lý nhà nước có thẩm quyền </w:t>
            </w:r>
            <w:r w:rsidRPr="00957DE8">
              <w:rPr>
                <w:rFonts w:eastAsia="SimSun"/>
                <w:sz w:val="22"/>
                <w:szCs w:val="22"/>
                <w:lang w:val="vi-VN"/>
              </w:rPr>
              <w:t>quy định tại Điều 108 của Luật này</w:t>
            </w:r>
            <w:r w:rsidRPr="00957DE8">
              <w:rPr>
                <w:rFonts w:eastAsia="SimSun"/>
                <w:iCs/>
                <w:sz w:val="22"/>
                <w:szCs w:val="22"/>
                <w:lang w:val="vi-VN"/>
              </w:rPr>
              <w:t xml:space="preserve"> cấp giấy phép khai thác khoáng sản cho tổ chức, cá nhân nhận chuyển nhượng.</w:t>
            </w:r>
            <w:r w:rsidRPr="00957DE8">
              <w:rPr>
                <w:rFonts w:eastAsia="SimSun"/>
                <w:sz w:val="22"/>
                <w:szCs w:val="22"/>
                <w:lang w:val="vi-VN"/>
              </w:rPr>
              <w:t xml:space="preserve"> Thời hạn khai thác khoáng sản là thời gian còn lại của giấy phép khai thác khoáng sản đã cấp.</w:t>
            </w:r>
            <w:r w:rsidRPr="00957DE8">
              <w:rPr>
                <w:rFonts w:eastAsia="SimSun"/>
                <w:iCs/>
                <w:sz w:val="22"/>
                <w:szCs w:val="22"/>
                <w:lang w:val="vi-VN"/>
              </w:rPr>
              <w:t xml:space="preserve"> </w:t>
            </w:r>
          </w:p>
          <w:p w14:paraId="2A2D11F1"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 xml:space="preserve">4. Chính phủ quy định chi </w:t>
            </w:r>
            <w:r w:rsidRPr="00957DE8">
              <w:rPr>
                <w:rFonts w:eastAsia="SimSun"/>
                <w:sz w:val="22"/>
                <w:szCs w:val="22"/>
                <w:lang w:val="vi-VN"/>
              </w:rPr>
              <w:t xml:space="preserve">tiết </w:t>
            </w:r>
            <w:r w:rsidRPr="00957DE8">
              <w:rPr>
                <w:rFonts w:eastAsia="SimSun"/>
                <w:iCs/>
                <w:sz w:val="22"/>
                <w:szCs w:val="22"/>
                <w:lang w:val="vi-VN"/>
              </w:rPr>
              <w:t xml:space="preserve">Điều này; quy định hồ sơ, trình tự, thủ tục </w:t>
            </w:r>
            <w:r w:rsidRPr="00957DE8">
              <w:rPr>
                <w:rFonts w:eastAsia="SimSun"/>
                <w:sz w:val="22"/>
                <w:szCs w:val="22"/>
                <w:lang w:val="vi-VN"/>
              </w:rPr>
              <w:t>chuyển nhượng quyền khai thác khoáng sản</w:t>
            </w:r>
            <w:r w:rsidRPr="00957DE8">
              <w:rPr>
                <w:rFonts w:eastAsia="SimSun"/>
                <w:iCs/>
                <w:sz w:val="22"/>
                <w:szCs w:val="22"/>
                <w:lang w:val="vi-VN"/>
              </w:rPr>
              <w:t>.</w:t>
            </w:r>
          </w:p>
        </w:tc>
        <w:tc>
          <w:tcPr>
            <w:tcW w:w="4852" w:type="dxa"/>
          </w:tcPr>
          <w:p w14:paraId="1E1601DA"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4D51BD9E" w14:textId="607A2D1B"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3141C383" w14:textId="77777777" w:rsidTr="00072F0C">
        <w:tc>
          <w:tcPr>
            <w:tcW w:w="5650" w:type="dxa"/>
          </w:tcPr>
          <w:p w14:paraId="7709A41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59. Quyền và nghĩa vụ của tổ chức, cá nhân khai thác khoáng sản</w:t>
            </w:r>
          </w:p>
          <w:p w14:paraId="47E86B3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Tổ chức, cá nhân khai thác khoáng sản có các quyền sau đây:</w:t>
            </w:r>
          </w:p>
          <w:p w14:paraId="3A6699D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Sử dụng thông tin về khoáng sản liên quan đến mục đích khai thác và khu vực được phép khai thác khoáng sản;</w:t>
            </w:r>
          </w:p>
          <w:p w14:paraId="0D298E8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b) Tiến hành khai thác khoáng sản theo nội dung quy định trong giấy phép khai thác khoáng sản và quy định của Luật này; </w:t>
            </w:r>
          </w:p>
          <w:p w14:paraId="0E4E73D8"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 Thăm dò bổ sung để phục vụ hoạt động khai thác khoáng sản trong phạm vi ranh giới khu vực được phép khai thác;</w:t>
            </w:r>
          </w:p>
          <w:p w14:paraId="72BED6E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d) Thu hồi khoáng sản trong phạm vi diện tích thực hiện dự án đầu tư khai thác khoáng sản khi tiến hành xây dựng cơ bản mỏ hoặc các hoạt động khác phục vụ cho hoạt động khai thác mỏ nhưng phải báo cáo cơ quan quản lý nhà nước có thẩm quyền về khoáng sản xem xét, quyết định;</w:t>
            </w:r>
          </w:p>
          <w:p w14:paraId="1E47F11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đ) Cất giữ, vận chuyển, tiêu thụ, xuất khẩu và các quyền sở hữu khác đối với khoáng sản đã khai thác theo quy định của pháp luật;</w:t>
            </w:r>
          </w:p>
          <w:p w14:paraId="48F861E9"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t>e) Đề nghị gia hạn, cấp lại, điều chỉnh, trả lại giấy phép khai thác khoáng sản;</w:t>
            </w:r>
          </w:p>
          <w:p w14:paraId="7BD0F2B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g) Chuyển nhượng quyền khai thác khoáng sản theo quy định của Luật này;</w:t>
            </w:r>
          </w:p>
          <w:p w14:paraId="19FC7D3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lastRenderedPageBreak/>
              <w:t xml:space="preserve">h) Khiếu nại, tố cáo, khởi kiện theo quy định của pháp luật; </w:t>
            </w:r>
          </w:p>
          <w:p w14:paraId="065BC6DA"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sz w:val="22"/>
                <w:szCs w:val="22"/>
                <w:lang w:val="vi-VN"/>
              </w:rPr>
              <w:t xml:space="preserve">i) </w:t>
            </w:r>
            <w:r w:rsidRPr="00957DE8">
              <w:rPr>
                <w:rFonts w:eastAsia="SimSun"/>
                <w:iCs/>
                <w:sz w:val="22"/>
                <w:szCs w:val="22"/>
                <w:lang w:val="vi-VN"/>
              </w:rPr>
              <w:t>Sử dụng đất, đá thải mỏ để phục vụ cho mục đích cải tạo, phục hồi môi trường, các công trình phục vụ dự án và các mục đích khác;</w:t>
            </w:r>
          </w:p>
          <w:p w14:paraId="09E84AF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k) Quyền khác theo quy định của pháp luật.</w:t>
            </w:r>
          </w:p>
          <w:p w14:paraId="2F90172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Tổ chức, cá nhân khai thác khoáng sản có các nghĩa vụ sau đây:</w:t>
            </w:r>
          </w:p>
          <w:p w14:paraId="45D4386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a) Nộp tiền cấp quyền khai thác khoáng sản; hoàn trả chi phí đánh giá tiềm năng khoáng sản, chi phí thăm dò khoáng sản; nộp thuế, phí, lệ phí theo quy định của pháp luật; </w:t>
            </w:r>
          </w:p>
          <w:p w14:paraId="7985E64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Ưu tiên sử dụng lao động địa phương để thực hiện dự án đầu tư khai thác khoáng sản và các dịch vụ có liên quan;</w:t>
            </w:r>
          </w:p>
          <w:p w14:paraId="20E0C1A3"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c) Phối hợp với chính quyền địa phương trong việc hỗ trợ đào tạo, chuyển đổi nghề và tìm kiếm việc làm cho hộ gia đình, cá nhân khi Nhà nước thu hồi đất để thực hiện dự án đầu tư khai thác khoáng sản theo quy định của pháp luật về đất đai;</w:t>
            </w:r>
          </w:p>
          <w:p w14:paraId="69713D6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d) Bảo đảm tiến độ xây dựng cơ bản mỏ và các hoạt động khác được xác định trong báo cáo nghiên cứu khả thi hoặc tài liệu tương đương với báo cáo nghiên cứu khả thi của dự án đầu tư khai thác khoáng sản, thiết kế mỏ được phê duyệt theo quy định của pháp luật; trừ trường hợp bất khả kháng;</w:t>
            </w:r>
          </w:p>
          <w:p w14:paraId="384D017E" w14:textId="77777777" w:rsidR="001208FB" w:rsidRPr="00072F0C" w:rsidRDefault="001208FB" w:rsidP="00072F0C">
            <w:pPr>
              <w:adjustRightInd w:val="0"/>
              <w:snapToGrid w:val="0"/>
              <w:spacing w:beforeLines="60" w:before="144"/>
              <w:rPr>
                <w:spacing w:val="-3"/>
                <w:sz w:val="22"/>
                <w:szCs w:val="22"/>
                <w:lang w:val="vi-VN"/>
              </w:rPr>
            </w:pPr>
            <w:r w:rsidRPr="00957DE8">
              <w:rPr>
                <w:rFonts w:eastAsia="SimSun"/>
                <w:spacing w:val="-3"/>
                <w:sz w:val="22"/>
                <w:szCs w:val="22"/>
                <w:lang w:val="vi-VN"/>
              </w:rPr>
              <w:t>đ) Đăng ký ngày bắt đầu xây dựng cơ bản mỏ, ngày bắt đầu khai thác khoáng sản với cơ quan quản lý nhà nước có thẩm quyền cấp giấy phép khai thác khoáng sản; thông báo cho Ủy ban nhân dân các cấp nơi có mỏ trước khi thực hiện;</w:t>
            </w:r>
          </w:p>
          <w:p w14:paraId="7D3F0248" w14:textId="77777777" w:rsidR="001208FB" w:rsidRPr="00072F0C" w:rsidRDefault="001208FB" w:rsidP="00072F0C">
            <w:pPr>
              <w:adjustRightInd w:val="0"/>
              <w:snapToGrid w:val="0"/>
              <w:spacing w:beforeLines="60" w:before="144"/>
              <w:rPr>
                <w:i/>
                <w:sz w:val="22"/>
                <w:szCs w:val="22"/>
                <w:lang w:val="vi-VN"/>
              </w:rPr>
            </w:pPr>
            <w:r w:rsidRPr="00957DE8">
              <w:rPr>
                <w:rFonts w:eastAsia="SimSun"/>
                <w:sz w:val="22"/>
                <w:szCs w:val="22"/>
                <w:lang w:val="vi-VN"/>
              </w:rPr>
              <w:t xml:space="preserve">e) Trường hợp thăm dò bổ sung để nâng cấp tài nguyên, trữ lượng khoáng sản chính hoặc xác định trữ lượng khoáng sản đi kèm (nếu có), tổ chức, cá nhân phải lập đề án thăm dò bổ sung, gửi cơ quan cấp giấy phép khai thác khoáng sản để xem xét, chấp thuận bằng văn bản trước khi thực hiện và báo cáo cơ quan quản lý nhà nước có thẩm quyền để được công </w:t>
            </w:r>
            <w:r w:rsidRPr="00957DE8">
              <w:rPr>
                <w:rFonts w:eastAsia="SimSun"/>
                <w:sz w:val="22"/>
                <w:szCs w:val="22"/>
                <w:lang w:val="vi-VN"/>
              </w:rPr>
              <w:lastRenderedPageBreak/>
              <w:t>nhận kết quả thăm dò bổ sung;</w:t>
            </w:r>
          </w:p>
          <w:p w14:paraId="7547773E"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g) Khai thác tối đa khoáng sản chính, khoáng sản đi kèm theo đúng nội dung quy định trong giấy phép khai thác khoáng sản; bảo vệ khoáng sản trong phạm vi ranh giới khu vực được phép khai thác khoáng sản; thực hiện bảo đảm an toàn, vệ sinh lao động và kỹ thuật an toàn trong khai thác khoáng sản</w:t>
            </w:r>
            <w:r w:rsidRPr="00957DE8">
              <w:rPr>
                <w:rFonts w:eastAsia="SimSun"/>
                <w:sz w:val="22"/>
                <w:szCs w:val="22"/>
                <w:lang w:val="vi-VN"/>
              </w:rPr>
              <w:t>; thực hiện các quy định về quản lý và bảo vệ kết cấu hạ tầng kỹ thuật và các biện pháp bảo vệ môi trường theo quy định của pháp luật;</w:t>
            </w:r>
            <w:r w:rsidRPr="00957DE8">
              <w:rPr>
                <w:rFonts w:eastAsia="SimSun"/>
                <w:spacing w:val="-2"/>
                <w:sz w:val="22"/>
                <w:szCs w:val="22"/>
                <w:lang w:val="vi-VN"/>
              </w:rPr>
              <w:t xml:space="preserve"> chấp hành các quy định về thanh tra, kiểm tra, kiểm soát hoạt động khoáng sản theo quy định của Luật này, pháp luật về thanh tra</w:t>
            </w:r>
            <w:r w:rsidRPr="00957DE8">
              <w:rPr>
                <w:rFonts w:eastAsia="SimSun"/>
                <w:sz w:val="22"/>
                <w:szCs w:val="22"/>
                <w:lang w:val="vi-VN"/>
              </w:rPr>
              <w:t xml:space="preserve"> và quy định khác của pháp luật có liên quan</w:t>
            </w:r>
            <w:r w:rsidRPr="00957DE8">
              <w:rPr>
                <w:rFonts w:eastAsia="SimSun"/>
                <w:spacing w:val="-2"/>
                <w:sz w:val="22"/>
                <w:szCs w:val="22"/>
                <w:lang w:val="vi-VN"/>
              </w:rPr>
              <w:t xml:space="preserve">; </w:t>
            </w:r>
          </w:p>
          <w:p w14:paraId="51B685B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h) Lưu giữ, cập nhật, cung cấp thông tin về kết quả thăm dò bổ sung, khai thác khoáng sản; kiểm soát sản lượng khoáng sản khai thác thực tế trước khi vận chuyển ra khỏi khu vực thực hiện dự án đầu tư khai thác khoáng sản; </w:t>
            </w:r>
            <w:r w:rsidRPr="00957DE8">
              <w:rPr>
                <w:rFonts w:eastAsia="SimSun"/>
                <w:bCs/>
                <w:sz w:val="22"/>
                <w:szCs w:val="22"/>
                <w:lang w:val="vi-VN"/>
              </w:rPr>
              <w:t>đầu tư, lắp đặt và vận hành hệ thống thông tin, dữ liệu về hoạt động khoáng sản và kết nối với hệ thống thông tin, dữ liệu về hoạt động khoáng sản của cơ quan quản lý nhà nước có thẩm quyền cấp giấy phép theo quy định tại Điều 108 của Luật này;</w:t>
            </w:r>
          </w:p>
          <w:p w14:paraId="6235025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i) Báo cáo kết quả hoạt động khai thác khoáng sản cho cơ quan quản lý nhà nước có thẩm quyền và chịu trách nhiệm về tính chính xác của thông tin, số liệu báo cáo;</w:t>
            </w:r>
          </w:p>
          <w:p w14:paraId="26A6BDC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k) Bồi thường thiệt hại do hoạt động khai thác khoáng sản gây ra theo quy định của pháp luật;</w:t>
            </w:r>
          </w:p>
          <w:p w14:paraId="65CB921F"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l) Tạo điều kiện thuận lợi cho tổ chức, cá nhân khác tiến hành hoạt động nghiên cứu khoa học trong khu vực khai thác khoáng sản theo quy định của pháp luật về khoa học và công nghệ;</w:t>
            </w:r>
          </w:p>
          <w:p w14:paraId="4DB1A1C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m) Đóng cửa mỏ khoáng sản; cải tạo, phục hồi môi trường theo quy định của Luật này và pháp luật về bảo vệ môi trường;</w:t>
            </w:r>
          </w:p>
          <w:p w14:paraId="32973192"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 xml:space="preserve">n) Trường hợp đã khai thác đủ trữ lượng khoáng sản quy định trong giấy phép khai thác khoáng sản mà khu vực khai thác </w:t>
            </w:r>
            <w:r w:rsidRPr="00957DE8">
              <w:rPr>
                <w:rFonts w:eastAsia="SimSun"/>
                <w:spacing w:val="-4"/>
                <w:sz w:val="22"/>
                <w:szCs w:val="22"/>
                <w:lang w:val="vi-VN"/>
              </w:rPr>
              <w:lastRenderedPageBreak/>
              <w:t>khoáng sản còn trữ lượng và giấy phép khai thác khoáng sản còn hiệu lực, phải tổng hợp, báo cáo cơ quan quản lý nhà nước về khoáng sản để điều chỉnh giấy phép theo quy định tại Điều 57 của Luật này; trừ trường hợp khai thác cát, sỏi lòng sông, lòng hồ, khu vực biển quy định tại Chương VIII của Luật này;</w:t>
            </w:r>
          </w:p>
          <w:p w14:paraId="6D557A5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o) Nghĩa vụ khác theo quy định của pháp luật.</w:t>
            </w:r>
          </w:p>
          <w:p w14:paraId="03424BD2"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3. Chính phủ quy định chi tiết điểm d và điểm i khoản 1, điểm e và điểm g khoản 2 Điều này; quy định lộ trình thực hiện việc kết nối với hệ thống thông tin, dữ liệu về hoạt động khoáng sản quy định tại điểm h khoản 2 Điều này.</w:t>
            </w:r>
          </w:p>
          <w:p w14:paraId="21637B67"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4. Bộ trưởng Bộ Tài nguyên và Môi trường quy định chi tiết các điểm đ, h, i và n khoản 2 Điều này.</w:t>
            </w:r>
          </w:p>
        </w:tc>
        <w:tc>
          <w:tcPr>
            <w:tcW w:w="4852" w:type="dxa"/>
          </w:tcPr>
          <w:p w14:paraId="0081D62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07" w:name="_Toc181886949"/>
            <w:r w:rsidRPr="00072F0C">
              <w:rPr>
                <w:rFonts w:eastAsia="Calibri" w:hint="cs"/>
                <w:b/>
                <w:bCs/>
                <w:iCs/>
                <w:sz w:val="22"/>
                <w:szCs w:val="22"/>
                <w:lang w:val="vi-VN"/>
              </w:rPr>
              <w:lastRenderedPageBreak/>
              <w:t>Điều 59</w:t>
            </w:r>
            <w:r w:rsidRPr="00072F0C">
              <w:rPr>
                <w:rFonts w:eastAsia="Calibri"/>
                <w:b/>
                <w:bCs/>
                <w:iCs/>
                <w:sz w:val="22"/>
                <w:szCs w:val="22"/>
                <w:lang w:val="vi-VN"/>
              </w:rPr>
              <w:t>. Quyền và nghĩa vụ của tổ chức, cá nhân khai thác khoáng sản</w:t>
            </w:r>
            <w:bookmarkEnd w:id="207"/>
          </w:p>
          <w:p w14:paraId="1001FF7F"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vi-VN"/>
              </w:rPr>
            </w:pPr>
            <w:r w:rsidRPr="00072F0C">
              <w:rPr>
                <w:sz w:val="22"/>
                <w:szCs w:val="22"/>
                <w:lang w:val="vi-VN"/>
              </w:rPr>
              <w:t>1. Tổ chức, cá nhân khai thác khoáng sản có các quyền sau đây:</w:t>
            </w:r>
          </w:p>
          <w:p w14:paraId="37B376BE"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vi-VN"/>
              </w:rPr>
            </w:pPr>
            <w:r w:rsidRPr="00072F0C">
              <w:rPr>
                <w:sz w:val="22"/>
                <w:szCs w:val="22"/>
                <w:lang w:val="vi-VN"/>
              </w:rPr>
              <w:t>a) Sử dụng thông tin về khoáng sản liên quan đến mục đích khai thác và khu vực được phép khai thác khoáng sản;</w:t>
            </w:r>
          </w:p>
          <w:p w14:paraId="7ADF2090"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vi-VN"/>
              </w:rPr>
            </w:pPr>
            <w:r w:rsidRPr="00072F0C">
              <w:rPr>
                <w:sz w:val="22"/>
                <w:szCs w:val="22"/>
                <w:lang w:val="vi-VN"/>
              </w:rPr>
              <w:t xml:space="preserve">b) Tiến hành khai thác khoáng sản theo nội dung quy định trong giấy phép khai thác khoáng sản và quy định của Luật này; </w:t>
            </w:r>
          </w:p>
          <w:p w14:paraId="5CF12C0C" w14:textId="77777777" w:rsidR="001208FB" w:rsidRPr="00072F0C" w:rsidRDefault="001208FB" w:rsidP="00072F0C">
            <w:pPr>
              <w:pStyle w:val="NormalWeb"/>
              <w:widowControl w:val="0"/>
              <w:shd w:val="clear" w:color="auto" w:fill="FFFFFF"/>
              <w:spacing w:before="60" w:beforeAutospacing="0" w:after="0" w:afterAutospacing="0"/>
              <w:jc w:val="both"/>
              <w:rPr>
                <w:iCs/>
                <w:sz w:val="22"/>
                <w:szCs w:val="22"/>
                <w:lang w:val="vi-VN"/>
              </w:rPr>
            </w:pPr>
            <w:r w:rsidRPr="00072F0C">
              <w:rPr>
                <w:iCs/>
                <w:sz w:val="22"/>
                <w:szCs w:val="22"/>
                <w:lang w:val="vi-VN"/>
              </w:rPr>
              <w:t>c) Th</w:t>
            </w:r>
            <w:r w:rsidRPr="00072F0C">
              <w:rPr>
                <w:rFonts w:hint="cs"/>
                <w:iCs/>
                <w:sz w:val="22"/>
                <w:szCs w:val="22"/>
                <w:lang w:val="vi-VN"/>
              </w:rPr>
              <w:t>ă</w:t>
            </w:r>
            <w:r w:rsidRPr="00072F0C">
              <w:rPr>
                <w:iCs/>
                <w:sz w:val="22"/>
                <w:szCs w:val="22"/>
                <w:lang w:val="vi-VN"/>
              </w:rPr>
              <w:t xml:space="preserve">m dò bổ sung </w:t>
            </w:r>
            <w:r w:rsidRPr="00072F0C">
              <w:rPr>
                <w:rFonts w:hint="cs"/>
                <w:iCs/>
                <w:sz w:val="22"/>
                <w:szCs w:val="22"/>
                <w:lang w:val="vi-VN"/>
              </w:rPr>
              <w:t>đ</w:t>
            </w:r>
            <w:r w:rsidRPr="00072F0C">
              <w:rPr>
                <w:iCs/>
                <w:sz w:val="22"/>
                <w:szCs w:val="22"/>
                <w:lang w:val="vi-VN"/>
              </w:rPr>
              <w:t xml:space="preserve">ể phục vụ hoạt </w:t>
            </w:r>
            <w:r w:rsidRPr="00072F0C">
              <w:rPr>
                <w:rFonts w:hint="cs"/>
                <w:iCs/>
                <w:sz w:val="22"/>
                <w:szCs w:val="22"/>
                <w:lang w:val="vi-VN"/>
              </w:rPr>
              <w:t>đ</w:t>
            </w:r>
            <w:r w:rsidRPr="00072F0C">
              <w:rPr>
                <w:iCs/>
                <w:sz w:val="22"/>
                <w:szCs w:val="22"/>
                <w:lang w:val="vi-VN"/>
              </w:rPr>
              <w:t xml:space="preserve">ộng khai thác khoáng sản trong phạm vi ranh giới khu vực </w:t>
            </w:r>
            <w:r w:rsidRPr="00072F0C">
              <w:rPr>
                <w:rFonts w:hint="cs"/>
                <w:iCs/>
                <w:sz w:val="22"/>
                <w:szCs w:val="22"/>
                <w:lang w:val="vi-VN"/>
              </w:rPr>
              <w:t>đư</w:t>
            </w:r>
            <w:r w:rsidRPr="00072F0C">
              <w:rPr>
                <w:iCs/>
                <w:sz w:val="22"/>
                <w:szCs w:val="22"/>
                <w:lang w:val="vi-VN"/>
              </w:rPr>
              <w:t>ợc phép khai thác;</w:t>
            </w:r>
          </w:p>
          <w:p w14:paraId="2B33AC64"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vi-VN"/>
              </w:rPr>
            </w:pPr>
            <w:r w:rsidRPr="00072F0C">
              <w:rPr>
                <w:sz w:val="22"/>
                <w:szCs w:val="22"/>
                <w:lang w:val="vi-VN"/>
              </w:rPr>
              <w:t>d) Thu hồi khoáng sản trong phạm vi diện tích thực hiện dự án đầu tư khai thác khoáng sản khi tiến hành xây dựng cơ bản mỏ hoặc các hoạt động khác phục vụ cho hoạt động khai thác mỏ nhưng phải báo cáo cơ quan quản lý nhà nước có thẩm quyền về khoáng sản xem xét, quyết định;</w:t>
            </w:r>
          </w:p>
          <w:p w14:paraId="78693E9C"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vi-VN"/>
              </w:rPr>
            </w:pPr>
            <w:r w:rsidRPr="00072F0C">
              <w:rPr>
                <w:sz w:val="22"/>
                <w:szCs w:val="22"/>
                <w:lang w:val="vi-VN"/>
              </w:rPr>
              <w:t>đ) Cất giữ, vận chuyển, tiêu thụ, xuất khẩu và các quyền sở hữu khác đối với khoáng sản đã khai thác theo quy định của pháp luật;</w:t>
            </w:r>
          </w:p>
          <w:p w14:paraId="7893CF0B" w14:textId="77777777" w:rsidR="001208FB" w:rsidRPr="00072F0C" w:rsidRDefault="001208FB" w:rsidP="00072F0C">
            <w:pPr>
              <w:pStyle w:val="NormalWeb"/>
              <w:widowControl w:val="0"/>
              <w:shd w:val="clear" w:color="auto" w:fill="FFFFFF"/>
              <w:spacing w:before="60" w:beforeAutospacing="0" w:after="0" w:afterAutospacing="0"/>
              <w:jc w:val="both"/>
              <w:rPr>
                <w:spacing w:val="-6"/>
                <w:sz w:val="22"/>
                <w:szCs w:val="22"/>
                <w:lang w:val="vi-VN"/>
              </w:rPr>
            </w:pPr>
            <w:r w:rsidRPr="00072F0C">
              <w:rPr>
                <w:spacing w:val="-6"/>
                <w:sz w:val="22"/>
                <w:szCs w:val="22"/>
                <w:lang w:val="vi-VN"/>
              </w:rPr>
              <w:t>e) Đề nghị gia hạn, cấp lại, điều chỉnh, trả lại giấy phép khai thác khoáng sản;</w:t>
            </w:r>
          </w:p>
          <w:p w14:paraId="597ADA3F"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vi-VN"/>
              </w:rPr>
            </w:pPr>
            <w:r w:rsidRPr="00072F0C">
              <w:rPr>
                <w:sz w:val="22"/>
                <w:szCs w:val="22"/>
                <w:lang w:val="vi-VN"/>
              </w:rPr>
              <w:t>g) Chuyển nhượng quyền khai thác khoáng sản theo quy định của Luật này;</w:t>
            </w:r>
          </w:p>
          <w:p w14:paraId="59138976"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vi-VN"/>
              </w:rPr>
            </w:pPr>
            <w:r w:rsidRPr="00072F0C">
              <w:rPr>
                <w:sz w:val="22"/>
                <w:szCs w:val="22"/>
                <w:lang w:val="vi-VN"/>
              </w:rPr>
              <w:lastRenderedPageBreak/>
              <w:t xml:space="preserve">h) Khiếu nại, tố cáo, khởi kiện theo quy định của pháp luật; </w:t>
            </w:r>
          </w:p>
          <w:p w14:paraId="5D8D6741" w14:textId="77777777" w:rsidR="001208FB" w:rsidRPr="00072F0C" w:rsidRDefault="001208FB" w:rsidP="00072F0C">
            <w:pPr>
              <w:widowControl w:val="0"/>
              <w:spacing w:before="60"/>
              <w:jc w:val="both"/>
              <w:rPr>
                <w:iCs/>
                <w:sz w:val="22"/>
                <w:szCs w:val="22"/>
                <w:lang w:val="vi-VN"/>
              </w:rPr>
            </w:pPr>
            <w:r w:rsidRPr="00072F0C">
              <w:rPr>
                <w:sz w:val="22"/>
                <w:szCs w:val="22"/>
                <w:lang w:val="vi-VN"/>
              </w:rPr>
              <w:t xml:space="preserve">i) </w:t>
            </w:r>
            <w:r w:rsidRPr="00072F0C">
              <w:rPr>
                <w:iCs/>
                <w:sz w:val="22"/>
                <w:szCs w:val="22"/>
                <w:lang w:val="vi-VN"/>
              </w:rPr>
              <w:t>Sử dụng đất, đá thải mỏ để phục vụ cho mục đích cải tạo, phục hồi môi trường, các công trình phục vụ dự án và các mục đích khác;</w:t>
            </w:r>
          </w:p>
          <w:p w14:paraId="14BF1E54" w14:textId="77777777" w:rsidR="001208FB" w:rsidRPr="00072F0C" w:rsidRDefault="001208FB" w:rsidP="00072F0C">
            <w:pPr>
              <w:widowControl w:val="0"/>
              <w:spacing w:before="60"/>
              <w:jc w:val="both"/>
              <w:rPr>
                <w:sz w:val="22"/>
                <w:szCs w:val="22"/>
                <w:lang w:val="vi-VN"/>
              </w:rPr>
            </w:pPr>
            <w:r w:rsidRPr="00072F0C">
              <w:rPr>
                <w:sz w:val="22"/>
                <w:szCs w:val="22"/>
                <w:lang w:val="vi-VN"/>
              </w:rPr>
              <w:t>k) Quyền khác theo quy định của pháp luật.</w:t>
            </w:r>
          </w:p>
          <w:p w14:paraId="02FB3DB5" w14:textId="77777777" w:rsidR="001208FB" w:rsidRPr="00072F0C" w:rsidRDefault="001208FB" w:rsidP="00072F0C">
            <w:pPr>
              <w:widowControl w:val="0"/>
              <w:spacing w:before="60"/>
              <w:jc w:val="both"/>
              <w:rPr>
                <w:sz w:val="22"/>
                <w:szCs w:val="22"/>
                <w:lang w:val="vi-VN"/>
              </w:rPr>
            </w:pPr>
            <w:r w:rsidRPr="00072F0C">
              <w:rPr>
                <w:sz w:val="22"/>
                <w:szCs w:val="22"/>
                <w:lang w:val="vi-VN"/>
              </w:rPr>
              <w:t>2. Tổ chức, cá nhân khai thác khoáng sản có các nghĩa vụ sau đây:</w:t>
            </w:r>
          </w:p>
          <w:p w14:paraId="7B7AFD46" w14:textId="77777777" w:rsidR="001208FB" w:rsidRPr="00072F0C" w:rsidRDefault="001208FB" w:rsidP="00072F0C">
            <w:pPr>
              <w:widowControl w:val="0"/>
              <w:spacing w:before="60"/>
              <w:jc w:val="both"/>
              <w:rPr>
                <w:sz w:val="22"/>
                <w:szCs w:val="22"/>
                <w:lang w:val="vi-VN"/>
              </w:rPr>
            </w:pPr>
            <w:r w:rsidRPr="00072F0C">
              <w:rPr>
                <w:sz w:val="22"/>
                <w:szCs w:val="22"/>
                <w:lang w:val="vi-VN"/>
              </w:rPr>
              <w:t xml:space="preserve">a) Nộp tiền cấp quyền khai thác khoáng sản; hoàn trả chi phí đánh giá tiềm năng khoáng sản, chi phí thăm dò khoáng sản; nộp thuế, phí, lệ phí theo quy định của pháp luật; </w:t>
            </w:r>
          </w:p>
          <w:p w14:paraId="3853734C" w14:textId="77777777" w:rsidR="001208FB" w:rsidRPr="00072F0C" w:rsidRDefault="001208FB" w:rsidP="00072F0C">
            <w:pPr>
              <w:widowControl w:val="0"/>
              <w:tabs>
                <w:tab w:val="left" w:pos="1134"/>
              </w:tabs>
              <w:spacing w:before="60"/>
              <w:jc w:val="both"/>
              <w:rPr>
                <w:sz w:val="22"/>
                <w:szCs w:val="22"/>
                <w:lang w:val="vi-VN"/>
              </w:rPr>
            </w:pPr>
            <w:r w:rsidRPr="00072F0C">
              <w:rPr>
                <w:sz w:val="22"/>
                <w:szCs w:val="22"/>
                <w:lang w:val="vi-VN"/>
              </w:rPr>
              <w:t>b) Ưu tiên sử dụng lao động địa phương để thực hiện dự án đầu tư khai thác khoáng sản và các dịch vụ có liên quan;</w:t>
            </w:r>
          </w:p>
          <w:p w14:paraId="747B07BE" w14:textId="77777777" w:rsidR="001208FB" w:rsidRPr="00072F0C" w:rsidRDefault="001208FB" w:rsidP="00072F0C">
            <w:pPr>
              <w:widowControl w:val="0"/>
              <w:spacing w:before="60"/>
              <w:jc w:val="both"/>
              <w:rPr>
                <w:spacing w:val="-4"/>
                <w:sz w:val="22"/>
                <w:szCs w:val="22"/>
                <w:lang w:val="vi-VN"/>
              </w:rPr>
            </w:pPr>
            <w:r w:rsidRPr="00072F0C">
              <w:rPr>
                <w:spacing w:val="-4"/>
                <w:sz w:val="22"/>
                <w:szCs w:val="22"/>
                <w:lang w:val="vi-VN"/>
              </w:rPr>
              <w:t>c) Phối hợp với chính quyền địa phương trong việc hỗ trợ đào tạo, chuyển đổi nghề và tìm kiếm việc làm cho hộ gia đình, cá nhân khi Nhà nước thu hồi đất để thực hiện dự án đầu tư khai thác khoáng sản theo quy định của pháp luật về đất đai;</w:t>
            </w:r>
          </w:p>
          <w:p w14:paraId="2EE4FBC3" w14:textId="77777777" w:rsidR="001208FB" w:rsidRPr="00072F0C" w:rsidRDefault="001208FB" w:rsidP="00072F0C">
            <w:pPr>
              <w:widowControl w:val="0"/>
              <w:spacing w:before="60"/>
              <w:jc w:val="both"/>
              <w:rPr>
                <w:sz w:val="22"/>
                <w:szCs w:val="22"/>
                <w:lang w:val="vi-VN"/>
              </w:rPr>
            </w:pPr>
            <w:r w:rsidRPr="00072F0C">
              <w:rPr>
                <w:sz w:val="22"/>
                <w:szCs w:val="22"/>
                <w:lang w:val="vi-VN"/>
              </w:rPr>
              <w:t>d) Bảo đảm tiến độ xây dựng cơ bản mỏ và các hoạt động khác được xác định trong báo cáo nghiên cứu khả thi hoặc tài liệu tương đương với báo cáo nghiên cứu khả thi của dự án đầu tư khai thác khoáng sản, thiết kế mỏ được phê duyệt theo quy định của pháp luật; trừ trường hợp bất khả kháng;</w:t>
            </w:r>
          </w:p>
          <w:p w14:paraId="219B2582" w14:textId="77777777" w:rsidR="001208FB" w:rsidRPr="00072F0C" w:rsidRDefault="001208FB" w:rsidP="00072F0C">
            <w:pPr>
              <w:spacing w:before="60"/>
              <w:jc w:val="both"/>
              <w:rPr>
                <w:spacing w:val="-3"/>
                <w:sz w:val="22"/>
                <w:szCs w:val="22"/>
                <w:lang w:val="vi-VN"/>
              </w:rPr>
            </w:pPr>
            <w:r w:rsidRPr="00072F0C">
              <w:rPr>
                <w:spacing w:val="-3"/>
                <w:sz w:val="22"/>
                <w:szCs w:val="22"/>
                <w:lang w:val="vi-VN"/>
              </w:rPr>
              <w:t>đ) Đăng ký ngày bắt đầu xây dựng cơ bản mỏ, ngày bắt đầu khai thác khoáng sản với cơ quan quản lý nhà nước có thẩm quyền cấp giấy phép khai thác khoáng sản; thông báo cho Ủy ban nhân dân các cấp nơi có mỏ trước khi thực hiện;</w:t>
            </w:r>
          </w:p>
          <w:p w14:paraId="57FAB282" w14:textId="77777777" w:rsidR="001208FB" w:rsidRPr="00072F0C" w:rsidRDefault="001208FB" w:rsidP="00072F0C">
            <w:pPr>
              <w:spacing w:before="60"/>
              <w:jc w:val="both"/>
              <w:rPr>
                <w:i/>
                <w:sz w:val="22"/>
                <w:szCs w:val="22"/>
                <w:lang w:val="vi-VN"/>
              </w:rPr>
            </w:pPr>
            <w:r w:rsidRPr="00072F0C">
              <w:rPr>
                <w:sz w:val="22"/>
                <w:szCs w:val="22"/>
                <w:lang w:val="vi-VN"/>
              </w:rPr>
              <w:t xml:space="preserve">e) Trường hợp thăm dò bổ sung để nâng cấp tài nguyên, trữ lượng khoáng sản chính hoặc xác định trữ lượng khoáng sản đi kèm (nếu có), tổ chức, cá </w:t>
            </w:r>
            <w:r w:rsidRPr="00072F0C">
              <w:rPr>
                <w:sz w:val="22"/>
                <w:szCs w:val="22"/>
                <w:lang w:val="vi-VN"/>
              </w:rPr>
              <w:lastRenderedPageBreak/>
              <w:t>nhân phải lập đề án thăm dò bổ sung, gửi cơ quan cấp giấy phép khai thác khoáng sản để xem xét, chấp thuận bằng văn bản trước khi thực hiện và báo cáo cơ quan quản lý nhà nước có thẩm quyền để được công nhận kết quả thăm dò bổ sung;</w:t>
            </w:r>
          </w:p>
          <w:p w14:paraId="479F0D9A" w14:textId="77777777" w:rsidR="001208FB" w:rsidRPr="00072F0C" w:rsidRDefault="001208FB" w:rsidP="00072F0C">
            <w:pPr>
              <w:widowControl w:val="0"/>
              <w:spacing w:before="60"/>
              <w:jc w:val="both"/>
              <w:rPr>
                <w:spacing w:val="-2"/>
                <w:sz w:val="22"/>
                <w:szCs w:val="22"/>
                <w:lang w:val="vi-VN"/>
              </w:rPr>
            </w:pPr>
            <w:r w:rsidRPr="00072F0C">
              <w:rPr>
                <w:spacing w:val="-2"/>
                <w:sz w:val="22"/>
                <w:szCs w:val="22"/>
                <w:lang w:val="vi-VN"/>
              </w:rPr>
              <w:t>g) Khai thác tối đa khoáng sản chính, khoáng sản đi kèm theo đúng nội dung quy định trong giấy phép khai thác khoáng sản; bảo vệ khoáng sản trong phạm vi ranh giới khu vực được phép khai thác khoáng sản; thực hiện bảo đảm an toàn, vệ sinh lao động và kỹ thuật an toàn trong khai thác khoáng sản</w:t>
            </w:r>
            <w:r w:rsidRPr="00072F0C">
              <w:rPr>
                <w:sz w:val="22"/>
                <w:szCs w:val="22"/>
                <w:lang w:val="vi-VN"/>
              </w:rPr>
              <w:t>; thực hiện các quy định về quản lý và bảo vệ kết cấu hạ tầng kỹ thuật và các biện pháp bảo vệ môi trường theo quy định của pháp luật;</w:t>
            </w:r>
            <w:r w:rsidRPr="00072F0C">
              <w:rPr>
                <w:spacing w:val="-2"/>
                <w:sz w:val="22"/>
                <w:szCs w:val="22"/>
                <w:lang w:val="vi-VN"/>
              </w:rPr>
              <w:t xml:space="preserve"> chấp hành các quy định về thanh tra, kiểm tra, kiểm soát hoạt động khoáng sản theo quy định của Luật này, pháp luật về thanh tra</w:t>
            </w:r>
            <w:r w:rsidRPr="00072F0C">
              <w:rPr>
                <w:sz w:val="22"/>
                <w:szCs w:val="22"/>
                <w:lang w:val="vi-VN"/>
              </w:rPr>
              <w:t xml:space="preserve"> và quy định khác của pháp luật có liên quan</w:t>
            </w:r>
            <w:r w:rsidRPr="00072F0C">
              <w:rPr>
                <w:spacing w:val="-2"/>
                <w:sz w:val="22"/>
                <w:szCs w:val="22"/>
                <w:lang w:val="vi-VN"/>
              </w:rPr>
              <w:t xml:space="preserve">; </w:t>
            </w:r>
          </w:p>
          <w:p w14:paraId="3BD9A7C2" w14:textId="77777777" w:rsidR="001208FB" w:rsidRPr="00072F0C" w:rsidRDefault="001208FB" w:rsidP="00072F0C">
            <w:pPr>
              <w:widowControl w:val="0"/>
              <w:spacing w:before="60"/>
              <w:jc w:val="both"/>
              <w:rPr>
                <w:sz w:val="22"/>
                <w:szCs w:val="22"/>
                <w:lang w:val="vi-VN"/>
              </w:rPr>
            </w:pPr>
            <w:bookmarkStart w:id="208" w:name="_Hlk153459334"/>
            <w:r w:rsidRPr="00072F0C">
              <w:rPr>
                <w:sz w:val="22"/>
                <w:szCs w:val="22"/>
                <w:lang w:val="vi-VN"/>
              </w:rPr>
              <w:t xml:space="preserve">h) Lưu giữ, cập nhật, cung cấp thông tin về kết quả thăm dò bổ sung, khai thác khoáng sản; kiểm soát sản lượng khoáng sản khai thác thực tế trước khi vận chuyển ra khỏi khu vực thực hiện dự án đầu tư khai thác khoáng sản; </w:t>
            </w:r>
            <w:r w:rsidRPr="00072F0C">
              <w:rPr>
                <w:bCs/>
                <w:sz w:val="22"/>
                <w:szCs w:val="22"/>
                <w:lang w:val="vi-VN"/>
              </w:rPr>
              <w:t>đầu tư, lắp đặt và vận hành hệ thống thông tin, dữ liệu về hoạt động khoáng sản và kết nối với hệ thống thông tin, dữ liệu về hoạt động khoáng sản của cơ quan quản lý nhà nước có thẩm quyền cấp giấy phép theo quy định tại Điều 108 của Luật này;</w:t>
            </w:r>
          </w:p>
          <w:bookmarkEnd w:id="208"/>
          <w:p w14:paraId="28059D03" w14:textId="77777777" w:rsidR="001208FB" w:rsidRPr="00072F0C" w:rsidRDefault="001208FB" w:rsidP="00072F0C">
            <w:pPr>
              <w:widowControl w:val="0"/>
              <w:spacing w:before="60"/>
              <w:jc w:val="both"/>
              <w:rPr>
                <w:sz w:val="22"/>
                <w:szCs w:val="22"/>
                <w:lang w:val="vi-VN"/>
              </w:rPr>
            </w:pPr>
            <w:r w:rsidRPr="00072F0C">
              <w:rPr>
                <w:sz w:val="22"/>
                <w:szCs w:val="22"/>
                <w:lang w:val="vi-VN"/>
              </w:rPr>
              <w:t>i) Báo cáo kết quả hoạt động khai thác khoáng sản cho cơ quan quản lý nhà nước có thẩm quyền và chịu trách nhiệm về tính chính xác của thông tin, số liệu báo cáo;</w:t>
            </w:r>
          </w:p>
          <w:p w14:paraId="7A654644" w14:textId="77777777" w:rsidR="001208FB" w:rsidRPr="00072F0C" w:rsidRDefault="001208FB" w:rsidP="00072F0C">
            <w:pPr>
              <w:widowControl w:val="0"/>
              <w:spacing w:before="60"/>
              <w:jc w:val="both"/>
              <w:rPr>
                <w:sz w:val="22"/>
                <w:szCs w:val="22"/>
                <w:lang w:val="vi-VN"/>
              </w:rPr>
            </w:pPr>
            <w:r w:rsidRPr="00072F0C">
              <w:rPr>
                <w:sz w:val="22"/>
                <w:szCs w:val="22"/>
                <w:lang w:val="vi-VN"/>
              </w:rPr>
              <w:t>k) Bồi thường thiệt hại do hoạt động khai thác khoáng sản gây ra theo quy định của pháp luật;</w:t>
            </w:r>
          </w:p>
          <w:p w14:paraId="1A45982A" w14:textId="77777777" w:rsidR="001208FB" w:rsidRPr="00072F0C" w:rsidRDefault="001208FB" w:rsidP="00072F0C">
            <w:pPr>
              <w:widowControl w:val="0"/>
              <w:spacing w:before="60"/>
              <w:jc w:val="both"/>
              <w:rPr>
                <w:spacing w:val="4"/>
                <w:sz w:val="22"/>
                <w:szCs w:val="22"/>
                <w:lang w:val="vi-VN"/>
              </w:rPr>
            </w:pPr>
            <w:r w:rsidRPr="00072F0C">
              <w:rPr>
                <w:spacing w:val="4"/>
                <w:sz w:val="22"/>
                <w:szCs w:val="22"/>
                <w:lang w:val="vi-VN"/>
              </w:rPr>
              <w:t xml:space="preserve">l) Tạo điều kiện thuận lợi cho tổ chức, cá nhân khác tiến hành hoạt động nghiên cứu khoa học </w:t>
            </w:r>
            <w:r w:rsidRPr="00072F0C">
              <w:rPr>
                <w:spacing w:val="4"/>
                <w:sz w:val="22"/>
                <w:szCs w:val="22"/>
                <w:lang w:val="vi-VN"/>
              </w:rPr>
              <w:lastRenderedPageBreak/>
              <w:t>trong khu vực khai thác khoáng sản theo quy định của pháp luật về khoa học và công nghệ;</w:t>
            </w:r>
          </w:p>
          <w:p w14:paraId="7AEB47AA" w14:textId="77777777" w:rsidR="001208FB" w:rsidRPr="00072F0C" w:rsidRDefault="001208FB" w:rsidP="00072F0C">
            <w:pPr>
              <w:widowControl w:val="0"/>
              <w:spacing w:before="60"/>
              <w:jc w:val="both"/>
              <w:rPr>
                <w:sz w:val="22"/>
                <w:szCs w:val="22"/>
                <w:lang w:val="vi-VN"/>
              </w:rPr>
            </w:pPr>
            <w:r w:rsidRPr="00072F0C">
              <w:rPr>
                <w:sz w:val="22"/>
                <w:szCs w:val="22"/>
                <w:lang w:val="vi-VN"/>
              </w:rPr>
              <w:t>m) Đóng cửa mỏ khoáng sản; cải tạo, phục hồi môi trường theo quy định của Luật này và pháp luật về bảo vệ môi trường;</w:t>
            </w:r>
          </w:p>
          <w:p w14:paraId="2F293EBE" w14:textId="77777777" w:rsidR="001208FB" w:rsidRPr="00072F0C" w:rsidRDefault="001208FB" w:rsidP="00072F0C">
            <w:pPr>
              <w:widowControl w:val="0"/>
              <w:spacing w:before="60"/>
              <w:jc w:val="both"/>
              <w:rPr>
                <w:spacing w:val="-4"/>
                <w:sz w:val="22"/>
                <w:szCs w:val="22"/>
                <w:lang w:val="vi-VN"/>
              </w:rPr>
            </w:pPr>
            <w:r w:rsidRPr="00072F0C">
              <w:rPr>
                <w:spacing w:val="-4"/>
                <w:sz w:val="22"/>
                <w:szCs w:val="22"/>
                <w:lang w:val="vi-VN"/>
              </w:rPr>
              <w:t>n) Trường hợp đã khai thác đủ trữ lượng khoáng sản quy định trong giấy phép khai thác khoáng sản mà khu vực khai thác khoáng sản còn trữ lượng và giấy phép khai thác khoáng sản còn hiệu lực, phải tổng hợp, báo cáo cơ quan quản lý nhà nước về khoáng sản để điều chỉnh giấy phép theo quy định tại Điều 57 của Luật này; trừ trường hợp khai thác cát, sỏi lòng sông, lòng hồ, khu vực biển quy định tại Chương VIII của Luật này;</w:t>
            </w:r>
          </w:p>
          <w:p w14:paraId="5C58CDC6"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vi-VN"/>
              </w:rPr>
            </w:pPr>
            <w:r w:rsidRPr="00072F0C">
              <w:rPr>
                <w:sz w:val="22"/>
                <w:szCs w:val="22"/>
                <w:lang w:val="vi-VN"/>
              </w:rPr>
              <w:t>o) Nghĩa vụ khác theo quy định của pháp luật.</w:t>
            </w:r>
          </w:p>
          <w:p w14:paraId="55DAFB19" w14:textId="77777777" w:rsidR="001208FB" w:rsidRPr="00072F0C" w:rsidRDefault="001208FB" w:rsidP="00072F0C">
            <w:pPr>
              <w:pStyle w:val="NormalWeb"/>
              <w:shd w:val="clear" w:color="auto" w:fill="FFFFFF"/>
              <w:spacing w:before="60" w:beforeAutospacing="0" w:after="0" w:afterAutospacing="0"/>
              <w:jc w:val="both"/>
              <w:rPr>
                <w:sz w:val="22"/>
                <w:szCs w:val="22"/>
                <w:lang w:val="vi-VN"/>
              </w:rPr>
            </w:pPr>
            <w:r w:rsidRPr="00072F0C">
              <w:rPr>
                <w:sz w:val="22"/>
                <w:szCs w:val="22"/>
                <w:lang w:val="vi-VN"/>
              </w:rPr>
              <w:t xml:space="preserve">3. Chính phủ quy định chi tiết điểm d và </w:t>
            </w:r>
            <w:r w:rsidRPr="00072F0C">
              <w:rPr>
                <w:rFonts w:hint="cs"/>
                <w:sz w:val="22"/>
                <w:szCs w:val="22"/>
                <w:lang w:val="vi-VN"/>
              </w:rPr>
              <w:t>đ</w:t>
            </w:r>
            <w:r w:rsidRPr="00072F0C">
              <w:rPr>
                <w:sz w:val="22"/>
                <w:szCs w:val="22"/>
                <w:lang w:val="vi-VN"/>
              </w:rPr>
              <w:t xml:space="preserve">iểm i khoản 1, điểm e và điểm g khoản 2 Điều này; quy định lộ trình thực hiện việc kết nối với hệ thống thông tin, dữ liệu về hoạt </w:t>
            </w:r>
            <w:r w:rsidRPr="00072F0C">
              <w:rPr>
                <w:rFonts w:hint="cs"/>
                <w:sz w:val="22"/>
                <w:szCs w:val="22"/>
                <w:lang w:val="vi-VN"/>
              </w:rPr>
              <w:t>đ</w:t>
            </w:r>
            <w:r w:rsidRPr="00072F0C">
              <w:rPr>
                <w:sz w:val="22"/>
                <w:szCs w:val="22"/>
                <w:lang w:val="vi-VN"/>
              </w:rPr>
              <w:t>ộng khoáng sản quy định tại điểm h khoản 2 Điều này.</w:t>
            </w:r>
          </w:p>
          <w:p w14:paraId="4CDFC393" w14:textId="77777777" w:rsidR="001208FB" w:rsidRPr="00072F0C" w:rsidRDefault="001208FB" w:rsidP="00072F0C">
            <w:pPr>
              <w:pStyle w:val="NormalWeb"/>
              <w:widowControl w:val="0"/>
              <w:shd w:val="clear" w:color="auto" w:fill="FFFFFF"/>
              <w:spacing w:before="60" w:beforeAutospacing="0" w:after="0" w:afterAutospacing="0"/>
              <w:jc w:val="both"/>
              <w:rPr>
                <w:sz w:val="28"/>
                <w:szCs w:val="28"/>
                <w:lang w:val="vi-VN"/>
              </w:rPr>
            </w:pPr>
            <w:r w:rsidRPr="00072F0C">
              <w:rPr>
                <w:sz w:val="22"/>
                <w:szCs w:val="22"/>
                <w:lang w:val="vi-VN"/>
              </w:rPr>
              <w:t xml:space="preserve">4. Bộ trưởng Bộ </w:t>
            </w:r>
            <w:del w:id="209" w:author="Luan Dang" w:date="2025-07-19T17:29:00Z">
              <w:r w:rsidRPr="00072F0C">
                <w:rPr>
                  <w:sz w:val="22"/>
                  <w:szCs w:val="22"/>
                  <w:lang w:val="vi-VN"/>
                </w:rPr>
                <w:delText>Tài nguyên</w:delText>
              </w:r>
            </w:del>
            <w:r w:rsidRPr="00072F0C">
              <w:rPr>
                <w:sz w:val="22"/>
                <w:szCs w:val="22"/>
                <w:lang w:val="vi-VN"/>
              </w:rPr>
              <w:t xml:space="preserve"> </w:t>
            </w:r>
            <w:ins w:id="210"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vi-VN"/>
              </w:rPr>
              <w:t>và Môi trường quy định chi tiết các điểm đ, h, i và n khoản 2 Điều này.</w:t>
            </w:r>
          </w:p>
        </w:tc>
        <w:tc>
          <w:tcPr>
            <w:tcW w:w="4852" w:type="dxa"/>
          </w:tcPr>
          <w:p w14:paraId="3F5EC1E8" w14:textId="58515FD3" w:rsidR="001208FB" w:rsidRPr="005B0268" w:rsidRDefault="005B0268" w:rsidP="005B0268">
            <w:pPr>
              <w:adjustRightInd w:val="0"/>
              <w:snapToGrid w:val="0"/>
              <w:spacing w:beforeLines="60" w:before="144"/>
              <w:jc w:val="both"/>
              <w:outlineLvl w:val="2"/>
              <w:rPr>
                <w:rFonts w:eastAsia="Calibri"/>
                <w:bCs/>
                <w:iCs/>
                <w:sz w:val="22"/>
                <w:szCs w:val="22"/>
              </w:rPr>
            </w:pPr>
            <w:r>
              <w:rPr>
                <w:rFonts w:eastAsia="Calibri"/>
                <w:iCs/>
                <w:sz w:val="22"/>
                <w:szCs w:val="22"/>
              </w:rPr>
              <w:lastRenderedPageBreak/>
              <w:t>Sửa đổi cho phù hợp với quy định về phân cấp, phân quyền trong lĩnh vực địa chất, khoáng sản.</w:t>
            </w:r>
          </w:p>
        </w:tc>
      </w:tr>
      <w:tr w:rsidR="001208FB" w:rsidRPr="00072F0C" w14:paraId="2CF22064" w14:textId="77777777" w:rsidTr="00072F0C">
        <w:tc>
          <w:tcPr>
            <w:tcW w:w="5650" w:type="dxa"/>
          </w:tcPr>
          <w:p w14:paraId="42F6577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60. An toàn, vệ sinh lao động và kỹ thuật an toàn trong khai thác khoáng sản</w:t>
            </w:r>
          </w:p>
          <w:p w14:paraId="7F85AEF7"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1. Tổ chức, cá nhân khai thác khoáng sản, người làm việc tại mỏ khai thác khoáng sản phải thực hiện đầy đủ các quy định về an toàn, vệ sinh lao động, kỹ thuật an toàn theo quy định của Luật này, pháp luật về an toàn, vệ sinh lao động và quy định khác của pháp luật có liên quan.</w:t>
            </w:r>
          </w:p>
          <w:p w14:paraId="469631E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Trừ trường hợp quy định tại khoản 4 Điều 62 của Luật này, tổ chức, cá nhân khai thác khoáng sản phải bảo đảm các yêu cầu về kỹ thuật an toàn sau đây:</w:t>
            </w:r>
          </w:p>
          <w:p w14:paraId="0B05C55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lastRenderedPageBreak/>
              <w:t>a) Nhân sự quản lý, điều hành sản xuất phải đáp ứng trình độ chuyên môn và được huấn luyện về kỹ thuật an toàn trong khai thác khoáng sản;</w:t>
            </w:r>
          </w:p>
          <w:p w14:paraId="77703A3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b) Hệ thống thiết bị, phương tiện được sử dụng trong khai thác khoáng sản phải phù hợp với điều kiện địa chất của khu vực khai thác khoáng sản. </w:t>
            </w:r>
            <w:r w:rsidRPr="00957DE8">
              <w:rPr>
                <w:rFonts w:eastAsia="SimSun"/>
                <w:bCs/>
                <w:sz w:val="22"/>
                <w:szCs w:val="22"/>
                <w:lang w:val="vi-VN"/>
              </w:rPr>
              <w:t>Trường hợp khai thác mỏ hầm lò, hệ thống thiết bị, phương tiện còn phải bảo đảm an toàn theo mức độ nguy hiểm do khí cháy, nổ gây ra</w:t>
            </w:r>
            <w:r w:rsidRPr="00957DE8">
              <w:rPr>
                <w:rFonts w:eastAsia="SimSun"/>
                <w:sz w:val="22"/>
                <w:szCs w:val="22"/>
                <w:lang w:val="vi-VN"/>
              </w:rPr>
              <w:t>;</w:t>
            </w:r>
          </w:p>
          <w:p w14:paraId="27768F9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 Lập và phê duyệt kế hoạch quản lý rủi ro và gửi cho cơ quan quản lý nhà nước có thẩm quyền. Trường hợp khai thác mỏ hầm lò, phải lập kế hoạch quản lý rủi ro gửi Bộ Công Thương phê duyệt theo quy định tại khoản 3 Điều này;</w:t>
            </w:r>
          </w:p>
          <w:p w14:paraId="0A6EBF6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d) Có đội ngũ ứng cứu khẩn cấp bán chuyên trách để thực hiện các biện pháp xử lý tình huống khẩn cấp tại chỗ.</w:t>
            </w:r>
          </w:p>
          <w:p w14:paraId="55B20426"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3. Thời điểm phê duyệt kế hoạch quản lý rủi ro đối với dự án đầu tư khai thác khoáng sản bằng phương pháp hầm lò được quy định như sau:</w:t>
            </w:r>
          </w:p>
          <w:p w14:paraId="2955F9F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a) Đối với dự án đầu tư khai thác mới, kế hoạch quản lý rủi ro phải được phê duyệt trước khi thi công và trước khi đưa công trình hầm lò vào sử dụng;</w:t>
            </w:r>
          </w:p>
          <w:p w14:paraId="6262B871" w14:textId="77777777" w:rsidR="001208FB" w:rsidRPr="00072F0C" w:rsidRDefault="001208FB" w:rsidP="00072F0C">
            <w:pPr>
              <w:widowControl w:val="0"/>
              <w:adjustRightInd w:val="0"/>
              <w:snapToGrid w:val="0"/>
              <w:spacing w:beforeLines="60" w:before="144"/>
              <w:rPr>
                <w:iCs/>
                <w:spacing w:val="-6"/>
                <w:sz w:val="22"/>
                <w:szCs w:val="22"/>
                <w:lang w:val="vi-VN"/>
              </w:rPr>
            </w:pPr>
            <w:r w:rsidRPr="00957DE8">
              <w:rPr>
                <w:rFonts w:eastAsia="SimSun"/>
                <w:iCs/>
                <w:spacing w:val="-6"/>
                <w:sz w:val="22"/>
                <w:szCs w:val="22"/>
                <w:lang w:val="vi-VN"/>
              </w:rPr>
              <w:t>b) Đối với dự án đầu tư khai thác đang trong giai đoạn xây dựng cơ bản mỏ, kế hoạch quản lý rủi ro phải được phê duyệt trước khi đưa công trình vào sử dụng;</w:t>
            </w:r>
          </w:p>
          <w:p w14:paraId="004AA6BD"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 Đối với dự án đầu tư khai thác đã đi vào vận hành trước ngày Luật này có hiệu lực thi hành, kế hoạch quản lý rủi ro phải được phê duyệt trong thời hạn 24 tháng kể từ ngày Luật này có hiệu lực thi hành.</w:t>
            </w:r>
          </w:p>
          <w:p w14:paraId="4AEB526A"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 xml:space="preserve">4. Khi có nguy cơ xảy ra sự cố kỹ thuật gây mất an toàn, vệ sinh lao động, giám đốc điều hành mỏ </w:t>
            </w:r>
            <w:r w:rsidRPr="00957DE8">
              <w:rPr>
                <w:rFonts w:eastAsia="SimSun"/>
                <w:sz w:val="22"/>
                <w:szCs w:val="22"/>
                <w:lang w:val="vi-VN"/>
              </w:rPr>
              <w:t>hoặc nhân sự điều hành mỏ</w:t>
            </w:r>
            <w:r w:rsidRPr="00957DE8">
              <w:rPr>
                <w:rFonts w:eastAsia="SimSun"/>
                <w:spacing w:val="-2"/>
                <w:sz w:val="22"/>
                <w:szCs w:val="22"/>
                <w:lang w:val="vi-VN"/>
              </w:rPr>
              <w:t xml:space="preserve"> phải áp dụng ngay các biện pháp cần thiết để loại trừ nguyên nhân xảy ra sự cố. </w:t>
            </w:r>
          </w:p>
          <w:p w14:paraId="40C5775D"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lastRenderedPageBreak/>
              <w:t xml:space="preserve">5. Khi xảy ra sự cố </w:t>
            </w:r>
            <w:r w:rsidRPr="00957DE8">
              <w:rPr>
                <w:rFonts w:eastAsia="SimSun"/>
                <w:spacing w:val="-2"/>
                <w:sz w:val="22"/>
                <w:szCs w:val="22"/>
                <w:lang w:val="vi-VN"/>
              </w:rPr>
              <w:t xml:space="preserve">kỹ thuật gây </w:t>
            </w:r>
            <w:r w:rsidRPr="00957DE8">
              <w:rPr>
                <w:rFonts w:eastAsia="SimSun"/>
                <w:sz w:val="22"/>
                <w:szCs w:val="22"/>
                <w:lang w:val="vi-VN"/>
              </w:rPr>
              <w:t>mất an toàn</w:t>
            </w:r>
            <w:r w:rsidRPr="00957DE8">
              <w:rPr>
                <w:rFonts w:eastAsia="SimSun"/>
                <w:spacing w:val="-2"/>
                <w:sz w:val="22"/>
                <w:szCs w:val="22"/>
                <w:lang w:val="vi-VN"/>
              </w:rPr>
              <w:t>, vệ sinh</w:t>
            </w:r>
            <w:r w:rsidRPr="00957DE8">
              <w:rPr>
                <w:rFonts w:eastAsia="SimSun"/>
                <w:sz w:val="22"/>
                <w:szCs w:val="22"/>
                <w:lang w:val="vi-VN"/>
              </w:rPr>
              <w:t xml:space="preserve"> lao động, giám đốc điều hành mỏ hoặc nhân sự điều hành mỏ phải thực hiện các quy định sau đây:</w:t>
            </w:r>
          </w:p>
          <w:p w14:paraId="7280FE4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a) Áp dụng ngay các biện pháp khẩn cấp để khắc phục sự cố; cấp cứu, sơ tán người ra khỏi khu vực nguy hiểm; </w:t>
            </w:r>
          </w:p>
          <w:p w14:paraId="59A6EAC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Bảo vệ tài sản, bảo vệ hiện trường xảy ra sự cố, trừ trường hợp phải thực hiện các hoạt động quy định tại điểm a khoản này.</w:t>
            </w:r>
          </w:p>
          <w:p w14:paraId="738A25D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6. Cơ quan, tổ chức, cá nhân có trách nhiệm hỗ trợ việc cấp cứu và khắc phục hậu quả sự cố </w:t>
            </w:r>
            <w:r w:rsidRPr="00957DE8">
              <w:rPr>
                <w:rFonts w:eastAsia="SimSun"/>
                <w:spacing w:val="-2"/>
                <w:sz w:val="22"/>
                <w:szCs w:val="22"/>
                <w:lang w:val="vi-VN"/>
              </w:rPr>
              <w:t xml:space="preserve">kỹ thuật gây </w:t>
            </w:r>
            <w:r w:rsidRPr="00957DE8">
              <w:rPr>
                <w:rFonts w:eastAsia="SimSun"/>
                <w:sz w:val="22"/>
                <w:szCs w:val="22"/>
                <w:lang w:val="vi-VN"/>
              </w:rPr>
              <w:t>mất an toàn</w:t>
            </w:r>
            <w:r w:rsidRPr="00957DE8">
              <w:rPr>
                <w:rFonts w:eastAsia="SimSun"/>
                <w:spacing w:val="-2"/>
                <w:sz w:val="22"/>
                <w:szCs w:val="22"/>
                <w:lang w:val="vi-VN"/>
              </w:rPr>
              <w:t>, vệ sinh</w:t>
            </w:r>
            <w:r w:rsidRPr="00957DE8">
              <w:rPr>
                <w:rFonts w:eastAsia="SimSun"/>
                <w:sz w:val="22"/>
                <w:szCs w:val="22"/>
                <w:lang w:val="vi-VN"/>
              </w:rPr>
              <w:t xml:space="preserve"> lao động.</w:t>
            </w:r>
          </w:p>
          <w:p w14:paraId="15DB915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7. Tổ chức, cá nhân khai thác khoáng sản phải thực hiện chế độ báo cáo về tai nạn lao động, an toàn lao động, vệ sinh lao động trong khai thác khoáng sản; khi xảy ra sự cố mất an toàn lao động, phải kịp thời báo cáo các cơ quan quản lý nhà nước có thẩm quyền.</w:t>
            </w:r>
          </w:p>
          <w:p w14:paraId="23645CDA" w14:textId="77777777" w:rsidR="001208FB" w:rsidRPr="00072F0C" w:rsidRDefault="001208FB" w:rsidP="00072F0C">
            <w:pPr>
              <w:adjustRightInd w:val="0"/>
              <w:snapToGrid w:val="0"/>
              <w:spacing w:beforeLines="60" w:before="144"/>
              <w:rPr>
                <w:rFonts w:eastAsia="Calibri"/>
                <w:iCs/>
                <w:sz w:val="22"/>
                <w:szCs w:val="22"/>
                <w:lang w:val="vi-VN"/>
              </w:rPr>
            </w:pPr>
            <w:r w:rsidRPr="00957DE8">
              <w:rPr>
                <w:rFonts w:eastAsia="SimSun"/>
                <w:spacing w:val="-4"/>
                <w:sz w:val="22"/>
                <w:szCs w:val="22"/>
                <w:lang w:val="vi-VN"/>
              </w:rPr>
              <w:t xml:space="preserve">8. Bộ trưởng </w:t>
            </w:r>
            <w:r w:rsidRPr="00957DE8">
              <w:rPr>
                <w:rFonts w:eastAsia="Calibri"/>
                <w:iCs/>
                <w:spacing w:val="-4"/>
                <w:sz w:val="22"/>
                <w:szCs w:val="22"/>
                <w:lang w:val="vi-VN"/>
              </w:rPr>
              <w:t>Bộ Công Thương quy định chi tiết điểm c khoản 2 và khoản 3</w:t>
            </w:r>
            <w:r w:rsidRPr="00957DE8">
              <w:rPr>
                <w:rFonts w:eastAsia="Calibri"/>
                <w:iCs/>
                <w:sz w:val="22"/>
                <w:szCs w:val="22"/>
                <w:lang w:val="vi-VN"/>
              </w:rPr>
              <w:t xml:space="preserve"> Điều này.</w:t>
            </w:r>
          </w:p>
          <w:p w14:paraId="5C4AD649"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4"/>
                <w:sz w:val="22"/>
                <w:szCs w:val="22"/>
                <w:lang w:val="vi-VN"/>
              </w:rPr>
              <w:t>9. Chính phủ quy định chi tiết các điểm a, b, d khoản 2 và khoản 7 Điều này.</w:t>
            </w:r>
          </w:p>
        </w:tc>
        <w:tc>
          <w:tcPr>
            <w:tcW w:w="4852" w:type="dxa"/>
          </w:tcPr>
          <w:p w14:paraId="3E0B861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5B24C6F9" w14:textId="585E431A"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2F12889A" w14:textId="77777777" w:rsidTr="00072F0C">
        <w:tc>
          <w:tcPr>
            <w:tcW w:w="5650" w:type="dxa"/>
          </w:tcPr>
          <w:p w14:paraId="5FD15F50" w14:textId="77777777" w:rsidR="001208FB" w:rsidRPr="00072F0C" w:rsidRDefault="001208FB" w:rsidP="00072F0C">
            <w:pPr>
              <w:adjustRightInd w:val="0"/>
              <w:snapToGrid w:val="0"/>
              <w:spacing w:beforeLines="60" w:before="144"/>
              <w:outlineLvl w:val="2"/>
              <w:rPr>
                <w:rFonts w:eastAsia="Calibri"/>
                <w:b/>
                <w:bCs/>
                <w:iCs/>
                <w:spacing w:val="-6"/>
                <w:sz w:val="22"/>
                <w:szCs w:val="22"/>
                <w:lang w:val="vi-VN"/>
              </w:rPr>
            </w:pPr>
            <w:r w:rsidRPr="00957DE8">
              <w:rPr>
                <w:rFonts w:eastAsia="Calibri"/>
                <w:b/>
                <w:bCs/>
                <w:iCs/>
                <w:spacing w:val="-6"/>
                <w:sz w:val="22"/>
                <w:szCs w:val="22"/>
                <w:lang w:val="vi-VN"/>
              </w:rPr>
              <w:lastRenderedPageBreak/>
              <w:t>Điều 61. Thiết kế cơ sở của dự án đầu tư khai thác khoáng sản, thiết kế mỏ</w:t>
            </w:r>
          </w:p>
          <w:p w14:paraId="7E4268BC"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t>1. Thiết kế cơ sở của dự án đầu tư khai thác khoáng sản là thiết kế được lập trong Báo cáo nghiên cứu khả thi đầu tư xây dựng và được lập, thẩm định, phê duyệt theo quy định của pháp luật về xây dựng, đầu tư và quy định khác của pháp luật có liên quan.</w:t>
            </w:r>
          </w:p>
          <w:p w14:paraId="54B8EAF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2. Thiết kế mỏ để phục vụ cho hoạt động khai thác khoáng sản; thiết kế mỏ phải bảo đảm phù hợp với thiết kế cơ sở. Trình tự, thủ tục lập, thẩm định, phê duyệt thiết kế mỏ được áp dụng theo trình tự một bước hoặc nhiều bước theo quy định của pháp luật về xây dựng và thuộc một trong các </w:t>
            </w:r>
            <w:r w:rsidRPr="00957DE8">
              <w:rPr>
                <w:rFonts w:eastAsia="SimSun"/>
                <w:sz w:val="22"/>
                <w:szCs w:val="22"/>
                <w:lang w:val="vi-VN"/>
              </w:rPr>
              <w:lastRenderedPageBreak/>
              <w:t xml:space="preserve">trường hợp sau đây: </w:t>
            </w:r>
          </w:p>
          <w:p w14:paraId="551B949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Đối với trường hợp thiết kế một bước hoặc thiết kế hai bước, thiết kế mỏ là thiết kế bản vẽ thi công;</w:t>
            </w:r>
          </w:p>
          <w:p w14:paraId="1E207D4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Đối với trường hợp thiết kế ba bước, thiết kế mỏ bao gồm thiết kế kỹ thuật và thiết kế bản vẽ thi công.</w:t>
            </w:r>
          </w:p>
          <w:p w14:paraId="5F72385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3. Tổ chức, cá nhân khai thác khoáng sản chỉ được phép xây dựng cơ bản mỏ, khai thác khoáng sản khi đã có thiết kế mỏ được phê duyệt và gửi cơ quan quản lý nhà nước có thẩm quyền.</w:t>
            </w:r>
          </w:p>
          <w:p w14:paraId="3BE8935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4. Bộ trưởng Bộ Công Thương quy định nội dung thiết kế cơ sở của dự án đầu tư khai thác khoáng sản, thiết kế mỏ.</w:t>
            </w:r>
          </w:p>
          <w:p w14:paraId="64691E62"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pacing w:val="-6"/>
                <w:sz w:val="22"/>
                <w:szCs w:val="22"/>
                <w:lang w:val="vi-VN"/>
              </w:rPr>
            </w:pPr>
            <w:r w:rsidRPr="00957DE8">
              <w:rPr>
                <w:rFonts w:eastAsia="Calibri"/>
                <w:iCs/>
                <w:sz w:val="22"/>
                <w:szCs w:val="22"/>
                <w:lang w:val="vi-VN"/>
              </w:rPr>
              <w:t>5</w:t>
            </w:r>
            <w:r w:rsidRPr="00957DE8">
              <w:rPr>
                <w:rFonts w:eastAsia="Calibri"/>
                <w:sz w:val="22"/>
                <w:szCs w:val="22"/>
                <w:lang w:val="vi-VN"/>
              </w:rPr>
              <w:t>. Chính phủ quy định chi tiết khoản 3 Điều này; quy định đối tượng phải có thiết kế cơ sở của dự án đầu tư khai thác khoáng sản, thiết kế mỏ.</w:t>
            </w:r>
          </w:p>
        </w:tc>
        <w:tc>
          <w:tcPr>
            <w:tcW w:w="4852" w:type="dxa"/>
          </w:tcPr>
          <w:p w14:paraId="2FBF9521" w14:textId="77777777" w:rsidR="001208FB" w:rsidRPr="00072F0C" w:rsidRDefault="001208FB" w:rsidP="00072F0C">
            <w:pPr>
              <w:adjustRightInd w:val="0"/>
              <w:snapToGrid w:val="0"/>
              <w:spacing w:beforeLines="60" w:before="144"/>
              <w:outlineLvl w:val="2"/>
              <w:rPr>
                <w:rFonts w:eastAsia="Calibri"/>
                <w:b/>
                <w:bCs/>
                <w:iCs/>
                <w:spacing w:val="-6"/>
                <w:sz w:val="22"/>
                <w:szCs w:val="22"/>
                <w:lang w:val="vi-VN"/>
              </w:rPr>
            </w:pPr>
          </w:p>
        </w:tc>
        <w:tc>
          <w:tcPr>
            <w:tcW w:w="4852" w:type="dxa"/>
          </w:tcPr>
          <w:p w14:paraId="63C8F2AB" w14:textId="299D574D" w:rsidR="001208FB" w:rsidRPr="005B0268" w:rsidRDefault="005B0268" w:rsidP="00072F0C">
            <w:pPr>
              <w:adjustRightInd w:val="0"/>
              <w:snapToGrid w:val="0"/>
              <w:spacing w:beforeLines="60" w:before="144"/>
              <w:outlineLvl w:val="2"/>
              <w:rPr>
                <w:rFonts w:eastAsia="Calibri"/>
                <w:bCs/>
                <w:iCs/>
                <w:spacing w:val="-6"/>
                <w:sz w:val="22"/>
                <w:szCs w:val="22"/>
              </w:rPr>
            </w:pPr>
            <w:r>
              <w:rPr>
                <w:rFonts w:eastAsia="Calibri"/>
                <w:bCs/>
                <w:iCs/>
                <w:spacing w:val="-6"/>
                <w:sz w:val="22"/>
                <w:szCs w:val="22"/>
              </w:rPr>
              <w:t xml:space="preserve">Giữ nguyên như Luật Địa chất và khoáng sản </w:t>
            </w:r>
          </w:p>
        </w:tc>
      </w:tr>
      <w:tr w:rsidR="001208FB" w:rsidRPr="00072F0C" w14:paraId="0DB19AF1" w14:textId="77777777" w:rsidTr="00072F0C">
        <w:tc>
          <w:tcPr>
            <w:tcW w:w="5650" w:type="dxa"/>
          </w:tcPr>
          <w:p w14:paraId="750F46C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62. Giám đốc điều hành mỏ, nhân sự điều hành mỏ</w:t>
            </w:r>
          </w:p>
          <w:p w14:paraId="661BEB8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Khai thác khoáng sản phải có giám đốc điều hành mỏ, trừ trường hợp quy định tại khoản 4 Điều này.</w:t>
            </w:r>
          </w:p>
          <w:p w14:paraId="582892B5" w14:textId="77777777" w:rsidR="001208FB" w:rsidRPr="00072F0C" w:rsidRDefault="001208FB" w:rsidP="00072F0C">
            <w:pPr>
              <w:widowControl w:val="0"/>
              <w:adjustRightInd w:val="0"/>
              <w:snapToGrid w:val="0"/>
              <w:spacing w:beforeLines="60" w:before="144"/>
              <w:rPr>
                <w:spacing w:val="-1"/>
                <w:sz w:val="22"/>
                <w:szCs w:val="22"/>
                <w:lang w:val="vi-VN"/>
              </w:rPr>
            </w:pPr>
            <w:r w:rsidRPr="00957DE8">
              <w:rPr>
                <w:rFonts w:eastAsia="SimSun"/>
                <w:spacing w:val="-1"/>
                <w:sz w:val="22"/>
                <w:szCs w:val="22"/>
                <w:lang w:val="vi-VN"/>
              </w:rPr>
              <w:t>2. Đối với khai thác mỏ hầm lò, 01 giám đốc điều hành mỏ chỉ điều hành 01 giấy phép khai thác khoáng sản. Đối với khai thác mỏ lộ thiên, 01 giám đốc điều hành mỏ điều hành tối đa 03 giấy phép khai thác khoáng sản được cấp cho cùng 01 tổ chức, cá nhân và có khoảng cách giữa các mỏ không quá 10 kilômét (km).</w:t>
            </w:r>
          </w:p>
          <w:p w14:paraId="279107B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3. Giám đốc điều hành mỏ là người có trình độ, năng lực đáp ứng yêu cầu theo quy định của pháp luật, do tổ chức, cá nhân được phép khai thác khoáng sản bổ nhiệm hoặc do cá nhân được phép khai thác, người đứng đầu tổ chức được phép khai thác trực tiếp đảm nhiệm.</w:t>
            </w:r>
          </w:p>
          <w:p w14:paraId="01E1C8C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4. Các trường hợp sau đây không phải có giám đốc điều hành mỏ nhưng phải có nhân sự điều hành mỏ phụ trách về công tác kỹ thuật khai thác mỏ, an toàn lao động, vệ sinh lao động, </w:t>
            </w:r>
            <w:r w:rsidRPr="00957DE8">
              <w:rPr>
                <w:rFonts w:eastAsia="SimSun"/>
                <w:sz w:val="22"/>
                <w:szCs w:val="22"/>
                <w:lang w:val="vi-VN"/>
              </w:rPr>
              <w:lastRenderedPageBreak/>
              <w:t xml:space="preserve">bảo vệ môi trường trong khai thác khoáng sản: </w:t>
            </w:r>
          </w:p>
          <w:p w14:paraId="4DE05734"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pacing w:val="-4"/>
                <w:sz w:val="22"/>
                <w:szCs w:val="22"/>
                <w:lang w:val="vi-VN"/>
              </w:rPr>
              <w:t>a</w:t>
            </w:r>
            <w:r w:rsidRPr="00957DE8">
              <w:rPr>
                <w:rFonts w:eastAsia="SimSun"/>
                <w:sz w:val="22"/>
                <w:szCs w:val="22"/>
                <w:lang w:val="vi-VN"/>
              </w:rPr>
              <w:t xml:space="preserve">) Khai thác </w:t>
            </w:r>
            <w:r w:rsidRPr="00957DE8">
              <w:rPr>
                <w:rFonts w:eastAsia="SimSun"/>
                <w:iCs/>
                <w:sz w:val="22"/>
                <w:szCs w:val="22"/>
                <w:lang w:val="vi-VN"/>
              </w:rPr>
              <w:t>khoáng sản nhóm II, nhóm III mà không sử dụng vật liệu nổ công nghiệp;</w:t>
            </w:r>
          </w:p>
          <w:p w14:paraId="327E48B9"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b) Khai thác khoáng sản tại khu vực có khoáng sản phân tán, nhỏ lẻ theo quy định tại Điều 27 của Luật này, trừ trường hợp sử dụng vật liệu nổ công nghiệp hoặc khai thác mỏ hầm lò.</w:t>
            </w:r>
          </w:p>
          <w:p w14:paraId="31B8C21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5. Tổ chức, cá nhân được cấp giấy phép khai thác khoáng sản có trách nhiệm sau đây:</w:t>
            </w:r>
          </w:p>
          <w:p w14:paraId="17FAC0E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a) Bảo đảm điều kiện để giám đốc điều hành mỏ hoặc nhân sự điều hành mỏ thực hiện nhiệm vụ; </w:t>
            </w:r>
          </w:p>
          <w:p w14:paraId="09C6270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Thông báo bằng văn bản về trình độ chuyên môn, năng lực quản lý của giám đốc điều hành mỏ cho cơ quan quản lý nhà nước có thẩm quyền cấp giấy phép khai thác khoáng sản trước ngày bắt đầu khai thác mỏ hoặc trong trường hợp thay đổi giám đốc điều hành mỏ. Trường hợp giám đốc điều hành mỏ không đáp ứng tiêu chuẩn theo quy định, cơ quan quản lý nhà nước có thẩm quyền về khoáng sản có trách nhiệm thông báo bằng văn bản cho tổ chức, cá nhân.</w:t>
            </w:r>
          </w:p>
          <w:p w14:paraId="11D3B5E6"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6. Chính phủ quy định chi tiết Điều này.</w:t>
            </w:r>
          </w:p>
        </w:tc>
        <w:tc>
          <w:tcPr>
            <w:tcW w:w="4852" w:type="dxa"/>
          </w:tcPr>
          <w:p w14:paraId="01F5EC2F"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52728052" w14:textId="3A345AD5"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7A61C50B" w14:textId="77777777" w:rsidTr="00072F0C">
        <w:tc>
          <w:tcPr>
            <w:tcW w:w="5650" w:type="dxa"/>
          </w:tcPr>
          <w:p w14:paraId="7191CF2A"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63. Bản đồ hiện trạng, bản vẽ mặt cắt hiện trạng khu vực được phép khai thác khoáng sản</w:t>
            </w:r>
          </w:p>
          <w:p w14:paraId="01C56045" w14:textId="77777777" w:rsidR="001208FB" w:rsidRPr="00072F0C" w:rsidRDefault="001208FB" w:rsidP="00072F0C">
            <w:pPr>
              <w:widowControl w:val="0"/>
              <w:adjustRightInd w:val="0"/>
              <w:snapToGrid w:val="0"/>
              <w:spacing w:beforeLines="60" w:before="144"/>
              <w:rPr>
                <w:rFonts w:eastAsia="Calibri"/>
                <w:kern w:val="2"/>
                <w:sz w:val="22"/>
                <w:szCs w:val="22"/>
                <w:lang w:val="vi-VN"/>
              </w:rPr>
            </w:pPr>
            <w:r w:rsidRPr="00957DE8">
              <w:rPr>
                <w:rFonts w:eastAsia="Calibri"/>
                <w:kern w:val="2"/>
                <w:sz w:val="22"/>
                <w:szCs w:val="22"/>
                <w:lang w:val="vi-VN"/>
              </w:rPr>
              <w:t>1. Tổ chức, cá nhân khai thác khoáng sản rắn phải lập, cập nhật, quản lý và lưu giữ bản đồ hiện trạng, bản vẽ mặt cắt hiện trạng khu vực được phép khai thác từ khi bắt đầu xây dựng cơ bản mỏ đến khi kết thúc khai thác khoáng sản theo giấy phép khai thác khoáng sản được cấp.</w:t>
            </w:r>
          </w:p>
          <w:p w14:paraId="0C0ADAA9"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2. Bộ trưởng Bộ Tài nguyên và Môi trường quy định đối tượng lập, thời điểm nộp, hình thức và nội dung bản đồ hiện trạng, bản vẽ mặt cắt hiện trạng khu vực được phép khai thác khoáng sản.</w:t>
            </w:r>
          </w:p>
        </w:tc>
        <w:tc>
          <w:tcPr>
            <w:tcW w:w="4852" w:type="dxa"/>
          </w:tcPr>
          <w:p w14:paraId="17734397"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11" w:name="_Toc181886953"/>
            <w:r w:rsidRPr="00072F0C">
              <w:rPr>
                <w:rFonts w:eastAsia="Calibri" w:hint="cs"/>
                <w:b/>
                <w:bCs/>
                <w:iCs/>
                <w:sz w:val="22"/>
                <w:szCs w:val="22"/>
                <w:lang w:val="vi-VN"/>
              </w:rPr>
              <w:t>Điều 63</w:t>
            </w:r>
            <w:r w:rsidRPr="00072F0C">
              <w:rPr>
                <w:rFonts w:eastAsia="Calibri"/>
                <w:b/>
                <w:bCs/>
                <w:iCs/>
                <w:sz w:val="22"/>
                <w:szCs w:val="22"/>
                <w:lang w:val="vi-VN"/>
              </w:rPr>
              <w:t xml:space="preserve">. Bản </w:t>
            </w:r>
            <w:r w:rsidRPr="00072F0C">
              <w:rPr>
                <w:rFonts w:eastAsia="Calibri" w:hint="cs"/>
                <w:b/>
                <w:bCs/>
                <w:iCs/>
                <w:sz w:val="22"/>
                <w:szCs w:val="22"/>
                <w:lang w:val="vi-VN"/>
              </w:rPr>
              <w:t>đ</w:t>
            </w:r>
            <w:r w:rsidRPr="00072F0C">
              <w:rPr>
                <w:rFonts w:eastAsia="Calibri"/>
                <w:b/>
                <w:bCs/>
                <w:iCs/>
                <w:sz w:val="22"/>
                <w:szCs w:val="22"/>
                <w:lang w:val="vi-VN"/>
              </w:rPr>
              <w:t xml:space="preserve">ồ hiện trạng, bản vẽ mặt cắt hiện trạng khu vực </w:t>
            </w:r>
            <w:r w:rsidRPr="00072F0C">
              <w:rPr>
                <w:rFonts w:eastAsia="Calibri" w:hint="cs"/>
                <w:b/>
                <w:bCs/>
                <w:iCs/>
                <w:sz w:val="22"/>
                <w:szCs w:val="22"/>
                <w:lang w:val="vi-VN"/>
              </w:rPr>
              <w:t>đư</w:t>
            </w:r>
            <w:r w:rsidRPr="00072F0C">
              <w:rPr>
                <w:rFonts w:eastAsia="Calibri"/>
                <w:b/>
                <w:bCs/>
                <w:iCs/>
                <w:sz w:val="22"/>
                <w:szCs w:val="22"/>
                <w:lang w:val="vi-VN"/>
              </w:rPr>
              <w:t>ợc phép khai thác khoáng sản</w:t>
            </w:r>
            <w:bookmarkEnd w:id="211"/>
          </w:p>
          <w:p w14:paraId="3BF4B92F" w14:textId="77777777" w:rsidR="001208FB" w:rsidRPr="00072F0C" w:rsidRDefault="001208FB" w:rsidP="00072F0C">
            <w:pPr>
              <w:widowControl w:val="0"/>
              <w:spacing w:before="60"/>
              <w:jc w:val="both"/>
              <w:rPr>
                <w:rFonts w:eastAsia="Calibri"/>
                <w:kern w:val="2"/>
                <w:sz w:val="22"/>
                <w:szCs w:val="22"/>
                <w:lang w:val="vi-VN"/>
              </w:rPr>
            </w:pPr>
            <w:r w:rsidRPr="00072F0C">
              <w:rPr>
                <w:rFonts w:eastAsia="Calibri"/>
                <w:kern w:val="2"/>
                <w:sz w:val="22"/>
                <w:szCs w:val="22"/>
                <w:lang w:val="vi-VN"/>
              </w:rPr>
              <w:t>1. Tổ chức, cá nhân khai thác khoáng sản rắn phải lập, cập nhật, quản lý và lưu giữ bản đồ hiện trạng, bản vẽ mặt cắt hiện trạng khu vực được phép khai thác từ khi bắt đầu xây dựng cơ bản mỏ đến khi kết thúc khai thác khoáng sản theo giấy phép khai thác khoáng sản được cấp.</w:t>
            </w:r>
          </w:p>
          <w:p w14:paraId="367119A7" w14:textId="77777777" w:rsidR="001208FB" w:rsidRPr="00072F0C" w:rsidRDefault="001208FB" w:rsidP="00072F0C">
            <w:pPr>
              <w:shd w:val="clear" w:color="auto" w:fill="FFFFFF"/>
              <w:spacing w:before="60"/>
              <w:jc w:val="both"/>
              <w:rPr>
                <w:iCs/>
                <w:sz w:val="28"/>
                <w:szCs w:val="28"/>
                <w:lang w:val="vi-VN"/>
              </w:rPr>
            </w:pPr>
            <w:r w:rsidRPr="00072F0C">
              <w:rPr>
                <w:iCs/>
                <w:sz w:val="22"/>
                <w:szCs w:val="22"/>
                <w:lang w:val="vi-VN"/>
              </w:rPr>
              <w:t xml:space="preserve">2. Bộ trưởng Bộ </w:t>
            </w:r>
            <w:del w:id="212" w:author="Luan Dang" w:date="2025-07-19T17:29:00Z">
              <w:r w:rsidRPr="00072F0C">
                <w:rPr>
                  <w:iCs/>
                  <w:sz w:val="22"/>
                  <w:szCs w:val="22"/>
                  <w:lang w:val="vi-VN"/>
                </w:rPr>
                <w:delText>Tài nguyên</w:delText>
              </w:r>
            </w:del>
            <w:r w:rsidRPr="00072F0C">
              <w:rPr>
                <w:iCs/>
                <w:sz w:val="22"/>
                <w:szCs w:val="22"/>
                <w:lang w:val="vi-VN"/>
              </w:rPr>
              <w:t xml:space="preserve"> </w:t>
            </w:r>
            <w:ins w:id="213" w:author="Luan Dang" w:date="2025-07-19T17:29:00Z">
              <w:r w:rsidRPr="00072F0C">
                <w:rPr>
                  <w:b/>
                  <w:bCs/>
                  <w:i/>
                  <w:iCs/>
                  <w:sz w:val="22"/>
                  <w:szCs w:val="22"/>
                  <w:lang w:val="nl-NL"/>
                </w:rPr>
                <w:t>Nông nghiệp</w:t>
              </w:r>
            </w:ins>
            <w:r w:rsidRPr="00072F0C">
              <w:rPr>
                <w:sz w:val="22"/>
                <w:szCs w:val="22"/>
                <w:lang w:val="nl-NL"/>
              </w:rPr>
              <w:t xml:space="preserve"> </w:t>
            </w:r>
            <w:r w:rsidRPr="00072F0C">
              <w:rPr>
                <w:iCs/>
                <w:sz w:val="22"/>
                <w:szCs w:val="22"/>
                <w:lang w:val="vi-VN"/>
              </w:rPr>
              <w:t>và Môi trường quy định đối tượng lập, thời điểm nộp, hình thức và nội dung bản đồ hiện trạng, bản vẽ mặt cắt hiện trạng khu vực được phép khai thác khoáng sản.</w:t>
            </w:r>
          </w:p>
        </w:tc>
        <w:tc>
          <w:tcPr>
            <w:tcW w:w="4852" w:type="dxa"/>
          </w:tcPr>
          <w:p w14:paraId="2BF1E819" w14:textId="3DEFA36E"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t>Sửa đổi cho phù hợp với quy định về phân cấp, phân quyền trong lĩnh vực địa chất, khoáng sản</w:t>
            </w:r>
          </w:p>
        </w:tc>
      </w:tr>
      <w:tr w:rsidR="001208FB" w:rsidRPr="00072F0C" w14:paraId="7269F084" w14:textId="77777777" w:rsidTr="00072F0C">
        <w:tc>
          <w:tcPr>
            <w:tcW w:w="5650" w:type="dxa"/>
          </w:tcPr>
          <w:p w14:paraId="13D13F8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64. Thống kê, kiểm kê trữ lượng khoáng sản </w:t>
            </w:r>
          </w:p>
          <w:p w14:paraId="5D7E82FE" w14:textId="77777777" w:rsidR="001208FB" w:rsidRPr="00072F0C" w:rsidRDefault="001208FB" w:rsidP="00072F0C">
            <w:pPr>
              <w:adjustRightInd w:val="0"/>
              <w:snapToGrid w:val="0"/>
              <w:spacing w:beforeLines="60" w:before="144"/>
              <w:rPr>
                <w:rFonts w:eastAsia="Calibri"/>
                <w:spacing w:val="-2"/>
                <w:kern w:val="2"/>
                <w:sz w:val="22"/>
                <w:szCs w:val="22"/>
                <w:lang w:val="vi-VN"/>
              </w:rPr>
            </w:pPr>
            <w:r w:rsidRPr="00957DE8">
              <w:rPr>
                <w:rFonts w:eastAsia="Calibri"/>
                <w:spacing w:val="-2"/>
                <w:kern w:val="2"/>
                <w:sz w:val="22"/>
                <w:szCs w:val="22"/>
                <w:lang w:val="vi-VN"/>
              </w:rPr>
              <w:lastRenderedPageBreak/>
              <w:t>1. Tổ chức, cá nhân khai thác khoáng sản có trách nhiệm thực hiện công tác thống kê trữ lượng khoáng sản đã khai thác định kỳ hằng năm; kiểm kê trữ lượng khoáng sản còn lại tại thời điểm đề nghị gia hạn, điều chỉnh, chuyển nhượng, trả lại giấy phép khai thác khoáng sản và đóng cửa mỏ khoáng sản; chịu trách nhiệm trước pháp luật về tính chính xác, trung thực của thông tin, số liệu đã thống kê, kiểm kê.</w:t>
            </w:r>
            <w:r w:rsidRPr="00957DE8">
              <w:rPr>
                <w:rFonts w:eastAsia="Calibri"/>
                <w:strike/>
                <w:spacing w:val="-2"/>
                <w:kern w:val="2"/>
                <w:sz w:val="22"/>
                <w:szCs w:val="22"/>
                <w:lang w:val="vi-VN"/>
              </w:rPr>
              <w:t xml:space="preserve"> </w:t>
            </w:r>
          </w:p>
          <w:p w14:paraId="59743485" w14:textId="77777777" w:rsidR="001208FB" w:rsidRPr="00072F0C" w:rsidRDefault="001208FB" w:rsidP="00072F0C">
            <w:pPr>
              <w:widowControl w:val="0"/>
              <w:adjustRightInd w:val="0"/>
              <w:snapToGrid w:val="0"/>
              <w:spacing w:beforeLines="60" w:before="144"/>
              <w:rPr>
                <w:rFonts w:eastAsia="Calibri"/>
                <w:kern w:val="2"/>
                <w:sz w:val="22"/>
                <w:szCs w:val="22"/>
                <w:lang w:val="vi-VN"/>
              </w:rPr>
            </w:pPr>
            <w:r w:rsidRPr="00957DE8">
              <w:rPr>
                <w:rFonts w:eastAsia="Calibri"/>
                <w:kern w:val="2"/>
                <w:sz w:val="22"/>
                <w:szCs w:val="22"/>
                <w:lang w:val="vi-VN"/>
              </w:rPr>
              <w:t xml:space="preserve">2. Thống kê trữ lượng khoáng sản đã khai thác hằng năm và tổng trữ lượng </w:t>
            </w:r>
            <w:r w:rsidRPr="00957DE8">
              <w:rPr>
                <w:rFonts w:eastAsia="Calibri"/>
                <w:spacing w:val="-6"/>
                <w:kern w:val="2"/>
                <w:sz w:val="22"/>
                <w:szCs w:val="22"/>
                <w:lang w:val="vi-VN"/>
              </w:rPr>
              <w:t>khoáng sản đã khai thác kể từ ngày bắt đầu khai thác đến thời điểm thống kê, bao gồm:</w:t>
            </w:r>
          </w:p>
          <w:p w14:paraId="5A0FC1E2" w14:textId="77777777" w:rsidR="001208FB" w:rsidRPr="00072F0C" w:rsidRDefault="001208FB" w:rsidP="00072F0C">
            <w:pPr>
              <w:widowControl w:val="0"/>
              <w:adjustRightInd w:val="0"/>
              <w:snapToGrid w:val="0"/>
              <w:spacing w:beforeLines="60" w:before="144"/>
              <w:rPr>
                <w:rFonts w:eastAsia="Calibri"/>
                <w:kern w:val="2"/>
                <w:sz w:val="22"/>
                <w:szCs w:val="22"/>
                <w:lang w:val="vi-VN"/>
              </w:rPr>
            </w:pPr>
            <w:r w:rsidRPr="00957DE8">
              <w:rPr>
                <w:rFonts w:eastAsia="Calibri"/>
                <w:kern w:val="2"/>
                <w:sz w:val="22"/>
                <w:szCs w:val="22"/>
                <w:lang w:val="vi-VN"/>
              </w:rPr>
              <w:t xml:space="preserve">a) Thông tin về tài nguyên, trữ lượng khoáng sản đã được cơ quan nhà nước có thẩm quyền công nhận; bình đồ tính tài nguyên, trữ lượng khoáng sản và mặt cắt tính tài nguyên, trữ lượng khoáng sản; </w:t>
            </w:r>
          </w:p>
          <w:p w14:paraId="298DE6B3" w14:textId="77777777" w:rsidR="001208FB" w:rsidRPr="00072F0C" w:rsidRDefault="001208FB" w:rsidP="00072F0C">
            <w:pPr>
              <w:widowControl w:val="0"/>
              <w:adjustRightInd w:val="0"/>
              <w:snapToGrid w:val="0"/>
              <w:spacing w:beforeLines="60" w:before="144"/>
              <w:rPr>
                <w:rFonts w:eastAsia="Calibri"/>
                <w:kern w:val="2"/>
                <w:sz w:val="22"/>
                <w:szCs w:val="22"/>
                <w:lang w:val="vi-VN"/>
              </w:rPr>
            </w:pPr>
            <w:r w:rsidRPr="00957DE8">
              <w:rPr>
                <w:rFonts w:eastAsia="Calibri"/>
                <w:kern w:val="2"/>
                <w:sz w:val="22"/>
                <w:szCs w:val="22"/>
                <w:lang w:val="vi-VN"/>
              </w:rPr>
              <w:t>b) Sản lượng hoặc khối lượng khoáng sản được khai thác thực tế theo kết quả cân hoặc đo đạc; kết quả kê khai nộp thuế tài nguyên, phí bảo vệ môi trường trong khai thác khoáng sản;</w:t>
            </w:r>
          </w:p>
          <w:p w14:paraId="43D83493" w14:textId="77777777" w:rsidR="001208FB" w:rsidRPr="00072F0C" w:rsidRDefault="001208FB" w:rsidP="00072F0C">
            <w:pPr>
              <w:widowControl w:val="0"/>
              <w:adjustRightInd w:val="0"/>
              <w:snapToGrid w:val="0"/>
              <w:spacing w:beforeLines="60" w:before="144"/>
              <w:rPr>
                <w:rFonts w:eastAsia="Calibri"/>
                <w:kern w:val="2"/>
                <w:sz w:val="22"/>
                <w:szCs w:val="22"/>
                <w:lang w:val="vi-VN"/>
              </w:rPr>
            </w:pPr>
            <w:r w:rsidRPr="00957DE8">
              <w:rPr>
                <w:rFonts w:eastAsia="Calibri"/>
                <w:kern w:val="2"/>
                <w:sz w:val="22"/>
                <w:szCs w:val="22"/>
                <w:lang w:val="vi-VN"/>
              </w:rPr>
              <w:t>c</w:t>
            </w:r>
            <w:r w:rsidRPr="00957DE8">
              <w:rPr>
                <w:rFonts w:eastAsia="Calibri"/>
                <w:spacing w:val="-6"/>
                <w:kern w:val="2"/>
                <w:sz w:val="22"/>
                <w:szCs w:val="22"/>
                <w:lang w:val="vi-VN"/>
              </w:rPr>
              <w:t>) Thông tin, số liệu từ kết quả phân tích, đánh giá chất lượng hoặc hàm lượng khoáng sản; kết quả xác nhận, bàn giao sản lượng hoặc khối lượng khoáng sản đã được khai thác; khối lượng đất, đá được thải loại theo từng công đoạn khai thác;</w:t>
            </w:r>
          </w:p>
          <w:p w14:paraId="5865B32F" w14:textId="77777777" w:rsidR="001208FB" w:rsidRPr="00072F0C" w:rsidRDefault="001208FB" w:rsidP="00072F0C">
            <w:pPr>
              <w:widowControl w:val="0"/>
              <w:adjustRightInd w:val="0"/>
              <w:snapToGrid w:val="0"/>
              <w:spacing w:beforeLines="60" w:before="144"/>
              <w:rPr>
                <w:rFonts w:eastAsia="Calibri"/>
                <w:spacing w:val="-2"/>
                <w:kern w:val="2"/>
                <w:sz w:val="22"/>
                <w:szCs w:val="22"/>
                <w:lang w:val="vi-VN"/>
              </w:rPr>
            </w:pPr>
            <w:r w:rsidRPr="00957DE8">
              <w:rPr>
                <w:rFonts w:eastAsia="Calibri"/>
                <w:spacing w:val="-2"/>
                <w:kern w:val="2"/>
                <w:sz w:val="22"/>
                <w:szCs w:val="22"/>
                <w:lang w:val="vi-VN"/>
              </w:rPr>
              <w:t>d) Kết quả đo đạc thực tế về hiện trạng khai thác trong quá trình lập bản đồ hiện trạng, mặt cắt hiện trạng khu vực khai thác khoáng sản đối với khoáng sản rắn.</w:t>
            </w:r>
          </w:p>
          <w:p w14:paraId="5097EC5D" w14:textId="77777777" w:rsidR="001208FB" w:rsidRPr="00072F0C" w:rsidRDefault="001208FB" w:rsidP="00072F0C">
            <w:pPr>
              <w:widowControl w:val="0"/>
              <w:adjustRightInd w:val="0"/>
              <w:snapToGrid w:val="0"/>
              <w:spacing w:beforeLines="60" w:before="144"/>
              <w:rPr>
                <w:rFonts w:eastAsia="Calibri"/>
                <w:spacing w:val="-2"/>
                <w:kern w:val="2"/>
                <w:sz w:val="22"/>
                <w:szCs w:val="22"/>
                <w:lang w:val="vi-VN"/>
              </w:rPr>
            </w:pPr>
            <w:r w:rsidRPr="00957DE8">
              <w:rPr>
                <w:rFonts w:eastAsia="Calibri"/>
                <w:spacing w:val="-2"/>
                <w:kern w:val="2"/>
                <w:sz w:val="22"/>
                <w:szCs w:val="22"/>
                <w:lang w:val="vi-VN"/>
              </w:rPr>
              <w:t>3. Kiểm kê trữ lượng khoáng sản còn lại kể từ ngày bắt đầu khai thác đến thời điểm kiểm kê được tổng hợp từ các tài liệu bao gồm:</w:t>
            </w:r>
          </w:p>
          <w:p w14:paraId="6F5380E7" w14:textId="77777777" w:rsidR="001208FB" w:rsidRPr="00072F0C" w:rsidRDefault="001208FB" w:rsidP="00072F0C">
            <w:pPr>
              <w:widowControl w:val="0"/>
              <w:adjustRightInd w:val="0"/>
              <w:snapToGrid w:val="0"/>
              <w:spacing w:beforeLines="60" w:before="144"/>
              <w:rPr>
                <w:rFonts w:eastAsia="Calibri"/>
                <w:kern w:val="2"/>
                <w:sz w:val="22"/>
                <w:szCs w:val="22"/>
                <w:lang w:val="vi-VN"/>
              </w:rPr>
            </w:pPr>
            <w:r w:rsidRPr="00957DE8">
              <w:rPr>
                <w:rFonts w:eastAsia="Calibri"/>
                <w:kern w:val="2"/>
                <w:sz w:val="22"/>
                <w:szCs w:val="22"/>
                <w:lang w:val="vi-VN"/>
              </w:rPr>
              <w:t>a) Thông tin về trữ lượng khoáng sản quy định trong giấy phép khai thác khoáng sản;</w:t>
            </w:r>
          </w:p>
          <w:p w14:paraId="718504F1" w14:textId="77777777" w:rsidR="001208FB" w:rsidRPr="00072F0C" w:rsidRDefault="001208FB" w:rsidP="00072F0C">
            <w:pPr>
              <w:widowControl w:val="0"/>
              <w:adjustRightInd w:val="0"/>
              <w:snapToGrid w:val="0"/>
              <w:spacing w:beforeLines="60" w:before="144"/>
              <w:rPr>
                <w:rFonts w:eastAsia="Calibri"/>
                <w:spacing w:val="-2"/>
                <w:kern w:val="2"/>
                <w:sz w:val="22"/>
                <w:szCs w:val="22"/>
                <w:lang w:val="vi-VN"/>
              </w:rPr>
            </w:pPr>
            <w:r w:rsidRPr="00957DE8">
              <w:rPr>
                <w:rFonts w:eastAsia="Calibri"/>
                <w:spacing w:val="-2"/>
                <w:kern w:val="2"/>
                <w:sz w:val="22"/>
                <w:szCs w:val="22"/>
                <w:lang w:val="vi-VN"/>
              </w:rPr>
              <w:t xml:space="preserve">b) Kết quả thống kê trữ lượng khoáng sản đã khai thác hằng </w:t>
            </w:r>
            <w:r w:rsidRPr="00957DE8">
              <w:rPr>
                <w:rFonts w:eastAsia="Calibri"/>
                <w:spacing w:val="-2"/>
                <w:kern w:val="2"/>
                <w:sz w:val="22"/>
                <w:szCs w:val="22"/>
                <w:lang w:val="vi-VN"/>
              </w:rPr>
              <w:lastRenderedPageBreak/>
              <w:t>năm và tổng trữ lượng khoáng sản đã khai thác từ ngày bắt đầu khai thác đến thời điểm kiểm kê;</w:t>
            </w:r>
          </w:p>
          <w:p w14:paraId="171B8877" w14:textId="77777777" w:rsidR="001208FB" w:rsidRPr="00072F0C" w:rsidRDefault="001208FB" w:rsidP="00072F0C">
            <w:pPr>
              <w:widowControl w:val="0"/>
              <w:adjustRightInd w:val="0"/>
              <w:snapToGrid w:val="0"/>
              <w:spacing w:beforeLines="60" w:before="144"/>
              <w:rPr>
                <w:rFonts w:eastAsia="Calibri"/>
                <w:spacing w:val="-2"/>
                <w:kern w:val="2"/>
                <w:sz w:val="22"/>
                <w:szCs w:val="22"/>
                <w:lang w:val="vi-VN"/>
              </w:rPr>
            </w:pPr>
            <w:r w:rsidRPr="00957DE8">
              <w:rPr>
                <w:rFonts w:eastAsia="Calibri"/>
                <w:spacing w:val="-2"/>
                <w:kern w:val="2"/>
                <w:sz w:val="22"/>
                <w:szCs w:val="22"/>
                <w:lang w:val="vi-VN"/>
              </w:rPr>
              <w:t>c) Số liệu về tài nguyên, trữ lượng các loại khoáng sản còn lại trong phạm vi ranh giới khu vực được phép khai thác.</w:t>
            </w:r>
          </w:p>
          <w:p w14:paraId="164EFAE6" w14:textId="77777777" w:rsidR="001208FB" w:rsidRPr="00072F0C" w:rsidRDefault="001208FB" w:rsidP="00072F0C">
            <w:pPr>
              <w:widowControl w:val="0"/>
              <w:adjustRightInd w:val="0"/>
              <w:snapToGrid w:val="0"/>
              <w:spacing w:beforeLines="60" w:before="144"/>
              <w:rPr>
                <w:rFonts w:eastAsia="Calibri"/>
                <w:spacing w:val="-2"/>
                <w:kern w:val="2"/>
                <w:sz w:val="22"/>
                <w:szCs w:val="22"/>
                <w:lang w:val="vi-VN"/>
              </w:rPr>
            </w:pPr>
            <w:r w:rsidRPr="00957DE8">
              <w:rPr>
                <w:rFonts w:eastAsia="Calibri"/>
                <w:spacing w:val="-2"/>
                <w:kern w:val="2"/>
                <w:sz w:val="22"/>
                <w:szCs w:val="22"/>
                <w:lang w:val="vi-VN"/>
              </w:rPr>
              <w:t>4. Việc thống kê, kiểm kê khối lượng khoáng sản đối với trường hợp quy định tại điểm d khoản 1 Điều 59 của Luật này được thực hiện theo quy định tại các khoản 1, 2 và 3 Điều này.</w:t>
            </w:r>
          </w:p>
          <w:p w14:paraId="6EFC0FD6" w14:textId="77777777" w:rsidR="001208FB" w:rsidRPr="00072F0C" w:rsidRDefault="001208FB" w:rsidP="00072F0C">
            <w:pPr>
              <w:widowControl w:val="0"/>
              <w:adjustRightInd w:val="0"/>
              <w:snapToGrid w:val="0"/>
              <w:spacing w:beforeLines="60" w:before="144"/>
              <w:rPr>
                <w:rFonts w:eastAsia="Calibri"/>
                <w:spacing w:val="-2"/>
                <w:kern w:val="2"/>
                <w:sz w:val="22"/>
                <w:szCs w:val="22"/>
                <w:lang w:val="vi-VN"/>
              </w:rPr>
            </w:pPr>
            <w:r w:rsidRPr="00957DE8">
              <w:rPr>
                <w:rFonts w:eastAsia="Calibri"/>
                <w:spacing w:val="-2"/>
                <w:kern w:val="2"/>
                <w:sz w:val="22"/>
                <w:szCs w:val="22"/>
                <w:lang w:val="vi-VN"/>
              </w:rPr>
              <w:t>5. Chính phủ quy định chi tiết các khoản 1, 2, 3 và 4 Điều này.</w:t>
            </w:r>
          </w:p>
          <w:p w14:paraId="56F86D1E"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Calibri"/>
                <w:spacing w:val="-2"/>
                <w:kern w:val="2"/>
                <w:sz w:val="22"/>
                <w:szCs w:val="22"/>
                <w:lang w:val="vi-VN"/>
              </w:rPr>
              <w:t>6. Bộ trưởng Bộ Tài nguyên và Môi trường quy định các mẫu báo cáo, tài liệu quy định tại Điều này.</w:t>
            </w:r>
          </w:p>
        </w:tc>
        <w:tc>
          <w:tcPr>
            <w:tcW w:w="4852" w:type="dxa"/>
          </w:tcPr>
          <w:p w14:paraId="137EF2CA"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14" w:name="_Toc181886954"/>
            <w:r w:rsidRPr="00072F0C">
              <w:rPr>
                <w:rFonts w:eastAsia="Calibri" w:hint="cs"/>
                <w:b/>
                <w:bCs/>
                <w:iCs/>
                <w:sz w:val="22"/>
                <w:szCs w:val="22"/>
                <w:lang w:val="vi-VN"/>
              </w:rPr>
              <w:lastRenderedPageBreak/>
              <w:t>Điều 64</w:t>
            </w:r>
            <w:r w:rsidRPr="00072F0C">
              <w:rPr>
                <w:rFonts w:eastAsia="Calibri"/>
                <w:b/>
                <w:bCs/>
                <w:iCs/>
                <w:sz w:val="22"/>
                <w:szCs w:val="22"/>
                <w:lang w:val="vi-VN"/>
              </w:rPr>
              <w:t>. Thống kê, kiểm kê trữ l</w:t>
            </w:r>
            <w:r w:rsidRPr="00072F0C">
              <w:rPr>
                <w:rFonts w:eastAsia="Calibri" w:hint="cs"/>
                <w:b/>
                <w:bCs/>
                <w:iCs/>
                <w:sz w:val="22"/>
                <w:szCs w:val="22"/>
                <w:lang w:val="vi-VN"/>
              </w:rPr>
              <w:t>ư</w:t>
            </w:r>
            <w:r w:rsidRPr="00072F0C">
              <w:rPr>
                <w:rFonts w:eastAsia="Calibri"/>
                <w:b/>
                <w:bCs/>
                <w:iCs/>
                <w:sz w:val="22"/>
                <w:szCs w:val="22"/>
                <w:lang w:val="vi-VN"/>
              </w:rPr>
              <w:t xml:space="preserve">ợng khoáng </w:t>
            </w:r>
            <w:r w:rsidRPr="00072F0C">
              <w:rPr>
                <w:rFonts w:eastAsia="Calibri"/>
                <w:b/>
                <w:bCs/>
                <w:iCs/>
                <w:sz w:val="22"/>
                <w:szCs w:val="22"/>
                <w:lang w:val="vi-VN"/>
              </w:rPr>
              <w:lastRenderedPageBreak/>
              <w:t>sản</w:t>
            </w:r>
            <w:bookmarkEnd w:id="214"/>
            <w:r w:rsidRPr="00072F0C">
              <w:rPr>
                <w:rFonts w:eastAsia="Calibri"/>
                <w:b/>
                <w:bCs/>
                <w:iCs/>
                <w:sz w:val="22"/>
                <w:szCs w:val="22"/>
                <w:lang w:val="vi-VN"/>
              </w:rPr>
              <w:t xml:space="preserve"> </w:t>
            </w:r>
          </w:p>
          <w:p w14:paraId="0834EF86" w14:textId="77777777" w:rsidR="001208FB" w:rsidRPr="00072F0C" w:rsidRDefault="001208FB" w:rsidP="00072F0C">
            <w:pPr>
              <w:spacing w:before="60"/>
              <w:jc w:val="both"/>
              <w:rPr>
                <w:rFonts w:eastAsia="Calibri"/>
                <w:spacing w:val="-2"/>
                <w:kern w:val="2"/>
                <w:sz w:val="22"/>
                <w:szCs w:val="22"/>
                <w:lang w:val="vi-VN"/>
              </w:rPr>
            </w:pPr>
            <w:r w:rsidRPr="00072F0C">
              <w:rPr>
                <w:rFonts w:eastAsia="Calibri"/>
                <w:spacing w:val="-2"/>
                <w:kern w:val="2"/>
                <w:sz w:val="22"/>
                <w:szCs w:val="22"/>
                <w:lang w:val="vi-VN"/>
              </w:rPr>
              <w:t>1. Tổ chức, cá nhân khai thác khoáng sản có trách nhiệm thực hiện công tác thống kê trữ lượng khoáng sản đã khai thác định kỳ hằng năm; kiểm kê trữ lượng khoáng sản còn lại tại thời điểm đề nghị gia hạn, điều chỉnh, chuyển nhượng, trả lại giấy phép khai thác khoáng sản và đóng cửa mỏ khoáng sản; chịu trách nhiệm trước pháp luật về tính chính xác, trung thực của thông tin, số liệu đã thống kê, kiểm kê.</w:t>
            </w:r>
            <w:r w:rsidRPr="00072F0C">
              <w:rPr>
                <w:rFonts w:eastAsia="Calibri"/>
                <w:strike/>
                <w:spacing w:val="-2"/>
                <w:kern w:val="2"/>
                <w:sz w:val="22"/>
                <w:szCs w:val="22"/>
                <w:lang w:val="vi-VN"/>
              </w:rPr>
              <w:t xml:space="preserve"> </w:t>
            </w:r>
          </w:p>
          <w:p w14:paraId="71D5ADBC" w14:textId="77777777" w:rsidR="001208FB" w:rsidRPr="00072F0C" w:rsidRDefault="001208FB" w:rsidP="00072F0C">
            <w:pPr>
              <w:widowControl w:val="0"/>
              <w:spacing w:before="60"/>
              <w:jc w:val="both"/>
              <w:rPr>
                <w:rFonts w:eastAsia="Calibri"/>
                <w:kern w:val="2"/>
                <w:sz w:val="22"/>
                <w:szCs w:val="22"/>
                <w:lang w:val="vi-VN"/>
              </w:rPr>
            </w:pPr>
            <w:r w:rsidRPr="00072F0C">
              <w:rPr>
                <w:rFonts w:eastAsia="Calibri"/>
                <w:kern w:val="2"/>
                <w:sz w:val="22"/>
                <w:szCs w:val="22"/>
                <w:lang w:val="vi-VN"/>
              </w:rPr>
              <w:t xml:space="preserve">2. Thống kê trữ lượng khoáng sản đã khai thác hằng năm và tổng trữ lượng </w:t>
            </w:r>
            <w:r w:rsidRPr="00072F0C">
              <w:rPr>
                <w:rFonts w:eastAsia="Calibri"/>
                <w:spacing w:val="-6"/>
                <w:kern w:val="2"/>
                <w:sz w:val="22"/>
                <w:szCs w:val="22"/>
                <w:lang w:val="vi-VN"/>
              </w:rPr>
              <w:t>khoáng sản đã khai thác kể từ ngày bắt đầu khai thác đến thời điểm thống kê, bao gồm:</w:t>
            </w:r>
          </w:p>
          <w:p w14:paraId="2D76FF22" w14:textId="77777777" w:rsidR="001208FB" w:rsidRPr="00072F0C" w:rsidRDefault="001208FB" w:rsidP="00072F0C">
            <w:pPr>
              <w:widowControl w:val="0"/>
              <w:spacing w:before="60"/>
              <w:jc w:val="both"/>
              <w:rPr>
                <w:rFonts w:eastAsia="Calibri"/>
                <w:kern w:val="2"/>
                <w:sz w:val="22"/>
                <w:szCs w:val="22"/>
                <w:lang w:val="vi-VN"/>
              </w:rPr>
            </w:pPr>
            <w:r w:rsidRPr="00072F0C">
              <w:rPr>
                <w:rFonts w:eastAsia="Calibri"/>
                <w:kern w:val="2"/>
                <w:sz w:val="22"/>
                <w:szCs w:val="22"/>
                <w:lang w:val="vi-VN"/>
              </w:rPr>
              <w:t xml:space="preserve">a) Thông tin về tài nguyên, trữ lượng khoáng sản đã được cơ quan nhà nước có thẩm quyền công nhận; bình đồ tính tài nguyên, trữ lượng khoáng sản và mặt cắt tính tài nguyên, trữ lượng khoáng sản; </w:t>
            </w:r>
          </w:p>
          <w:p w14:paraId="49267C50" w14:textId="77777777" w:rsidR="001208FB" w:rsidRPr="00072F0C" w:rsidRDefault="001208FB" w:rsidP="00072F0C">
            <w:pPr>
              <w:widowControl w:val="0"/>
              <w:spacing w:before="60"/>
              <w:jc w:val="both"/>
              <w:rPr>
                <w:rFonts w:eastAsia="Calibri"/>
                <w:kern w:val="2"/>
                <w:sz w:val="22"/>
                <w:szCs w:val="22"/>
                <w:lang w:val="vi-VN"/>
              </w:rPr>
            </w:pPr>
            <w:r w:rsidRPr="00072F0C">
              <w:rPr>
                <w:rFonts w:eastAsia="Calibri"/>
                <w:kern w:val="2"/>
                <w:sz w:val="22"/>
                <w:szCs w:val="22"/>
                <w:lang w:val="vi-VN"/>
              </w:rPr>
              <w:t>b) Sản lượng hoặc khối lượng khoáng sản được khai thác thực tế theo kết quả cân hoặc đo đạc; kết quả kê khai nộp thuế tài nguyên, phí bảo vệ môi trường trong khai thác khoáng sản;</w:t>
            </w:r>
          </w:p>
          <w:p w14:paraId="647BF568" w14:textId="77777777" w:rsidR="001208FB" w:rsidRPr="00072F0C" w:rsidRDefault="001208FB" w:rsidP="00072F0C">
            <w:pPr>
              <w:widowControl w:val="0"/>
              <w:spacing w:before="60"/>
              <w:jc w:val="both"/>
              <w:rPr>
                <w:rFonts w:eastAsia="Calibri"/>
                <w:kern w:val="2"/>
                <w:sz w:val="22"/>
                <w:szCs w:val="22"/>
                <w:lang w:val="vi-VN"/>
              </w:rPr>
            </w:pPr>
            <w:r w:rsidRPr="00072F0C">
              <w:rPr>
                <w:rFonts w:eastAsia="Calibri"/>
                <w:kern w:val="2"/>
                <w:sz w:val="22"/>
                <w:szCs w:val="22"/>
                <w:lang w:val="vi-VN"/>
              </w:rPr>
              <w:t>c</w:t>
            </w:r>
            <w:r w:rsidRPr="00072F0C">
              <w:rPr>
                <w:rFonts w:eastAsia="Calibri"/>
                <w:spacing w:val="-6"/>
                <w:kern w:val="2"/>
                <w:sz w:val="22"/>
                <w:szCs w:val="22"/>
                <w:lang w:val="vi-VN"/>
              </w:rPr>
              <w:t>) Thông tin, số liệu từ kết quả phân tích, đánh giá chất lượng hoặc hàm lượng khoáng sản; kết quả xác nhận, bàn giao sản lượng hoặc khối lượng khoáng sản đã được khai thác; khối lượng đất, đá được thải loại theo từng công đoạn khai thác;</w:t>
            </w:r>
          </w:p>
          <w:p w14:paraId="028289A7" w14:textId="77777777" w:rsidR="001208FB" w:rsidRPr="00072F0C" w:rsidRDefault="001208FB" w:rsidP="00072F0C">
            <w:pPr>
              <w:widowControl w:val="0"/>
              <w:spacing w:before="60"/>
              <w:jc w:val="both"/>
              <w:rPr>
                <w:rFonts w:eastAsia="Calibri"/>
                <w:spacing w:val="-2"/>
                <w:kern w:val="2"/>
                <w:sz w:val="22"/>
                <w:szCs w:val="22"/>
                <w:lang w:val="vi-VN"/>
              </w:rPr>
            </w:pPr>
            <w:r w:rsidRPr="00072F0C">
              <w:rPr>
                <w:rFonts w:eastAsia="Calibri"/>
                <w:spacing w:val="-2"/>
                <w:kern w:val="2"/>
                <w:sz w:val="22"/>
                <w:szCs w:val="22"/>
                <w:lang w:val="vi-VN"/>
              </w:rPr>
              <w:t xml:space="preserve">d) Kết quả đo đạc thực tế về hiện trạng khai thác trong quá trình lập bản đồ hiện trạng, mặt cắt hiện trạng khu vực khai thác khoáng sản </w:t>
            </w:r>
            <w:r w:rsidRPr="00072F0C">
              <w:rPr>
                <w:rFonts w:eastAsia="Calibri" w:hint="eastAsia"/>
                <w:spacing w:val="-2"/>
                <w:kern w:val="2"/>
                <w:sz w:val="22"/>
                <w:szCs w:val="22"/>
                <w:lang w:val="vi-VN"/>
              </w:rPr>
              <w:t>đ</w:t>
            </w:r>
            <w:r w:rsidRPr="00072F0C">
              <w:rPr>
                <w:rFonts w:eastAsia="Calibri"/>
                <w:spacing w:val="-2"/>
                <w:kern w:val="2"/>
                <w:sz w:val="22"/>
                <w:szCs w:val="22"/>
                <w:lang w:val="vi-VN"/>
              </w:rPr>
              <w:t>ối với khoáng sản rắn.</w:t>
            </w:r>
          </w:p>
          <w:p w14:paraId="64E76A3D" w14:textId="77777777" w:rsidR="001208FB" w:rsidRPr="00072F0C" w:rsidRDefault="001208FB" w:rsidP="00072F0C">
            <w:pPr>
              <w:widowControl w:val="0"/>
              <w:spacing w:before="60"/>
              <w:jc w:val="both"/>
              <w:rPr>
                <w:rFonts w:eastAsia="Calibri"/>
                <w:spacing w:val="-2"/>
                <w:kern w:val="2"/>
                <w:sz w:val="22"/>
                <w:szCs w:val="22"/>
                <w:lang w:val="vi-VN"/>
              </w:rPr>
            </w:pPr>
            <w:r w:rsidRPr="00072F0C">
              <w:rPr>
                <w:rFonts w:eastAsia="Calibri"/>
                <w:spacing w:val="-2"/>
                <w:kern w:val="2"/>
                <w:sz w:val="22"/>
                <w:szCs w:val="22"/>
                <w:lang w:val="vi-VN"/>
              </w:rPr>
              <w:t>3. Kiểm kê trữ lượng khoáng sản còn lại kể từ ngày bắt đầu khai thác đến thời điểm kiểm kê được tổng hợp từ các tài liệu bao gồm:</w:t>
            </w:r>
          </w:p>
          <w:p w14:paraId="1CE38433" w14:textId="77777777" w:rsidR="001208FB" w:rsidRPr="00072F0C" w:rsidRDefault="001208FB" w:rsidP="00072F0C">
            <w:pPr>
              <w:widowControl w:val="0"/>
              <w:spacing w:before="60"/>
              <w:jc w:val="both"/>
              <w:rPr>
                <w:rFonts w:eastAsia="Calibri"/>
                <w:kern w:val="2"/>
                <w:sz w:val="22"/>
                <w:szCs w:val="22"/>
                <w:lang w:val="vi-VN"/>
              </w:rPr>
            </w:pPr>
            <w:r w:rsidRPr="00072F0C">
              <w:rPr>
                <w:rFonts w:eastAsia="Calibri"/>
                <w:kern w:val="2"/>
                <w:sz w:val="22"/>
                <w:szCs w:val="22"/>
                <w:lang w:val="vi-VN"/>
              </w:rPr>
              <w:t xml:space="preserve">a) Thông tin về trữ lượng khoáng sản quy định trong </w:t>
            </w:r>
            <w:r w:rsidRPr="00072F0C">
              <w:rPr>
                <w:rFonts w:eastAsia="Calibri"/>
                <w:kern w:val="2"/>
                <w:sz w:val="22"/>
                <w:szCs w:val="22"/>
                <w:lang w:val="vi-VN"/>
              </w:rPr>
              <w:lastRenderedPageBreak/>
              <w:t>giấy phép khai thác khoáng sản;</w:t>
            </w:r>
          </w:p>
          <w:p w14:paraId="5F53616E" w14:textId="77777777" w:rsidR="001208FB" w:rsidRPr="00072F0C" w:rsidRDefault="001208FB" w:rsidP="00072F0C">
            <w:pPr>
              <w:widowControl w:val="0"/>
              <w:spacing w:before="60"/>
              <w:jc w:val="both"/>
              <w:rPr>
                <w:rFonts w:eastAsia="Calibri"/>
                <w:spacing w:val="-2"/>
                <w:kern w:val="2"/>
                <w:sz w:val="22"/>
                <w:szCs w:val="22"/>
                <w:lang w:val="vi-VN"/>
              </w:rPr>
            </w:pPr>
            <w:r w:rsidRPr="00072F0C">
              <w:rPr>
                <w:rFonts w:eastAsia="Calibri"/>
                <w:spacing w:val="-2"/>
                <w:kern w:val="2"/>
                <w:sz w:val="22"/>
                <w:szCs w:val="22"/>
                <w:lang w:val="vi-VN"/>
              </w:rPr>
              <w:t>b) Kết quả thống kê trữ lượng khoáng sản đã khai thác hằng năm và tổng trữ lượng khoáng sản đã khai thác từ ngày bắt đầu khai thác đến thời điểm kiểm kê;</w:t>
            </w:r>
          </w:p>
          <w:p w14:paraId="1CCDAF0D" w14:textId="77777777" w:rsidR="001208FB" w:rsidRPr="00072F0C" w:rsidRDefault="001208FB" w:rsidP="00072F0C">
            <w:pPr>
              <w:widowControl w:val="0"/>
              <w:spacing w:before="60"/>
              <w:jc w:val="both"/>
              <w:rPr>
                <w:rFonts w:eastAsia="Calibri"/>
                <w:spacing w:val="-2"/>
                <w:kern w:val="2"/>
                <w:sz w:val="22"/>
                <w:szCs w:val="22"/>
                <w:lang w:val="vi-VN"/>
              </w:rPr>
            </w:pPr>
            <w:r w:rsidRPr="00072F0C">
              <w:rPr>
                <w:rFonts w:eastAsia="Calibri"/>
                <w:spacing w:val="-2"/>
                <w:kern w:val="2"/>
                <w:sz w:val="22"/>
                <w:szCs w:val="22"/>
                <w:lang w:val="vi-VN"/>
              </w:rPr>
              <w:t xml:space="preserve">c) Số liệu về tài nguyên, trữ lượng các loại khoáng sản còn lại trong phạm vi ranh giới khu vực </w:t>
            </w:r>
            <w:r w:rsidRPr="00072F0C">
              <w:rPr>
                <w:rFonts w:eastAsia="Calibri" w:hint="eastAsia"/>
                <w:spacing w:val="-2"/>
                <w:kern w:val="2"/>
                <w:sz w:val="22"/>
                <w:szCs w:val="22"/>
                <w:lang w:val="vi-VN"/>
              </w:rPr>
              <w:t>đư</w:t>
            </w:r>
            <w:r w:rsidRPr="00072F0C">
              <w:rPr>
                <w:rFonts w:eastAsia="Calibri"/>
                <w:spacing w:val="-2"/>
                <w:kern w:val="2"/>
                <w:sz w:val="22"/>
                <w:szCs w:val="22"/>
                <w:lang w:val="vi-VN"/>
              </w:rPr>
              <w:t>ợc phép khai thác.</w:t>
            </w:r>
          </w:p>
          <w:p w14:paraId="19C14364" w14:textId="77777777" w:rsidR="001208FB" w:rsidRPr="00072F0C" w:rsidRDefault="001208FB" w:rsidP="00072F0C">
            <w:pPr>
              <w:widowControl w:val="0"/>
              <w:spacing w:before="60"/>
              <w:jc w:val="both"/>
              <w:rPr>
                <w:rFonts w:eastAsia="Calibri"/>
                <w:spacing w:val="-2"/>
                <w:kern w:val="2"/>
                <w:sz w:val="22"/>
                <w:szCs w:val="22"/>
                <w:lang w:val="vi-VN"/>
              </w:rPr>
            </w:pPr>
            <w:r w:rsidRPr="00072F0C">
              <w:rPr>
                <w:rFonts w:eastAsia="Calibri"/>
                <w:spacing w:val="-2"/>
                <w:kern w:val="2"/>
                <w:sz w:val="22"/>
                <w:szCs w:val="22"/>
                <w:lang w:val="vi-VN"/>
              </w:rPr>
              <w:t>4. Việc thống kê, kiểm kê khối lượng khoáng sản đối với trường hợp quy định tại điểm d khoản 1 Điều 59 của Luật này được thực hiện theo quy định tại các khoản 1, 2 và 3 Điều này.</w:t>
            </w:r>
          </w:p>
          <w:p w14:paraId="2643199D" w14:textId="77777777" w:rsidR="001208FB" w:rsidRPr="00072F0C" w:rsidRDefault="001208FB" w:rsidP="00072F0C">
            <w:pPr>
              <w:widowControl w:val="0"/>
              <w:spacing w:before="60"/>
              <w:jc w:val="both"/>
              <w:rPr>
                <w:rFonts w:eastAsia="Calibri"/>
                <w:spacing w:val="-2"/>
                <w:kern w:val="2"/>
                <w:sz w:val="22"/>
                <w:szCs w:val="22"/>
                <w:lang w:val="vi-VN"/>
              </w:rPr>
            </w:pPr>
            <w:r w:rsidRPr="00072F0C">
              <w:rPr>
                <w:rFonts w:eastAsia="Calibri"/>
                <w:spacing w:val="-2"/>
                <w:kern w:val="2"/>
                <w:sz w:val="22"/>
                <w:szCs w:val="22"/>
                <w:lang w:val="vi-VN"/>
              </w:rPr>
              <w:t>5. Chính phủ quy định chi tiết các khoản 1, 2, 3 và 4 Điều này.</w:t>
            </w:r>
          </w:p>
          <w:p w14:paraId="773A5E0B" w14:textId="77777777" w:rsidR="001208FB" w:rsidRPr="00072F0C" w:rsidRDefault="001208FB" w:rsidP="00072F0C">
            <w:pPr>
              <w:widowControl w:val="0"/>
              <w:spacing w:before="60"/>
              <w:jc w:val="both"/>
              <w:rPr>
                <w:rFonts w:eastAsia="Calibri"/>
                <w:spacing w:val="-2"/>
                <w:kern w:val="2"/>
                <w:sz w:val="28"/>
                <w:szCs w:val="28"/>
                <w:lang w:val="vi-VN"/>
              </w:rPr>
            </w:pPr>
            <w:r w:rsidRPr="00072F0C">
              <w:rPr>
                <w:rFonts w:eastAsia="Calibri"/>
                <w:spacing w:val="-2"/>
                <w:kern w:val="2"/>
                <w:sz w:val="22"/>
                <w:szCs w:val="22"/>
                <w:lang w:val="vi-VN"/>
              </w:rPr>
              <w:t xml:space="preserve">6. Bộ trưởng Bộ </w:t>
            </w:r>
            <w:del w:id="215" w:author="Luan Dang" w:date="2025-07-19T17:29:00Z">
              <w:r w:rsidRPr="00072F0C">
                <w:rPr>
                  <w:rFonts w:eastAsia="Calibri"/>
                  <w:spacing w:val="-2"/>
                  <w:kern w:val="2"/>
                  <w:sz w:val="22"/>
                  <w:szCs w:val="22"/>
                  <w:lang w:val="vi-VN"/>
                </w:rPr>
                <w:delText>Tài nguyên</w:delText>
              </w:r>
            </w:del>
            <w:r w:rsidRPr="00072F0C">
              <w:rPr>
                <w:rFonts w:eastAsia="Calibri"/>
                <w:spacing w:val="-2"/>
                <w:kern w:val="2"/>
                <w:sz w:val="22"/>
                <w:szCs w:val="22"/>
                <w:lang w:val="vi-VN"/>
              </w:rPr>
              <w:t xml:space="preserve"> </w:t>
            </w:r>
            <w:ins w:id="216" w:author="Luan Dang" w:date="2025-07-19T17:29:00Z">
              <w:r w:rsidRPr="00072F0C">
                <w:rPr>
                  <w:b/>
                  <w:bCs/>
                  <w:i/>
                  <w:iCs/>
                  <w:sz w:val="22"/>
                  <w:szCs w:val="22"/>
                  <w:lang w:val="nl-NL"/>
                </w:rPr>
                <w:t>Nông nghiệp</w:t>
              </w:r>
            </w:ins>
            <w:r w:rsidRPr="00072F0C">
              <w:rPr>
                <w:sz w:val="22"/>
                <w:szCs w:val="22"/>
                <w:lang w:val="nl-NL"/>
              </w:rPr>
              <w:t xml:space="preserve"> </w:t>
            </w:r>
            <w:r w:rsidRPr="00072F0C">
              <w:rPr>
                <w:rFonts w:eastAsia="Calibri"/>
                <w:spacing w:val="-2"/>
                <w:kern w:val="2"/>
                <w:sz w:val="22"/>
                <w:szCs w:val="22"/>
                <w:lang w:val="vi-VN"/>
              </w:rPr>
              <w:t>và Môi trường quy định các mẫu báo cáo, tài liệu quy định tại Điều này.</w:t>
            </w:r>
          </w:p>
        </w:tc>
        <w:tc>
          <w:tcPr>
            <w:tcW w:w="4852" w:type="dxa"/>
          </w:tcPr>
          <w:p w14:paraId="1536CD2D" w14:textId="549E594A"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 xml:space="preserve">Sửa đổi cho phù hợp với quy định về phân cấp, </w:t>
            </w:r>
            <w:r>
              <w:rPr>
                <w:rFonts w:eastAsia="Calibri"/>
                <w:iCs/>
                <w:sz w:val="22"/>
                <w:szCs w:val="22"/>
              </w:rPr>
              <w:lastRenderedPageBreak/>
              <w:t>phân quyền trong lĩnh vực địa chất, khoáng sản</w:t>
            </w:r>
          </w:p>
        </w:tc>
      </w:tr>
      <w:tr w:rsidR="001208FB" w:rsidRPr="00072F0C" w14:paraId="6064A840" w14:textId="77777777" w:rsidTr="00072F0C">
        <w:tc>
          <w:tcPr>
            <w:tcW w:w="5650" w:type="dxa"/>
          </w:tcPr>
          <w:p w14:paraId="653CE87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65. Khai thác khoáng sản chiến lược, quan trọng, khoáng sản độc hại, khoáng sản phóng xạ</w:t>
            </w:r>
          </w:p>
          <w:p w14:paraId="6CB0236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Đối với khai thác khoáng sản chiến lược, quan trọng, tổ chức, cá nhân khai thác khoáng sản phải thực hiện theo các quy định sau đây:</w:t>
            </w:r>
          </w:p>
          <w:p w14:paraId="3C4A38E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Thực hiện nghĩa vụ quy định tại khoản 2 Điều 59 của Luật này;</w:t>
            </w:r>
          </w:p>
          <w:p w14:paraId="0674ADF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Đối với nhà đầu tư nước ngoài, phải đáp ứng các quy định về tiếp cận thị trường theo quy định của pháp luật về đầu tư và quy định khác của pháp luật có liên quan;</w:t>
            </w:r>
          </w:p>
          <w:p w14:paraId="45418B6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Chịu sự điều hành của cơ quan quản lý nhà nước có thẩm quyền và phù hợp với chiến lược phát triển kinh tế - xã hội theo từng thời kỳ.</w:t>
            </w:r>
          </w:p>
          <w:p w14:paraId="7E8CF51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2. Ngoài việc thực hiện nghĩa vụ quy định tại khoản 2 Điều 59 của Luật này, tổ chức, cá nhân khai thác khoáng sản độc hại, khoáng sản phóng xạ còn phải thực hiện quy định của </w:t>
            </w:r>
            <w:r w:rsidRPr="00957DE8">
              <w:rPr>
                <w:rFonts w:eastAsia="SimSun"/>
                <w:sz w:val="22"/>
                <w:szCs w:val="22"/>
                <w:lang w:val="vi-VN"/>
              </w:rPr>
              <w:lastRenderedPageBreak/>
              <w:t>Luật Năng lượng nguyên tử và quy định khác của pháp luật có liên quan.</w:t>
            </w:r>
          </w:p>
          <w:p w14:paraId="00A40A18"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3. Chính phủ quy định tổ chức được phép khai thác khoáng sản chiến lược, quan trọng, khoáng sản độc hại, khoáng sản phóng xạ.</w:t>
            </w:r>
          </w:p>
        </w:tc>
        <w:tc>
          <w:tcPr>
            <w:tcW w:w="4852" w:type="dxa"/>
          </w:tcPr>
          <w:p w14:paraId="3023E2CF"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6BC0D97E" w14:textId="4626113F"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28A832CB" w14:textId="77777777" w:rsidTr="00072F0C">
        <w:tc>
          <w:tcPr>
            <w:tcW w:w="5650" w:type="dxa"/>
          </w:tcPr>
          <w:p w14:paraId="1097900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66. Thu hồi, chấm dứt hiệu lực giấy phép khai thác khoáng sản</w:t>
            </w:r>
          </w:p>
          <w:p w14:paraId="217CD17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Giấy phép khai thác khoáng sản bị thu hồi trong các trường hợp sau đây:</w:t>
            </w:r>
          </w:p>
          <w:p w14:paraId="4C7C2D7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a) </w:t>
            </w:r>
            <w:bookmarkStart w:id="217" w:name="_Hlk182386301"/>
            <w:r w:rsidRPr="00957DE8">
              <w:rPr>
                <w:rFonts w:eastAsia="SimSun"/>
                <w:sz w:val="22"/>
                <w:szCs w:val="22"/>
                <w:lang w:val="vi-VN"/>
              </w:rPr>
              <w:t>Giấy phép cấp không đúng thẩm quyền hoặc có nội dung trái quy định của pháp luật</w:t>
            </w:r>
            <w:bookmarkEnd w:id="217"/>
            <w:r w:rsidRPr="00957DE8">
              <w:rPr>
                <w:rFonts w:eastAsia="SimSun"/>
                <w:sz w:val="22"/>
                <w:szCs w:val="22"/>
                <w:lang w:val="vi-VN"/>
              </w:rPr>
              <w:t>;</w:t>
            </w:r>
          </w:p>
          <w:p w14:paraId="52E96F1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Khu vực được phép khai thác khoáng sản bị công bố là khu vực cấm hoạt động khoáng sản, khu vực tạm thời cấm hoạt động khoáng sản;</w:t>
            </w:r>
          </w:p>
          <w:p w14:paraId="6057DA63"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z w:val="22"/>
                <w:szCs w:val="22"/>
                <w:lang w:val="vi-VN"/>
              </w:rPr>
              <w:t xml:space="preserve">c) </w:t>
            </w:r>
            <w:r w:rsidRPr="00957DE8">
              <w:rPr>
                <w:rFonts w:eastAsia="SimSun"/>
                <w:spacing w:val="-2"/>
                <w:sz w:val="22"/>
                <w:szCs w:val="22"/>
                <w:lang w:val="vi-VN"/>
              </w:rPr>
              <w:t>Khi cơ quan nhà nước có thẩm quyền quyết định thu hồi toàn bộ diện tích đất, khu vực biển đã được cấp giấy phép khai thác khoáng sản để sử dụng vào mục đích khác theo quy định của pháp luật về đất đai, pháp luật về biển, pháp luật về tài nguyên, môi trường biển và hải đảo và quy định khác của pháp luật có liên quan;</w:t>
            </w:r>
          </w:p>
          <w:p w14:paraId="2561ECAC"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d) </w:t>
            </w:r>
            <w:r w:rsidRPr="00957DE8">
              <w:rPr>
                <w:rFonts w:eastAsia="SimSun"/>
                <w:spacing w:val="-1"/>
                <w:sz w:val="22"/>
                <w:szCs w:val="22"/>
                <w:lang w:val="vi-VN"/>
              </w:rPr>
              <w:t>T</w:t>
            </w:r>
            <w:r w:rsidRPr="00957DE8">
              <w:rPr>
                <w:rFonts w:eastAsia="SimSun"/>
                <w:sz w:val="22"/>
                <w:szCs w:val="22"/>
                <w:lang w:val="vi-VN"/>
              </w:rPr>
              <w:t>ổ</w:t>
            </w:r>
            <w:r w:rsidRPr="00957DE8">
              <w:rPr>
                <w:rFonts w:eastAsia="SimSun"/>
                <w:spacing w:val="13"/>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h</w:t>
            </w:r>
            <w:r w:rsidRPr="00957DE8">
              <w:rPr>
                <w:rFonts w:eastAsia="SimSun"/>
                <w:spacing w:val="-1"/>
                <w:sz w:val="22"/>
                <w:szCs w:val="22"/>
                <w:lang w:val="vi-VN"/>
              </w:rPr>
              <w:t>ứ</w:t>
            </w:r>
            <w:r w:rsidRPr="00957DE8">
              <w:rPr>
                <w:rFonts w:eastAsia="SimSun"/>
                <w:sz w:val="22"/>
                <w:szCs w:val="22"/>
                <w:lang w:val="vi-VN"/>
              </w:rPr>
              <w:t>c,</w:t>
            </w:r>
            <w:r w:rsidRPr="00957DE8">
              <w:rPr>
                <w:rFonts w:eastAsia="SimSun"/>
                <w:spacing w:val="13"/>
                <w:sz w:val="22"/>
                <w:szCs w:val="22"/>
                <w:lang w:val="vi-VN"/>
              </w:rPr>
              <w:t xml:space="preserve"> </w:t>
            </w:r>
            <w:r w:rsidRPr="00957DE8">
              <w:rPr>
                <w:rFonts w:eastAsia="SimSun"/>
                <w:sz w:val="22"/>
                <w:szCs w:val="22"/>
                <w:lang w:val="vi-VN"/>
              </w:rPr>
              <w:t>cá</w:t>
            </w:r>
            <w:r w:rsidRPr="00957DE8">
              <w:rPr>
                <w:rFonts w:eastAsia="SimSun"/>
                <w:spacing w:val="14"/>
                <w:sz w:val="22"/>
                <w:szCs w:val="22"/>
                <w:lang w:val="vi-VN"/>
              </w:rPr>
              <w:t xml:space="preserve"> </w:t>
            </w:r>
            <w:r w:rsidRPr="00957DE8">
              <w:rPr>
                <w:rFonts w:eastAsia="SimSun"/>
                <w:sz w:val="22"/>
                <w:szCs w:val="22"/>
                <w:lang w:val="vi-VN"/>
              </w:rPr>
              <w:t>nh</w:t>
            </w:r>
            <w:r w:rsidRPr="00957DE8">
              <w:rPr>
                <w:rFonts w:eastAsia="SimSun"/>
                <w:spacing w:val="-1"/>
                <w:sz w:val="22"/>
                <w:szCs w:val="22"/>
                <w:lang w:val="vi-VN"/>
              </w:rPr>
              <w:t>â</w:t>
            </w:r>
            <w:r w:rsidRPr="00957DE8">
              <w:rPr>
                <w:rFonts w:eastAsia="SimSun"/>
                <w:sz w:val="22"/>
                <w:szCs w:val="22"/>
                <w:lang w:val="vi-VN"/>
              </w:rPr>
              <w:t>n</w:t>
            </w:r>
            <w:r w:rsidRPr="00957DE8">
              <w:rPr>
                <w:rFonts w:eastAsia="SimSun"/>
                <w:spacing w:val="14"/>
                <w:sz w:val="22"/>
                <w:szCs w:val="22"/>
                <w:lang w:val="vi-VN"/>
              </w:rPr>
              <w:t xml:space="preserve"> được cấp giấy phép </w:t>
            </w:r>
            <w:r w:rsidRPr="00957DE8">
              <w:rPr>
                <w:rFonts w:eastAsia="SimSun"/>
                <w:sz w:val="22"/>
                <w:szCs w:val="22"/>
                <w:lang w:val="vi-VN"/>
              </w:rPr>
              <w:t>khai</w:t>
            </w:r>
            <w:r w:rsidRPr="00957DE8">
              <w:rPr>
                <w:rFonts w:eastAsia="SimSun"/>
                <w:spacing w:val="14"/>
                <w:sz w:val="22"/>
                <w:szCs w:val="22"/>
                <w:lang w:val="vi-VN"/>
              </w:rPr>
              <w:t xml:space="preserve"> </w:t>
            </w:r>
            <w:r w:rsidRPr="00957DE8">
              <w:rPr>
                <w:rFonts w:eastAsia="SimSun"/>
                <w:spacing w:val="-2"/>
                <w:sz w:val="22"/>
                <w:szCs w:val="22"/>
                <w:lang w:val="vi-VN"/>
              </w:rPr>
              <w:t>t</w:t>
            </w:r>
            <w:r w:rsidRPr="00957DE8">
              <w:rPr>
                <w:rFonts w:eastAsia="SimSun"/>
                <w:sz w:val="22"/>
                <w:szCs w:val="22"/>
                <w:lang w:val="vi-VN"/>
              </w:rPr>
              <w:t>hác</w:t>
            </w:r>
            <w:r w:rsidRPr="00957DE8">
              <w:rPr>
                <w:rFonts w:eastAsia="SimSun"/>
                <w:spacing w:val="13"/>
                <w:sz w:val="22"/>
                <w:szCs w:val="22"/>
                <w:lang w:val="vi-VN"/>
              </w:rPr>
              <w:t xml:space="preserve"> </w:t>
            </w:r>
            <w:r w:rsidRPr="00957DE8">
              <w:rPr>
                <w:rFonts w:eastAsia="SimSun"/>
                <w:sz w:val="22"/>
                <w:szCs w:val="22"/>
                <w:lang w:val="vi-VN"/>
              </w:rPr>
              <w:t>k</w:t>
            </w:r>
            <w:r w:rsidRPr="00957DE8">
              <w:rPr>
                <w:rFonts w:eastAsia="SimSun"/>
                <w:spacing w:val="-1"/>
                <w:sz w:val="22"/>
                <w:szCs w:val="22"/>
                <w:lang w:val="vi-VN"/>
              </w:rPr>
              <w:t>h</w:t>
            </w:r>
            <w:r w:rsidRPr="00957DE8">
              <w:rPr>
                <w:rFonts w:eastAsia="SimSun"/>
                <w:sz w:val="22"/>
                <w:szCs w:val="22"/>
                <w:lang w:val="vi-VN"/>
              </w:rPr>
              <w:t>oá</w:t>
            </w:r>
            <w:r w:rsidRPr="00957DE8">
              <w:rPr>
                <w:rFonts w:eastAsia="SimSun"/>
                <w:spacing w:val="-1"/>
                <w:sz w:val="22"/>
                <w:szCs w:val="22"/>
                <w:lang w:val="vi-VN"/>
              </w:rPr>
              <w:t>n</w:t>
            </w:r>
            <w:r w:rsidRPr="00957DE8">
              <w:rPr>
                <w:rFonts w:eastAsia="SimSun"/>
                <w:sz w:val="22"/>
                <w:szCs w:val="22"/>
                <w:lang w:val="vi-VN"/>
              </w:rPr>
              <w:t>g</w:t>
            </w:r>
            <w:r w:rsidRPr="00957DE8">
              <w:rPr>
                <w:rFonts w:eastAsia="SimSun"/>
                <w:spacing w:val="14"/>
                <w:sz w:val="22"/>
                <w:szCs w:val="22"/>
                <w:lang w:val="vi-VN"/>
              </w:rPr>
              <w:t xml:space="preserve"> </w:t>
            </w:r>
            <w:r w:rsidRPr="00957DE8">
              <w:rPr>
                <w:rFonts w:eastAsia="SimSun"/>
                <w:spacing w:val="-1"/>
                <w:sz w:val="22"/>
                <w:szCs w:val="22"/>
                <w:lang w:val="vi-VN"/>
              </w:rPr>
              <w:t>s</w:t>
            </w:r>
            <w:r w:rsidRPr="00957DE8">
              <w:rPr>
                <w:rFonts w:eastAsia="SimSun"/>
                <w:sz w:val="22"/>
                <w:szCs w:val="22"/>
                <w:lang w:val="vi-VN"/>
              </w:rPr>
              <w:t>ản</w:t>
            </w:r>
            <w:r w:rsidRPr="00957DE8">
              <w:rPr>
                <w:rFonts w:eastAsia="SimSun"/>
                <w:spacing w:val="14"/>
                <w:sz w:val="22"/>
                <w:szCs w:val="22"/>
                <w:lang w:val="vi-VN"/>
              </w:rPr>
              <w:t xml:space="preserve"> </w:t>
            </w:r>
            <w:r w:rsidRPr="00957DE8">
              <w:rPr>
                <w:rFonts w:eastAsia="SimSun"/>
                <w:sz w:val="22"/>
                <w:szCs w:val="22"/>
                <w:lang w:val="vi-VN"/>
              </w:rPr>
              <w:t>vi</w:t>
            </w:r>
            <w:r w:rsidRPr="00957DE8">
              <w:rPr>
                <w:rFonts w:eastAsia="SimSun"/>
                <w:spacing w:val="14"/>
                <w:sz w:val="22"/>
                <w:szCs w:val="22"/>
                <w:lang w:val="vi-VN"/>
              </w:rPr>
              <w:t xml:space="preserve"> </w:t>
            </w:r>
            <w:r w:rsidRPr="00957DE8">
              <w:rPr>
                <w:rFonts w:eastAsia="SimSun"/>
                <w:sz w:val="22"/>
                <w:szCs w:val="22"/>
                <w:lang w:val="vi-VN"/>
              </w:rPr>
              <w:t>ph</w:t>
            </w:r>
            <w:r w:rsidRPr="00957DE8">
              <w:rPr>
                <w:rFonts w:eastAsia="SimSun"/>
                <w:spacing w:val="-1"/>
                <w:sz w:val="22"/>
                <w:szCs w:val="22"/>
                <w:lang w:val="vi-VN"/>
              </w:rPr>
              <w:t>ạ</w:t>
            </w:r>
            <w:r w:rsidRPr="00957DE8">
              <w:rPr>
                <w:rFonts w:eastAsia="SimSun"/>
                <w:sz w:val="22"/>
                <w:szCs w:val="22"/>
                <w:lang w:val="vi-VN"/>
              </w:rPr>
              <w:t xml:space="preserve">m nghiêm trọng nghĩa vụ trong hoạt động khai thác khoáng sản. </w:t>
            </w:r>
          </w:p>
          <w:p w14:paraId="38C13AC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Giấy phép khai thác khoáng sản chấm dứt hiệu lực khi thuộc một trong các trường hợp sau đây:</w:t>
            </w:r>
          </w:p>
          <w:p w14:paraId="67F7E7C3"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a) Giấy phép bị thu hồi;</w:t>
            </w:r>
          </w:p>
          <w:p w14:paraId="2C830207"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b) Giấy phép đã hết thời hạn khai thác nhưng không đủ điều kiện để gia hạn, cấp lại;</w:t>
            </w:r>
          </w:p>
          <w:p w14:paraId="38F18662"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c) Giấy phép được trả lại;</w:t>
            </w:r>
          </w:p>
          <w:p w14:paraId="24BD2E27"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d</w:t>
            </w:r>
            <w:r w:rsidRPr="00957DE8">
              <w:rPr>
                <w:rFonts w:eastAsia="SimSun"/>
                <w:sz w:val="22"/>
                <w:szCs w:val="22"/>
                <w:lang w:val="vi-VN"/>
              </w:rPr>
              <w:t xml:space="preserve">) </w:t>
            </w:r>
            <w:r w:rsidRPr="00957DE8">
              <w:rPr>
                <w:rFonts w:eastAsia="SimSun"/>
                <w:sz w:val="22"/>
                <w:szCs w:val="22"/>
              </w:rPr>
              <w:t xml:space="preserve">Tổ chức khai thác khoáng sản </w:t>
            </w:r>
            <w:r w:rsidRPr="00957DE8">
              <w:rPr>
                <w:rFonts w:eastAsia="SimSun"/>
                <w:sz w:val="22"/>
                <w:szCs w:val="22"/>
                <w:lang w:val="vi-VN"/>
              </w:rPr>
              <w:t>giải thể</w:t>
            </w:r>
            <w:r w:rsidRPr="00957DE8">
              <w:rPr>
                <w:rFonts w:eastAsia="SimSun"/>
                <w:sz w:val="22"/>
                <w:szCs w:val="22"/>
              </w:rPr>
              <w:t>,</w:t>
            </w:r>
            <w:r w:rsidRPr="00957DE8">
              <w:rPr>
                <w:rFonts w:eastAsia="SimSun"/>
                <w:sz w:val="22"/>
                <w:szCs w:val="22"/>
                <w:lang w:val="vi-VN"/>
              </w:rPr>
              <w:t xml:space="preserve"> phá sản</w:t>
            </w:r>
            <w:r w:rsidRPr="00957DE8">
              <w:rPr>
                <w:rFonts w:eastAsia="SimSun"/>
                <w:sz w:val="22"/>
                <w:szCs w:val="22"/>
              </w:rPr>
              <w:t>;</w:t>
            </w:r>
          </w:p>
          <w:p w14:paraId="08A04BC3"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lastRenderedPageBreak/>
              <w:t xml:space="preserve">đ) Tổ chức, cá nhân khai thác khoáng sản bị thu hồi giấy chứng nhận đăng ký doanh nghiệp, giấy chứng nhận đăng ký hợp tác xã, liên hiệp hợp tác xã, giấy chứng nhận đăng ký hộ kinh doanh </w:t>
            </w:r>
            <w:r w:rsidRPr="00957DE8">
              <w:rPr>
                <w:rFonts w:eastAsia="SimSun"/>
                <w:spacing w:val="-4"/>
                <w:sz w:val="22"/>
                <w:szCs w:val="22"/>
                <w:lang w:val="vi-VN"/>
              </w:rPr>
              <w:t>theo quy định của</w:t>
            </w:r>
            <w:r w:rsidRPr="00957DE8">
              <w:rPr>
                <w:rFonts w:eastAsia="SimSun"/>
                <w:spacing w:val="-4"/>
                <w:sz w:val="22"/>
                <w:szCs w:val="22"/>
              </w:rPr>
              <w:t xml:space="preserve"> pháp luật về</w:t>
            </w:r>
            <w:r w:rsidRPr="00957DE8">
              <w:rPr>
                <w:rFonts w:eastAsia="SimSun"/>
                <w:spacing w:val="-4"/>
                <w:sz w:val="22"/>
                <w:szCs w:val="22"/>
                <w:lang w:val="vi-VN"/>
              </w:rPr>
              <w:t xml:space="preserve"> </w:t>
            </w:r>
            <w:r w:rsidRPr="00957DE8">
              <w:rPr>
                <w:rFonts w:eastAsia="SimSun"/>
                <w:spacing w:val="-4"/>
                <w:sz w:val="22"/>
                <w:szCs w:val="22"/>
              </w:rPr>
              <w:t>d</w:t>
            </w:r>
            <w:r w:rsidRPr="00957DE8">
              <w:rPr>
                <w:rFonts w:eastAsia="SimSun"/>
                <w:spacing w:val="-4"/>
                <w:sz w:val="22"/>
                <w:szCs w:val="22"/>
                <w:lang w:val="vi-VN"/>
              </w:rPr>
              <w:t xml:space="preserve">oanh nghiệp, </w:t>
            </w:r>
            <w:r w:rsidRPr="00957DE8">
              <w:rPr>
                <w:rFonts w:eastAsia="SimSun"/>
                <w:spacing w:val="-4"/>
                <w:sz w:val="22"/>
                <w:szCs w:val="22"/>
              </w:rPr>
              <w:t>h</w:t>
            </w:r>
            <w:r w:rsidRPr="00957DE8">
              <w:rPr>
                <w:rFonts w:eastAsia="SimSun"/>
                <w:spacing w:val="-4"/>
                <w:sz w:val="22"/>
                <w:szCs w:val="22"/>
                <w:lang w:val="vi-VN"/>
              </w:rPr>
              <w:t>ợp tác xã</w:t>
            </w:r>
            <w:r w:rsidRPr="00957DE8">
              <w:rPr>
                <w:rFonts w:eastAsia="SimSun"/>
                <w:sz w:val="22"/>
                <w:szCs w:val="22"/>
              </w:rPr>
              <w:t xml:space="preserve">; </w:t>
            </w:r>
          </w:p>
          <w:p w14:paraId="08873728"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e) Tổ chức, cá nhân khai thác khoáng sản bị cơ quan quản lý nhà nước có thẩm quyền chấm dứt hoạt động của dự án đầu tư theo quy định của pháp luật về đầu tư;</w:t>
            </w:r>
          </w:p>
          <w:p w14:paraId="465BBFAA" w14:textId="77777777" w:rsidR="001208FB" w:rsidRPr="00072F0C" w:rsidRDefault="001208FB" w:rsidP="00072F0C">
            <w:pPr>
              <w:keepLines/>
              <w:widowControl w:val="0"/>
              <w:adjustRightInd w:val="0"/>
              <w:snapToGrid w:val="0"/>
              <w:spacing w:beforeLines="60" w:before="144"/>
              <w:rPr>
                <w:spacing w:val="-4"/>
                <w:sz w:val="22"/>
                <w:szCs w:val="22"/>
              </w:rPr>
            </w:pPr>
            <w:r w:rsidRPr="00957DE8">
              <w:rPr>
                <w:rFonts w:eastAsia="SimSun"/>
                <w:sz w:val="22"/>
                <w:szCs w:val="22"/>
              </w:rPr>
              <w:t>g) Tổ chức, cá nhân khai thác khoáng sản bị cơ quan quản lý nhà nước có thẩm quyền thu hồi đất, khu vực biển theo quy định của pháp luật về đất đai và quy định khác của pháp luật có liên quan đối với dự án đầu tư khai thác khoáng sản vi phạm pháp luật về đất đai và quy định khác của pháp luật có liên quan.</w:t>
            </w:r>
          </w:p>
          <w:p w14:paraId="48D4B732"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h) Theo bản án, quyết định của Tòa án, phán quyết trọng tài.</w:t>
            </w:r>
          </w:p>
          <w:p w14:paraId="2384DC39"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3. Khi giấy phép khai thác khoáng sản chấm dứt hiệu lực theo quy định tại các điểm a, b, đ, e, g và h khoản 2 Điều này thì tổ chức, cá nhân khai thác khoáng sản có nghĩa vụ sau đây:</w:t>
            </w:r>
          </w:p>
          <w:p w14:paraId="3B012F21" w14:textId="77777777" w:rsidR="001208FB" w:rsidRPr="00072F0C" w:rsidRDefault="001208FB" w:rsidP="00072F0C">
            <w:pPr>
              <w:widowControl w:val="0"/>
              <w:adjustRightInd w:val="0"/>
              <w:snapToGrid w:val="0"/>
              <w:spacing w:beforeLines="60" w:before="144"/>
              <w:rPr>
                <w:spacing w:val="-6"/>
                <w:sz w:val="22"/>
                <w:szCs w:val="22"/>
              </w:rPr>
            </w:pPr>
            <w:r w:rsidRPr="00957DE8">
              <w:rPr>
                <w:rFonts w:eastAsia="SimSun"/>
                <w:spacing w:val="-6"/>
                <w:sz w:val="22"/>
                <w:szCs w:val="22"/>
              </w:rPr>
              <w:t>a) Thực hiện đóng cửa mỏ khoáng sản theo quy định tại mục 2 Chương VII của Luật này;</w:t>
            </w:r>
          </w:p>
          <w:p w14:paraId="3779D636"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b) Trong thời hạn 06 tháng, kể từ ngày giấy phép khai thác khoáng sản chấm dứt hiệu lực, phải di chuyển tài sản của mình và của các bên có liên quan ra khỏi khu vực thực hiện dự án đầu tư khai thác khoáng sản, trừ các công trình, thiết bị quy định tại điểm c khoản này; sau thời hạn này, tài sản còn lại được xử lý theo quy định của pháp luật;</w:t>
            </w:r>
          </w:p>
          <w:p w14:paraId="581BAB8F"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 xml:space="preserve">c) </w:t>
            </w:r>
            <w:bookmarkStart w:id="218" w:name="_Hlk151470999"/>
            <w:r w:rsidRPr="00957DE8">
              <w:rPr>
                <w:rFonts w:eastAsia="SimSun"/>
                <w:sz w:val="22"/>
                <w:szCs w:val="22"/>
              </w:rPr>
              <w:t xml:space="preserve">Không được tháo dỡ, phá hủy các công trình, thiết bị bảo đảm an toàn mỏ, bảo vệ môi trường </w:t>
            </w:r>
            <w:bookmarkEnd w:id="218"/>
            <w:r w:rsidRPr="00957DE8">
              <w:rPr>
                <w:rFonts w:eastAsia="SimSun"/>
                <w:sz w:val="22"/>
                <w:szCs w:val="22"/>
              </w:rPr>
              <w:t>ở khu vực khai thác khoáng sản.</w:t>
            </w:r>
          </w:p>
          <w:p w14:paraId="389173E7"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 xml:space="preserve">4. Trường </w:t>
            </w:r>
            <w:r w:rsidRPr="00957DE8">
              <w:rPr>
                <w:rFonts w:eastAsia="SimSun"/>
                <w:bCs/>
                <w:sz w:val="22"/>
                <w:szCs w:val="22"/>
              </w:rPr>
              <w:t xml:space="preserve">hợp </w:t>
            </w:r>
            <w:r w:rsidRPr="00957DE8">
              <w:rPr>
                <w:rFonts w:eastAsia="SimSun"/>
                <w:sz w:val="22"/>
                <w:szCs w:val="22"/>
              </w:rPr>
              <w:t xml:space="preserve">giấy phép khai thác khoáng sản chấm dứt hiệu </w:t>
            </w:r>
            <w:r w:rsidRPr="00957DE8">
              <w:rPr>
                <w:rFonts w:eastAsia="SimSun"/>
                <w:sz w:val="22"/>
                <w:szCs w:val="22"/>
              </w:rPr>
              <w:lastRenderedPageBreak/>
              <w:t xml:space="preserve">lực mà còn trữ lượng khoáng sản </w:t>
            </w:r>
            <w:r w:rsidRPr="00957DE8">
              <w:rPr>
                <w:rFonts w:eastAsia="SimSun"/>
                <w:bCs/>
                <w:sz w:val="22"/>
                <w:szCs w:val="22"/>
              </w:rPr>
              <w:t xml:space="preserve">và tổ chức, cá nhân đã có giấy phép khai thác khoáng sản trước đó không đủ điều kiện để gia hạn hoặc cấp lại giấy phép khai thác khoáng sản </w:t>
            </w:r>
            <w:r w:rsidRPr="00957DE8">
              <w:rPr>
                <w:rFonts w:eastAsia="SimSun"/>
                <w:sz w:val="22"/>
                <w:szCs w:val="22"/>
              </w:rPr>
              <w:t>thì việc cấp giấy phép khai thác khoáng sản cho tổ chức, cá nhân khác được thực hiện theo quy định của Luật này.</w:t>
            </w:r>
          </w:p>
          <w:p w14:paraId="3F182E6C" w14:textId="77777777" w:rsidR="001208FB" w:rsidRPr="00072F0C" w:rsidRDefault="001208FB" w:rsidP="00072F0C">
            <w:pPr>
              <w:widowControl w:val="0"/>
              <w:adjustRightInd w:val="0"/>
              <w:snapToGrid w:val="0"/>
              <w:spacing w:beforeLines="60" w:before="144"/>
              <w:rPr>
                <w:sz w:val="22"/>
                <w:szCs w:val="22"/>
                <w:shd w:val="clear" w:color="auto" w:fill="FFFFFF"/>
              </w:rPr>
            </w:pPr>
            <w:r w:rsidRPr="00957DE8">
              <w:rPr>
                <w:rFonts w:eastAsia="SimSun"/>
                <w:spacing w:val="-4"/>
                <w:sz w:val="22"/>
                <w:szCs w:val="22"/>
                <w:shd w:val="clear" w:color="auto" w:fill="FFFFFF"/>
              </w:rPr>
              <w:t>5. Tổ chức, cá nhân khai thác khoáng sản bị thu hồi giấy phép khai thác khoáng sản theo quy định tại điểm b và điểm c khoản 1 Điều này được bồi thường thiệt hại theo quy định của pháp luật</w:t>
            </w:r>
            <w:r w:rsidRPr="00957DE8">
              <w:rPr>
                <w:rFonts w:eastAsia="SimSun"/>
                <w:sz w:val="22"/>
                <w:szCs w:val="22"/>
                <w:shd w:val="clear" w:color="auto" w:fill="FFFFFF"/>
              </w:rPr>
              <w:t>.</w:t>
            </w:r>
          </w:p>
          <w:p w14:paraId="1DB9C658"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rPr>
              <w:t xml:space="preserve">6. Chính phủ quy định chi tiết điểm d khoản 1, điểm c khoản </w:t>
            </w:r>
            <w:r w:rsidRPr="00957DE8">
              <w:rPr>
                <w:rFonts w:eastAsia="SimSun"/>
                <w:bCs/>
                <w:sz w:val="22"/>
                <w:szCs w:val="22"/>
              </w:rPr>
              <w:t>3</w:t>
            </w:r>
            <w:r w:rsidRPr="00957DE8">
              <w:rPr>
                <w:rFonts w:eastAsia="SimSun"/>
                <w:sz w:val="22"/>
                <w:szCs w:val="22"/>
              </w:rPr>
              <w:t xml:space="preserve">, khoản </w:t>
            </w:r>
            <w:r w:rsidRPr="00957DE8">
              <w:rPr>
                <w:rFonts w:eastAsia="SimSun"/>
                <w:bCs/>
                <w:sz w:val="22"/>
                <w:szCs w:val="22"/>
              </w:rPr>
              <w:t xml:space="preserve">4 và khoản 5 </w:t>
            </w:r>
            <w:r w:rsidRPr="00957DE8">
              <w:rPr>
                <w:rFonts w:eastAsia="SimSun"/>
                <w:sz w:val="22"/>
                <w:szCs w:val="22"/>
              </w:rPr>
              <w:t xml:space="preserve">Điều này; </w:t>
            </w:r>
            <w:r w:rsidRPr="00957DE8">
              <w:rPr>
                <w:rFonts w:eastAsia="Calibri"/>
                <w:kern w:val="2"/>
                <w:sz w:val="22"/>
                <w:szCs w:val="22"/>
              </w:rPr>
              <w:t>quy định chi tiết hồ sơ, trình tự, thủ tục thu hồi giấy phép khai thác khoáng sản.</w:t>
            </w:r>
          </w:p>
        </w:tc>
        <w:tc>
          <w:tcPr>
            <w:tcW w:w="4852" w:type="dxa"/>
          </w:tcPr>
          <w:p w14:paraId="7AFAE107"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0597B931" w14:textId="6D0A99DA"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2ED5EB3F" w14:textId="77777777" w:rsidTr="00072F0C">
        <w:tc>
          <w:tcPr>
            <w:tcW w:w="5650" w:type="dxa"/>
          </w:tcPr>
          <w:p w14:paraId="57B14CBE" w14:textId="77777777" w:rsidR="001208FB" w:rsidRPr="00072F0C" w:rsidRDefault="001208FB" w:rsidP="00072F0C">
            <w:pPr>
              <w:widowControl w:val="0"/>
              <w:overflowPunct w:val="0"/>
              <w:autoSpaceDE w:val="0"/>
              <w:autoSpaceDN w:val="0"/>
              <w:adjustRightInd w:val="0"/>
              <w:snapToGrid w:val="0"/>
              <w:spacing w:beforeLines="60" w:before="144"/>
              <w:jc w:val="center"/>
              <w:textAlignment w:val="baseline"/>
              <w:outlineLvl w:val="1"/>
              <w:rPr>
                <w:rFonts w:eastAsia="SimSun"/>
                <w:b/>
                <w:bCs/>
                <w:iCs/>
                <w:spacing w:val="-4"/>
                <w:sz w:val="22"/>
                <w:szCs w:val="22"/>
                <w:lang w:val="vi-VN"/>
              </w:rPr>
            </w:pPr>
            <w:r w:rsidRPr="00957DE8">
              <w:rPr>
                <w:rFonts w:eastAsia="SimSun"/>
                <w:b/>
                <w:bCs/>
                <w:iCs/>
                <w:spacing w:val="-4"/>
                <w:sz w:val="22"/>
                <w:szCs w:val="22"/>
                <w:lang w:val="vi-VN"/>
              </w:rPr>
              <w:lastRenderedPageBreak/>
              <w:t>Mục 3</w:t>
            </w:r>
          </w:p>
        </w:tc>
        <w:tc>
          <w:tcPr>
            <w:tcW w:w="4852" w:type="dxa"/>
          </w:tcPr>
          <w:p w14:paraId="47D9FB4D" w14:textId="77777777" w:rsidR="001208FB" w:rsidRPr="00072F0C" w:rsidRDefault="001208FB" w:rsidP="00072F0C">
            <w:pPr>
              <w:widowControl w:val="0"/>
              <w:overflowPunct w:val="0"/>
              <w:autoSpaceDE w:val="0"/>
              <w:autoSpaceDN w:val="0"/>
              <w:adjustRightInd w:val="0"/>
              <w:snapToGrid w:val="0"/>
              <w:spacing w:beforeLines="60" w:before="144"/>
              <w:jc w:val="center"/>
              <w:textAlignment w:val="baseline"/>
              <w:outlineLvl w:val="1"/>
              <w:rPr>
                <w:rFonts w:eastAsia="SimSun"/>
                <w:b/>
                <w:bCs/>
                <w:iCs/>
                <w:spacing w:val="-4"/>
                <w:sz w:val="22"/>
                <w:szCs w:val="22"/>
                <w:lang w:val="vi-VN"/>
              </w:rPr>
            </w:pPr>
          </w:p>
        </w:tc>
        <w:tc>
          <w:tcPr>
            <w:tcW w:w="4852" w:type="dxa"/>
          </w:tcPr>
          <w:p w14:paraId="108A907E" w14:textId="77777777" w:rsidR="001208FB" w:rsidRPr="005B0268" w:rsidRDefault="001208FB" w:rsidP="00072F0C">
            <w:pPr>
              <w:widowControl w:val="0"/>
              <w:overflowPunct w:val="0"/>
              <w:autoSpaceDE w:val="0"/>
              <w:autoSpaceDN w:val="0"/>
              <w:adjustRightInd w:val="0"/>
              <w:snapToGrid w:val="0"/>
              <w:spacing w:beforeLines="60" w:before="144"/>
              <w:jc w:val="center"/>
              <w:textAlignment w:val="baseline"/>
              <w:outlineLvl w:val="1"/>
              <w:rPr>
                <w:rFonts w:eastAsia="SimSun"/>
                <w:bCs/>
                <w:iCs/>
                <w:spacing w:val="-4"/>
                <w:sz w:val="22"/>
                <w:szCs w:val="22"/>
                <w:lang w:val="vi-VN"/>
              </w:rPr>
            </w:pPr>
          </w:p>
        </w:tc>
      </w:tr>
      <w:tr w:rsidR="001208FB" w:rsidRPr="00072F0C" w14:paraId="46748578" w14:textId="77777777" w:rsidTr="00072F0C">
        <w:tc>
          <w:tcPr>
            <w:tcW w:w="5650" w:type="dxa"/>
          </w:tcPr>
          <w:p w14:paraId="5FAE8F93" w14:textId="77777777" w:rsidR="001208FB" w:rsidRPr="00072F0C" w:rsidRDefault="001208FB" w:rsidP="00072F0C">
            <w:pPr>
              <w:widowControl w:val="0"/>
              <w:overflowPunct w:val="0"/>
              <w:autoSpaceDE w:val="0"/>
              <w:autoSpaceDN w:val="0"/>
              <w:adjustRightInd w:val="0"/>
              <w:snapToGrid w:val="0"/>
              <w:spacing w:beforeLines="60" w:before="144"/>
              <w:jc w:val="center"/>
              <w:textAlignment w:val="baseline"/>
              <w:outlineLvl w:val="1"/>
              <w:rPr>
                <w:rFonts w:eastAsia="SimSun"/>
                <w:b/>
                <w:bCs/>
                <w:iCs/>
                <w:spacing w:val="-4"/>
                <w:sz w:val="22"/>
                <w:szCs w:val="22"/>
                <w:lang w:val="vi-VN"/>
              </w:rPr>
            </w:pPr>
            <w:r w:rsidRPr="00957DE8">
              <w:rPr>
                <w:rFonts w:eastAsia="SimSun"/>
                <w:b/>
                <w:bCs/>
                <w:iCs/>
                <w:spacing w:val="-4"/>
                <w:sz w:val="22"/>
                <w:szCs w:val="22"/>
                <w:lang w:val="vi-VN"/>
              </w:rPr>
              <w:t xml:space="preserve">KHAI THÁC TẬN THU KHOÁNG SẢN </w:t>
            </w:r>
          </w:p>
        </w:tc>
        <w:tc>
          <w:tcPr>
            <w:tcW w:w="4852" w:type="dxa"/>
          </w:tcPr>
          <w:p w14:paraId="46C6E360" w14:textId="77777777" w:rsidR="001208FB" w:rsidRPr="00072F0C" w:rsidRDefault="001208FB" w:rsidP="00072F0C">
            <w:pPr>
              <w:widowControl w:val="0"/>
              <w:overflowPunct w:val="0"/>
              <w:autoSpaceDE w:val="0"/>
              <w:autoSpaceDN w:val="0"/>
              <w:adjustRightInd w:val="0"/>
              <w:snapToGrid w:val="0"/>
              <w:spacing w:beforeLines="60" w:before="144"/>
              <w:jc w:val="center"/>
              <w:textAlignment w:val="baseline"/>
              <w:outlineLvl w:val="1"/>
              <w:rPr>
                <w:rFonts w:eastAsia="SimSun"/>
                <w:b/>
                <w:bCs/>
                <w:iCs/>
                <w:spacing w:val="-4"/>
                <w:sz w:val="22"/>
                <w:szCs w:val="22"/>
                <w:lang w:val="vi-VN"/>
              </w:rPr>
            </w:pPr>
          </w:p>
        </w:tc>
        <w:tc>
          <w:tcPr>
            <w:tcW w:w="4852" w:type="dxa"/>
          </w:tcPr>
          <w:p w14:paraId="570DC612" w14:textId="77777777" w:rsidR="001208FB" w:rsidRPr="005B0268" w:rsidRDefault="001208FB" w:rsidP="00072F0C">
            <w:pPr>
              <w:widowControl w:val="0"/>
              <w:overflowPunct w:val="0"/>
              <w:autoSpaceDE w:val="0"/>
              <w:autoSpaceDN w:val="0"/>
              <w:adjustRightInd w:val="0"/>
              <w:snapToGrid w:val="0"/>
              <w:spacing w:beforeLines="60" w:before="144"/>
              <w:jc w:val="center"/>
              <w:textAlignment w:val="baseline"/>
              <w:outlineLvl w:val="1"/>
              <w:rPr>
                <w:rFonts w:eastAsia="SimSun"/>
                <w:bCs/>
                <w:iCs/>
                <w:spacing w:val="-4"/>
                <w:sz w:val="22"/>
                <w:szCs w:val="22"/>
                <w:lang w:val="vi-VN"/>
              </w:rPr>
            </w:pPr>
          </w:p>
        </w:tc>
      </w:tr>
      <w:tr w:rsidR="001208FB" w:rsidRPr="00072F0C" w14:paraId="5C9A00E7" w14:textId="77777777" w:rsidTr="00072F0C">
        <w:tc>
          <w:tcPr>
            <w:tcW w:w="5650" w:type="dxa"/>
          </w:tcPr>
          <w:p w14:paraId="7F3119C4"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67. Quy định chung về khai thác tận thu khoáng sản</w:t>
            </w:r>
          </w:p>
          <w:p w14:paraId="19B677D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1. Khai thác tận thu khoáng sản bao gồm: </w:t>
            </w:r>
          </w:p>
          <w:p w14:paraId="0820C59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a) Hoạt động khai thác có chọn lọc khoáng sản còn lại ở bãi thải của mỏ đã có quyết định đóng cửa mỏ khoáng sản; </w:t>
            </w:r>
          </w:p>
          <w:p w14:paraId="6C48A15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Hoạt động khai thác tất cả các khoáng sản ở bãi thải của mỏ, kể cả đất, đá thải mỏ, đã có quyết định đóng cửa mỏ khoáng sản.</w:t>
            </w:r>
          </w:p>
          <w:p w14:paraId="396394DA"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2. Nguyên tắc cấp giấy phép khai thác tận thu khoáng sản bao gồm: </w:t>
            </w:r>
          </w:p>
          <w:p w14:paraId="3C5232D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a) Phải bảo đảm các yêu cầu về an toàn, vệ sinh lao động, kỹ thuật an toàn, bảo vệ môi trường trong khai thác khoáng sản; bảo đảm không ảnh hưởng tiêu cực đến cộng đồng dân cư xung quanh khu vực bãi thải; </w:t>
            </w:r>
          </w:p>
          <w:p w14:paraId="3875D63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Đối với các bãi thải có chiều cao lớn, địa hình phức tạp, phải có thiết kế mỏ theo quy định tại Điều 61 của Luật này;</w:t>
            </w:r>
          </w:p>
          <w:p w14:paraId="1BA81A4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c) Không phải căn cứ vào </w:t>
            </w:r>
            <w:r w:rsidRPr="00957DE8">
              <w:rPr>
                <w:spacing w:val="-6"/>
                <w:kern w:val="2"/>
                <w:sz w:val="22"/>
                <w:szCs w:val="22"/>
                <w:lang w:val="vi-VN" w:eastAsia="vi-VN"/>
              </w:rPr>
              <w:t xml:space="preserve">phương án quản lý về địa chất, </w:t>
            </w:r>
            <w:r w:rsidRPr="00957DE8">
              <w:rPr>
                <w:spacing w:val="-6"/>
                <w:kern w:val="2"/>
                <w:sz w:val="22"/>
                <w:szCs w:val="22"/>
                <w:lang w:val="vi-VN" w:eastAsia="vi-VN"/>
              </w:rPr>
              <w:lastRenderedPageBreak/>
              <w:t>khoáng sản quy định tại khoản 2 Điều 12 của Luật này</w:t>
            </w:r>
            <w:r w:rsidRPr="00957DE8">
              <w:rPr>
                <w:rFonts w:eastAsia="SimSun"/>
                <w:sz w:val="22"/>
                <w:szCs w:val="22"/>
                <w:lang w:val="vi-VN"/>
              </w:rPr>
              <w:t>;</w:t>
            </w:r>
          </w:p>
          <w:p w14:paraId="1B05F4C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d) Giấy phép khai thác tận thu khoáng sản được xem xét, cấp đối với tổ chức, cá nhân đáp ứng điều kiện quy định tại Điều 53 của Luật này.</w:t>
            </w:r>
          </w:p>
          <w:p w14:paraId="4E8B88D2"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3. Chính phủ quy định chi tiết điểm b khoản 2 Điều này.</w:t>
            </w:r>
          </w:p>
        </w:tc>
        <w:tc>
          <w:tcPr>
            <w:tcW w:w="4852" w:type="dxa"/>
          </w:tcPr>
          <w:p w14:paraId="5A0CD207"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38E24C68" w14:textId="15471F54"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35A80454" w14:textId="77777777" w:rsidTr="00072F0C">
        <w:tc>
          <w:tcPr>
            <w:tcW w:w="5650" w:type="dxa"/>
          </w:tcPr>
          <w:p w14:paraId="1B2196E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68. Giấy phép khai thác tận thu khoáng sản</w:t>
            </w:r>
          </w:p>
          <w:p w14:paraId="72A7E959"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t>1. Các thông tin, nội dung của giấy phép khai thác tận thu khoáng sản bao gồm:</w:t>
            </w:r>
          </w:p>
          <w:p w14:paraId="2EAFE0B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Các thông tin, nội dung quy định tại khoản 1, các điểm a, b, d và đ khoản 2, khoản 3 Điều 56 của Luật này;</w:t>
            </w:r>
          </w:p>
          <w:p w14:paraId="2C4C76D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Khối lượng khoáng sản được phép khai thác.</w:t>
            </w:r>
          </w:p>
          <w:p w14:paraId="0C76FB7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Giấy phép khai thác tận thu khoáng sản có thời hạn như sau:</w:t>
            </w:r>
          </w:p>
          <w:p w14:paraId="4B996E9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Thời hạn khai thác tận thu khoáng sản bao gồm thời gian xây dựng cơ bản mỏ và thời gian khai thác tận thu khoáng sản được xác định theo dự án đầu tư khai thác khoáng sản nhưng không quá 10 năm và có thể được gia hạn nhiều lần theo đề nghị của tổ chức, cá nhân có giấy phép khai thác tận thu khoáng sản với tổng thời gian gia hạn không quá 05 năm;</w:t>
            </w:r>
          </w:p>
          <w:p w14:paraId="5833EAA6"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b) Trong trường hợp chuyển nhượng quyền khai thác tận thu khoáng sản cho tổ chức, cá nhân khác thì thời hạn khai thác tận thu khoáng sản là thời gian còn lại của giấy phép khai thác tận thu khoáng sản đã cấp trước đó.</w:t>
            </w:r>
          </w:p>
        </w:tc>
        <w:tc>
          <w:tcPr>
            <w:tcW w:w="4852" w:type="dxa"/>
          </w:tcPr>
          <w:p w14:paraId="5ABDB5B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3AF0743C" w14:textId="185431FF"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3494AF3F" w14:textId="77777777" w:rsidTr="00072F0C">
        <w:tc>
          <w:tcPr>
            <w:tcW w:w="5650" w:type="dxa"/>
          </w:tcPr>
          <w:p w14:paraId="09BADEE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69. Cấp, gia hạn, điều chỉnh và trả lại giấy phép khai thác tận thu khoáng sản, chuyển nhượng quyền khai thác tận thu khoáng sản</w:t>
            </w:r>
          </w:p>
          <w:p w14:paraId="6105722B" w14:textId="77777777" w:rsidR="001208FB" w:rsidRPr="00072F0C" w:rsidRDefault="001208FB" w:rsidP="00072F0C">
            <w:pPr>
              <w:widowControl w:val="0"/>
              <w:adjustRightInd w:val="0"/>
              <w:snapToGrid w:val="0"/>
              <w:spacing w:beforeLines="60" w:before="144"/>
              <w:rPr>
                <w:spacing w:val="-2"/>
                <w:sz w:val="22"/>
                <w:szCs w:val="22"/>
                <w:shd w:val="clear" w:color="auto" w:fill="FFFFFF"/>
                <w:lang w:val="vi-VN"/>
              </w:rPr>
            </w:pPr>
            <w:r w:rsidRPr="00957DE8">
              <w:rPr>
                <w:rFonts w:eastAsia="SimSun"/>
                <w:spacing w:val="-2"/>
                <w:sz w:val="22"/>
                <w:szCs w:val="22"/>
                <w:shd w:val="clear" w:color="auto" w:fill="FFFFFF"/>
                <w:lang w:val="vi-VN"/>
              </w:rPr>
              <w:t xml:space="preserve">1. Việc cấp giấy phép khai thác tận thu khoáng sản phải thực hiện theo nguyên tắc quy định tại khoản 2 Điều 67 của Luật này và các căn cứ sau đây: </w:t>
            </w:r>
          </w:p>
          <w:p w14:paraId="28F9D54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w:t>
            </w:r>
            <w:r w:rsidRPr="00957DE8">
              <w:rPr>
                <w:rFonts w:eastAsia="SimSun"/>
                <w:spacing w:val="-6"/>
                <w:sz w:val="22"/>
                <w:szCs w:val="22"/>
                <w:lang w:val="vi-VN"/>
              </w:rPr>
              <w:t xml:space="preserve">) Kết quả thẩm định hồ sơ đề nghị cấp giấy phép khai thác tận </w:t>
            </w:r>
            <w:r w:rsidRPr="00957DE8">
              <w:rPr>
                <w:rFonts w:eastAsia="SimSun"/>
                <w:spacing w:val="-6"/>
                <w:sz w:val="22"/>
                <w:szCs w:val="22"/>
                <w:lang w:val="vi-VN"/>
              </w:rPr>
              <w:lastRenderedPageBreak/>
              <w:t>thu khoáng sản;</w:t>
            </w:r>
          </w:p>
          <w:p w14:paraId="1378EA9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Nhu cầu khai thác, sử dụng khoáng sản thể hiện trong văn bản đề nghị cấp giấy phép.</w:t>
            </w:r>
          </w:p>
          <w:p w14:paraId="20CBF00E" w14:textId="77777777" w:rsidR="001208FB" w:rsidRPr="00072F0C" w:rsidRDefault="001208FB" w:rsidP="00072F0C">
            <w:pPr>
              <w:widowControl w:val="0"/>
              <w:adjustRightInd w:val="0"/>
              <w:snapToGrid w:val="0"/>
              <w:spacing w:beforeLines="60" w:before="144"/>
              <w:rPr>
                <w:spacing w:val="-2"/>
                <w:sz w:val="22"/>
                <w:szCs w:val="22"/>
                <w:shd w:val="clear" w:color="auto" w:fill="FFFFFF"/>
                <w:lang w:val="vi-VN"/>
              </w:rPr>
            </w:pPr>
            <w:r w:rsidRPr="00957DE8">
              <w:rPr>
                <w:rFonts w:eastAsia="SimSun"/>
                <w:spacing w:val="-2"/>
                <w:sz w:val="22"/>
                <w:szCs w:val="22"/>
                <w:shd w:val="clear" w:color="auto" w:fill="FFFFFF"/>
                <w:lang w:val="vi-VN"/>
              </w:rPr>
              <w:t>2. Chính phủ quy định chi tiết khoản 1 Điều này; quy định các trường hợp gia hạn, điều chỉnh, trả lại giấy phép khai thác tận thu khoáng sản,</w:t>
            </w:r>
            <w:r w:rsidRPr="00957DE8">
              <w:rPr>
                <w:rFonts w:eastAsia="SimSun"/>
                <w:sz w:val="22"/>
                <w:szCs w:val="22"/>
                <w:lang w:val="vi-VN"/>
              </w:rPr>
              <w:t xml:space="preserve"> </w:t>
            </w:r>
            <w:r w:rsidRPr="00957DE8">
              <w:rPr>
                <w:rFonts w:eastAsia="SimSun"/>
                <w:spacing w:val="-2"/>
                <w:sz w:val="22"/>
                <w:szCs w:val="22"/>
                <w:shd w:val="clear" w:color="auto" w:fill="FFFFFF"/>
                <w:lang w:val="vi-VN"/>
              </w:rPr>
              <w:t xml:space="preserve">chuyển nhượng quyền khai thác tận thu khoáng sản; quy định </w:t>
            </w:r>
            <w:r w:rsidRPr="00957DE8">
              <w:rPr>
                <w:rFonts w:eastAsia="SimSun"/>
                <w:spacing w:val="6"/>
                <w:sz w:val="22"/>
                <w:szCs w:val="22"/>
                <w:lang w:val="vi-VN"/>
              </w:rPr>
              <w:t xml:space="preserve">cơ quan thẩm định; quy định </w:t>
            </w:r>
            <w:r w:rsidRPr="00957DE8">
              <w:rPr>
                <w:rFonts w:eastAsia="SimSun"/>
                <w:spacing w:val="-2"/>
                <w:sz w:val="22"/>
                <w:szCs w:val="22"/>
                <w:shd w:val="clear" w:color="auto" w:fill="FFFFFF"/>
                <w:lang w:val="vi-VN"/>
              </w:rPr>
              <w:t xml:space="preserve">hồ sơ, trình tự, thủ tục cấp, gia hạn, điều chỉnh, trả lại giấy phép khai thác tận thu khoáng sản, </w:t>
            </w:r>
            <w:r w:rsidRPr="00957DE8">
              <w:rPr>
                <w:rFonts w:eastAsia="SimSun"/>
                <w:sz w:val="22"/>
                <w:szCs w:val="22"/>
                <w:lang w:val="vi-VN"/>
              </w:rPr>
              <w:t>chuyển nhượng quyền khai thác tận thu khoáng sản</w:t>
            </w:r>
            <w:r w:rsidRPr="00957DE8">
              <w:rPr>
                <w:rFonts w:eastAsia="SimSun"/>
                <w:spacing w:val="-2"/>
                <w:sz w:val="22"/>
                <w:szCs w:val="22"/>
                <w:shd w:val="clear" w:color="auto" w:fill="FFFFFF"/>
                <w:lang w:val="vi-VN"/>
              </w:rPr>
              <w:t>.</w:t>
            </w:r>
          </w:p>
          <w:p w14:paraId="4AC51D15"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3. Bộ trưởng Bộ Tài nguyên và Môi trường quy định mẫu báo cáo, tài liệu quy định tại Điều này.</w:t>
            </w:r>
          </w:p>
        </w:tc>
        <w:tc>
          <w:tcPr>
            <w:tcW w:w="4852" w:type="dxa"/>
          </w:tcPr>
          <w:p w14:paraId="06F979D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19" w:name="_Toc270890960"/>
            <w:bookmarkStart w:id="220" w:name="_Toc181886959"/>
            <w:r w:rsidRPr="00072F0C">
              <w:rPr>
                <w:rFonts w:eastAsia="Calibri" w:hint="cs"/>
                <w:b/>
                <w:bCs/>
                <w:iCs/>
                <w:sz w:val="22"/>
                <w:szCs w:val="22"/>
                <w:lang w:val="vi-VN"/>
              </w:rPr>
              <w:lastRenderedPageBreak/>
              <w:t>Điều 69</w:t>
            </w:r>
            <w:r w:rsidRPr="00072F0C">
              <w:rPr>
                <w:rFonts w:eastAsia="Calibri"/>
                <w:b/>
                <w:bCs/>
                <w:iCs/>
                <w:sz w:val="22"/>
                <w:szCs w:val="22"/>
                <w:lang w:val="vi-VN"/>
              </w:rPr>
              <w:t xml:space="preserve">. Cấp, gia hạn, </w:t>
            </w:r>
            <w:r w:rsidRPr="00072F0C">
              <w:rPr>
                <w:rFonts w:eastAsia="Calibri" w:hint="cs"/>
                <w:b/>
                <w:bCs/>
                <w:iCs/>
                <w:sz w:val="22"/>
                <w:szCs w:val="22"/>
                <w:lang w:val="vi-VN"/>
              </w:rPr>
              <w:t>đ</w:t>
            </w:r>
            <w:r w:rsidRPr="00072F0C">
              <w:rPr>
                <w:rFonts w:eastAsia="Calibri"/>
                <w:b/>
                <w:bCs/>
                <w:iCs/>
                <w:sz w:val="22"/>
                <w:szCs w:val="22"/>
                <w:lang w:val="vi-VN"/>
              </w:rPr>
              <w:t>iều chỉnh và trả lại giấy phép khai thác tận thu khoáng sản</w:t>
            </w:r>
            <w:bookmarkEnd w:id="219"/>
            <w:r w:rsidRPr="00072F0C">
              <w:rPr>
                <w:rFonts w:eastAsia="Calibri"/>
                <w:b/>
                <w:bCs/>
                <w:iCs/>
                <w:sz w:val="22"/>
                <w:szCs w:val="22"/>
                <w:lang w:val="vi-VN"/>
              </w:rPr>
              <w:t xml:space="preserve">, </w:t>
            </w:r>
            <w:bookmarkStart w:id="221" w:name="_Hlk153887150"/>
            <w:r w:rsidRPr="00072F0C">
              <w:rPr>
                <w:rFonts w:eastAsia="Calibri"/>
                <w:b/>
                <w:bCs/>
                <w:iCs/>
                <w:sz w:val="22"/>
                <w:szCs w:val="22"/>
                <w:lang w:val="vi-VN"/>
              </w:rPr>
              <w:t>chuyển nh</w:t>
            </w:r>
            <w:r w:rsidRPr="00072F0C">
              <w:rPr>
                <w:rFonts w:eastAsia="Calibri" w:hint="cs"/>
                <w:b/>
                <w:bCs/>
                <w:iCs/>
                <w:sz w:val="22"/>
                <w:szCs w:val="22"/>
                <w:lang w:val="vi-VN"/>
              </w:rPr>
              <w:t>ư</w:t>
            </w:r>
            <w:r w:rsidRPr="00072F0C">
              <w:rPr>
                <w:rFonts w:eastAsia="Calibri"/>
                <w:b/>
                <w:bCs/>
                <w:iCs/>
                <w:sz w:val="22"/>
                <w:szCs w:val="22"/>
                <w:lang w:val="vi-VN"/>
              </w:rPr>
              <w:t>ợng quyền khai thác tận thu khoáng sản</w:t>
            </w:r>
            <w:bookmarkEnd w:id="220"/>
          </w:p>
          <w:bookmarkEnd w:id="221"/>
          <w:p w14:paraId="2BC4AE7C" w14:textId="77777777" w:rsidR="001208FB" w:rsidRPr="00072F0C" w:rsidRDefault="001208FB" w:rsidP="00072F0C">
            <w:pPr>
              <w:pStyle w:val="NormalWeb"/>
              <w:widowControl w:val="0"/>
              <w:shd w:val="clear" w:color="auto" w:fill="FFFFFF"/>
              <w:spacing w:before="60" w:beforeAutospacing="0" w:after="0" w:afterAutospacing="0"/>
              <w:jc w:val="both"/>
              <w:rPr>
                <w:spacing w:val="-2"/>
                <w:sz w:val="22"/>
                <w:szCs w:val="22"/>
                <w:shd w:val="clear" w:color="auto" w:fill="FFFFFF"/>
                <w:lang w:val="vi-VN"/>
              </w:rPr>
            </w:pPr>
            <w:r w:rsidRPr="00072F0C">
              <w:rPr>
                <w:spacing w:val="-2"/>
                <w:sz w:val="22"/>
                <w:szCs w:val="22"/>
                <w:shd w:val="clear" w:color="auto" w:fill="FFFFFF"/>
                <w:lang w:val="vi-VN"/>
              </w:rPr>
              <w:t xml:space="preserve">1. Việc cấp giấy phép khai thác tận thu khoáng sản phải thực hiện theo nguyên tắc quy định tại khoản 2 Điều 67 của Luật này và các căn cứ sau đây: </w:t>
            </w:r>
          </w:p>
          <w:p w14:paraId="3366A26A" w14:textId="77777777" w:rsidR="001208FB" w:rsidRPr="00072F0C" w:rsidRDefault="001208FB" w:rsidP="00072F0C">
            <w:pPr>
              <w:pStyle w:val="BodyText"/>
              <w:widowControl w:val="0"/>
              <w:spacing w:before="60"/>
              <w:rPr>
                <w:rFonts w:ascii="Times New Roman" w:hAnsi="Times New Roman"/>
                <w:sz w:val="22"/>
                <w:szCs w:val="22"/>
                <w:lang w:val="vi-VN"/>
              </w:rPr>
            </w:pPr>
            <w:r w:rsidRPr="00072F0C">
              <w:rPr>
                <w:rFonts w:ascii="Times New Roman" w:hAnsi="Times New Roman"/>
                <w:sz w:val="22"/>
                <w:szCs w:val="22"/>
                <w:lang w:val="vi-VN"/>
              </w:rPr>
              <w:t>a</w:t>
            </w:r>
            <w:r w:rsidRPr="00072F0C">
              <w:rPr>
                <w:rFonts w:ascii="Times New Roman" w:hAnsi="Times New Roman"/>
                <w:spacing w:val="-6"/>
                <w:sz w:val="22"/>
                <w:szCs w:val="22"/>
                <w:lang w:val="vi-VN"/>
              </w:rPr>
              <w:t xml:space="preserve">) Kết quả thẩm định hồ sơ đề nghị cấp giấy phép khai </w:t>
            </w:r>
            <w:r w:rsidRPr="00072F0C">
              <w:rPr>
                <w:rFonts w:ascii="Times New Roman" w:hAnsi="Times New Roman"/>
                <w:spacing w:val="-6"/>
                <w:sz w:val="22"/>
                <w:szCs w:val="22"/>
                <w:lang w:val="vi-VN"/>
              </w:rPr>
              <w:lastRenderedPageBreak/>
              <w:t>thác tận thu khoáng sản;</w:t>
            </w:r>
          </w:p>
          <w:p w14:paraId="03718E69" w14:textId="77777777" w:rsidR="001208FB" w:rsidRPr="00072F0C" w:rsidRDefault="001208FB" w:rsidP="00072F0C">
            <w:pPr>
              <w:pStyle w:val="BodyText"/>
              <w:widowControl w:val="0"/>
              <w:spacing w:before="60"/>
              <w:rPr>
                <w:rFonts w:ascii="Times New Roman" w:hAnsi="Times New Roman"/>
                <w:sz w:val="22"/>
                <w:szCs w:val="22"/>
                <w:lang w:val="vi-VN"/>
              </w:rPr>
            </w:pPr>
            <w:r w:rsidRPr="00072F0C">
              <w:rPr>
                <w:rFonts w:ascii="Times New Roman" w:hAnsi="Times New Roman"/>
                <w:sz w:val="22"/>
                <w:szCs w:val="22"/>
                <w:lang w:val="vi-VN"/>
              </w:rPr>
              <w:t>b) Nhu cầu khai thác, sử dụng khoáng sản thể hiện trong văn bản đề nghị cấp giấy phép.</w:t>
            </w:r>
          </w:p>
          <w:p w14:paraId="3670F3B7" w14:textId="77777777" w:rsidR="001208FB" w:rsidRPr="00072F0C" w:rsidRDefault="001208FB" w:rsidP="00072F0C">
            <w:pPr>
              <w:pStyle w:val="NormalWeb"/>
              <w:widowControl w:val="0"/>
              <w:shd w:val="clear" w:color="auto" w:fill="FFFFFF"/>
              <w:spacing w:before="60" w:beforeAutospacing="0" w:after="0" w:afterAutospacing="0"/>
              <w:jc w:val="both"/>
              <w:rPr>
                <w:spacing w:val="-2"/>
                <w:sz w:val="22"/>
                <w:szCs w:val="22"/>
                <w:shd w:val="clear" w:color="auto" w:fill="FFFFFF"/>
                <w:lang w:val="vi-VN"/>
              </w:rPr>
            </w:pPr>
            <w:r w:rsidRPr="00072F0C">
              <w:rPr>
                <w:spacing w:val="-2"/>
                <w:sz w:val="22"/>
                <w:szCs w:val="22"/>
                <w:shd w:val="clear" w:color="auto" w:fill="FFFFFF"/>
                <w:lang w:val="vi-VN"/>
              </w:rPr>
              <w:t>2. Chính phủ quy định chi tiết khoản 1 Điều này; quy định các trường hợp gia hạn, điều chỉnh, trả lại giấy phép khai thác tận thu khoáng sản,</w:t>
            </w:r>
            <w:r w:rsidRPr="00072F0C">
              <w:rPr>
                <w:sz w:val="22"/>
                <w:szCs w:val="22"/>
                <w:lang w:val="vi-VN"/>
              </w:rPr>
              <w:t xml:space="preserve"> </w:t>
            </w:r>
            <w:r w:rsidRPr="00072F0C">
              <w:rPr>
                <w:spacing w:val="-2"/>
                <w:sz w:val="22"/>
                <w:szCs w:val="22"/>
                <w:shd w:val="clear" w:color="auto" w:fill="FFFFFF"/>
                <w:lang w:val="vi-VN"/>
              </w:rPr>
              <w:t xml:space="preserve">chuyển nhượng quyền khai thác tận thu khoáng sản; quy định </w:t>
            </w:r>
            <w:r w:rsidRPr="00072F0C">
              <w:rPr>
                <w:spacing w:val="6"/>
                <w:sz w:val="22"/>
                <w:szCs w:val="22"/>
                <w:lang w:val="vi-VN"/>
              </w:rPr>
              <w:t xml:space="preserve">cơ quan thẩm định; quy định </w:t>
            </w:r>
            <w:r w:rsidRPr="00072F0C">
              <w:rPr>
                <w:spacing w:val="-2"/>
                <w:sz w:val="22"/>
                <w:szCs w:val="22"/>
                <w:shd w:val="clear" w:color="auto" w:fill="FFFFFF"/>
                <w:lang w:val="vi-VN"/>
              </w:rPr>
              <w:t xml:space="preserve">hồ sơ, trình tự, thủ tục cấp, gia hạn, điều chỉnh, trả lại giấy phép khai thác tận thu khoáng sản, </w:t>
            </w:r>
            <w:r w:rsidRPr="00072F0C">
              <w:rPr>
                <w:sz w:val="22"/>
                <w:szCs w:val="22"/>
                <w:lang w:val="vi-VN"/>
              </w:rPr>
              <w:t>chuyển nhượng quyền khai thác tận thu khoáng sản</w:t>
            </w:r>
            <w:r w:rsidRPr="00072F0C">
              <w:rPr>
                <w:spacing w:val="-2"/>
                <w:sz w:val="22"/>
                <w:szCs w:val="22"/>
                <w:shd w:val="clear" w:color="auto" w:fill="FFFFFF"/>
                <w:lang w:val="vi-VN"/>
              </w:rPr>
              <w:t>.</w:t>
            </w:r>
          </w:p>
          <w:p w14:paraId="26427558" w14:textId="77777777" w:rsidR="001208FB" w:rsidRPr="00072F0C" w:rsidRDefault="001208FB" w:rsidP="00072F0C">
            <w:pPr>
              <w:pStyle w:val="NormalWeb"/>
              <w:widowControl w:val="0"/>
              <w:shd w:val="clear" w:color="auto" w:fill="FFFFFF"/>
              <w:spacing w:before="60" w:beforeAutospacing="0" w:after="0" w:afterAutospacing="0"/>
              <w:jc w:val="both"/>
              <w:rPr>
                <w:i/>
                <w:strike/>
                <w:sz w:val="28"/>
                <w:szCs w:val="28"/>
                <w:lang w:val="vi-VN"/>
              </w:rPr>
            </w:pPr>
            <w:r w:rsidRPr="00072F0C">
              <w:rPr>
                <w:sz w:val="22"/>
                <w:szCs w:val="22"/>
                <w:lang w:val="vi-VN"/>
              </w:rPr>
              <w:t xml:space="preserve">3. Bộ trưởng Bộ </w:t>
            </w:r>
            <w:del w:id="222" w:author="Luan Dang" w:date="2025-07-19T17:29:00Z">
              <w:r w:rsidRPr="00072F0C">
                <w:rPr>
                  <w:sz w:val="22"/>
                  <w:szCs w:val="22"/>
                  <w:lang w:val="vi-VN"/>
                </w:rPr>
                <w:delText>Tài nguyên</w:delText>
              </w:r>
            </w:del>
            <w:r w:rsidRPr="00072F0C">
              <w:rPr>
                <w:sz w:val="22"/>
                <w:szCs w:val="22"/>
                <w:lang w:val="vi-VN"/>
              </w:rPr>
              <w:t xml:space="preserve"> </w:t>
            </w:r>
            <w:ins w:id="223"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vi-VN"/>
              </w:rPr>
              <w:t>và Môi trường quy định mẫu báo cáo, tài liệu quy định tại Điều này.</w:t>
            </w:r>
          </w:p>
        </w:tc>
        <w:tc>
          <w:tcPr>
            <w:tcW w:w="4852" w:type="dxa"/>
          </w:tcPr>
          <w:p w14:paraId="5E9C7DD8" w14:textId="710EC964"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w:t>
            </w:r>
          </w:p>
        </w:tc>
      </w:tr>
      <w:tr w:rsidR="001208FB" w:rsidRPr="00072F0C" w14:paraId="5A21EC6C" w14:textId="77777777" w:rsidTr="00072F0C">
        <w:tc>
          <w:tcPr>
            <w:tcW w:w="5650" w:type="dxa"/>
          </w:tcPr>
          <w:p w14:paraId="4713CD5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70. Quyền và nghĩa vụ của tổ chức, cá nhân được phép khai thác tận thu khoáng sản</w:t>
            </w:r>
          </w:p>
          <w:p w14:paraId="5DB87690"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1. Tổ chức, cá nhân được phép khai thác tận thu khoáng sản có các quyền sau đây: </w:t>
            </w:r>
          </w:p>
          <w:p w14:paraId="08A95FD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a) Sử dụng thông tin về khoáng sản liên quan đến mục đích khai thác và khu vực được phép khai thác</w:t>
            </w:r>
            <w:r w:rsidRPr="00957DE8">
              <w:rPr>
                <w:rFonts w:eastAsia="SimSun"/>
                <w:sz w:val="22"/>
                <w:szCs w:val="22"/>
                <w:lang w:val="pt-BR"/>
              </w:rPr>
              <w:t xml:space="preserve"> tận thu khoáng sản</w:t>
            </w:r>
            <w:r w:rsidRPr="00957DE8">
              <w:rPr>
                <w:rFonts w:eastAsia="SimSun"/>
                <w:sz w:val="22"/>
                <w:szCs w:val="22"/>
                <w:lang w:val="vi-VN"/>
              </w:rPr>
              <w:t>;</w:t>
            </w:r>
          </w:p>
          <w:p w14:paraId="64CF43D3"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b) Tiến hành khai thác khoáng sản theo nội dung quy định trong giấy phép khai thác tận thu khoáng sản và quy định của Luật này; </w:t>
            </w:r>
          </w:p>
          <w:p w14:paraId="7E69EBBC"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Thu hồi khoáng sản trong phạm vi diện tích thực hiện dự án đầu tư khai thác khoáng sản khi tiến hành xây dựng cơ bản mỏ hoặc các hoạt động khác phục vụ cho hoạt động khai thác mỏ nhưng phải báo cáo cơ quan quản lý nhà nước có thẩm quyền về khoáng sản xem xét, quyết định;</w:t>
            </w:r>
          </w:p>
          <w:p w14:paraId="408595B1"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d) Cất giữ, vận chuyển, tiêu thụ, xuất khẩu và các quyền sở hữu khác đối với khoáng sản đã khai thác theo quy định của pháp luật;</w:t>
            </w:r>
          </w:p>
          <w:p w14:paraId="5FCC6DA8"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rFonts w:eastAsia="SimSun"/>
                <w:spacing w:val="-6"/>
                <w:sz w:val="22"/>
                <w:szCs w:val="22"/>
                <w:lang w:val="vi-VN"/>
              </w:rPr>
              <w:lastRenderedPageBreak/>
              <w:t xml:space="preserve">đ) </w:t>
            </w:r>
            <w:r w:rsidRPr="00957DE8">
              <w:rPr>
                <w:rFonts w:eastAsia="SimSun"/>
                <w:spacing w:val="-6"/>
                <w:sz w:val="22"/>
                <w:szCs w:val="22"/>
                <w:lang w:val="pt-BR"/>
              </w:rPr>
              <w:t>Đề nghị gia hạn, điều chỉnh, trả lại giấy phép khai thác tận thu khoáng sản;</w:t>
            </w:r>
          </w:p>
          <w:p w14:paraId="4097B56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e) Chuyển nhượng quyền khai thác tận thu khoáng sản theo quy định của Luật này;</w:t>
            </w:r>
          </w:p>
          <w:p w14:paraId="1715FA9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g) Khiếu nại, tố cáo, khởi kiện theo quy định của pháp luật; </w:t>
            </w:r>
          </w:p>
          <w:p w14:paraId="413A6C96"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sz w:val="22"/>
                <w:szCs w:val="22"/>
                <w:lang w:val="vi-VN"/>
              </w:rPr>
              <w:t xml:space="preserve">h) </w:t>
            </w:r>
            <w:r w:rsidRPr="00957DE8">
              <w:rPr>
                <w:rFonts w:eastAsia="SimSun"/>
                <w:iCs/>
                <w:sz w:val="22"/>
                <w:szCs w:val="22"/>
                <w:lang w:val="vi-VN"/>
              </w:rPr>
              <w:t>Sử dụng đất, đá thải mỏ để phục vụ cho mục đích cải tạo, phục hồi môi trường, các công trình phục vụ dự án khai thác khoáng sản và các mục đích khác;</w:t>
            </w:r>
          </w:p>
          <w:p w14:paraId="79647D25" w14:textId="77777777" w:rsidR="001208FB" w:rsidRPr="00072F0C" w:rsidRDefault="001208FB" w:rsidP="00072F0C">
            <w:pPr>
              <w:widowControl w:val="0"/>
              <w:adjustRightInd w:val="0"/>
              <w:snapToGrid w:val="0"/>
              <w:spacing w:beforeLines="60" w:before="144"/>
              <w:rPr>
                <w:spacing w:val="-2"/>
                <w:sz w:val="22"/>
                <w:szCs w:val="22"/>
                <w:lang w:val="pt-BR"/>
              </w:rPr>
            </w:pPr>
            <w:r w:rsidRPr="00957DE8">
              <w:rPr>
                <w:rFonts w:eastAsia="SimSun"/>
                <w:sz w:val="22"/>
                <w:szCs w:val="22"/>
                <w:lang w:val="vi-VN"/>
              </w:rPr>
              <w:t>i) Quyền khác theo quy định của pháp luật.</w:t>
            </w:r>
          </w:p>
          <w:p w14:paraId="1F21FFA9"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2. </w:t>
            </w:r>
            <w:r w:rsidRPr="00957DE8">
              <w:rPr>
                <w:rFonts w:eastAsia="SimSun"/>
                <w:sz w:val="22"/>
                <w:szCs w:val="22"/>
                <w:lang w:val="vi-VN"/>
              </w:rPr>
              <w:t xml:space="preserve">Tổ chức, cá nhân </w:t>
            </w:r>
            <w:r w:rsidRPr="00957DE8">
              <w:rPr>
                <w:rFonts w:eastAsia="SimSun"/>
                <w:sz w:val="22"/>
                <w:szCs w:val="22"/>
                <w:lang w:val="pt-BR"/>
              </w:rPr>
              <w:t xml:space="preserve">được phép </w:t>
            </w:r>
            <w:r w:rsidRPr="00957DE8">
              <w:rPr>
                <w:rFonts w:eastAsia="SimSun"/>
                <w:sz w:val="22"/>
                <w:szCs w:val="22"/>
                <w:lang w:val="vi-VN"/>
              </w:rPr>
              <w:t xml:space="preserve">khai thác tận thu khoáng sản có các nghĩa vụ </w:t>
            </w:r>
            <w:r w:rsidRPr="00957DE8">
              <w:rPr>
                <w:rFonts w:eastAsia="SimSun"/>
                <w:sz w:val="22"/>
                <w:szCs w:val="22"/>
                <w:lang w:val="pt-BR"/>
              </w:rPr>
              <w:t>sau đây:</w:t>
            </w:r>
          </w:p>
          <w:p w14:paraId="7659BCC0"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vi-VN"/>
              </w:rPr>
              <w:t>a) Nộp tiền cấp quyền khai thác khoáng sản</w:t>
            </w:r>
            <w:r w:rsidRPr="00957DE8">
              <w:rPr>
                <w:rFonts w:eastAsia="SimSun"/>
                <w:sz w:val="22"/>
                <w:szCs w:val="22"/>
                <w:lang w:val="pt-BR"/>
              </w:rPr>
              <w:t>,</w:t>
            </w:r>
            <w:r w:rsidRPr="00957DE8">
              <w:rPr>
                <w:rFonts w:eastAsia="SimSun"/>
                <w:sz w:val="22"/>
                <w:szCs w:val="22"/>
                <w:lang w:val="vi-VN"/>
              </w:rPr>
              <w:t xml:space="preserve"> thuế, phí, lệ phí theo quy định của pháp luật; </w:t>
            </w:r>
          </w:p>
          <w:p w14:paraId="6BAB011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Ưu tiên sử dụng lao động địa phương để thực hiện dự án</w:t>
            </w:r>
            <w:r w:rsidRPr="00957DE8">
              <w:rPr>
                <w:rFonts w:eastAsia="SimSun"/>
                <w:sz w:val="22"/>
                <w:szCs w:val="22"/>
                <w:lang w:val="pt-BR"/>
              </w:rPr>
              <w:t xml:space="preserve"> đầu tư</w:t>
            </w:r>
            <w:r w:rsidRPr="00957DE8">
              <w:rPr>
                <w:rFonts w:eastAsia="SimSun"/>
                <w:sz w:val="22"/>
                <w:szCs w:val="22"/>
                <w:lang w:val="vi-VN"/>
              </w:rPr>
              <w:t xml:space="preserve"> khai thác khoáng sản và các dịch vụ có liên quan;</w:t>
            </w:r>
          </w:p>
          <w:p w14:paraId="1A55CC90"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c) Phối hợp với chính quyền địa phương trong việc hỗ trợ đào tạo, chuyển đổi nghề và tìm kiếm việc làm cho hộ gia đình, cá nhân khi Nhà nước thu hồi đất để thực hiện dự án đầu tư khai thác khoáng sản theo quy định của pháp luật về đất đai;</w:t>
            </w:r>
          </w:p>
          <w:p w14:paraId="689577DE"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d) Bảo đảm tiến độ xây dựng cơ bản mỏ và các hoạt động khác được xác định trong báo cáo nghiên cứu khả thi hoặc tài liệu tương đương với báo cáo nghiên cứu khả thi của dự án đầu tư khai thác khoáng sản, thiết kế mỏ được phê duyệt theo quy định của pháp luật; trừ trường hợp bất khả kháng;</w:t>
            </w:r>
          </w:p>
          <w:p w14:paraId="49246B6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đ) Đăng ký ngày bắt đầu xây dựng cơ bản mỏ, ngày bắt đầu khai thác khoáng sản với cơ quan quản lý nhà nước có thẩm quyền cấp giấy phép khai thác tận thu khoáng sản; thông báo cho Ủy ban nhân dân các cấp nơi có mỏ trước khi thực hiện;</w:t>
            </w:r>
          </w:p>
          <w:p w14:paraId="1538E32D"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 xml:space="preserve">e) Khai thác tối đa khoáng sản chính, khoáng sản đi kèm theo đúng nội dung quy định trong giấy phép khai thác tận thu </w:t>
            </w:r>
            <w:r w:rsidRPr="00957DE8">
              <w:rPr>
                <w:rFonts w:eastAsia="SimSun"/>
                <w:spacing w:val="-2"/>
                <w:sz w:val="22"/>
                <w:szCs w:val="22"/>
                <w:lang w:val="vi-VN"/>
              </w:rPr>
              <w:lastRenderedPageBreak/>
              <w:t>khoáng sản; bảo vệ khoáng sản trong phạm vi ranh giới khu vực được phép khai thác; thực hiện bảo đảm an toàn, vệ sinh lao động và kỹ thuật an toàn trong khai thác khoáng sản</w:t>
            </w:r>
            <w:r w:rsidRPr="00957DE8">
              <w:rPr>
                <w:rFonts w:eastAsia="SimSun"/>
                <w:sz w:val="22"/>
                <w:szCs w:val="22"/>
                <w:lang w:val="vi-VN"/>
              </w:rPr>
              <w:t>; thực hiện các quy định về quản lý và bảo vệ kết cấu hạ tầng kỹ thuật và các biện pháp bảo vệ môi trường theo quy định của pháp luật;</w:t>
            </w:r>
            <w:r w:rsidRPr="00957DE8">
              <w:rPr>
                <w:rFonts w:eastAsia="SimSun"/>
                <w:spacing w:val="-2"/>
                <w:sz w:val="22"/>
                <w:szCs w:val="22"/>
                <w:lang w:val="vi-VN"/>
              </w:rPr>
              <w:t xml:space="preserve"> chấp hành các quy định về thanh tra, kiểm tra, kiểm soát hoạt động khoáng sản theo quy định của Luật này, pháp luật về thanh tra</w:t>
            </w:r>
            <w:r w:rsidRPr="00957DE8">
              <w:rPr>
                <w:rFonts w:eastAsia="SimSun"/>
                <w:sz w:val="22"/>
                <w:szCs w:val="22"/>
                <w:lang w:val="vi-VN"/>
              </w:rPr>
              <w:t xml:space="preserve"> và quy định khác của pháp luật có liên quan</w:t>
            </w:r>
            <w:r w:rsidRPr="00957DE8">
              <w:rPr>
                <w:rFonts w:eastAsia="SimSun"/>
                <w:spacing w:val="-2"/>
                <w:sz w:val="22"/>
                <w:szCs w:val="22"/>
                <w:lang w:val="vi-VN"/>
              </w:rPr>
              <w:t>; có giám đốc điều hành mỏ hoặc nhân sự điều hành mỏ theo quy định của pháp luật;</w:t>
            </w:r>
          </w:p>
          <w:p w14:paraId="426FF4E3" w14:textId="77777777" w:rsidR="001208FB" w:rsidRPr="00072F0C" w:rsidRDefault="001208FB" w:rsidP="00072F0C">
            <w:pPr>
              <w:widowControl w:val="0"/>
              <w:adjustRightInd w:val="0"/>
              <w:snapToGrid w:val="0"/>
              <w:spacing w:beforeLines="60" w:before="144"/>
              <w:rPr>
                <w:spacing w:val="-2"/>
                <w:sz w:val="22"/>
                <w:szCs w:val="22"/>
                <w:lang w:val="vi-VN"/>
              </w:rPr>
            </w:pPr>
            <w:r w:rsidRPr="00957DE8">
              <w:rPr>
                <w:rFonts w:eastAsia="SimSun"/>
                <w:spacing w:val="-2"/>
                <w:sz w:val="22"/>
                <w:szCs w:val="22"/>
                <w:lang w:val="vi-VN"/>
              </w:rPr>
              <w:t xml:space="preserve">g) </w:t>
            </w:r>
            <w:r w:rsidRPr="00957DE8">
              <w:rPr>
                <w:rFonts w:eastAsia="SimSun"/>
                <w:sz w:val="22"/>
                <w:szCs w:val="22"/>
                <w:lang w:val="vi-VN"/>
              </w:rPr>
              <w:t xml:space="preserve">Lưu giữ, cập nhật, cung cấp thông tin về kết quả khai thác tận thu khoáng sản; kiểm soát sản lượng khoáng sản khai thác thực tế trước khi vận chuyển ra khỏi khu vực thực hiện dự án đầu tư khai thác khoáng sản; </w:t>
            </w:r>
            <w:r w:rsidRPr="00957DE8">
              <w:rPr>
                <w:rFonts w:eastAsia="SimSun"/>
                <w:bCs/>
                <w:sz w:val="22"/>
                <w:szCs w:val="22"/>
                <w:lang w:val="vi-VN"/>
              </w:rPr>
              <w:t>đầu tư, lắp đặt và vận hành hệ thống thông tin, dữ liệu về hoạt động khoáng sản và kết nối với hệ thống thông tin, dữ liệu về hoạt động khoáng sản của Ủy ban nhân dân cấp tỉnh, Bộ Tài nguyên và Môi trường;</w:t>
            </w:r>
          </w:p>
          <w:p w14:paraId="5C12838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h) Thống kê, kiểm kê khối lượng khoáng sản được khai thác; </w:t>
            </w:r>
          </w:p>
          <w:p w14:paraId="4D4BB9F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i) Báo cáo kết quả hoạt động khai thác tận thu khoáng sản cho cơ quan quản lý nhà nước có thẩm quyền và chịu trách nhiệm về tính chính xác của thông tin, số liệu báo cáo;</w:t>
            </w:r>
          </w:p>
          <w:p w14:paraId="6D29105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k) Bồi thường thiệt hại do hoạt động khai thác khoáng sản gây ra theo quy định của pháp luật;</w:t>
            </w:r>
          </w:p>
          <w:p w14:paraId="5B65BA5E"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l) Tạo điều kiện thuận lợi cho tổ chức, cá nhân khác tiến hành hoạt động nghiên cứu khoa học trong khu vực tận thu khoáng sản theo quy định của pháp luật về khoa học và công nghệ;</w:t>
            </w:r>
          </w:p>
          <w:p w14:paraId="68AB8847"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m) Đóng cửa mỏ; cải tạo, phục hồi môi trường theo quy định của Luật này và pháp luật về bảo vệ môi trường;</w:t>
            </w:r>
          </w:p>
          <w:p w14:paraId="17980DB9"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 xml:space="preserve">n) Trường hợp đã khai thác đủ khối lượng khoáng sản quy định trong giấy phép khai thác tận thu khoáng sản mà vẫn còn khoáng sản và giấy phép khai thác tận thu khoáng sản còn hiệu </w:t>
            </w:r>
            <w:r w:rsidRPr="00957DE8">
              <w:rPr>
                <w:rFonts w:eastAsia="SimSun"/>
                <w:spacing w:val="-4"/>
                <w:sz w:val="22"/>
                <w:szCs w:val="22"/>
                <w:lang w:val="vi-VN"/>
              </w:rPr>
              <w:lastRenderedPageBreak/>
              <w:t>lực, phải tổng hợp, báo cáo cơ quan quản lý nhà nước về khoáng sản để điều chỉnh giấy phép khai thác tận thu khoáng sản theo quy định của Luật này;</w:t>
            </w:r>
          </w:p>
          <w:p w14:paraId="3F532456"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o) Nghĩa vụ khác theo quy định của pháp luật.</w:t>
            </w:r>
          </w:p>
          <w:p w14:paraId="73A5BE92"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3. Chính phủ quy định chi tiết điểm c và điểm h khoản 1, điểm e và điểm h khoản 2 Điều này; quy định lộ trình thực hiện việc kết nối với hệ thống thông tin, dữ liệu về hoạt động khoáng sản quy định tại điểm g khoản 2 Điều này.</w:t>
            </w:r>
          </w:p>
          <w:p w14:paraId="388CE43F"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4"/>
                <w:sz w:val="22"/>
                <w:szCs w:val="22"/>
                <w:lang w:val="vi-VN"/>
              </w:rPr>
              <w:t>4. Bộ trưởng Bộ Tài nguyên và Môi trường quy định chi tiết các điểm đ, g, i và n khoản 2 Điều này.</w:t>
            </w:r>
          </w:p>
        </w:tc>
        <w:tc>
          <w:tcPr>
            <w:tcW w:w="4852" w:type="dxa"/>
          </w:tcPr>
          <w:p w14:paraId="101D0C72"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24" w:name="_Toc249093377"/>
            <w:bookmarkStart w:id="225" w:name="_Toc255656290"/>
            <w:bookmarkStart w:id="226" w:name="_Toc257905684"/>
            <w:bookmarkStart w:id="227" w:name="_Toc259006822"/>
            <w:bookmarkStart w:id="228" w:name="_Toc270890959"/>
            <w:bookmarkStart w:id="229" w:name="_Toc181886960"/>
            <w:r w:rsidRPr="00072F0C">
              <w:rPr>
                <w:rFonts w:eastAsia="Calibri"/>
                <w:b/>
                <w:bCs/>
                <w:iCs/>
                <w:sz w:val="22"/>
                <w:szCs w:val="22"/>
                <w:lang w:val="vi-VN"/>
              </w:rPr>
              <w:lastRenderedPageBreak/>
              <w:t>Điều 70. Quyền và nghĩa vụ của tổ chức, cá nhân được phép khai thác tận thu khoáng sản</w:t>
            </w:r>
            <w:bookmarkEnd w:id="224"/>
            <w:bookmarkEnd w:id="225"/>
            <w:bookmarkEnd w:id="226"/>
            <w:bookmarkEnd w:id="227"/>
            <w:bookmarkEnd w:id="228"/>
            <w:bookmarkEnd w:id="229"/>
          </w:p>
          <w:p w14:paraId="457336CC" w14:textId="77777777" w:rsidR="001208FB" w:rsidRPr="00072F0C" w:rsidRDefault="001208FB" w:rsidP="00072F0C">
            <w:pPr>
              <w:pStyle w:val="BodyText"/>
              <w:widowControl w:val="0"/>
              <w:spacing w:beforeLines="60" w:before="144"/>
              <w:rPr>
                <w:rFonts w:ascii="Times New Roman" w:hAnsi="Times New Roman"/>
                <w:sz w:val="22"/>
                <w:szCs w:val="22"/>
                <w:lang w:val="pt-BR"/>
              </w:rPr>
            </w:pPr>
            <w:r w:rsidRPr="00072F0C">
              <w:rPr>
                <w:rFonts w:ascii="Times New Roman" w:hAnsi="Times New Roman"/>
                <w:sz w:val="22"/>
                <w:szCs w:val="22"/>
                <w:lang w:val="pt-BR"/>
              </w:rPr>
              <w:t xml:space="preserve">1. Tổ chức, cá nhân được phép khai thác tận thu khoáng sản có các quyền sau đây: </w:t>
            </w:r>
          </w:p>
          <w:p w14:paraId="700A1197" w14:textId="77777777" w:rsidR="001208FB" w:rsidRPr="00072F0C" w:rsidRDefault="001208FB" w:rsidP="00072F0C">
            <w:pPr>
              <w:pStyle w:val="NormalWeb"/>
              <w:widowControl w:val="0"/>
              <w:shd w:val="clear" w:color="auto" w:fill="FFFFFF"/>
              <w:spacing w:beforeLines="60" w:before="144" w:beforeAutospacing="0" w:after="0" w:afterAutospacing="0"/>
              <w:jc w:val="both"/>
              <w:rPr>
                <w:sz w:val="22"/>
                <w:szCs w:val="22"/>
                <w:lang w:val="vi-VN"/>
              </w:rPr>
            </w:pPr>
            <w:r w:rsidRPr="00072F0C">
              <w:rPr>
                <w:sz w:val="22"/>
                <w:szCs w:val="22"/>
                <w:lang w:val="vi-VN"/>
              </w:rPr>
              <w:t>a) Sử dụng thông tin về khoáng sản liên quan đến mục đích khai thác và khu vực được phép khai thác</w:t>
            </w:r>
            <w:r w:rsidRPr="00072F0C">
              <w:rPr>
                <w:sz w:val="22"/>
                <w:szCs w:val="22"/>
                <w:lang w:val="pt-BR"/>
              </w:rPr>
              <w:t xml:space="preserve"> tận thu khoáng sản</w:t>
            </w:r>
            <w:r w:rsidRPr="00072F0C">
              <w:rPr>
                <w:sz w:val="22"/>
                <w:szCs w:val="22"/>
                <w:lang w:val="vi-VN"/>
              </w:rPr>
              <w:t>;</w:t>
            </w:r>
          </w:p>
          <w:p w14:paraId="4D51B3C2" w14:textId="77777777" w:rsidR="001208FB" w:rsidRPr="00072F0C" w:rsidRDefault="001208FB" w:rsidP="00072F0C">
            <w:pPr>
              <w:pStyle w:val="NormalWeb"/>
              <w:widowControl w:val="0"/>
              <w:shd w:val="clear" w:color="auto" w:fill="FFFFFF"/>
              <w:spacing w:beforeLines="60" w:before="144" w:beforeAutospacing="0" w:after="0" w:afterAutospacing="0"/>
              <w:jc w:val="both"/>
              <w:rPr>
                <w:sz w:val="22"/>
                <w:szCs w:val="22"/>
                <w:lang w:val="vi-VN"/>
              </w:rPr>
            </w:pPr>
            <w:r w:rsidRPr="00072F0C">
              <w:rPr>
                <w:sz w:val="22"/>
                <w:szCs w:val="22"/>
                <w:lang w:val="vi-VN"/>
              </w:rPr>
              <w:t xml:space="preserve">b) Tiến hành khai thác khoáng sản theo nội dung quy định trong giấy phép khai thác tận thu khoáng sản và quy định của Luật này; </w:t>
            </w:r>
          </w:p>
          <w:p w14:paraId="5269F483" w14:textId="77777777" w:rsidR="001208FB" w:rsidRPr="00072F0C" w:rsidRDefault="001208FB" w:rsidP="00072F0C">
            <w:pPr>
              <w:pStyle w:val="NormalWeb"/>
              <w:widowControl w:val="0"/>
              <w:shd w:val="clear" w:color="auto" w:fill="FFFFFF"/>
              <w:spacing w:beforeLines="60" w:before="144" w:beforeAutospacing="0" w:after="0" w:afterAutospacing="0"/>
              <w:jc w:val="both"/>
              <w:rPr>
                <w:sz w:val="22"/>
                <w:szCs w:val="22"/>
                <w:lang w:val="vi-VN"/>
              </w:rPr>
            </w:pPr>
            <w:r w:rsidRPr="00072F0C">
              <w:rPr>
                <w:sz w:val="22"/>
                <w:szCs w:val="22"/>
                <w:lang w:val="vi-VN"/>
              </w:rPr>
              <w:t>c) Thu hồi khoáng sản trong phạm vi diện tích thực hiện dự án đầu tư khai thác khoáng sản khi tiến hành xây dựng cơ bản mỏ hoặc các hoạt động khác phục vụ cho hoạt động khai thác mỏ nhưng phải báo cáo cơ quan quản lý nhà nước có thẩm quyền về khoáng sản xem xét, quyết định;</w:t>
            </w:r>
          </w:p>
          <w:p w14:paraId="45D63A07" w14:textId="77777777" w:rsidR="001208FB" w:rsidRPr="00072F0C" w:rsidRDefault="001208FB" w:rsidP="00072F0C">
            <w:pPr>
              <w:pStyle w:val="NormalWeb"/>
              <w:widowControl w:val="0"/>
              <w:shd w:val="clear" w:color="auto" w:fill="FFFFFF"/>
              <w:spacing w:beforeLines="60" w:before="144" w:beforeAutospacing="0" w:after="0" w:afterAutospacing="0"/>
              <w:jc w:val="both"/>
              <w:rPr>
                <w:sz w:val="22"/>
                <w:szCs w:val="22"/>
                <w:lang w:val="vi-VN"/>
              </w:rPr>
            </w:pPr>
            <w:r w:rsidRPr="00072F0C">
              <w:rPr>
                <w:sz w:val="22"/>
                <w:szCs w:val="22"/>
                <w:lang w:val="vi-VN"/>
              </w:rPr>
              <w:t xml:space="preserve">d) Cất giữ, vận chuyển, tiêu thụ, xuất khẩu và các quyền sở hữu khác đối với khoáng sản đã khai thác </w:t>
            </w:r>
            <w:r w:rsidRPr="00072F0C">
              <w:rPr>
                <w:sz w:val="22"/>
                <w:szCs w:val="22"/>
                <w:lang w:val="vi-VN"/>
              </w:rPr>
              <w:lastRenderedPageBreak/>
              <w:t>theo quy định của pháp luật;</w:t>
            </w:r>
          </w:p>
          <w:p w14:paraId="467D02B9" w14:textId="77777777" w:rsidR="001208FB" w:rsidRPr="00072F0C" w:rsidRDefault="001208FB" w:rsidP="00072F0C">
            <w:pPr>
              <w:pStyle w:val="NormalWeb"/>
              <w:widowControl w:val="0"/>
              <w:shd w:val="clear" w:color="auto" w:fill="FFFFFF"/>
              <w:spacing w:beforeLines="60" w:before="144" w:beforeAutospacing="0" w:after="0" w:afterAutospacing="0"/>
              <w:jc w:val="both"/>
              <w:rPr>
                <w:spacing w:val="-6"/>
                <w:sz w:val="22"/>
                <w:szCs w:val="22"/>
                <w:lang w:val="vi-VN"/>
              </w:rPr>
            </w:pPr>
            <w:r w:rsidRPr="00072F0C">
              <w:rPr>
                <w:spacing w:val="-6"/>
                <w:sz w:val="22"/>
                <w:szCs w:val="22"/>
                <w:lang w:val="vi-VN"/>
              </w:rPr>
              <w:t xml:space="preserve">đ) </w:t>
            </w:r>
            <w:r w:rsidRPr="00072F0C">
              <w:rPr>
                <w:spacing w:val="-6"/>
                <w:sz w:val="22"/>
                <w:szCs w:val="22"/>
                <w:lang w:val="pt-BR"/>
              </w:rPr>
              <w:t>Đề nghị gia hạn, điều chỉnh, trả lại giấy phép khai thác tận thu khoáng sản;</w:t>
            </w:r>
          </w:p>
          <w:p w14:paraId="44DE476D" w14:textId="77777777" w:rsidR="001208FB" w:rsidRPr="00072F0C" w:rsidRDefault="001208FB" w:rsidP="00072F0C">
            <w:pPr>
              <w:pStyle w:val="NormalWeb"/>
              <w:widowControl w:val="0"/>
              <w:shd w:val="clear" w:color="auto" w:fill="FFFFFF"/>
              <w:spacing w:beforeLines="60" w:before="144" w:beforeAutospacing="0" w:after="0" w:afterAutospacing="0"/>
              <w:jc w:val="both"/>
              <w:rPr>
                <w:sz w:val="22"/>
                <w:szCs w:val="22"/>
                <w:lang w:val="vi-VN"/>
              </w:rPr>
            </w:pPr>
            <w:r w:rsidRPr="00072F0C">
              <w:rPr>
                <w:sz w:val="22"/>
                <w:szCs w:val="22"/>
                <w:lang w:val="vi-VN"/>
              </w:rPr>
              <w:t>e) Chuyển nhượng quyền khai thác tận thu khoáng sản theo quy định của Luật này;</w:t>
            </w:r>
          </w:p>
          <w:p w14:paraId="1E6700BC" w14:textId="77777777" w:rsidR="001208FB" w:rsidRPr="00072F0C" w:rsidRDefault="001208FB" w:rsidP="00072F0C">
            <w:pPr>
              <w:pStyle w:val="NormalWeb"/>
              <w:widowControl w:val="0"/>
              <w:shd w:val="clear" w:color="auto" w:fill="FFFFFF"/>
              <w:spacing w:beforeLines="60" w:before="144" w:beforeAutospacing="0" w:after="0" w:afterAutospacing="0"/>
              <w:jc w:val="both"/>
              <w:rPr>
                <w:sz w:val="22"/>
                <w:szCs w:val="22"/>
                <w:lang w:val="vi-VN"/>
              </w:rPr>
            </w:pPr>
            <w:r w:rsidRPr="00072F0C">
              <w:rPr>
                <w:sz w:val="22"/>
                <w:szCs w:val="22"/>
                <w:lang w:val="vi-VN"/>
              </w:rPr>
              <w:t xml:space="preserve">g) Khiếu nại, tố cáo, khởi kiện theo quy định của pháp luật; </w:t>
            </w:r>
          </w:p>
          <w:p w14:paraId="7093E17E" w14:textId="77777777" w:rsidR="001208FB" w:rsidRPr="00072F0C" w:rsidRDefault="001208FB" w:rsidP="00072F0C">
            <w:pPr>
              <w:widowControl w:val="0"/>
              <w:spacing w:beforeLines="60" w:before="144"/>
              <w:jc w:val="both"/>
              <w:rPr>
                <w:iCs/>
                <w:sz w:val="22"/>
                <w:szCs w:val="22"/>
                <w:lang w:val="vi-VN"/>
              </w:rPr>
            </w:pPr>
            <w:r w:rsidRPr="00072F0C">
              <w:rPr>
                <w:sz w:val="22"/>
                <w:szCs w:val="22"/>
                <w:lang w:val="vi-VN"/>
              </w:rPr>
              <w:t xml:space="preserve">h) </w:t>
            </w:r>
            <w:r w:rsidRPr="00072F0C">
              <w:rPr>
                <w:iCs/>
                <w:sz w:val="22"/>
                <w:szCs w:val="22"/>
                <w:lang w:val="vi-VN"/>
              </w:rPr>
              <w:t>Sử dụng đất, đá thải mỏ để phục vụ cho mục đích cải tạo, phục hồi môi trường, các công trình phục vụ dự án khai thác khoáng sản và các mục đích khác;</w:t>
            </w:r>
          </w:p>
          <w:p w14:paraId="743E9DA0" w14:textId="77777777" w:rsidR="001208FB" w:rsidRPr="00072F0C" w:rsidRDefault="001208FB" w:rsidP="00072F0C">
            <w:pPr>
              <w:pStyle w:val="BodyText"/>
              <w:widowControl w:val="0"/>
              <w:spacing w:beforeLines="60" w:before="144"/>
              <w:rPr>
                <w:rFonts w:ascii="Times New Roman" w:hAnsi="Times New Roman"/>
                <w:spacing w:val="-2"/>
                <w:sz w:val="22"/>
                <w:szCs w:val="22"/>
                <w:lang w:val="pt-BR"/>
              </w:rPr>
            </w:pPr>
            <w:r w:rsidRPr="00072F0C">
              <w:rPr>
                <w:rFonts w:ascii="Times New Roman" w:hAnsi="Times New Roman"/>
                <w:sz w:val="22"/>
                <w:szCs w:val="22"/>
                <w:lang w:val="vi-VN"/>
              </w:rPr>
              <w:t>i) Quyền khác theo quy định của pháp luật.</w:t>
            </w:r>
          </w:p>
          <w:p w14:paraId="2131F0E6" w14:textId="77777777" w:rsidR="001208FB" w:rsidRPr="00072F0C" w:rsidRDefault="001208FB" w:rsidP="00072F0C">
            <w:pPr>
              <w:pStyle w:val="BodyText"/>
              <w:widowControl w:val="0"/>
              <w:spacing w:beforeLines="60" w:before="144"/>
              <w:rPr>
                <w:rFonts w:ascii="Times New Roman" w:hAnsi="Times New Roman"/>
                <w:sz w:val="22"/>
                <w:szCs w:val="22"/>
                <w:lang w:val="pt-BR"/>
              </w:rPr>
            </w:pPr>
            <w:r w:rsidRPr="00072F0C">
              <w:rPr>
                <w:rFonts w:ascii="Times New Roman" w:hAnsi="Times New Roman"/>
                <w:sz w:val="22"/>
                <w:szCs w:val="22"/>
                <w:lang w:val="pt-BR"/>
              </w:rPr>
              <w:t xml:space="preserve">2. </w:t>
            </w:r>
            <w:r w:rsidRPr="00072F0C">
              <w:rPr>
                <w:rFonts w:ascii="Times New Roman" w:hAnsi="Times New Roman"/>
                <w:sz w:val="22"/>
                <w:szCs w:val="22"/>
                <w:lang w:val="vi-VN"/>
              </w:rPr>
              <w:t xml:space="preserve">Tổ chức, cá nhân </w:t>
            </w:r>
            <w:r w:rsidRPr="00072F0C">
              <w:rPr>
                <w:rFonts w:ascii="Times New Roman" w:hAnsi="Times New Roman"/>
                <w:sz w:val="22"/>
                <w:szCs w:val="22"/>
                <w:lang w:val="pt-BR"/>
              </w:rPr>
              <w:t xml:space="preserve">được phép </w:t>
            </w:r>
            <w:r w:rsidRPr="00072F0C">
              <w:rPr>
                <w:rFonts w:ascii="Times New Roman" w:hAnsi="Times New Roman"/>
                <w:sz w:val="22"/>
                <w:szCs w:val="22"/>
                <w:lang w:val="vi-VN"/>
              </w:rPr>
              <w:t xml:space="preserve">khai thác tận thu khoáng sản có các nghĩa vụ </w:t>
            </w:r>
            <w:r w:rsidRPr="00072F0C">
              <w:rPr>
                <w:rFonts w:ascii="Times New Roman" w:hAnsi="Times New Roman"/>
                <w:sz w:val="22"/>
                <w:szCs w:val="22"/>
                <w:lang w:val="pt-BR"/>
              </w:rPr>
              <w:t>sau đây:</w:t>
            </w:r>
          </w:p>
          <w:p w14:paraId="13F35F14" w14:textId="77777777" w:rsidR="001208FB" w:rsidRPr="00072F0C" w:rsidRDefault="001208FB" w:rsidP="00072F0C">
            <w:pPr>
              <w:widowControl w:val="0"/>
              <w:spacing w:beforeLines="60" w:before="144"/>
              <w:jc w:val="both"/>
              <w:rPr>
                <w:sz w:val="22"/>
                <w:szCs w:val="22"/>
                <w:lang w:val="pt-BR"/>
              </w:rPr>
            </w:pPr>
            <w:r w:rsidRPr="00072F0C">
              <w:rPr>
                <w:sz w:val="22"/>
                <w:szCs w:val="22"/>
                <w:lang w:val="vi-VN"/>
              </w:rPr>
              <w:t>a) Nộp tiền cấp quyền khai thác khoáng sản</w:t>
            </w:r>
            <w:r w:rsidRPr="00072F0C">
              <w:rPr>
                <w:sz w:val="22"/>
                <w:szCs w:val="22"/>
                <w:lang w:val="pt-BR"/>
              </w:rPr>
              <w:t>,</w:t>
            </w:r>
            <w:r w:rsidRPr="00072F0C">
              <w:rPr>
                <w:sz w:val="22"/>
                <w:szCs w:val="22"/>
                <w:lang w:val="vi-VN"/>
              </w:rPr>
              <w:t xml:space="preserve"> thuế, phí, lệ phí theo quy định của pháp luật; </w:t>
            </w:r>
          </w:p>
          <w:p w14:paraId="7A934C97" w14:textId="77777777" w:rsidR="001208FB" w:rsidRPr="00072F0C" w:rsidRDefault="001208FB" w:rsidP="00072F0C">
            <w:pPr>
              <w:widowControl w:val="0"/>
              <w:tabs>
                <w:tab w:val="left" w:pos="1134"/>
              </w:tabs>
              <w:spacing w:beforeLines="60" w:before="144"/>
              <w:jc w:val="both"/>
              <w:rPr>
                <w:sz w:val="22"/>
                <w:szCs w:val="22"/>
                <w:lang w:val="vi-VN"/>
              </w:rPr>
            </w:pPr>
            <w:r w:rsidRPr="00072F0C">
              <w:rPr>
                <w:sz w:val="22"/>
                <w:szCs w:val="22"/>
                <w:lang w:val="vi-VN"/>
              </w:rPr>
              <w:t>b) Ưu tiên sử dụng lao động địa phương để thực hiện dự án</w:t>
            </w:r>
            <w:r w:rsidRPr="00072F0C">
              <w:rPr>
                <w:sz w:val="22"/>
                <w:szCs w:val="22"/>
                <w:lang w:val="pt-BR"/>
              </w:rPr>
              <w:t xml:space="preserve"> đầu tư</w:t>
            </w:r>
            <w:r w:rsidRPr="00072F0C">
              <w:rPr>
                <w:sz w:val="22"/>
                <w:szCs w:val="22"/>
                <w:lang w:val="vi-VN"/>
              </w:rPr>
              <w:t xml:space="preserve"> khai thác khoáng sản và các dịch vụ có liên quan;</w:t>
            </w:r>
          </w:p>
          <w:p w14:paraId="7FEE443F" w14:textId="77777777" w:rsidR="001208FB" w:rsidRPr="00072F0C" w:rsidRDefault="001208FB" w:rsidP="00072F0C">
            <w:pPr>
              <w:widowControl w:val="0"/>
              <w:spacing w:beforeLines="60" w:before="144"/>
              <w:jc w:val="both"/>
              <w:rPr>
                <w:spacing w:val="-4"/>
                <w:sz w:val="22"/>
                <w:szCs w:val="22"/>
                <w:lang w:val="vi-VN"/>
              </w:rPr>
            </w:pPr>
            <w:r w:rsidRPr="00072F0C">
              <w:rPr>
                <w:spacing w:val="-4"/>
                <w:sz w:val="22"/>
                <w:szCs w:val="22"/>
                <w:lang w:val="vi-VN"/>
              </w:rPr>
              <w:t>c) Phối hợp với chính quyền địa phương trong việc hỗ trợ đào tạo, chuyển đổi nghề và tìm kiếm việc làm cho hộ gia đình, cá nhân khi Nhà nước thu hồi đất để thực hiện dự án đầu tư khai thác khoáng sản theo quy định của pháp luật về đất đai;</w:t>
            </w:r>
          </w:p>
          <w:p w14:paraId="72BD2DC7" w14:textId="77777777" w:rsidR="001208FB" w:rsidRPr="00072F0C" w:rsidRDefault="001208FB" w:rsidP="00072F0C">
            <w:pPr>
              <w:spacing w:beforeLines="60" w:before="144"/>
              <w:jc w:val="both"/>
              <w:rPr>
                <w:sz w:val="22"/>
                <w:szCs w:val="22"/>
                <w:lang w:val="vi-VN"/>
              </w:rPr>
            </w:pPr>
            <w:r w:rsidRPr="00072F0C">
              <w:rPr>
                <w:sz w:val="22"/>
                <w:szCs w:val="22"/>
                <w:lang w:val="vi-VN"/>
              </w:rPr>
              <w:t>d) Bảo đảm tiến độ xây dựng cơ bản mỏ và các hoạt động khác được xác định trong báo cáo nghiên cứu khả thi hoặc tài liệu tương đương với báo cáo nghiên cứu khả thi của dự án đầu tư khai thác khoáng sản, thiết kế mỏ được phê duyệt theo quy định của pháp luật; trừ trường hợp bất khả kháng;</w:t>
            </w:r>
          </w:p>
          <w:p w14:paraId="5E922619" w14:textId="77777777" w:rsidR="001208FB" w:rsidRPr="00072F0C" w:rsidRDefault="001208FB" w:rsidP="00072F0C">
            <w:pPr>
              <w:widowControl w:val="0"/>
              <w:spacing w:beforeLines="60" w:before="144"/>
              <w:jc w:val="both"/>
              <w:rPr>
                <w:sz w:val="22"/>
                <w:szCs w:val="22"/>
                <w:lang w:val="vi-VN"/>
              </w:rPr>
            </w:pPr>
            <w:r w:rsidRPr="00072F0C">
              <w:rPr>
                <w:sz w:val="22"/>
                <w:szCs w:val="22"/>
                <w:lang w:val="vi-VN"/>
              </w:rPr>
              <w:t xml:space="preserve">đ) Đăng ký ngày bắt đầu xây dựng cơ bản mỏ, ngày </w:t>
            </w:r>
            <w:r w:rsidRPr="00072F0C">
              <w:rPr>
                <w:sz w:val="22"/>
                <w:szCs w:val="22"/>
                <w:lang w:val="vi-VN"/>
              </w:rPr>
              <w:lastRenderedPageBreak/>
              <w:t>bắt đầu khai thác khoáng sản với cơ quan quản lý nhà nước có thẩm quyền cấp giấy phép khai thác tận thu khoáng sản; thông báo cho Ủy ban nhân dân các cấp nơi có mỏ trước khi thực hiện;</w:t>
            </w:r>
          </w:p>
          <w:p w14:paraId="27CC8232" w14:textId="77777777" w:rsidR="001208FB" w:rsidRPr="00072F0C" w:rsidRDefault="001208FB" w:rsidP="00072F0C">
            <w:pPr>
              <w:widowControl w:val="0"/>
              <w:spacing w:beforeLines="60" w:before="144"/>
              <w:jc w:val="both"/>
              <w:rPr>
                <w:spacing w:val="-2"/>
                <w:sz w:val="22"/>
                <w:szCs w:val="22"/>
                <w:lang w:val="vi-VN"/>
              </w:rPr>
            </w:pPr>
            <w:r w:rsidRPr="00072F0C">
              <w:rPr>
                <w:spacing w:val="-2"/>
                <w:sz w:val="22"/>
                <w:szCs w:val="22"/>
                <w:lang w:val="vi-VN"/>
              </w:rPr>
              <w:t>e) Khai thác tối đa khoáng sản chính, khoáng sản đi kèm theo đúng nội dung quy định trong giấy phép khai thác tận thu khoáng sản; bảo vệ khoáng sản trong phạm vi ranh giới khu vực được phép khai thác; thực hiện bảo đảm an toàn, vệ sinh lao động và kỹ thuật an toàn trong khai thác khoáng sản</w:t>
            </w:r>
            <w:r w:rsidRPr="00072F0C">
              <w:rPr>
                <w:sz w:val="22"/>
                <w:szCs w:val="22"/>
                <w:lang w:val="vi-VN"/>
              </w:rPr>
              <w:t>; thực hiện các quy định về quản lý và bảo vệ kết cấu hạ tầng kỹ thuật và các biện pháp bảo vệ môi trường theo quy định của pháp luật;</w:t>
            </w:r>
            <w:r w:rsidRPr="00072F0C">
              <w:rPr>
                <w:spacing w:val="-2"/>
                <w:sz w:val="22"/>
                <w:szCs w:val="22"/>
                <w:lang w:val="vi-VN"/>
              </w:rPr>
              <w:t xml:space="preserve"> chấp hành các quy định về thanh tra, kiểm tra, kiểm soát hoạt động khoáng sản theo quy định của Luật này, pháp luật về thanh tra</w:t>
            </w:r>
            <w:r w:rsidRPr="00072F0C">
              <w:rPr>
                <w:sz w:val="22"/>
                <w:szCs w:val="22"/>
                <w:lang w:val="vi-VN"/>
              </w:rPr>
              <w:t xml:space="preserve"> và quy định khác của pháp luật có liên quan</w:t>
            </w:r>
            <w:r w:rsidRPr="00072F0C">
              <w:rPr>
                <w:spacing w:val="-2"/>
                <w:sz w:val="22"/>
                <w:szCs w:val="22"/>
                <w:lang w:val="vi-VN"/>
              </w:rPr>
              <w:t>; có giám đốc điều hành mỏ hoặc nhân sự điều hành mỏ theo quy định của pháp luật;</w:t>
            </w:r>
          </w:p>
          <w:p w14:paraId="6BAB8E54" w14:textId="77777777" w:rsidR="001208FB" w:rsidRPr="00072F0C" w:rsidRDefault="001208FB" w:rsidP="00072F0C">
            <w:pPr>
              <w:widowControl w:val="0"/>
              <w:spacing w:beforeLines="60" w:before="144"/>
              <w:jc w:val="both"/>
              <w:rPr>
                <w:spacing w:val="-2"/>
                <w:sz w:val="22"/>
                <w:szCs w:val="22"/>
                <w:lang w:val="vi-VN"/>
              </w:rPr>
            </w:pPr>
            <w:r w:rsidRPr="00072F0C">
              <w:rPr>
                <w:spacing w:val="-2"/>
                <w:sz w:val="22"/>
                <w:szCs w:val="22"/>
                <w:lang w:val="vi-VN"/>
              </w:rPr>
              <w:t xml:space="preserve">g) </w:t>
            </w:r>
            <w:r w:rsidRPr="00072F0C">
              <w:rPr>
                <w:sz w:val="22"/>
                <w:szCs w:val="22"/>
                <w:lang w:val="vi-VN"/>
              </w:rPr>
              <w:t xml:space="preserve">Lưu giữ, cập nhật, cung cấp thông tin về kết quả khai thác tận thu khoáng sản; kiểm soát sản lượng khoáng sản khai thác thực tế trước khi vận chuyển ra khỏi khu vực thực hiện dự án đầu tư khai thác khoáng sản; </w:t>
            </w:r>
            <w:r w:rsidRPr="00072F0C">
              <w:rPr>
                <w:bCs/>
                <w:sz w:val="22"/>
                <w:szCs w:val="22"/>
                <w:lang w:val="vi-VN"/>
              </w:rPr>
              <w:t xml:space="preserve">đầu tư, lắp đặt và vận hành hệ thống thông tin, dữ liệu về hoạt động khoáng sản và kết nối với hệ thống thông tin, dữ liệu về hoạt động khoáng sản của Ủy ban nhân dân cấp tỉnh, Bộ </w:t>
            </w:r>
            <w:del w:id="230" w:author="Luan Dang" w:date="2025-07-19T17:29:00Z">
              <w:r w:rsidRPr="00072F0C">
                <w:rPr>
                  <w:bCs/>
                  <w:sz w:val="22"/>
                  <w:szCs w:val="22"/>
                  <w:lang w:val="vi-VN"/>
                </w:rPr>
                <w:delText>Tài nguyên</w:delText>
              </w:r>
            </w:del>
            <w:r w:rsidRPr="00072F0C">
              <w:rPr>
                <w:bCs/>
                <w:sz w:val="22"/>
                <w:szCs w:val="22"/>
                <w:lang w:val="vi-VN"/>
              </w:rPr>
              <w:t xml:space="preserve"> </w:t>
            </w:r>
            <w:ins w:id="231" w:author="Luan Dang" w:date="2025-07-19T17:29:00Z">
              <w:r w:rsidRPr="00072F0C">
                <w:rPr>
                  <w:b/>
                  <w:bCs/>
                  <w:i/>
                  <w:iCs/>
                  <w:sz w:val="22"/>
                  <w:szCs w:val="22"/>
                  <w:lang w:val="nl-NL"/>
                </w:rPr>
                <w:t>Nông nghiệp</w:t>
              </w:r>
            </w:ins>
            <w:r w:rsidRPr="00072F0C">
              <w:rPr>
                <w:bCs/>
                <w:sz w:val="22"/>
                <w:szCs w:val="22"/>
                <w:lang w:val="vi-VN"/>
              </w:rPr>
              <w:t xml:space="preserve"> và Môi trường;</w:t>
            </w:r>
          </w:p>
          <w:p w14:paraId="2F802860" w14:textId="77777777" w:rsidR="001208FB" w:rsidRPr="00072F0C" w:rsidRDefault="001208FB" w:rsidP="00072F0C">
            <w:pPr>
              <w:widowControl w:val="0"/>
              <w:spacing w:beforeLines="60" w:before="144"/>
              <w:jc w:val="both"/>
              <w:rPr>
                <w:sz w:val="22"/>
                <w:szCs w:val="22"/>
                <w:lang w:val="vi-VN"/>
              </w:rPr>
            </w:pPr>
            <w:r w:rsidRPr="00072F0C">
              <w:rPr>
                <w:sz w:val="22"/>
                <w:szCs w:val="22"/>
                <w:lang w:val="vi-VN"/>
              </w:rPr>
              <w:t xml:space="preserve">h) Thống kê, kiểm kê khối lượng khoáng sản được khai thác; </w:t>
            </w:r>
          </w:p>
          <w:p w14:paraId="6299A817" w14:textId="77777777" w:rsidR="001208FB" w:rsidRPr="00072F0C" w:rsidRDefault="001208FB" w:rsidP="00072F0C">
            <w:pPr>
              <w:widowControl w:val="0"/>
              <w:spacing w:beforeLines="60" w:before="144"/>
              <w:jc w:val="both"/>
              <w:rPr>
                <w:sz w:val="22"/>
                <w:szCs w:val="22"/>
                <w:lang w:val="vi-VN"/>
              </w:rPr>
            </w:pPr>
            <w:r w:rsidRPr="00072F0C">
              <w:rPr>
                <w:sz w:val="22"/>
                <w:szCs w:val="22"/>
                <w:lang w:val="vi-VN"/>
              </w:rPr>
              <w:t>i) Báo cáo kết quả hoạt động khai thác tận thu khoáng sản cho cơ quan quản lý nhà nước có thẩm quyền và chịu trách nhiệm về tính chính xác của thông tin, số liệu báo cáo;</w:t>
            </w:r>
          </w:p>
          <w:p w14:paraId="3BD2638E" w14:textId="77777777" w:rsidR="001208FB" w:rsidRPr="00072F0C" w:rsidRDefault="001208FB" w:rsidP="00072F0C">
            <w:pPr>
              <w:widowControl w:val="0"/>
              <w:spacing w:beforeLines="60" w:before="144"/>
              <w:jc w:val="both"/>
              <w:rPr>
                <w:sz w:val="22"/>
                <w:szCs w:val="22"/>
                <w:lang w:val="vi-VN"/>
              </w:rPr>
            </w:pPr>
            <w:r w:rsidRPr="00072F0C">
              <w:rPr>
                <w:sz w:val="22"/>
                <w:szCs w:val="22"/>
                <w:lang w:val="vi-VN"/>
              </w:rPr>
              <w:t xml:space="preserve">k) Bồi thường thiệt hại do hoạt động khai thác </w:t>
            </w:r>
            <w:r w:rsidRPr="00072F0C">
              <w:rPr>
                <w:sz w:val="22"/>
                <w:szCs w:val="22"/>
                <w:lang w:val="vi-VN"/>
              </w:rPr>
              <w:lastRenderedPageBreak/>
              <w:t>khoáng sản gây ra theo quy định của pháp luật;</w:t>
            </w:r>
          </w:p>
          <w:p w14:paraId="11421954" w14:textId="77777777" w:rsidR="001208FB" w:rsidRPr="00072F0C" w:rsidRDefault="001208FB" w:rsidP="00072F0C">
            <w:pPr>
              <w:widowControl w:val="0"/>
              <w:spacing w:beforeLines="60" w:before="144"/>
              <w:jc w:val="both"/>
              <w:rPr>
                <w:spacing w:val="4"/>
                <w:sz w:val="22"/>
                <w:szCs w:val="22"/>
                <w:lang w:val="vi-VN"/>
              </w:rPr>
            </w:pPr>
            <w:r w:rsidRPr="00072F0C">
              <w:rPr>
                <w:spacing w:val="4"/>
                <w:sz w:val="22"/>
                <w:szCs w:val="22"/>
                <w:lang w:val="vi-VN"/>
              </w:rPr>
              <w:t>l) Tạo điều kiện thuận lợi cho tổ chức, cá nhân khác tiến hành hoạt động nghiên cứu khoa học trong khu vực tận thu khoáng sản theo quy định của pháp luật về khoa học và công nghệ;</w:t>
            </w:r>
          </w:p>
          <w:p w14:paraId="2FD25DB8" w14:textId="77777777" w:rsidR="001208FB" w:rsidRPr="00072F0C" w:rsidRDefault="001208FB" w:rsidP="00072F0C">
            <w:pPr>
              <w:widowControl w:val="0"/>
              <w:spacing w:beforeLines="60" w:before="144"/>
              <w:jc w:val="both"/>
              <w:rPr>
                <w:spacing w:val="-4"/>
                <w:sz w:val="22"/>
                <w:szCs w:val="22"/>
                <w:lang w:val="vi-VN"/>
              </w:rPr>
            </w:pPr>
            <w:r w:rsidRPr="00072F0C">
              <w:rPr>
                <w:spacing w:val="-4"/>
                <w:sz w:val="22"/>
                <w:szCs w:val="22"/>
                <w:lang w:val="vi-VN"/>
              </w:rPr>
              <w:t>m) Đóng cửa mỏ; cải tạo, phục hồi môi trường theo quy định của Luật này và pháp luật về bảo vệ môi trường;</w:t>
            </w:r>
          </w:p>
          <w:p w14:paraId="34622A25" w14:textId="77777777" w:rsidR="001208FB" w:rsidRPr="00072F0C" w:rsidRDefault="001208FB" w:rsidP="00072F0C">
            <w:pPr>
              <w:widowControl w:val="0"/>
              <w:spacing w:beforeLines="60" w:before="144"/>
              <w:jc w:val="both"/>
              <w:rPr>
                <w:spacing w:val="-4"/>
                <w:sz w:val="22"/>
                <w:szCs w:val="22"/>
                <w:lang w:val="vi-VN"/>
              </w:rPr>
            </w:pPr>
            <w:r w:rsidRPr="00072F0C">
              <w:rPr>
                <w:spacing w:val="-4"/>
                <w:sz w:val="22"/>
                <w:szCs w:val="22"/>
                <w:lang w:val="vi-VN"/>
              </w:rPr>
              <w:t>n) Trường hợp đã khai thác đủ khối lượng khoáng sản quy định trong giấy phép khai thác tận thu khoáng sản mà vẫn còn khoáng sản và giấy phép khai thác tận thu khoáng sản còn hiệu lực, phải tổng hợp, báo cáo cơ quan quản lý nhà nước về khoáng sản để điều chỉnh giấy phép khai thác tận thu khoáng sản theo quy định của Luật này;</w:t>
            </w:r>
          </w:p>
          <w:p w14:paraId="34F7A02A" w14:textId="77777777" w:rsidR="001208FB" w:rsidRPr="00072F0C" w:rsidRDefault="001208FB" w:rsidP="00072F0C">
            <w:pPr>
              <w:widowControl w:val="0"/>
              <w:spacing w:beforeLines="60" w:before="144"/>
              <w:jc w:val="both"/>
              <w:rPr>
                <w:spacing w:val="-4"/>
                <w:sz w:val="22"/>
                <w:szCs w:val="22"/>
                <w:lang w:val="vi-VN"/>
              </w:rPr>
            </w:pPr>
            <w:r w:rsidRPr="00072F0C">
              <w:rPr>
                <w:spacing w:val="-4"/>
                <w:sz w:val="22"/>
                <w:szCs w:val="22"/>
                <w:lang w:val="vi-VN"/>
              </w:rPr>
              <w:t>o) Nghĩa vụ khác theo quy định của pháp luật.</w:t>
            </w:r>
          </w:p>
          <w:p w14:paraId="1AC8331E" w14:textId="77777777" w:rsidR="001208FB" w:rsidRPr="00072F0C" w:rsidRDefault="001208FB" w:rsidP="00072F0C">
            <w:pPr>
              <w:widowControl w:val="0"/>
              <w:spacing w:beforeLines="60" w:before="144"/>
              <w:jc w:val="both"/>
              <w:rPr>
                <w:spacing w:val="-4"/>
                <w:sz w:val="22"/>
                <w:szCs w:val="22"/>
                <w:lang w:val="vi-VN"/>
              </w:rPr>
            </w:pPr>
            <w:r w:rsidRPr="00072F0C">
              <w:rPr>
                <w:spacing w:val="-4"/>
                <w:sz w:val="22"/>
                <w:szCs w:val="22"/>
                <w:lang w:val="vi-VN"/>
              </w:rPr>
              <w:t>3. Chính phủ quy định chi tiết điểm c và điểm h khoản 1, điểm e và điểm h khoản 2 Điều này; quy định lộ trình thực hiện việc kết nối với hệ thống thông tin, dữ liệu về hoạt động khoáng sản quy định tại điểm g khoản 2 Điều này.</w:t>
            </w:r>
          </w:p>
          <w:p w14:paraId="0D5DC0CC" w14:textId="77777777" w:rsidR="001208FB" w:rsidRPr="00072F0C" w:rsidRDefault="001208FB" w:rsidP="00072F0C">
            <w:pPr>
              <w:widowControl w:val="0"/>
              <w:spacing w:beforeLines="60" w:before="144"/>
              <w:jc w:val="both"/>
              <w:rPr>
                <w:spacing w:val="-4"/>
                <w:sz w:val="28"/>
                <w:szCs w:val="28"/>
                <w:lang w:val="vi-VN"/>
              </w:rPr>
            </w:pPr>
            <w:r w:rsidRPr="00072F0C">
              <w:rPr>
                <w:spacing w:val="-4"/>
                <w:sz w:val="22"/>
                <w:szCs w:val="22"/>
                <w:lang w:val="vi-VN"/>
              </w:rPr>
              <w:t xml:space="preserve">4. Bộ trưởng Bộ </w:t>
            </w:r>
            <w:del w:id="232" w:author="Luan Dang" w:date="2025-07-19T17:29:00Z">
              <w:r w:rsidRPr="00072F0C">
                <w:rPr>
                  <w:spacing w:val="-4"/>
                  <w:sz w:val="22"/>
                  <w:szCs w:val="22"/>
                  <w:lang w:val="vi-VN"/>
                </w:rPr>
                <w:delText>Tài nguyên</w:delText>
              </w:r>
            </w:del>
            <w:r w:rsidRPr="00072F0C">
              <w:rPr>
                <w:spacing w:val="-4"/>
                <w:sz w:val="22"/>
                <w:szCs w:val="22"/>
                <w:lang w:val="vi-VN"/>
              </w:rPr>
              <w:t xml:space="preserve"> </w:t>
            </w:r>
            <w:ins w:id="233" w:author="Luan Dang" w:date="2025-07-19T17:29:00Z">
              <w:r w:rsidRPr="00072F0C">
                <w:rPr>
                  <w:b/>
                  <w:bCs/>
                  <w:i/>
                  <w:iCs/>
                  <w:sz w:val="22"/>
                  <w:szCs w:val="22"/>
                  <w:lang w:val="nl-NL"/>
                </w:rPr>
                <w:t>Nông nghiệp</w:t>
              </w:r>
            </w:ins>
            <w:r w:rsidRPr="00072F0C">
              <w:rPr>
                <w:sz w:val="22"/>
                <w:szCs w:val="22"/>
                <w:lang w:val="nl-NL"/>
              </w:rPr>
              <w:t xml:space="preserve"> </w:t>
            </w:r>
            <w:r w:rsidRPr="00072F0C">
              <w:rPr>
                <w:spacing w:val="-4"/>
                <w:sz w:val="22"/>
                <w:szCs w:val="22"/>
                <w:lang w:val="vi-VN"/>
              </w:rPr>
              <w:t>và Môi trường quy định chi tiết các điểm đ, g, i và n khoản 2 Điều này.</w:t>
            </w:r>
          </w:p>
        </w:tc>
        <w:tc>
          <w:tcPr>
            <w:tcW w:w="4852" w:type="dxa"/>
          </w:tcPr>
          <w:p w14:paraId="60B9FCBE" w14:textId="5F5105A6" w:rsidR="001208FB" w:rsidRPr="005B0268" w:rsidRDefault="005B0268" w:rsidP="00072F0C">
            <w:pPr>
              <w:adjustRightInd w:val="0"/>
              <w:snapToGrid w:val="0"/>
              <w:spacing w:beforeLines="60" w:before="144"/>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w:t>
            </w:r>
          </w:p>
        </w:tc>
      </w:tr>
      <w:tr w:rsidR="001208FB" w:rsidRPr="00072F0C" w14:paraId="5C23DAD5" w14:textId="77777777" w:rsidTr="00072F0C">
        <w:tc>
          <w:tcPr>
            <w:tcW w:w="5650" w:type="dxa"/>
          </w:tcPr>
          <w:p w14:paraId="6277DE8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71. Thu hồi giấy phép khai thác tận thu khoáng sản</w:t>
            </w:r>
          </w:p>
          <w:p w14:paraId="2BA18F9B"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1. Giấy phép khai thác tận thu khoáng sản bị thu hồi trong các trường hợp sau đây:</w:t>
            </w:r>
          </w:p>
          <w:p w14:paraId="700EF29D"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vi-VN"/>
              </w:rPr>
              <w:t xml:space="preserve">a) </w:t>
            </w:r>
            <w:r w:rsidRPr="00957DE8">
              <w:rPr>
                <w:rFonts w:eastAsia="SimSun"/>
                <w:sz w:val="22"/>
                <w:szCs w:val="22"/>
                <w:lang w:val="pt-BR"/>
              </w:rPr>
              <w:t>Giấy phép cấp không đúng thẩm quyền hoặc có nội dung trái quy định của pháp luật;</w:t>
            </w:r>
          </w:p>
          <w:p w14:paraId="087E71EA"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Calibri"/>
                <w:sz w:val="22"/>
                <w:szCs w:val="22"/>
                <w:lang w:val="pt-BR"/>
              </w:rPr>
              <w:t xml:space="preserve">b) Khu vực tận thu khoáng sản bị công bố là khu vực cấm hoạt động khoáng sản, khu vực tạm thời cấm hoạt động </w:t>
            </w:r>
            <w:r w:rsidRPr="00957DE8">
              <w:rPr>
                <w:rFonts w:eastAsia="Calibri"/>
                <w:sz w:val="22"/>
                <w:szCs w:val="22"/>
                <w:lang w:val="pt-BR"/>
              </w:rPr>
              <w:lastRenderedPageBreak/>
              <w:t>khoáng sản;</w:t>
            </w:r>
          </w:p>
          <w:p w14:paraId="75E4E1AA"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SimSun"/>
                <w:sz w:val="22"/>
                <w:szCs w:val="22"/>
                <w:lang w:val="pt-BR"/>
              </w:rPr>
              <w:t>c</w:t>
            </w:r>
            <w:r w:rsidRPr="00957DE8">
              <w:rPr>
                <w:rFonts w:eastAsia="SimSun"/>
                <w:sz w:val="22"/>
                <w:szCs w:val="22"/>
                <w:lang w:val="vi-VN"/>
              </w:rPr>
              <w:t xml:space="preserve">) Khi cơ quan nhà nước có thẩm quyền quyết định thu hồi </w:t>
            </w:r>
            <w:r w:rsidRPr="00957DE8">
              <w:rPr>
                <w:rFonts w:eastAsia="SimSun"/>
                <w:sz w:val="22"/>
                <w:szCs w:val="22"/>
                <w:lang w:val="pt-BR"/>
              </w:rPr>
              <w:t xml:space="preserve">toàn bộ </w:t>
            </w:r>
            <w:r w:rsidRPr="00957DE8">
              <w:rPr>
                <w:rFonts w:eastAsia="SimSun"/>
                <w:sz w:val="22"/>
                <w:szCs w:val="22"/>
                <w:lang w:val="vi-VN"/>
              </w:rPr>
              <w:t xml:space="preserve">diện tích đất đã được cấp giấy phép </w:t>
            </w:r>
            <w:r w:rsidRPr="00957DE8">
              <w:rPr>
                <w:rFonts w:eastAsia="SimSun"/>
                <w:sz w:val="22"/>
                <w:szCs w:val="22"/>
                <w:lang w:val="pt-BR"/>
              </w:rPr>
              <w:t>khai thác tận thu</w:t>
            </w:r>
            <w:r w:rsidRPr="00957DE8">
              <w:rPr>
                <w:rFonts w:eastAsia="SimSun"/>
                <w:sz w:val="22"/>
                <w:szCs w:val="22"/>
                <w:lang w:val="vi-VN"/>
              </w:rPr>
              <w:t xml:space="preserve"> khoáng sản để sử dụng vào mục đích khác theo quy định pháp luật về đất đai</w:t>
            </w:r>
            <w:r w:rsidRPr="00957DE8">
              <w:rPr>
                <w:rFonts w:eastAsia="SimSun"/>
                <w:sz w:val="22"/>
                <w:szCs w:val="22"/>
                <w:lang w:val="pt-BR"/>
              </w:rPr>
              <w:t>;</w:t>
            </w:r>
            <w:r w:rsidRPr="00957DE8">
              <w:rPr>
                <w:rFonts w:eastAsia="Calibri"/>
                <w:sz w:val="22"/>
                <w:szCs w:val="22"/>
                <w:lang w:val="pt-BR"/>
              </w:rPr>
              <w:t xml:space="preserve"> </w:t>
            </w:r>
          </w:p>
          <w:p w14:paraId="68B237C8"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d) </w:t>
            </w:r>
            <w:r w:rsidRPr="00957DE8">
              <w:rPr>
                <w:rFonts w:eastAsia="SimSun"/>
                <w:spacing w:val="-1"/>
                <w:sz w:val="22"/>
                <w:szCs w:val="22"/>
                <w:lang w:val="vi-VN"/>
              </w:rPr>
              <w:t>T</w:t>
            </w:r>
            <w:r w:rsidRPr="00957DE8">
              <w:rPr>
                <w:rFonts w:eastAsia="SimSun"/>
                <w:sz w:val="22"/>
                <w:szCs w:val="22"/>
                <w:lang w:val="vi-VN"/>
              </w:rPr>
              <w:t>ổ</w:t>
            </w:r>
            <w:r w:rsidRPr="00957DE8">
              <w:rPr>
                <w:rFonts w:eastAsia="SimSun"/>
                <w:spacing w:val="13"/>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h</w:t>
            </w:r>
            <w:r w:rsidRPr="00957DE8">
              <w:rPr>
                <w:rFonts w:eastAsia="SimSun"/>
                <w:spacing w:val="-1"/>
                <w:sz w:val="22"/>
                <w:szCs w:val="22"/>
                <w:lang w:val="vi-VN"/>
              </w:rPr>
              <w:t>ứ</w:t>
            </w:r>
            <w:r w:rsidRPr="00957DE8">
              <w:rPr>
                <w:rFonts w:eastAsia="SimSun"/>
                <w:sz w:val="22"/>
                <w:szCs w:val="22"/>
                <w:lang w:val="vi-VN"/>
              </w:rPr>
              <w:t>c,</w:t>
            </w:r>
            <w:r w:rsidRPr="00957DE8">
              <w:rPr>
                <w:rFonts w:eastAsia="SimSun"/>
                <w:spacing w:val="13"/>
                <w:sz w:val="22"/>
                <w:szCs w:val="22"/>
                <w:lang w:val="vi-VN"/>
              </w:rPr>
              <w:t xml:space="preserve"> </w:t>
            </w:r>
            <w:r w:rsidRPr="00957DE8">
              <w:rPr>
                <w:rFonts w:eastAsia="SimSun"/>
                <w:sz w:val="22"/>
                <w:szCs w:val="22"/>
                <w:lang w:val="vi-VN"/>
              </w:rPr>
              <w:t>cá</w:t>
            </w:r>
            <w:r w:rsidRPr="00957DE8">
              <w:rPr>
                <w:rFonts w:eastAsia="SimSun"/>
                <w:spacing w:val="14"/>
                <w:sz w:val="22"/>
                <w:szCs w:val="22"/>
                <w:lang w:val="vi-VN"/>
              </w:rPr>
              <w:t xml:space="preserve"> </w:t>
            </w:r>
            <w:r w:rsidRPr="00957DE8">
              <w:rPr>
                <w:rFonts w:eastAsia="SimSun"/>
                <w:sz w:val="22"/>
                <w:szCs w:val="22"/>
                <w:lang w:val="vi-VN"/>
              </w:rPr>
              <w:t>nh</w:t>
            </w:r>
            <w:r w:rsidRPr="00957DE8">
              <w:rPr>
                <w:rFonts w:eastAsia="SimSun"/>
                <w:spacing w:val="-1"/>
                <w:sz w:val="22"/>
                <w:szCs w:val="22"/>
                <w:lang w:val="vi-VN"/>
              </w:rPr>
              <w:t>â</w:t>
            </w:r>
            <w:r w:rsidRPr="00957DE8">
              <w:rPr>
                <w:rFonts w:eastAsia="SimSun"/>
                <w:sz w:val="22"/>
                <w:szCs w:val="22"/>
                <w:lang w:val="vi-VN"/>
              </w:rPr>
              <w:t>n</w:t>
            </w:r>
            <w:r w:rsidRPr="00957DE8">
              <w:rPr>
                <w:rFonts w:eastAsia="SimSun"/>
                <w:spacing w:val="14"/>
                <w:sz w:val="22"/>
                <w:szCs w:val="22"/>
                <w:lang w:val="vi-VN"/>
              </w:rPr>
              <w:t xml:space="preserve"> được cấp giấy phép </w:t>
            </w:r>
            <w:r w:rsidRPr="00957DE8">
              <w:rPr>
                <w:rFonts w:eastAsia="SimSun"/>
                <w:sz w:val="22"/>
                <w:szCs w:val="22"/>
                <w:lang w:val="vi-VN"/>
              </w:rPr>
              <w:t>khai</w:t>
            </w:r>
            <w:r w:rsidRPr="00957DE8">
              <w:rPr>
                <w:rFonts w:eastAsia="SimSun"/>
                <w:spacing w:val="14"/>
                <w:sz w:val="22"/>
                <w:szCs w:val="22"/>
                <w:lang w:val="vi-VN"/>
              </w:rPr>
              <w:t xml:space="preserve"> </w:t>
            </w:r>
            <w:r w:rsidRPr="00957DE8">
              <w:rPr>
                <w:rFonts w:eastAsia="SimSun"/>
                <w:spacing w:val="-2"/>
                <w:sz w:val="22"/>
                <w:szCs w:val="22"/>
                <w:lang w:val="vi-VN"/>
              </w:rPr>
              <w:t>t</w:t>
            </w:r>
            <w:r w:rsidRPr="00957DE8">
              <w:rPr>
                <w:rFonts w:eastAsia="SimSun"/>
                <w:sz w:val="22"/>
                <w:szCs w:val="22"/>
                <w:lang w:val="vi-VN"/>
              </w:rPr>
              <w:t>hác</w:t>
            </w:r>
            <w:r w:rsidRPr="00957DE8">
              <w:rPr>
                <w:rFonts w:eastAsia="SimSun"/>
                <w:sz w:val="22"/>
                <w:szCs w:val="22"/>
                <w:lang w:val="pt-BR"/>
              </w:rPr>
              <w:t xml:space="preserve"> tận thu</w:t>
            </w:r>
            <w:r w:rsidRPr="00957DE8">
              <w:rPr>
                <w:rFonts w:eastAsia="SimSun"/>
                <w:spacing w:val="13"/>
                <w:sz w:val="22"/>
                <w:szCs w:val="22"/>
                <w:lang w:val="vi-VN"/>
              </w:rPr>
              <w:t xml:space="preserve"> </w:t>
            </w:r>
            <w:r w:rsidRPr="00957DE8">
              <w:rPr>
                <w:rFonts w:eastAsia="SimSun"/>
                <w:sz w:val="22"/>
                <w:szCs w:val="22"/>
                <w:lang w:val="vi-VN"/>
              </w:rPr>
              <w:t>k</w:t>
            </w:r>
            <w:r w:rsidRPr="00957DE8">
              <w:rPr>
                <w:rFonts w:eastAsia="SimSun"/>
                <w:spacing w:val="-1"/>
                <w:sz w:val="22"/>
                <w:szCs w:val="22"/>
                <w:lang w:val="vi-VN"/>
              </w:rPr>
              <w:t>h</w:t>
            </w:r>
            <w:r w:rsidRPr="00957DE8">
              <w:rPr>
                <w:rFonts w:eastAsia="SimSun"/>
                <w:sz w:val="22"/>
                <w:szCs w:val="22"/>
                <w:lang w:val="vi-VN"/>
              </w:rPr>
              <w:t>oá</w:t>
            </w:r>
            <w:r w:rsidRPr="00957DE8">
              <w:rPr>
                <w:rFonts w:eastAsia="SimSun"/>
                <w:spacing w:val="-1"/>
                <w:sz w:val="22"/>
                <w:szCs w:val="22"/>
                <w:lang w:val="vi-VN"/>
              </w:rPr>
              <w:t>n</w:t>
            </w:r>
            <w:r w:rsidRPr="00957DE8">
              <w:rPr>
                <w:rFonts w:eastAsia="SimSun"/>
                <w:sz w:val="22"/>
                <w:szCs w:val="22"/>
                <w:lang w:val="vi-VN"/>
              </w:rPr>
              <w:t>g</w:t>
            </w:r>
            <w:r w:rsidRPr="00957DE8">
              <w:rPr>
                <w:rFonts w:eastAsia="SimSun"/>
                <w:spacing w:val="14"/>
                <w:sz w:val="22"/>
                <w:szCs w:val="22"/>
                <w:lang w:val="vi-VN"/>
              </w:rPr>
              <w:t xml:space="preserve"> </w:t>
            </w:r>
            <w:r w:rsidRPr="00957DE8">
              <w:rPr>
                <w:rFonts w:eastAsia="SimSun"/>
                <w:spacing w:val="-1"/>
                <w:sz w:val="22"/>
                <w:szCs w:val="22"/>
                <w:lang w:val="vi-VN"/>
              </w:rPr>
              <w:t>s</w:t>
            </w:r>
            <w:r w:rsidRPr="00957DE8">
              <w:rPr>
                <w:rFonts w:eastAsia="SimSun"/>
                <w:sz w:val="22"/>
                <w:szCs w:val="22"/>
                <w:lang w:val="vi-VN"/>
              </w:rPr>
              <w:t>ản</w:t>
            </w:r>
            <w:r w:rsidRPr="00957DE8">
              <w:rPr>
                <w:rFonts w:eastAsia="SimSun"/>
                <w:spacing w:val="14"/>
                <w:sz w:val="22"/>
                <w:szCs w:val="22"/>
                <w:lang w:val="vi-VN"/>
              </w:rPr>
              <w:t xml:space="preserve"> </w:t>
            </w:r>
            <w:r w:rsidRPr="00957DE8">
              <w:rPr>
                <w:rFonts w:eastAsia="SimSun"/>
                <w:sz w:val="22"/>
                <w:szCs w:val="22"/>
                <w:lang w:val="vi-VN"/>
              </w:rPr>
              <w:t>vi</w:t>
            </w:r>
            <w:r w:rsidRPr="00957DE8">
              <w:rPr>
                <w:rFonts w:eastAsia="SimSun"/>
                <w:spacing w:val="14"/>
                <w:sz w:val="22"/>
                <w:szCs w:val="22"/>
                <w:lang w:val="vi-VN"/>
              </w:rPr>
              <w:t xml:space="preserve"> </w:t>
            </w:r>
            <w:r w:rsidRPr="00957DE8">
              <w:rPr>
                <w:rFonts w:eastAsia="SimSun"/>
                <w:sz w:val="22"/>
                <w:szCs w:val="22"/>
                <w:lang w:val="vi-VN"/>
              </w:rPr>
              <w:t>ph</w:t>
            </w:r>
            <w:r w:rsidRPr="00957DE8">
              <w:rPr>
                <w:rFonts w:eastAsia="SimSun"/>
                <w:spacing w:val="-1"/>
                <w:sz w:val="22"/>
                <w:szCs w:val="22"/>
                <w:lang w:val="vi-VN"/>
              </w:rPr>
              <w:t>ạ</w:t>
            </w:r>
            <w:r w:rsidRPr="00957DE8">
              <w:rPr>
                <w:rFonts w:eastAsia="SimSun"/>
                <w:sz w:val="22"/>
                <w:szCs w:val="22"/>
                <w:lang w:val="vi-VN"/>
              </w:rPr>
              <w:t>m</w:t>
            </w:r>
            <w:r w:rsidRPr="00957DE8">
              <w:rPr>
                <w:rFonts w:eastAsia="SimSun"/>
                <w:sz w:val="22"/>
                <w:szCs w:val="22"/>
                <w:lang w:val="pt-BR"/>
              </w:rPr>
              <w:t xml:space="preserve"> nghiêm trọng nghĩa vụ trong hoạt động khai thác khoáng sản.</w:t>
            </w:r>
          </w:p>
          <w:p w14:paraId="1812EBC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pt-BR"/>
              </w:rPr>
              <w:t>2</w:t>
            </w:r>
            <w:r w:rsidRPr="00957DE8">
              <w:rPr>
                <w:rFonts w:eastAsia="SimSun"/>
                <w:sz w:val="22"/>
                <w:szCs w:val="22"/>
                <w:lang w:val="vi-VN"/>
              </w:rPr>
              <w:t xml:space="preserve">. Giấy phép khai thác </w:t>
            </w:r>
            <w:r w:rsidRPr="00957DE8">
              <w:rPr>
                <w:rFonts w:eastAsia="SimSun"/>
                <w:sz w:val="22"/>
                <w:szCs w:val="22"/>
                <w:lang w:val="pt-BR"/>
              </w:rPr>
              <w:t xml:space="preserve">tận thu </w:t>
            </w:r>
            <w:r w:rsidRPr="00957DE8">
              <w:rPr>
                <w:rFonts w:eastAsia="SimSun"/>
                <w:sz w:val="22"/>
                <w:szCs w:val="22"/>
                <w:lang w:val="vi-VN"/>
              </w:rPr>
              <w:t xml:space="preserve">khoáng sản chấm dứt hiệu lực khi </w:t>
            </w:r>
            <w:r w:rsidRPr="00957DE8">
              <w:rPr>
                <w:rFonts w:eastAsia="SimSun"/>
                <w:sz w:val="22"/>
                <w:szCs w:val="22"/>
                <w:lang w:val="pt-BR"/>
              </w:rPr>
              <w:t>thuộc</w:t>
            </w:r>
            <w:r w:rsidRPr="00957DE8">
              <w:rPr>
                <w:rFonts w:eastAsia="SimSun"/>
                <w:sz w:val="22"/>
                <w:szCs w:val="22"/>
                <w:lang w:val="vi-VN"/>
              </w:rPr>
              <w:t xml:space="preserve"> một trong các trường hợp sau đây:</w:t>
            </w:r>
          </w:p>
          <w:p w14:paraId="28EB9E90"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a) Giấy phép bị thu hồi;</w:t>
            </w:r>
          </w:p>
          <w:p w14:paraId="722EC46A"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b) Giấy phép đã hết thời hạn khai thác tận thu khoáng sản nhưng không đủ điều kiện để gia hạn;</w:t>
            </w:r>
          </w:p>
          <w:p w14:paraId="07320901"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c) Giấy phép được trả lại;</w:t>
            </w:r>
          </w:p>
          <w:p w14:paraId="25900D75"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d</w:t>
            </w:r>
            <w:r w:rsidRPr="00957DE8">
              <w:rPr>
                <w:rFonts w:eastAsia="SimSun"/>
                <w:sz w:val="22"/>
                <w:szCs w:val="22"/>
                <w:lang w:val="vi-VN"/>
              </w:rPr>
              <w:t xml:space="preserve">) </w:t>
            </w:r>
            <w:r w:rsidRPr="00957DE8">
              <w:rPr>
                <w:rFonts w:eastAsia="SimSun"/>
                <w:sz w:val="22"/>
                <w:szCs w:val="22"/>
              </w:rPr>
              <w:t xml:space="preserve">Tổ chức khai thác tận thu khoáng sản </w:t>
            </w:r>
            <w:r w:rsidRPr="00957DE8">
              <w:rPr>
                <w:rFonts w:eastAsia="SimSun"/>
                <w:sz w:val="22"/>
                <w:szCs w:val="22"/>
                <w:lang w:val="vi-VN"/>
              </w:rPr>
              <w:t>giải thể</w:t>
            </w:r>
            <w:r w:rsidRPr="00957DE8">
              <w:rPr>
                <w:rFonts w:eastAsia="SimSun"/>
                <w:sz w:val="22"/>
                <w:szCs w:val="22"/>
              </w:rPr>
              <w:t>,</w:t>
            </w:r>
            <w:r w:rsidRPr="00957DE8">
              <w:rPr>
                <w:rFonts w:eastAsia="SimSun"/>
                <w:sz w:val="22"/>
                <w:szCs w:val="22"/>
                <w:lang w:val="vi-VN"/>
              </w:rPr>
              <w:t xml:space="preserve"> phá sản</w:t>
            </w:r>
            <w:r w:rsidRPr="00957DE8">
              <w:rPr>
                <w:rFonts w:eastAsia="SimSun"/>
                <w:sz w:val="22"/>
                <w:szCs w:val="22"/>
              </w:rPr>
              <w:t>;</w:t>
            </w:r>
          </w:p>
          <w:p w14:paraId="22610DC8"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 xml:space="preserve">đ) Tổ chức, cá nhân khai thác tận thu khoáng sản bị thu hồi giấy chứng nhận đăng ký doanh nghiệp, giấy chứng nhận đăng ký hợp tác xã, liên hiệp hợp tác xã, giấy chứng nhận đăng ký hộ kinh doanh </w:t>
            </w:r>
            <w:r w:rsidRPr="00957DE8">
              <w:rPr>
                <w:rFonts w:eastAsia="SimSun"/>
                <w:spacing w:val="-4"/>
                <w:sz w:val="22"/>
                <w:szCs w:val="22"/>
                <w:lang w:val="vi-VN"/>
              </w:rPr>
              <w:t xml:space="preserve">theo quy định của </w:t>
            </w:r>
            <w:r w:rsidRPr="00957DE8">
              <w:rPr>
                <w:rFonts w:eastAsia="SimSun"/>
                <w:spacing w:val="-4"/>
                <w:sz w:val="22"/>
                <w:szCs w:val="22"/>
              </w:rPr>
              <w:t>pháp luật về d</w:t>
            </w:r>
            <w:r w:rsidRPr="00957DE8">
              <w:rPr>
                <w:rFonts w:eastAsia="SimSun"/>
                <w:spacing w:val="-4"/>
                <w:sz w:val="22"/>
                <w:szCs w:val="22"/>
                <w:lang w:val="vi-VN"/>
              </w:rPr>
              <w:t xml:space="preserve">oanh nghiệp, </w:t>
            </w:r>
            <w:r w:rsidRPr="00957DE8">
              <w:rPr>
                <w:rFonts w:eastAsia="SimSun"/>
                <w:spacing w:val="-4"/>
                <w:sz w:val="22"/>
                <w:szCs w:val="22"/>
              </w:rPr>
              <w:t>h</w:t>
            </w:r>
            <w:r w:rsidRPr="00957DE8">
              <w:rPr>
                <w:rFonts w:eastAsia="SimSun"/>
                <w:spacing w:val="-4"/>
                <w:sz w:val="22"/>
                <w:szCs w:val="22"/>
                <w:lang w:val="vi-VN"/>
              </w:rPr>
              <w:t>ợp tác xã</w:t>
            </w:r>
            <w:r w:rsidRPr="00957DE8">
              <w:rPr>
                <w:rFonts w:eastAsia="SimSun"/>
                <w:sz w:val="22"/>
                <w:szCs w:val="22"/>
              </w:rPr>
              <w:t xml:space="preserve">; </w:t>
            </w:r>
          </w:p>
          <w:p w14:paraId="005A880E"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e) Tổ chức, cá nhân khai thác tận thu khoáng sản bị cơ quan quản lý nhà nước có thẩm quyền chấm dứt hoạt động của dự án đầu tư theo quy định của pháp luật về đầu tư;</w:t>
            </w:r>
          </w:p>
          <w:p w14:paraId="2C221EC2" w14:textId="77777777" w:rsidR="001208FB" w:rsidRPr="00072F0C" w:rsidRDefault="001208FB" w:rsidP="00072F0C">
            <w:pPr>
              <w:widowControl w:val="0"/>
              <w:adjustRightInd w:val="0"/>
              <w:snapToGrid w:val="0"/>
              <w:spacing w:beforeLines="60" w:before="144"/>
              <w:rPr>
                <w:spacing w:val="-4"/>
                <w:sz w:val="22"/>
                <w:szCs w:val="22"/>
              </w:rPr>
            </w:pPr>
            <w:r w:rsidRPr="00957DE8">
              <w:rPr>
                <w:rFonts w:eastAsia="SimSun"/>
                <w:sz w:val="22"/>
                <w:szCs w:val="22"/>
              </w:rPr>
              <w:t>g) Tổ chức, cá nhân khai thác tận thu khoáng sản bị cơ quan quản lý nhà nước có thẩm quyền thu hồi đất của dự án đầu tư khai thác khoáng sản do vi phạm pháp luật về đất đai;</w:t>
            </w:r>
          </w:p>
          <w:p w14:paraId="3402CF9F" w14:textId="77777777" w:rsidR="001208FB" w:rsidRPr="00072F0C" w:rsidRDefault="001208FB" w:rsidP="00072F0C">
            <w:pPr>
              <w:widowControl w:val="0"/>
              <w:adjustRightInd w:val="0"/>
              <w:snapToGrid w:val="0"/>
              <w:spacing w:beforeLines="60" w:before="144"/>
              <w:rPr>
                <w:sz w:val="22"/>
                <w:szCs w:val="22"/>
              </w:rPr>
            </w:pPr>
            <w:r w:rsidRPr="00957DE8">
              <w:rPr>
                <w:rFonts w:eastAsia="SimSun"/>
                <w:sz w:val="22"/>
                <w:szCs w:val="22"/>
              </w:rPr>
              <w:t>h) Theo bản án, quyết định của Tòa án, phán quyết trọng tài.</w:t>
            </w:r>
          </w:p>
          <w:p w14:paraId="6AE3D223"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 xml:space="preserve">3. Khi giấy phép khai thác tận thu khoáng sản chấm dứt hiệu lực </w:t>
            </w:r>
            <w:r w:rsidRPr="00957DE8">
              <w:rPr>
                <w:rFonts w:eastAsia="SimSun"/>
                <w:sz w:val="22"/>
                <w:szCs w:val="22"/>
              </w:rPr>
              <w:t>theo quy định tại các điểm a, b, đ, e, g và h khoản 2 Điều này</w:t>
            </w:r>
            <w:r w:rsidRPr="00957DE8">
              <w:rPr>
                <w:rFonts w:eastAsia="Calibri"/>
                <w:sz w:val="22"/>
                <w:szCs w:val="22"/>
                <w:lang w:val="pt-BR"/>
              </w:rPr>
              <w:t xml:space="preserve"> thì tổ chức, cá nhân khai thác tận thu khoáng sản có </w:t>
            </w:r>
            <w:r w:rsidRPr="00957DE8">
              <w:rPr>
                <w:rFonts w:eastAsia="Calibri"/>
                <w:sz w:val="22"/>
                <w:szCs w:val="22"/>
                <w:lang w:val="pt-BR"/>
              </w:rPr>
              <w:lastRenderedPageBreak/>
              <w:t xml:space="preserve">nghĩa vụ thực hiện các yêu cầu quy định tại khoản 3 Điều 66 của Luật này. </w:t>
            </w:r>
          </w:p>
          <w:p w14:paraId="41017E94" w14:textId="77777777" w:rsidR="001208FB" w:rsidRPr="00072F0C" w:rsidRDefault="001208FB" w:rsidP="00072F0C">
            <w:pPr>
              <w:widowControl w:val="0"/>
              <w:adjustRightInd w:val="0"/>
              <w:snapToGrid w:val="0"/>
              <w:spacing w:beforeLines="60" w:before="144"/>
              <w:rPr>
                <w:sz w:val="22"/>
                <w:szCs w:val="22"/>
                <w:shd w:val="clear" w:color="auto" w:fill="FFFFFF"/>
                <w:lang w:val="pt-BR"/>
              </w:rPr>
            </w:pPr>
            <w:r w:rsidRPr="00957DE8">
              <w:rPr>
                <w:rFonts w:eastAsia="SimSun"/>
                <w:spacing w:val="-4"/>
                <w:sz w:val="22"/>
                <w:szCs w:val="22"/>
                <w:shd w:val="clear" w:color="auto" w:fill="FFFFFF"/>
                <w:lang w:val="pt-BR"/>
              </w:rPr>
              <w:t>4. Tổ chức, cá nhân khai thác tận thu khoáng sản bị thu hồi giấy phép khai thác tận thu khoáng sản theo quy định tại điểm b và điểm c khoản 1 Điều này được bồi thường thiệt hại theo quy định của pháp luật</w:t>
            </w:r>
            <w:r w:rsidRPr="00957DE8">
              <w:rPr>
                <w:rFonts w:eastAsia="SimSun"/>
                <w:sz w:val="22"/>
                <w:szCs w:val="22"/>
                <w:shd w:val="clear" w:color="auto" w:fill="FFFFFF"/>
                <w:lang w:val="pt-BR"/>
              </w:rPr>
              <w:t>.</w:t>
            </w:r>
          </w:p>
          <w:p w14:paraId="7161C2F6"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Calibri"/>
                <w:spacing w:val="-4"/>
                <w:sz w:val="22"/>
                <w:szCs w:val="22"/>
                <w:lang w:val="pt-BR"/>
              </w:rPr>
              <w:t>5. Chính phủ quy định chi tiết điểm d khoản 1 và khoản 4 Điều này; quy định trình tự thu hồi giấy phép khai thác tận thu khoáng sản.</w:t>
            </w:r>
          </w:p>
        </w:tc>
        <w:tc>
          <w:tcPr>
            <w:tcW w:w="4852" w:type="dxa"/>
          </w:tcPr>
          <w:p w14:paraId="4E815758"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5300AE19" w14:textId="7279C582" w:rsidR="001208FB" w:rsidRPr="005B0268" w:rsidRDefault="005B0268"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5336F50A" w14:textId="77777777" w:rsidTr="00072F0C">
        <w:tc>
          <w:tcPr>
            <w:tcW w:w="5650" w:type="dxa"/>
          </w:tcPr>
          <w:p w14:paraId="668F10D7"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1"/>
              <w:rPr>
                <w:rFonts w:eastAsia="SimSun"/>
                <w:b/>
                <w:bCs/>
                <w:iCs/>
                <w:spacing w:val="-4"/>
                <w:sz w:val="22"/>
                <w:szCs w:val="22"/>
                <w:lang w:val="pt-BR"/>
              </w:rPr>
            </w:pPr>
            <w:r w:rsidRPr="00957DE8">
              <w:rPr>
                <w:rFonts w:eastAsia="SimSun"/>
                <w:b/>
                <w:bCs/>
                <w:iCs/>
                <w:spacing w:val="-4"/>
                <w:sz w:val="22"/>
                <w:szCs w:val="22"/>
                <w:lang w:val="vi-VN"/>
              </w:rPr>
              <w:lastRenderedPageBreak/>
              <w:t xml:space="preserve">Mục </w:t>
            </w:r>
            <w:r w:rsidRPr="00957DE8">
              <w:rPr>
                <w:rFonts w:eastAsia="SimSun"/>
                <w:b/>
                <w:bCs/>
                <w:iCs/>
                <w:spacing w:val="-4"/>
                <w:sz w:val="22"/>
                <w:szCs w:val="22"/>
                <w:lang w:val="pt-BR"/>
              </w:rPr>
              <w:t>4</w:t>
            </w:r>
            <w:r w:rsidRPr="00072F0C">
              <w:rPr>
                <w:b/>
                <w:bCs/>
                <w:iCs/>
                <w:spacing w:val="-4"/>
                <w:sz w:val="22"/>
                <w:szCs w:val="22"/>
                <w:lang w:val="vi-VN"/>
              </w:rPr>
              <w:t xml:space="preserve">. </w:t>
            </w:r>
            <w:r w:rsidRPr="00957DE8">
              <w:rPr>
                <w:rFonts w:eastAsia="SimSun"/>
                <w:b/>
                <w:bCs/>
                <w:iCs/>
                <w:spacing w:val="-4"/>
                <w:sz w:val="22"/>
                <w:szCs w:val="22"/>
                <w:lang w:val="vi-VN"/>
              </w:rPr>
              <w:t>KHAI THÁC KHOÁNG SẢN NHÓM IV</w:t>
            </w:r>
          </w:p>
        </w:tc>
        <w:tc>
          <w:tcPr>
            <w:tcW w:w="4852" w:type="dxa"/>
          </w:tcPr>
          <w:p w14:paraId="198604CA"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1"/>
              <w:rPr>
                <w:rFonts w:eastAsia="SimSun"/>
                <w:b/>
                <w:bCs/>
                <w:iCs/>
                <w:spacing w:val="-4"/>
                <w:sz w:val="22"/>
                <w:szCs w:val="22"/>
                <w:lang w:val="vi-VN"/>
              </w:rPr>
            </w:pPr>
          </w:p>
        </w:tc>
        <w:tc>
          <w:tcPr>
            <w:tcW w:w="4852" w:type="dxa"/>
          </w:tcPr>
          <w:p w14:paraId="45727673"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1"/>
              <w:rPr>
                <w:rFonts w:eastAsia="SimSun"/>
                <w:bCs/>
                <w:iCs/>
                <w:spacing w:val="-4"/>
                <w:sz w:val="22"/>
                <w:szCs w:val="22"/>
                <w:lang w:val="vi-VN"/>
              </w:rPr>
            </w:pPr>
          </w:p>
        </w:tc>
      </w:tr>
      <w:tr w:rsidR="001208FB" w:rsidRPr="00072F0C" w14:paraId="56A72DDF" w14:textId="77777777" w:rsidTr="00072F0C">
        <w:tc>
          <w:tcPr>
            <w:tcW w:w="5650" w:type="dxa"/>
          </w:tcPr>
          <w:p w14:paraId="7E63639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72. Tổ chức, cá nhân khai thác khoáng sản nhóm IV</w:t>
            </w:r>
          </w:p>
          <w:p w14:paraId="45F155DA"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 xml:space="preserve">Tổ chức, cá nhân được xem xét cấp giấy phép khai thác khoáng sản nhóm IV bao gồm: </w:t>
            </w:r>
          </w:p>
          <w:p w14:paraId="5677618A"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 xml:space="preserve">1. Tổ chức, cá nhân quy định tại Điều 53 của Luật này; </w:t>
            </w:r>
          </w:p>
          <w:p w14:paraId="3CE5C0B4" w14:textId="77777777" w:rsidR="001208FB" w:rsidRPr="00072F0C" w:rsidRDefault="001208FB" w:rsidP="00072F0C">
            <w:pPr>
              <w:widowControl w:val="0"/>
              <w:adjustRightInd w:val="0"/>
              <w:snapToGrid w:val="0"/>
              <w:spacing w:beforeLines="60" w:before="144"/>
              <w:rPr>
                <w:spacing w:val="-6"/>
                <w:sz w:val="22"/>
                <w:szCs w:val="22"/>
                <w:lang w:val="pt-BR" w:eastAsia="vi-VN"/>
              </w:rPr>
            </w:pPr>
            <w:r w:rsidRPr="00957DE8">
              <w:rPr>
                <w:spacing w:val="-6"/>
                <w:sz w:val="22"/>
                <w:szCs w:val="22"/>
                <w:lang w:val="pt-BR" w:eastAsia="vi-VN"/>
              </w:rPr>
              <w:t>2. Tổ chức được cơ quan quản lý nhà nước có thẩm quyền chấp thuận, lựa chọn là nhà</w:t>
            </w:r>
            <w:r w:rsidRPr="00957DE8">
              <w:rPr>
                <w:spacing w:val="-6"/>
                <w:sz w:val="22"/>
                <w:szCs w:val="22"/>
                <w:lang w:val="vi-VN" w:eastAsia="vi-VN"/>
              </w:rPr>
              <w:t xml:space="preserve"> thầu</w:t>
            </w:r>
            <w:r w:rsidRPr="00957DE8">
              <w:rPr>
                <w:spacing w:val="-6"/>
                <w:sz w:val="22"/>
                <w:szCs w:val="22"/>
                <w:lang w:val="pt-BR" w:eastAsia="vi-VN"/>
              </w:rPr>
              <w:t xml:space="preserve"> thi công trong các trường hợp sau đây:</w:t>
            </w:r>
          </w:p>
          <w:p w14:paraId="551E7D80" w14:textId="77777777" w:rsidR="001208FB" w:rsidRPr="00072F0C" w:rsidRDefault="001208FB" w:rsidP="00072F0C">
            <w:pPr>
              <w:widowControl w:val="0"/>
              <w:adjustRightInd w:val="0"/>
              <w:snapToGrid w:val="0"/>
              <w:spacing w:beforeLines="60" w:before="144"/>
              <w:rPr>
                <w:spacing w:val="-6"/>
                <w:sz w:val="22"/>
                <w:szCs w:val="22"/>
                <w:lang w:val="pt-BR" w:eastAsia="vi-VN"/>
              </w:rPr>
            </w:pPr>
            <w:r w:rsidRPr="00957DE8">
              <w:rPr>
                <w:spacing w:val="-6"/>
                <w:sz w:val="22"/>
                <w:szCs w:val="22"/>
                <w:lang w:val="pt-BR" w:eastAsia="vi-VN"/>
              </w:rPr>
              <w:t>a)</w:t>
            </w:r>
            <w:r w:rsidRPr="00957DE8">
              <w:rPr>
                <w:rFonts w:eastAsia="SimSun"/>
                <w:spacing w:val="-6"/>
                <w:sz w:val="22"/>
                <w:szCs w:val="22"/>
                <w:lang w:val="pt-BR"/>
              </w:rPr>
              <w:t xml:space="preserve"> </w:t>
            </w:r>
            <w:r w:rsidRPr="00957DE8">
              <w:rPr>
                <w:spacing w:val="-6"/>
                <w:sz w:val="22"/>
                <w:szCs w:val="22"/>
                <w:lang w:val="pt-BR" w:eastAsia="vi-VN"/>
              </w:rPr>
              <w:t xml:space="preserve">Thi công dự án quan trọng quốc gia, dự án đầu tư công khẩn cấp, công trình, hạng mục công trình thuộc chương trình mục tiêu quốc gia theo quy định của pháp luật về đầu tư công; </w:t>
            </w:r>
          </w:p>
          <w:p w14:paraId="0DC1759D"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spacing w:val="-6"/>
                <w:sz w:val="22"/>
                <w:szCs w:val="22"/>
                <w:lang w:val="pt-BR" w:eastAsia="vi-VN"/>
              </w:rPr>
              <w:t xml:space="preserve">b) Thực hiện biện pháp huy động khẩn cấp để kịp thời ứng phó với tình huống khẩn cấp về thiên tai, thi công công trình phòng, chống thiên tai theo quy định của pháp luật về phòng, chống thiên tai. </w:t>
            </w:r>
          </w:p>
        </w:tc>
        <w:tc>
          <w:tcPr>
            <w:tcW w:w="4852" w:type="dxa"/>
          </w:tcPr>
          <w:p w14:paraId="51C9C0E8"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34" w:name="_Toc181886962"/>
            <w:r w:rsidRPr="00072F0C">
              <w:rPr>
                <w:rFonts w:eastAsia="Calibri"/>
                <w:b/>
                <w:bCs/>
                <w:iCs/>
                <w:sz w:val="22"/>
                <w:szCs w:val="22"/>
                <w:lang w:val="vi-VN"/>
              </w:rPr>
              <w:t>Điều 72. Tổ chức, cá nhân khai thác khoáng sản nhóm IV</w:t>
            </w:r>
            <w:bookmarkEnd w:id="234"/>
          </w:p>
          <w:p w14:paraId="43FA58F3" w14:textId="77777777" w:rsidR="001208FB" w:rsidRPr="00072F0C" w:rsidRDefault="001208FB" w:rsidP="00072F0C">
            <w:pPr>
              <w:widowControl w:val="0"/>
              <w:tabs>
                <w:tab w:val="left" w:pos="1080"/>
              </w:tabs>
              <w:spacing w:before="60"/>
              <w:jc w:val="both"/>
              <w:rPr>
                <w:sz w:val="22"/>
                <w:szCs w:val="22"/>
                <w:lang w:val="pt-BR" w:eastAsia="vi-VN"/>
              </w:rPr>
            </w:pPr>
            <w:r w:rsidRPr="00072F0C">
              <w:rPr>
                <w:sz w:val="22"/>
                <w:szCs w:val="22"/>
                <w:lang w:val="pt-BR" w:eastAsia="vi-VN"/>
              </w:rPr>
              <w:t xml:space="preserve">Tổ chức, cá nhân được xem xét cấp giấy phép khai thác khoáng sản nhóm IV bao gồm: </w:t>
            </w:r>
          </w:p>
          <w:p w14:paraId="763345DB" w14:textId="77777777" w:rsidR="001208FB" w:rsidRPr="00072F0C" w:rsidRDefault="001208FB" w:rsidP="00072F0C">
            <w:pPr>
              <w:widowControl w:val="0"/>
              <w:tabs>
                <w:tab w:val="left" w:pos="1080"/>
              </w:tabs>
              <w:spacing w:before="60"/>
              <w:jc w:val="both"/>
              <w:rPr>
                <w:sz w:val="22"/>
                <w:szCs w:val="22"/>
                <w:lang w:val="pt-BR" w:eastAsia="vi-VN"/>
              </w:rPr>
            </w:pPr>
            <w:r w:rsidRPr="00072F0C">
              <w:rPr>
                <w:sz w:val="22"/>
                <w:szCs w:val="22"/>
                <w:lang w:val="pt-BR" w:eastAsia="vi-VN"/>
              </w:rPr>
              <w:t xml:space="preserve">1. Tổ chức, cá nhân quy định tại Điều 53 của Luật này; </w:t>
            </w:r>
          </w:p>
          <w:p w14:paraId="280BCBC2" w14:textId="77777777" w:rsidR="001208FB" w:rsidRPr="00072F0C" w:rsidRDefault="001208FB" w:rsidP="00072F0C">
            <w:pPr>
              <w:widowControl w:val="0"/>
              <w:tabs>
                <w:tab w:val="left" w:pos="1080"/>
              </w:tabs>
              <w:spacing w:before="60"/>
              <w:jc w:val="both"/>
              <w:rPr>
                <w:spacing w:val="-6"/>
                <w:sz w:val="22"/>
                <w:szCs w:val="22"/>
                <w:lang w:val="pt-BR" w:eastAsia="vi-VN"/>
              </w:rPr>
            </w:pPr>
            <w:bookmarkStart w:id="235" w:name="_Hlk171169715"/>
            <w:bookmarkStart w:id="236" w:name="_Hlk179814510"/>
            <w:bookmarkStart w:id="237" w:name="_Hlk179813949"/>
            <w:r w:rsidRPr="00072F0C">
              <w:rPr>
                <w:spacing w:val="-6"/>
                <w:sz w:val="22"/>
                <w:szCs w:val="22"/>
                <w:lang w:val="pt-BR" w:eastAsia="vi-VN"/>
              </w:rPr>
              <w:t xml:space="preserve">2. Tổ chức </w:t>
            </w:r>
            <w:r w:rsidRPr="00072F0C">
              <w:rPr>
                <w:rFonts w:hint="eastAsia"/>
                <w:spacing w:val="-6"/>
                <w:sz w:val="22"/>
                <w:szCs w:val="22"/>
                <w:lang w:val="pt-BR" w:eastAsia="vi-VN"/>
              </w:rPr>
              <w:t>đư</w:t>
            </w:r>
            <w:r w:rsidRPr="00072F0C">
              <w:rPr>
                <w:spacing w:val="-6"/>
                <w:sz w:val="22"/>
                <w:szCs w:val="22"/>
                <w:lang w:val="pt-BR" w:eastAsia="vi-VN"/>
              </w:rPr>
              <w:t>ợc c</w:t>
            </w:r>
            <w:r w:rsidRPr="00072F0C">
              <w:rPr>
                <w:rFonts w:hint="eastAsia"/>
                <w:spacing w:val="-6"/>
                <w:sz w:val="22"/>
                <w:szCs w:val="22"/>
                <w:lang w:val="pt-BR" w:eastAsia="vi-VN"/>
              </w:rPr>
              <w:t>ơ</w:t>
            </w:r>
            <w:r w:rsidRPr="00072F0C">
              <w:rPr>
                <w:spacing w:val="-6"/>
                <w:sz w:val="22"/>
                <w:szCs w:val="22"/>
                <w:lang w:val="pt-BR" w:eastAsia="vi-VN"/>
              </w:rPr>
              <w:t xml:space="preserve"> quan quản lý nhà nước có thẩm quyền chấp thuận, lựa chọn là nhà</w:t>
            </w:r>
            <w:r w:rsidRPr="00072F0C">
              <w:rPr>
                <w:spacing w:val="-6"/>
                <w:sz w:val="22"/>
                <w:szCs w:val="22"/>
                <w:lang w:val="vi-VN" w:eastAsia="vi-VN"/>
              </w:rPr>
              <w:t xml:space="preserve"> thầu</w:t>
            </w:r>
            <w:r w:rsidRPr="00072F0C">
              <w:rPr>
                <w:spacing w:val="-6"/>
                <w:sz w:val="22"/>
                <w:szCs w:val="22"/>
                <w:lang w:val="pt-BR" w:eastAsia="vi-VN"/>
              </w:rPr>
              <w:t xml:space="preserve"> thi công</w:t>
            </w:r>
            <w:del w:id="238" w:author="Luan Dang" w:date="2025-07-19T17:29:00Z">
              <w:r w:rsidRPr="00072F0C">
                <w:rPr>
                  <w:spacing w:val="-6"/>
                  <w:sz w:val="22"/>
                  <w:szCs w:val="22"/>
                  <w:lang w:val="pt-BR" w:eastAsia="vi-VN"/>
                </w:rPr>
                <w:delText xml:space="preserve"> trong các trường hợp</w:delText>
              </w:r>
            </w:del>
            <w:ins w:id="239" w:author="Luan Dang" w:date="2025-07-19T17:29:00Z">
              <w:r w:rsidRPr="00072F0C">
                <w:rPr>
                  <w:spacing w:val="-6"/>
                  <w:sz w:val="22"/>
                  <w:szCs w:val="22"/>
                  <w:lang w:val="pt-BR" w:eastAsia="vi-VN"/>
                </w:rPr>
                <w:t xml:space="preserve">; </w:t>
              </w:r>
              <w:r w:rsidRPr="00072F0C">
                <w:rPr>
                  <w:b/>
                  <w:bCs/>
                  <w:i/>
                  <w:iCs/>
                  <w:spacing w:val="-6"/>
                  <w:sz w:val="22"/>
                  <w:szCs w:val="22"/>
                  <w:lang w:val="pt-BR" w:eastAsia="vi-VN"/>
                </w:rPr>
                <w:t>chủ đầu tư để thực hiện các công trình, dự án, nhiệm vụ</w:t>
              </w:r>
            </w:ins>
            <w:r w:rsidRPr="00072F0C">
              <w:rPr>
                <w:spacing w:val="-6"/>
                <w:sz w:val="22"/>
                <w:szCs w:val="22"/>
                <w:lang w:val="pt-BR" w:eastAsia="vi-VN"/>
              </w:rPr>
              <w:t xml:space="preserve"> sau đây:</w:t>
            </w:r>
          </w:p>
          <w:p w14:paraId="6794AC36" w14:textId="77777777" w:rsidR="001208FB" w:rsidRPr="00072F0C" w:rsidRDefault="001208FB" w:rsidP="00072F0C">
            <w:pPr>
              <w:widowControl w:val="0"/>
              <w:tabs>
                <w:tab w:val="left" w:pos="1080"/>
              </w:tabs>
              <w:spacing w:before="60"/>
              <w:jc w:val="both"/>
              <w:rPr>
                <w:ins w:id="240" w:author="Luan Dang" w:date="2025-07-19T17:29:00Z"/>
                <w:spacing w:val="-6"/>
                <w:sz w:val="22"/>
                <w:szCs w:val="22"/>
                <w:lang w:val="pt-BR" w:eastAsia="vi-VN"/>
              </w:rPr>
            </w:pPr>
            <w:r w:rsidRPr="00072F0C">
              <w:rPr>
                <w:spacing w:val="-6"/>
                <w:sz w:val="22"/>
                <w:szCs w:val="22"/>
                <w:lang w:val="pt-BR" w:eastAsia="vi-VN"/>
              </w:rPr>
              <w:t>a)</w:t>
            </w:r>
            <w:r w:rsidRPr="00072F0C">
              <w:rPr>
                <w:spacing w:val="-6"/>
                <w:sz w:val="22"/>
                <w:szCs w:val="22"/>
                <w:lang w:val="pt-BR"/>
              </w:rPr>
              <w:t xml:space="preserve"> </w:t>
            </w:r>
            <w:del w:id="241" w:author="Luan Dang" w:date="2025-07-19T17:29:00Z">
              <w:r w:rsidRPr="00072F0C">
                <w:rPr>
                  <w:spacing w:val="-6"/>
                  <w:sz w:val="22"/>
                  <w:szCs w:val="22"/>
                  <w:lang w:val="pt-BR" w:eastAsia="vi-VN"/>
                </w:rPr>
                <w:delText>Thi</w:delText>
              </w:r>
            </w:del>
            <w:r w:rsidRPr="00072F0C">
              <w:rPr>
                <w:spacing w:val="-6"/>
                <w:sz w:val="22"/>
                <w:szCs w:val="22"/>
                <w:lang w:val="vi-VN" w:eastAsia="vi-VN"/>
              </w:rPr>
              <w:t xml:space="preserve"> </w:t>
            </w:r>
            <w:ins w:id="242" w:author="Luan Dang" w:date="2025-07-19T17:29:00Z">
              <w:r w:rsidRPr="00072F0C">
                <w:rPr>
                  <w:b/>
                  <w:bCs/>
                  <w:i/>
                  <w:iCs/>
                  <w:spacing w:val="-6"/>
                  <w:sz w:val="22"/>
                  <w:szCs w:val="22"/>
                  <w:lang w:val="pt-BR" w:eastAsia="vi-VN"/>
                </w:rPr>
                <w:t>Các</w:t>
              </w:r>
            </w:ins>
            <w:r w:rsidRPr="00072F0C">
              <w:rPr>
                <w:spacing w:val="-6"/>
                <w:sz w:val="22"/>
                <w:szCs w:val="22"/>
                <w:lang w:val="pt-BR" w:eastAsia="vi-VN"/>
              </w:rPr>
              <w:t xml:space="preserve"> công </w:t>
            </w:r>
            <w:ins w:id="243" w:author="Luan Dang" w:date="2025-07-19T17:29:00Z">
              <w:r w:rsidRPr="00072F0C">
                <w:rPr>
                  <w:b/>
                  <w:bCs/>
                  <w:i/>
                  <w:iCs/>
                  <w:spacing w:val="-6"/>
                  <w:sz w:val="22"/>
                  <w:szCs w:val="22"/>
                  <w:lang w:val="pt-BR" w:eastAsia="vi-VN"/>
                </w:rPr>
                <w:t>trình,</w:t>
              </w:r>
              <w:r w:rsidRPr="00072F0C">
                <w:rPr>
                  <w:spacing w:val="-6"/>
                  <w:sz w:val="22"/>
                  <w:szCs w:val="22"/>
                  <w:lang w:val="pt-BR" w:eastAsia="vi-VN"/>
                </w:rPr>
                <w:t xml:space="preserve"> </w:t>
              </w:r>
            </w:ins>
            <w:r w:rsidRPr="00072F0C">
              <w:rPr>
                <w:spacing w:val="-6"/>
                <w:sz w:val="22"/>
                <w:szCs w:val="22"/>
                <w:lang w:val="pt-BR" w:eastAsia="vi-VN"/>
              </w:rPr>
              <w:t>dự án quan trọng quốc gia</w:t>
            </w:r>
            <w:del w:id="244" w:author="Luan Dang" w:date="2025-07-19T17:29:00Z">
              <w:r w:rsidRPr="00072F0C">
                <w:rPr>
                  <w:spacing w:val="-6"/>
                  <w:sz w:val="22"/>
                  <w:szCs w:val="22"/>
                  <w:lang w:val="pt-BR" w:eastAsia="vi-VN"/>
                </w:rPr>
                <w:delText>,</w:delText>
              </w:r>
            </w:del>
            <w:ins w:id="245" w:author="Luan Dang" w:date="2025-07-19T17:29:00Z">
              <w:r w:rsidRPr="00072F0C">
                <w:rPr>
                  <w:spacing w:val="-6"/>
                  <w:sz w:val="22"/>
                  <w:szCs w:val="22"/>
                  <w:lang w:val="pt-BR" w:eastAsia="vi-VN"/>
                </w:rPr>
                <w:t>;</w:t>
              </w:r>
            </w:ins>
            <w:r w:rsidRPr="00072F0C">
              <w:rPr>
                <w:spacing w:val="-6"/>
                <w:sz w:val="22"/>
                <w:szCs w:val="22"/>
                <w:lang w:val="pt-BR" w:eastAsia="vi-VN"/>
              </w:rPr>
              <w:t xml:space="preserve"> dự án </w:t>
            </w:r>
            <w:del w:id="246" w:author="Luan Dang" w:date="2025-07-19T17:29:00Z">
              <w:r w:rsidRPr="00072F0C">
                <w:rPr>
                  <w:spacing w:val="-6"/>
                  <w:sz w:val="22"/>
                  <w:szCs w:val="22"/>
                  <w:lang w:val="pt-BR" w:eastAsia="vi-VN"/>
                </w:rPr>
                <w:delText>đầu tư công</w:delText>
              </w:r>
            </w:del>
            <w:r w:rsidRPr="00072F0C">
              <w:rPr>
                <w:spacing w:val="-6"/>
                <w:sz w:val="22"/>
                <w:szCs w:val="22"/>
                <w:lang w:val="vi-VN" w:eastAsia="vi-VN"/>
              </w:rPr>
              <w:t xml:space="preserve"> </w:t>
            </w:r>
            <w:ins w:id="247" w:author="Luan Dang" w:date="2025-07-19T17:29:00Z">
              <w:r w:rsidRPr="00072F0C">
                <w:rPr>
                  <w:b/>
                  <w:bCs/>
                  <w:i/>
                  <w:iCs/>
                  <w:spacing w:val="-6"/>
                  <w:sz w:val="22"/>
                  <w:szCs w:val="22"/>
                  <w:lang w:val="pt-BR" w:eastAsia="vi-VN"/>
                </w:rPr>
                <w:t>trọng điểm;</w:t>
              </w:r>
            </w:ins>
          </w:p>
          <w:p w14:paraId="4D9F928C" w14:textId="77777777" w:rsidR="001208FB" w:rsidRPr="00072F0C" w:rsidRDefault="001208FB" w:rsidP="00072F0C">
            <w:pPr>
              <w:widowControl w:val="0"/>
              <w:tabs>
                <w:tab w:val="left" w:pos="1080"/>
              </w:tabs>
              <w:spacing w:before="60"/>
              <w:jc w:val="both"/>
              <w:rPr>
                <w:ins w:id="248" w:author="Luan Dang" w:date="2025-07-19T17:29:00Z"/>
                <w:b/>
                <w:bCs/>
                <w:i/>
                <w:iCs/>
                <w:spacing w:val="-6"/>
                <w:sz w:val="22"/>
                <w:szCs w:val="22"/>
                <w:lang w:val="pt-BR" w:eastAsia="vi-VN"/>
              </w:rPr>
            </w:pPr>
            <w:ins w:id="249" w:author="Luan Dang" w:date="2025-07-19T17:29:00Z">
              <w:r w:rsidRPr="00072F0C">
                <w:rPr>
                  <w:b/>
                  <w:bCs/>
                  <w:i/>
                  <w:iCs/>
                  <w:spacing w:val="-6"/>
                  <w:sz w:val="22"/>
                  <w:szCs w:val="22"/>
                  <w:lang w:val="pt-BR" w:eastAsia="vi-VN"/>
                </w:rPr>
                <w:t>b)</w:t>
              </w:r>
              <w:r w:rsidRPr="00072F0C">
                <w:rPr>
                  <w:spacing w:val="-6"/>
                  <w:sz w:val="22"/>
                  <w:szCs w:val="22"/>
                  <w:lang w:val="pt-BR" w:eastAsia="vi-VN"/>
                </w:rPr>
                <w:t xml:space="preserve"> </w:t>
              </w:r>
              <w:r w:rsidRPr="00072F0C">
                <w:rPr>
                  <w:b/>
                  <w:bCs/>
                  <w:i/>
                  <w:iCs/>
                  <w:spacing w:val="-6"/>
                  <w:sz w:val="22"/>
                  <w:szCs w:val="22"/>
                  <w:lang w:val="pt-BR" w:eastAsia="vi-VN"/>
                </w:rPr>
                <w:t>Công trình xây dựng</w:t>
              </w:r>
            </w:ins>
            <w:r w:rsidRPr="00072F0C">
              <w:rPr>
                <w:spacing w:val="-6"/>
                <w:sz w:val="22"/>
                <w:szCs w:val="22"/>
                <w:lang w:val="pt-BR" w:eastAsia="vi-VN"/>
              </w:rPr>
              <w:t xml:space="preserve"> khẩn cấp, </w:t>
            </w:r>
            <w:del w:id="250" w:author="Luan Dang" w:date="2025-07-19T17:29:00Z">
              <w:r w:rsidRPr="00072F0C">
                <w:rPr>
                  <w:spacing w:val="-6"/>
                  <w:sz w:val="22"/>
                  <w:szCs w:val="22"/>
                  <w:lang w:val="pt-BR" w:eastAsia="vi-VN"/>
                </w:rPr>
                <w:delText>công trình, hạng mục công trình thuộc chương trình mục tiêu quốc gia</w:delText>
              </w:r>
            </w:del>
            <w:r w:rsidRPr="00072F0C">
              <w:rPr>
                <w:spacing w:val="-6"/>
                <w:sz w:val="22"/>
                <w:szCs w:val="22"/>
                <w:lang w:val="vi-VN" w:eastAsia="vi-VN"/>
              </w:rPr>
              <w:t xml:space="preserve"> </w:t>
            </w:r>
            <w:ins w:id="251" w:author="Luan Dang" w:date="2025-07-19T17:29:00Z">
              <w:r w:rsidRPr="00072F0C">
                <w:rPr>
                  <w:b/>
                  <w:bCs/>
                  <w:i/>
                  <w:iCs/>
                  <w:spacing w:val="-6"/>
                  <w:sz w:val="22"/>
                  <w:szCs w:val="22"/>
                  <w:lang w:val="pt-BR" w:eastAsia="vi-VN"/>
                </w:rPr>
                <w:t>nhiệm vụ cấp bách</w:t>
              </w:r>
            </w:ins>
            <w:r w:rsidRPr="00072F0C">
              <w:rPr>
                <w:b/>
                <w:bCs/>
                <w:i/>
                <w:iCs/>
                <w:spacing w:val="-6"/>
                <w:sz w:val="22"/>
                <w:szCs w:val="22"/>
                <w:lang w:val="pt-BR" w:eastAsia="vi-VN"/>
              </w:rPr>
              <w:t xml:space="preserve"> </w:t>
            </w:r>
            <w:r w:rsidRPr="00072F0C">
              <w:rPr>
                <w:spacing w:val="-6"/>
                <w:sz w:val="22"/>
                <w:szCs w:val="22"/>
                <w:lang w:val="pt-BR" w:eastAsia="vi-VN"/>
              </w:rPr>
              <w:t xml:space="preserve">theo quy </w:t>
            </w:r>
            <w:r w:rsidRPr="00072F0C">
              <w:rPr>
                <w:rFonts w:hint="cs"/>
                <w:spacing w:val="-6"/>
                <w:sz w:val="22"/>
                <w:szCs w:val="22"/>
                <w:lang w:val="pt-BR" w:eastAsia="vi-VN"/>
              </w:rPr>
              <w:t>đ</w:t>
            </w:r>
            <w:r w:rsidRPr="00072F0C">
              <w:rPr>
                <w:spacing w:val="-6"/>
                <w:sz w:val="22"/>
                <w:szCs w:val="22"/>
                <w:lang w:val="pt-BR" w:eastAsia="vi-VN"/>
              </w:rPr>
              <w:t xml:space="preserve">ịnh của pháp luật về </w:t>
            </w:r>
            <w:ins w:id="252" w:author="Luan Dang" w:date="2025-07-19T17:29:00Z">
              <w:r w:rsidRPr="00072F0C">
                <w:rPr>
                  <w:b/>
                  <w:bCs/>
                  <w:i/>
                  <w:iCs/>
                  <w:spacing w:val="-6"/>
                  <w:sz w:val="22"/>
                  <w:szCs w:val="22"/>
                  <w:lang w:val="pt-BR" w:eastAsia="vi-VN"/>
                </w:rPr>
                <w:t>xây dựng;</w:t>
              </w:r>
            </w:ins>
          </w:p>
          <w:p w14:paraId="7DC5D328" w14:textId="77777777" w:rsidR="001208FB" w:rsidRPr="00072F0C" w:rsidRDefault="001208FB" w:rsidP="00072F0C">
            <w:pPr>
              <w:widowControl w:val="0"/>
              <w:tabs>
                <w:tab w:val="left" w:pos="1080"/>
              </w:tabs>
              <w:spacing w:before="60"/>
              <w:jc w:val="both"/>
              <w:rPr>
                <w:spacing w:val="-6"/>
                <w:sz w:val="22"/>
                <w:szCs w:val="22"/>
                <w:lang w:val="pt-BR" w:eastAsia="vi-VN"/>
              </w:rPr>
            </w:pPr>
            <w:ins w:id="253" w:author="Luan Dang" w:date="2025-07-19T17:29:00Z">
              <w:r w:rsidRPr="00072F0C">
                <w:rPr>
                  <w:b/>
                  <w:bCs/>
                  <w:i/>
                  <w:iCs/>
                  <w:spacing w:val="-6"/>
                  <w:sz w:val="22"/>
                  <w:szCs w:val="22"/>
                  <w:lang w:val="pt-BR" w:eastAsia="vi-VN"/>
                </w:rPr>
                <w:t xml:space="preserve">c) Dự án đầu tư công theo quy </w:t>
              </w:r>
              <w:r w:rsidRPr="00072F0C">
                <w:rPr>
                  <w:rFonts w:hint="eastAsia"/>
                  <w:b/>
                  <w:bCs/>
                  <w:i/>
                  <w:iCs/>
                  <w:spacing w:val="-6"/>
                  <w:sz w:val="22"/>
                  <w:szCs w:val="22"/>
                  <w:lang w:val="pt-BR" w:eastAsia="vi-VN"/>
                </w:rPr>
                <w:t>đ</w:t>
              </w:r>
              <w:r w:rsidRPr="00072F0C">
                <w:rPr>
                  <w:b/>
                  <w:bCs/>
                  <w:i/>
                  <w:iCs/>
                  <w:spacing w:val="-6"/>
                  <w:sz w:val="22"/>
                  <w:szCs w:val="22"/>
                  <w:lang w:val="pt-BR" w:eastAsia="vi-VN"/>
                </w:rPr>
                <w:t>ịnh của pháp luật về</w:t>
              </w:r>
              <w:r w:rsidRPr="00072F0C">
                <w:rPr>
                  <w:spacing w:val="-6"/>
                  <w:sz w:val="22"/>
                  <w:szCs w:val="22"/>
                  <w:lang w:val="pt-BR" w:eastAsia="vi-VN"/>
                </w:rPr>
                <w:t xml:space="preserve"> </w:t>
              </w:r>
            </w:ins>
            <w:r w:rsidRPr="00072F0C">
              <w:rPr>
                <w:rFonts w:hint="eastAsia"/>
                <w:spacing w:val="-6"/>
                <w:sz w:val="22"/>
                <w:szCs w:val="22"/>
                <w:lang w:val="pt-BR" w:eastAsia="vi-VN"/>
              </w:rPr>
              <w:t>đ</w:t>
            </w:r>
            <w:r w:rsidRPr="00072F0C">
              <w:rPr>
                <w:spacing w:val="-6"/>
                <w:sz w:val="22"/>
                <w:szCs w:val="22"/>
                <w:lang w:val="pt-BR" w:eastAsia="vi-VN"/>
              </w:rPr>
              <w:t>ầu t</w:t>
            </w:r>
            <w:r w:rsidRPr="00072F0C">
              <w:rPr>
                <w:rFonts w:hint="eastAsia"/>
                <w:spacing w:val="-6"/>
                <w:sz w:val="22"/>
                <w:szCs w:val="22"/>
                <w:lang w:val="pt-BR" w:eastAsia="vi-VN"/>
              </w:rPr>
              <w:t>ư</w:t>
            </w:r>
            <w:r w:rsidRPr="00072F0C">
              <w:rPr>
                <w:spacing w:val="-6"/>
                <w:sz w:val="22"/>
                <w:szCs w:val="22"/>
                <w:lang w:val="pt-BR" w:eastAsia="vi-VN"/>
              </w:rPr>
              <w:t xml:space="preserve"> công; </w:t>
            </w:r>
          </w:p>
          <w:p w14:paraId="29429E9E" w14:textId="77777777" w:rsidR="001208FB" w:rsidRPr="00072F0C" w:rsidRDefault="001208FB" w:rsidP="00072F0C">
            <w:pPr>
              <w:widowControl w:val="0"/>
              <w:tabs>
                <w:tab w:val="left" w:pos="1080"/>
              </w:tabs>
              <w:spacing w:before="60"/>
              <w:jc w:val="both"/>
              <w:rPr>
                <w:spacing w:val="-6"/>
                <w:sz w:val="28"/>
                <w:szCs w:val="28"/>
                <w:lang w:val="pt-BR" w:eastAsia="vi-VN"/>
              </w:rPr>
            </w:pPr>
            <w:del w:id="254" w:author="Luan Dang" w:date="2025-07-19T17:29:00Z">
              <w:r w:rsidRPr="00072F0C">
                <w:rPr>
                  <w:spacing w:val="-6"/>
                  <w:sz w:val="22"/>
                  <w:szCs w:val="22"/>
                  <w:lang w:val="pt-BR" w:eastAsia="vi-VN"/>
                </w:rPr>
                <w:delText xml:space="preserve">b) </w:delText>
              </w:r>
            </w:del>
            <w:ins w:id="255" w:author="Luan Dang" w:date="2025-07-19T17:29:00Z">
              <w:r w:rsidRPr="00072F0C">
                <w:rPr>
                  <w:b/>
                  <w:bCs/>
                  <w:i/>
                  <w:iCs/>
                  <w:spacing w:val="-6"/>
                  <w:sz w:val="22"/>
                  <w:szCs w:val="22"/>
                  <w:lang w:val="pt-BR" w:eastAsia="vi-VN"/>
                </w:rPr>
                <w:t xml:space="preserve">d) Dự án </w:t>
              </w:r>
              <w:r w:rsidRPr="00072F0C">
                <w:rPr>
                  <w:rFonts w:hint="cs"/>
                  <w:b/>
                  <w:bCs/>
                  <w:i/>
                  <w:iCs/>
                  <w:spacing w:val="-6"/>
                  <w:sz w:val="22"/>
                  <w:szCs w:val="22"/>
                  <w:lang w:val="pt-BR" w:eastAsia="vi-VN"/>
                </w:rPr>
                <w:t>đ</w:t>
              </w:r>
              <w:r w:rsidRPr="00072F0C">
                <w:rPr>
                  <w:b/>
                  <w:bCs/>
                  <w:i/>
                  <w:iCs/>
                  <w:spacing w:val="-6"/>
                  <w:sz w:val="22"/>
                  <w:szCs w:val="22"/>
                  <w:lang w:val="pt-BR" w:eastAsia="vi-VN"/>
                </w:rPr>
                <w:t>ầu t</w:t>
              </w:r>
              <w:r w:rsidRPr="00072F0C">
                <w:rPr>
                  <w:rFonts w:hint="cs"/>
                  <w:b/>
                  <w:bCs/>
                  <w:i/>
                  <w:iCs/>
                  <w:spacing w:val="-6"/>
                  <w:sz w:val="22"/>
                  <w:szCs w:val="22"/>
                  <w:lang w:val="pt-BR" w:eastAsia="vi-VN"/>
                </w:rPr>
                <w:t>ư</w:t>
              </w:r>
              <w:r w:rsidRPr="00072F0C">
                <w:rPr>
                  <w:spacing w:val="-6"/>
                  <w:sz w:val="22"/>
                  <w:szCs w:val="22"/>
                  <w:lang w:val="pt-BR" w:eastAsia="vi-VN"/>
                </w:rPr>
                <w:t xml:space="preserve"> </w:t>
              </w:r>
            </w:ins>
            <w:r w:rsidRPr="00072F0C">
              <w:rPr>
                <w:spacing w:val="-6"/>
                <w:sz w:val="22"/>
                <w:szCs w:val="22"/>
                <w:lang w:val="pt-BR" w:eastAsia="vi-VN"/>
              </w:rPr>
              <w:t xml:space="preserve">thực hiện </w:t>
            </w:r>
            <w:del w:id="256" w:author="Luan Dang" w:date="2025-07-19T17:29:00Z">
              <w:r w:rsidRPr="00072F0C">
                <w:rPr>
                  <w:spacing w:val="-6"/>
                  <w:sz w:val="22"/>
                  <w:szCs w:val="22"/>
                  <w:lang w:val="pt-BR" w:eastAsia="vi-VN"/>
                </w:rPr>
                <w:delText xml:space="preserve">biện pháp huy </w:delText>
              </w:r>
              <w:r w:rsidRPr="00072F0C">
                <w:rPr>
                  <w:rFonts w:hint="eastAsia"/>
                  <w:spacing w:val="-6"/>
                  <w:sz w:val="22"/>
                  <w:szCs w:val="22"/>
                  <w:lang w:val="pt-BR" w:eastAsia="vi-VN"/>
                </w:rPr>
                <w:delText>đ</w:delText>
              </w:r>
              <w:r w:rsidRPr="00072F0C">
                <w:rPr>
                  <w:spacing w:val="-6"/>
                  <w:sz w:val="22"/>
                  <w:szCs w:val="22"/>
                  <w:lang w:val="pt-BR" w:eastAsia="vi-VN"/>
                </w:rPr>
                <w:delText xml:space="preserve">ộng khẩn cấp </w:delText>
              </w:r>
              <w:r w:rsidRPr="00072F0C">
                <w:rPr>
                  <w:rFonts w:hint="eastAsia"/>
                  <w:spacing w:val="-6"/>
                  <w:sz w:val="22"/>
                  <w:szCs w:val="22"/>
                  <w:lang w:val="pt-BR" w:eastAsia="vi-VN"/>
                </w:rPr>
                <w:delText>đ</w:delText>
              </w:r>
              <w:r w:rsidRPr="00072F0C">
                <w:rPr>
                  <w:spacing w:val="-6"/>
                  <w:sz w:val="22"/>
                  <w:szCs w:val="22"/>
                  <w:lang w:val="pt-BR" w:eastAsia="vi-VN"/>
                </w:rPr>
                <w:delText>ể kịp thời ứng phó với tình huống khẩn cấp về thiên tai, thi công công trình phòng, chống thiên tai</w:delText>
              </w:r>
            </w:del>
            <w:r w:rsidRPr="00072F0C">
              <w:rPr>
                <w:spacing w:val="-6"/>
                <w:sz w:val="22"/>
                <w:szCs w:val="22"/>
                <w:lang w:val="vi-VN" w:eastAsia="vi-VN"/>
              </w:rPr>
              <w:t xml:space="preserve"> </w:t>
            </w:r>
            <w:ins w:id="257" w:author="Luan Dang" w:date="2025-07-19T17:29:00Z">
              <w:r w:rsidRPr="00072F0C">
                <w:rPr>
                  <w:b/>
                  <w:bCs/>
                  <w:i/>
                  <w:iCs/>
                  <w:spacing w:val="-6"/>
                  <w:sz w:val="22"/>
                  <w:szCs w:val="22"/>
                  <w:lang w:val="pt-BR" w:eastAsia="vi-VN"/>
                </w:rPr>
                <w:t>theo ph</w:t>
              </w:r>
              <w:r w:rsidRPr="00072F0C">
                <w:rPr>
                  <w:rFonts w:hint="cs"/>
                  <w:b/>
                  <w:bCs/>
                  <w:i/>
                  <w:iCs/>
                  <w:spacing w:val="-6"/>
                  <w:sz w:val="22"/>
                  <w:szCs w:val="22"/>
                  <w:lang w:val="pt-BR" w:eastAsia="vi-VN"/>
                </w:rPr>
                <w:t>ươ</w:t>
              </w:r>
              <w:r w:rsidRPr="00072F0C">
                <w:rPr>
                  <w:b/>
                  <w:bCs/>
                  <w:i/>
                  <w:iCs/>
                  <w:spacing w:val="-6"/>
                  <w:sz w:val="22"/>
                  <w:szCs w:val="22"/>
                  <w:lang w:val="pt-BR" w:eastAsia="vi-VN"/>
                </w:rPr>
                <w:t xml:space="preserve">ng thức </w:t>
              </w:r>
              <w:r w:rsidRPr="00072F0C">
                <w:rPr>
                  <w:rFonts w:hint="cs"/>
                  <w:b/>
                  <w:bCs/>
                  <w:i/>
                  <w:iCs/>
                  <w:spacing w:val="-6"/>
                  <w:sz w:val="22"/>
                  <w:szCs w:val="22"/>
                  <w:lang w:val="pt-BR" w:eastAsia="vi-VN"/>
                </w:rPr>
                <w:t>đ</w:t>
              </w:r>
              <w:r w:rsidRPr="00072F0C">
                <w:rPr>
                  <w:b/>
                  <w:bCs/>
                  <w:i/>
                  <w:iCs/>
                  <w:spacing w:val="-6"/>
                  <w:sz w:val="22"/>
                  <w:szCs w:val="22"/>
                  <w:lang w:val="pt-BR" w:eastAsia="vi-VN"/>
                </w:rPr>
                <w:t>ối tác công t</w:t>
              </w:r>
              <w:r w:rsidRPr="00072F0C">
                <w:rPr>
                  <w:rFonts w:hint="cs"/>
                  <w:b/>
                  <w:bCs/>
                  <w:i/>
                  <w:iCs/>
                  <w:spacing w:val="-6"/>
                  <w:sz w:val="22"/>
                  <w:szCs w:val="22"/>
                  <w:lang w:val="pt-BR" w:eastAsia="vi-VN"/>
                </w:rPr>
                <w:t>ư</w:t>
              </w:r>
              <w:r w:rsidRPr="00072F0C">
                <w:rPr>
                  <w:b/>
                  <w:bCs/>
                  <w:i/>
                  <w:iCs/>
                  <w:spacing w:val="-6"/>
                  <w:sz w:val="22"/>
                  <w:szCs w:val="22"/>
                  <w:lang w:val="pt-BR" w:eastAsia="vi-VN"/>
                </w:rPr>
                <w:t xml:space="preserve"> (PPP)</w:t>
              </w:r>
            </w:ins>
            <w:r w:rsidRPr="00072F0C">
              <w:rPr>
                <w:b/>
                <w:bCs/>
                <w:i/>
                <w:iCs/>
                <w:spacing w:val="-6"/>
                <w:sz w:val="22"/>
                <w:szCs w:val="22"/>
                <w:lang w:val="pt-BR" w:eastAsia="vi-VN"/>
              </w:rPr>
              <w:t xml:space="preserve"> </w:t>
            </w:r>
            <w:r w:rsidRPr="00072F0C">
              <w:rPr>
                <w:spacing w:val="-6"/>
                <w:sz w:val="22"/>
                <w:szCs w:val="22"/>
                <w:lang w:val="pt-BR" w:eastAsia="vi-VN"/>
              </w:rPr>
              <w:t xml:space="preserve">theo quy </w:t>
            </w:r>
            <w:r w:rsidRPr="00072F0C">
              <w:rPr>
                <w:rFonts w:hint="cs"/>
                <w:spacing w:val="-6"/>
                <w:sz w:val="22"/>
                <w:szCs w:val="22"/>
                <w:lang w:val="pt-BR" w:eastAsia="vi-VN"/>
              </w:rPr>
              <w:t>đ</w:t>
            </w:r>
            <w:r w:rsidRPr="00072F0C">
              <w:rPr>
                <w:spacing w:val="-6"/>
                <w:sz w:val="22"/>
                <w:szCs w:val="22"/>
                <w:lang w:val="pt-BR" w:eastAsia="vi-VN"/>
              </w:rPr>
              <w:t xml:space="preserve">ịnh của pháp luật về </w:t>
            </w:r>
            <w:del w:id="258" w:author="Luan Dang" w:date="2025-07-19T17:29:00Z">
              <w:r w:rsidRPr="00072F0C">
                <w:rPr>
                  <w:spacing w:val="-6"/>
                  <w:sz w:val="22"/>
                  <w:szCs w:val="22"/>
                  <w:lang w:val="pt-BR" w:eastAsia="vi-VN"/>
                </w:rPr>
                <w:delText xml:space="preserve">phòng, chống thiên tai. </w:delText>
              </w:r>
            </w:del>
            <w:ins w:id="259" w:author="Luan Dang" w:date="2025-07-19T17:29:00Z">
              <w:r w:rsidRPr="00072F0C">
                <w:rPr>
                  <w:rFonts w:hint="cs"/>
                  <w:b/>
                  <w:bCs/>
                  <w:i/>
                  <w:iCs/>
                  <w:spacing w:val="-6"/>
                  <w:sz w:val="22"/>
                  <w:szCs w:val="22"/>
                  <w:lang w:val="pt-BR" w:eastAsia="vi-VN"/>
                </w:rPr>
                <w:t>đ</w:t>
              </w:r>
              <w:r w:rsidRPr="00072F0C">
                <w:rPr>
                  <w:b/>
                  <w:bCs/>
                  <w:i/>
                  <w:iCs/>
                  <w:spacing w:val="-6"/>
                  <w:sz w:val="22"/>
                  <w:szCs w:val="22"/>
                  <w:lang w:val="pt-BR" w:eastAsia="vi-VN"/>
                </w:rPr>
                <w:t>ầu t</w:t>
              </w:r>
              <w:r w:rsidRPr="00072F0C">
                <w:rPr>
                  <w:rFonts w:hint="cs"/>
                  <w:b/>
                  <w:bCs/>
                  <w:i/>
                  <w:iCs/>
                  <w:spacing w:val="-6"/>
                  <w:sz w:val="22"/>
                  <w:szCs w:val="22"/>
                  <w:lang w:val="pt-BR" w:eastAsia="vi-VN"/>
                </w:rPr>
                <w:t>ư</w:t>
              </w:r>
              <w:r w:rsidRPr="00072F0C">
                <w:rPr>
                  <w:b/>
                  <w:bCs/>
                  <w:i/>
                  <w:iCs/>
                  <w:spacing w:val="-6"/>
                  <w:sz w:val="22"/>
                  <w:szCs w:val="22"/>
                  <w:lang w:val="pt-BR" w:eastAsia="vi-VN"/>
                </w:rPr>
                <w:t xml:space="preserve"> theo </w:t>
              </w:r>
              <w:r w:rsidRPr="00072F0C">
                <w:rPr>
                  <w:b/>
                  <w:bCs/>
                  <w:i/>
                  <w:iCs/>
                  <w:spacing w:val="-6"/>
                  <w:sz w:val="22"/>
                  <w:szCs w:val="22"/>
                  <w:lang w:val="pt-BR" w:eastAsia="vi-VN"/>
                </w:rPr>
                <w:lastRenderedPageBreak/>
                <w:t>ph</w:t>
              </w:r>
              <w:r w:rsidRPr="00072F0C">
                <w:rPr>
                  <w:rFonts w:hint="cs"/>
                  <w:b/>
                  <w:bCs/>
                  <w:i/>
                  <w:iCs/>
                  <w:spacing w:val="-6"/>
                  <w:sz w:val="22"/>
                  <w:szCs w:val="22"/>
                  <w:lang w:val="pt-BR" w:eastAsia="vi-VN"/>
                </w:rPr>
                <w:t>ươ</w:t>
              </w:r>
              <w:r w:rsidRPr="00072F0C">
                <w:rPr>
                  <w:b/>
                  <w:bCs/>
                  <w:i/>
                  <w:iCs/>
                  <w:spacing w:val="-6"/>
                  <w:sz w:val="22"/>
                  <w:szCs w:val="22"/>
                  <w:lang w:val="pt-BR" w:eastAsia="vi-VN"/>
                </w:rPr>
                <w:t xml:space="preserve">ng thức </w:t>
              </w:r>
              <w:r w:rsidRPr="00072F0C">
                <w:rPr>
                  <w:rFonts w:hint="cs"/>
                  <w:b/>
                  <w:bCs/>
                  <w:i/>
                  <w:iCs/>
                  <w:spacing w:val="-6"/>
                  <w:sz w:val="22"/>
                  <w:szCs w:val="22"/>
                  <w:lang w:val="pt-BR" w:eastAsia="vi-VN"/>
                </w:rPr>
                <w:t>đ</w:t>
              </w:r>
              <w:r w:rsidRPr="00072F0C">
                <w:rPr>
                  <w:b/>
                  <w:bCs/>
                  <w:i/>
                  <w:iCs/>
                  <w:spacing w:val="-6"/>
                  <w:sz w:val="22"/>
                  <w:szCs w:val="22"/>
                  <w:lang w:val="pt-BR" w:eastAsia="vi-VN"/>
                </w:rPr>
                <w:t>ối tác công t</w:t>
              </w:r>
              <w:r w:rsidRPr="00072F0C">
                <w:rPr>
                  <w:rFonts w:hint="cs"/>
                  <w:b/>
                  <w:bCs/>
                  <w:i/>
                  <w:iCs/>
                  <w:spacing w:val="-6"/>
                  <w:sz w:val="22"/>
                  <w:szCs w:val="22"/>
                  <w:lang w:val="pt-BR" w:eastAsia="vi-VN"/>
                </w:rPr>
                <w:t>ư</w:t>
              </w:r>
              <w:r w:rsidRPr="00072F0C">
                <w:rPr>
                  <w:b/>
                  <w:bCs/>
                  <w:i/>
                  <w:iCs/>
                  <w:spacing w:val="-6"/>
                  <w:sz w:val="22"/>
                  <w:szCs w:val="22"/>
                  <w:lang w:val="pt-BR" w:eastAsia="vi-VN"/>
                </w:rPr>
                <w:t>.</w:t>
              </w:r>
            </w:ins>
            <w:bookmarkEnd w:id="235"/>
            <w:bookmarkEnd w:id="236"/>
            <w:bookmarkEnd w:id="237"/>
          </w:p>
        </w:tc>
        <w:tc>
          <w:tcPr>
            <w:tcW w:w="4852" w:type="dxa"/>
          </w:tcPr>
          <w:p w14:paraId="7BCBDB40" w14:textId="557459D2" w:rsidR="001208FB" w:rsidRPr="005B0268" w:rsidRDefault="005B0268" w:rsidP="005B0268">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w:t>
            </w:r>
            <w:r w:rsidR="006D4895">
              <w:rPr>
                <w:rFonts w:eastAsia="Calibri"/>
                <w:iCs/>
                <w:sz w:val="22"/>
                <w:szCs w:val="22"/>
              </w:rPr>
              <w:t xml:space="preserve"> và để giải quyết các vấn đề cấp bách, thúc đẩy trăng trường kinh tế xã hội.</w:t>
            </w:r>
          </w:p>
        </w:tc>
      </w:tr>
      <w:tr w:rsidR="001208FB" w:rsidRPr="00072F0C" w14:paraId="222941B3" w14:textId="77777777" w:rsidTr="00072F0C">
        <w:tc>
          <w:tcPr>
            <w:tcW w:w="5650" w:type="dxa"/>
          </w:tcPr>
          <w:p w14:paraId="66979528"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73. Quy định chung về khai thác khoáng sản nhóm IV</w:t>
            </w:r>
          </w:p>
          <w:p w14:paraId="604214DE"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vi-VN"/>
              </w:rPr>
              <w:t xml:space="preserve">1. </w:t>
            </w:r>
            <w:r w:rsidRPr="00957DE8">
              <w:rPr>
                <w:rFonts w:eastAsia="SimSun"/>
                <w:sz w:val="22"/>
                <w:szCs w:val="22"/>
                <w:lang w:val="pt-BR"/>
              </w:rPr>
              <w:t>Khai thác khoáng sản nhóm IV được thực hiện như sau:</w:t>
            </w:r>
          </w:p>
          <w:p w14:paraId="622773B8"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a) K</w:t>
            </w:r>
            <w:r w:rsidRPr="00957DE8">
              <w:rPr>
                <w:rFonts w:eastAsia="SimSun"/>
                <w:sz w:val="22"/>
                <w:szCs w:val="22"/>
                <w:lang w:val="vi-VN"/>
              </w:rPr>
              <w:t xml:space="preserve">hông phải thực hiện </w:t>
            </w:r>
            <w:r w:rsidRPr="00957DE8">
              <w:rPr>
                <w:rFonts w:eastAsia="SimSun"/>
                <w:sz w:val="22"/>
                <w:szCs w:val="22"/>
                <w:lang w:val="pt-BR"/>
              </w:rPr>
              <w:t xml:space="preserve">thủ tục cấp giấy phép </w:t>
            </w:r>
            <w:r w:rsidRPr="00957DE8">
              <w:rPr>
                <w:rFonts w:eastAsia="SimSun"/>
                <w:sz w:val="22"/>
                <w:szCs w:val="22"/>
                <w:lang w:val="vi-VN"/>
              </w:rPr>
              <w:t>thăm dò khoáng sản</w:t>
            </w:r>
            <w:r w:rsidRPr="00957DE8">
              <w:rPr>
                <w:rFonts w:eastAsia="SimSun"/>
                <w:sz w:val="22"/>
                <w:szCs w:val="22"/>
                <w:lang w:val="pt-BR"/>
              </w:rPr>
              <w:t xml:space="preserve"> nhưng phải khảo sát, đánh giá thông tin chung về khoáng sản dự kiến khai thác;</w:t>
            </w:r>
          </w:p>
          <w:p w14:paraId="1E8F4957"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b) </w:t>
            </w:r>
            <w:bookmarkStart w:id="260" w:name="_Hlk176543372"/>
            <w:r w:rsidRPr="00957DE8">
              <w:rPr>
                <w:rFonts w:eastAsia="SimSun"/>
                <w:sz w:val="22"/>
                <w:szCs w:val="22"/>
                <w:lang w:val="pt-BR"/>
              </w:rPr>
              <w:t>Việc cấp giấy phép</w:t>
            </w:r>
            <w:r w:rsidRPr="00957DE8">
              <w:rPr>
                <w:rFonts w:eastAsia="SimSun"/>
                <w:sz w:val="22"/>
                <w:szCs w:val="22"/>
                <w:lang w:val="vi-VN"/>
              </w:rPr>
              <w:t xml:space="preserve"> khai thác khoáng sản </w:t>
            </w:r>
            <w:r w:rsidRPr="00957DE8">
              <w:rPr>
                <w:rFonts w:eastAsia="SimSun"/>
                <w:sz w:val="22"/>
                <w:szCs w:val="22"/>
                <w:lang w:val="pt-BR"/>
              </w:rPr>
              <w:t xml:space="preserve">được </w:t>
            </w:r>
            <w:r w:rsidRPr="00957DE8">
              <w:rPr>
                <w:rFonts w:eastAsia="SimSun"/>
                <w:sz w:val="22"/>
                <w:szCs w:val="22"/>
                <w:lang w:val="vi-VN"/>
              </w:rPr>
              <w:t xml:space="preserve">thực hiện theo quy định tại </w:t>
            </w:r>
            <w:r w:rsidRPr="00957DE8">
              <w:rPr>
                <w:rFonts w:eastAsia="SimSun"/>
                <w:sz w:val="22"/>
                <w:szCs w:val="22"/>
                <w:lang w:val="pt-BR"/>
              </w:rPr>
              <w:t xml:space="preserve">khoản 2 Điều này và </w:t>
            </w:r>
            <w:r w:rsidRPr="00957DE8">
              <w:rPr>
                <w:rFonts w:eastAsia="SimSun"/>
                <w:sz w:val="22"/>
                <w:szCs w:val="22"/>
                <w:lang w:val="vi-VN"/>
              </w:rPr>
              <w:t>Điều 74 của Luật này, trừ trường hợp khai thác tận thu khoáng sản.</w:t>
            </w:r>
          </w:p>
          <w:bookmarkEnd w:id="260"/>
          <w:p w14:paraId="79FD4CD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Nguyên tắc khai thác khoáng sản nhóm IV</w:t>
            </w:r>
            <w:r w:rsidRPr="00957DE8">
              <w:rPr>
                <w:rFonts w:eastAsia="SimSun"/>
                <w:sz w:val="22"/>
                <w:szCs w:val="22"/>
                <w:lang w:val="pt-BR"/>
              </w:rPr>
              <w:t xml:space="preserve"> bao gồm</w:t>
            </w:r>
            <w:r w:rsidRPr="00957DE8">
              <w:rPr>
                <w:rFonts w:eastAsia="SimSun"/>
                <w:sz w:val="22"/>
                <w:szCs w:val="22"/>
                <w:lang w:val="vi-VN"/>
              </w:rPr>
              <w:t>:</w:t>
            </w:r>
          </w:p>
          <w:p w14:paraId="057ADEAF" w14:textId="77777777" w:rsidR="001208FB" w:rsidRPr="00072F0C" w:rsidRDefault="001208FB" w:rsidP="00072F0C">
            <w:pPr>
              <w:widowControl w:val="0"/>
              <w:adjustRightInd w:val="0"/>
              <w:snapToGrid w:val="0"/>
              <w:spacing w:beforeLines="60" w:before="144"/>
              <w:rPr>
                <w:i/>
                <w:iCs/>
                <w:sz w:val="22"/>
                <w:szCs w:val="22"/>
                <w:lang w:val="vi-VN"/>
              </w:rPr>
            </w:pPr>
            <w:r w:rsidRPr="00957DE8">
              <w:rPr>
                <w:rFonts w:eastAsia="SimSun"/>
                <w:sz w:val="22"/>
                <w:szCs w:val="22"/>
                <w:lang w:val="vi-VN"/>
              </w:rPr>
              <w:t xml:space="preserve">a) Chỉ cho phép khai thác ở khu vực không có tổ chức, cá nhân đang thăm dò, khai thác khoáng sản hợp pháp; </w:t>
            </w:r>
          </w:p>
          <w:p w14:paraId="55BD80C4"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 xml:space="preserve">b) Việc khai thác khoáng sản nhóm IV tại khu vực dự trữ khoáng sản quốc gia không được ảnh hưởng </w:t>
            </w:r>
            <w:r w:rsidRPr="00957DE8">
              <w:rPr>
                <w:rFonts w:eastAsia="SimSun"/>
                <w:spacing w:val="-2"/>
                <w:sz w:val="22"/>
                <w:szCs w:val="22"/>
                <w:lang w:val="nl-NL"/>
              </w:rPr>
              <w:t>đến tài nguyên, trữ lượng, chất lượng đối với loại khoáng sản thuộc đối tượng dự trữ và không vượt quá thời gian dự trữ</w:t>
            </w:r>
            <w:r w:rsidRPr="00957DE8">
              <w:rPr>
                <w:rFonts w:eastAsia="SimSun"/>
                <w:sz w:val="22"/>
                <w:szCs w:val="22"/>
                <w:lang w:val="vi-VN"/>
              </w:rPr>
              <w:t>;</w:t>
            </w:r>
          </w:p>
          <w:p w14:paraId="6201CAF3" w14:textId="77777777" w:rsidR="001208FB" w:rsidRPr="00072F0C" w:rsidRDefault="001208FB" w:rsidP="00072F0C">
            <w:pPr>
              <w:widowControl w:val="0"/>
              <w:adjustRightInd w:val="0"/>
              <w:snapToGrid w:val="0"/>
              <w:spacing w:beforeLines="60" w:before="144"/>
              <w:rPr>
                <w:spacing w:val="-6"/>
                <w:kern w:val="2"/>
                <w:sz w:val="22"/>
                <w:szCs w:val="22"/>
                <w:lang w:val="vi-VN" w:eastAsia="vi-VN"/>
              </w:rPr>
            </w:pPr>
            <w:r w:rsidRPr="00957DE8">
              <w:rPr>
                <w:spacing w:val="-6"/>
                <w:kern w:val="2"/>
                <w:sz w:val="22"/>
                <w:szCs w:val="22"/>
                <w:lang w:val="vi-VN" w:eastAsia="vi-VN"/>
              </w:rPr>
              <w:t>c) Việc cấp giấy phép khai thác khoáng sản không phải căn cứ phương án quản lý về địa chất, khoáng sản quy định tại khoản 2 Điều 12 của Luật này;</w:t>
            </w:r>
          </w:p>
          <w:p w14:paraId="79D3ADC1" w14:textId="77777777" w:rsidR="001208FB" w:rsidRPr="00072F0C" w:rsidRDefault="001208FB" w:rsidP="00072F0C">
            <w:pPr>
              <w:widowControl w:val="0"/>
              <w:adjustRightInd w:val="0"/>
              <w:snapToGrid w:val="0"/>
              <w:spacing w:beforeLines="60" w:before="144"/>
              <w:rPr>
                <w:kern w:val="2"/>
                <w:sz w:val="22"/>
                <w:szCs w:val="22"/>
                <w:lang w:val="vi-VN" w:eastAsia="vi-VN"/>
              </w:rPr>
            </w:pPr>
            <w:r w:rsidRPr="00957DE8">
              <w:rPr>
                <w:rFonts w:eastAsia="SimSun"/>
                <w:sz w:val="22"/>
                <w:szCs w:val="22"/>
                <w:lang w:val="vi-VN"/>
              </w:rPr>
              <w:t xml:space="preserve">d) Việc khai thác khoáng sản nhóm IV để phục vụ cho các dự án, công trình, hạng mục công trình, thực hiện các biện pháp huy động khẩn cấp </w:t>
            </w:r>
            <w:r w:rsidRPr="00957DE8">
              <w:rPr>
                <w:kern w:val="2"/>
                <w:sz w:val="22"/>
                <w:szCs w:val="22"/>
                <w:lang w:val="vi-VN" w:eastAsia="vi-VN"/>
              </w:rPr>
              <w:t xml:space="preserve">quy định tại khoản 2 Điều 72 của Luật này, không phải thực hiện </w:t>
            </w:r>
            <w:r w:rsidRPr="00957DE8">
              <w:rPr>
                <w:rFonts w:eastAsia="SimSun"/>
                <w:sz w:val="22"/>
                <w:szCs w:val="22"/>
                <w:lang w:val="vi-VN"/>
              </w:rPr>
              <w:t>thủ tục trình cơ quan nhà nước có thẩm quyền quyết định hoặc chấp thuận chủ trương đầu tư, phê duyệt dự án đầu tư, thẩm định và phê duyệt kết quả thẩm định báo cáo đánh giá tác động môi trường, cấp giấy phép môi trường, đăng ký môi trường, nhưng phải lập phương án khai thác khoáng sản nhóm IV, trình cơ quan quản lý nhà nước có thẩm quyền để xem xét, cấp giấy phép khai thác khoáng sản theo quy định của Luật này.</w:t>
            </w:r>
          </w:p>
          <w:p w14:paraId="48BDD161" w14:textId="77777777" w:rsidR="001208FB" w:rsidRPr="00072F0C" w:rsidRDefault="001208FB" w:rsidP="00072F0C">
            <w:pPr>
              <w:widowControl w:val="0"/>
              <w:adjustRightInd w:val="0"/>
              <w:snapToGrid w:val="0"/>
              <w:spacing w:beforeLines="60" w:before="144"/>
              <w:rPr>
                <w:bCs/>
                <w:iCs/>
                <w:spacing w:val="-4"/>
                <w:sz w:val="22"/>
                <w:szCs w:val="22"/>
                <w:lang w:val="pt-BR"/>
              </w:rPr>
            </w:pPr>
            <w:r w:rsidRPr="00957DE8">
              <w:rPr>
                <w:rFonts w:eastAsia="SimSun"/>
                <w:bCs/>
                <w:sz w:val="22"/>
                <w:szCs w:val="22"/>
                <w:lang w:val="vi-VN"/>
              </w:rPr>
              <w:lastRenderedPageBreak/>
              <w:t>3</w:t>
            </w:r>
            <w:r w:rsidRPr="00957DE8">
              <w:rPr>
                <w:rFonts w:eastAsia="SimSun"/>
                <w:bCs/>
                <w:iCs/>
                <w:spacing w:val="-4"/>
                <w:sz w:val="22"/>
                <w:szCs w:val="22"/>
                <w:lang w:val="vi-VN"/>
              </w:rPr>
              <w:t xml:space="preserve">. </w:t>
            </w:r>
            <w:r w:rsidRPr="00957DE8">
              <w:rPr>
                <w:rFonts w:eastAsia="SimSun"/>
                <w:bCs/>
                <w:iCs/>
                <w:spacing w:val="-4"/>
                <w:sz w:val="22"/>
                <w:szCs w:val="22"/>
                <w:lang w:val="pt-BR"/>
              </w:rPr>
              <w:t>Quyền của t</w:t>
            </w:r>
            <w:r w:rsidRPr="00957DE8">
              <w:rPr>
                <w:rFonts w:eastAsia="SimSun"/>
                <w:bCs/>
                <w:iCs/>
                <w:spacing w:val="-4"/>
                <w:sz w:val="22"/>
                <w:szCs w:val="22"/>
                <w:lang w:val="vi-VN"/>
              </w:rPr>
              <w:t xml:space="preserve">ổ chức, cá nhân </w:t>
            </w:r>
            <w:r w:rsidRPr="00957DE8">
              <w:rPr>
                <w:rFonts w:eastAsia="SimSun"/>
                <w:iCs/>
                <w:spacing w:val="-4"/>
                <w:sz w:val="22"/>
                <w:szCs w:val="22"/>
                <w:lang w:val="vi-VN"/>
              </w:rPr>
              <w:t>khai thác</w:t>
            </w:r>
            <w:r w:rsidRPr="00957DE8">
              <w:rPr>
                <w:rFonts w:eastAsia="SimSun"/>
                <w:bCs/>
                <w:iCs/>
                <w:spacing w:val="-4"/>
                <w:sz w:val="22"/>
                <w:szCs w:val="22"/>
                <w:lang w:val="vi-VN"/>
              </w:rPr>
              <w:t xml:space="preserve"> khoáng sản nhóm IV bao gồm</w:t>
            </w:r>
            <w:r w:rsidRPr="00957DE8">
              <w:rPr>
                <w:rFonts w:eastAsia="SimSun"/>
                <w:bCs/>
                <w:iCs/>
                <w:spacing w:val="-4"/>
                <w:sz w:val="22"/>
                <w:szCs w:val="22"/>
                <w:lang w:val="pt-BR"/>
              </w:rPr>
              <w:t xml:space="preserve">: </w:t>
            </w:r>
          </w:p>
          <w:p w14:paraId="3516514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bCs/>
                <w:iCs/>
                <w:spacing w:val="-4"/>
                <w:sz w:val="22"/>
                <w:szCs w:val="22"/>
                <w:lang w:val="pt-BR"/>
              </w:rPr>
              <w:t>a) K</w:t>
            </w:r>
            <w:r w:rsidRPr="00957DE8">
              <w:rPr>
                <w:rFonts w:eastAsia="SimSun"/>
                <w:sz w:val="22"/>
                <w:szCs w:val="22"/>
                <w:lang w:val="vi-VN"/>
              </w:rPr>
              <w:t xml:space="preserve">hai thác khoáng sản theo nội dung quy định trong </w:t>
            </w:r>
            <w:r w:rsidRPr="00957DE8">
              <w:rPr>
                <w:rFonts w:eastAsia="SimSun"/>
                <w:sz w:val="22"/>
                <w:szCs w:val="22"/>
                <w:lang w:val="pt-BR"/>
              </w:rPr>
              <w:t>giấy phép khai thác khoáng sản được cơ quan quản lý nhà nước có thẩm quyền cấp</w:t>
            </w:r>
            <w:r w:rsidRPr="00957DE8">
              <w:rPr>
                <w:rFonts w:eastAsia="SimSun"/>
                <w:sz w:val="22"/>
                <w:szCs w:val="22"/>
                <w:lang w:val="vi-VN"/>
              </w:rPr>
              <w:t xml:space="preserve">; </w:t>
            </w:r>
          </w:p>
          <w:p w14:paraId="3438DED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b) Cất giữ, vận chuyển, tiêu thụ và các quyền sở hữu khác đối với khoáng sản đã khai thác theo quy định của pháp luật; </w:t>
            </w:r>
          </w:p>
          <w:p w14:paraId="04CACED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Đ</w:t>
            </w:r>
            <w:r w:rsidRPr="00957DE8">
              <w:rPr>
                <w:rFonts w:eastAsia="SimSun"/>
                <w:spacing w:val="-6"/>
                <w:sz w:val="22"/>
                <w:szCs w:val="22"/>
                <w:lang w:val="vi-VN"/>
              </w:rPr>
              <w:t xml:space="preserve">ề nghị gia hạn, điều chỉnh, trả lại giấy phép khai thác khoáng sản; </w:t>
            </w:r>
          </w:p>
          <w:p w14:paraId="736D6F3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d) Khiếu nại, tố cáo, khởi kiện theo quy định của pháp luật; </w:t>
            </w:r>
          </w:p>
          <w:p w14:paraId="485130EE" w14:textId="77777777" w:rsidR="001208FB" w:rsidRPr="00072F0C" w:rsidRDefault="001208FB" w:rsidP="00072F0C">
            <w:pPr>
              <w:widowControl w:val="0"/>
              <w:adjustRightInd w:val="0"/>
              <w:snapToGrid w:val="0"/>
              <w:spacing w:beforeLines="60" w:before="144"/>
              <w:rPr>
                <w:bCs/>
                <w:iCs/>
                <w:spacing w:val="-4"/>
                <w:sz w:val="22"/>
                <w:szCs w:val="22"/>
                <w:lang w:val="vi-VN"/>
              </w:rPr>
            </w:pPr>
            <w:r w:rsidRPr="00957DE8">
              <w:rPr>
                <w:rFonts w:eastAsia="SimSun"/>
                <w:bCs/>
                <w:iCs/>
                <w:spacing w:val="-4"/>
                <w:sz w:val="22"/>
                <w:szCs w:val="22"/>
                <w:lang w:val="vi-VN"/>
              </w:rPr>
              <w:t>đ) Quyền khác theo quy định của pháp luật.</w:t>
            </w:r>
          </w:p>
          <w:p w14:paraId="6DCEF619"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4. </w:t>
            </w:r>
            <w:r w:rsidRPr="00957DE8">
              <w:rPr>
                <w:rFonts w:eastAsia="SimSun"/>
                <w:bCs/>
                <w:iCs/>
                <w:spacing w:val="-4"/>
                <w:sz w:val="22"/>
                <w:szCs w:val="22"/>
                <w:lang w:val="vi-VN"/>
              </w:rPr>
              <w:t>Nghĩa</w:t>
            </w:r>
            <w:r w:rsidRPr="00957DE8">
              <w:rPr>
                <w:rFonts w:eastAsia="SimSun"/>
                <w:spacing w:val="-4"/>
                <w:sz w:val="22"/>
                <w:szCs w:val="22"/>
                <w:lang w:val="vi-VN"/>
              </w:rPr>
              <w:t xml:space="preserve"> vụ của tổ chức, cá nhân khai thác khoáng sản </w:t>
            </w:r>
            <w:r w:rsidRPr="00957DE8">
              <w:rPr>
                <w:rFonts w:eastAsia="SimSun"/>
                <w:bCs/>
                <w:iCs/>
                <w:spacing w:val="-4"/>
                <w:sz w:val="22"/>
                <w:szCs w:val="22"/>
                <w:lang w:val="vi-VN"/>
              </w:rPr>
              <w:t>nhóm IV bao gồm</w:t>
            </w:r>
            <w:r w:rsidRPr="00957DE8">
              <w:rPr>
                <w:rFonts w:eastAsia="SimSun"/>
                <w:sz w:val="22"/>
                <w:szCs w:val="22"/>
                <w:lang w:val="vi-VN"/>
              </w:rPr>
              <w:t xml:space="preserve">: </w:t>
            </w:r>
          </w:p>
          <w:p w14:paraId="37C3FC8B" w14:textId="77777777" w:rsidR="001208FB" w:rsidRPr="00072F0C" w:rsidRDefault="001208FB" w:rsidP="00072F0C">
            <w:pPr>
              <w:widowControl w:val="0"/>
              <w:numPr>
                <w:ilvl w:val="0"/>
                <w:numId w:val="17"/>
              </w:numPr>
              <w:tabs>
                <w:tab w:val="left" w:pos="284"/>
              </w:tabs>
              <w:adjustRightInd w:val="0"/>
              <w:snapToGrid w:val="0"/>
              <w:spacing w:beforeLines="60" w:before="144"/>
              <w:ind w:left="0" w:firstLine="0"/>
              <w:rPr>
                <w:rFonts w:eastAsia="Calibri"/>
                <w:sz w:val="22"/>
                <w:szCs w:val="22"/>
                <w:lang w:val="vi-VN"/>
              </w:rPr>
            </w:pPr>
            <w:r w:rsidRPr="00957DE8">
              <w:rPr>
                <w:rFonts w:eastAsia="Calibri"/>
                <w:sz w:val="22"/>
                <w:szCs w:val="22"/>
                <w:lang w:val="vi-VN"/>
              </w:rPr>
              <w:t xml:space="preserve">Nộp tiền cấp quyền khai thác khoáng sản, thuế, phí, lệ phí theo quy định của pháp luật; </w:t>
            </w:r>
          </w:p>
          <w:p w14:paraId="74BC23DB" w14:textId="77777777" w:rsidR="001208FB" w:rsidRPr="00072F0C" w:rsidRDefault="001208FB" w:rsidP="00072F0C">
            <w:pPr>
              <w:widowControl w:val="0"/>
              <w:numPr>
                <w:ilvl w:val="0"/>
                <w:numId w:val="17"/>
              </w:numPr>
              <w:tabs>
                <w:tab w:val="left" w:pos="284"/>
              </w:tabs>
              <w:adjustRightInd w:val="0"/>
              <w:snapToGrid w:val="0"/>
              <w:spacing w:beforeLines="60" w:before="144"/>
              <w:ind w:left="0" w:firstLine="0"/>
              <w:rPr>
                <w:rFonts w:eastAsia="Calibri"/>
                <w:sz w:val="22"/>
                <w:szCs w:val="22"/>
                <w:lang w:val="vi-VN"/>
              </w:rPr>
            </w:pPr>
            <w:r w:rsidRPr="00957DE8">
              <w:rPr>
                <w:rFonts w:eastAsia="Calibri"/>
                <w:sz w:val="22"/>
                <w:szCs w:val="22"/>
                <w:lang w:val="vi-VN"/>
              </w:rPr>
              <w:t xml:space="preserve">Ưu tiên sử dụng lao động địa phương để thực hiện hoạt động khai thác khoáng sản và dịch vụ có liên quan; </w:t>
            </w:r>
          </w:p>
          <w:p w14:paraId="70B86DB6" w14:textId="77777777" w:rsidR="001208FB" w:rsidRPr="00072F0C" w:rsidRDefault="001208FB" w:rsidP="00072F0C">
            <w:pPr>
              <w:widowControl w:val="0"/>
              <w:numPr>
                <w:ilvl w:val="0"/>
                <w:numId w:val="17"/>
              </w:numPr>
              <w:tabs>
                <w:tab w:val="left" w:pos="284"/>
              </w:tabs>
              <w:adjustRightInd w:val="0"/>
              <w:snapToGrid w:val="0"/>
              <w:spacing w:beforeLines="60" w:before="144"/>
              <w:ind w:left="0" w:firstLine="0"/>
              <w:rPr>
                <w:rFonts w:eastAsia="Calibri"/>
                <w:sz w:val="22"/>
                <w:szCs w:val="22"/>
                <w:lang w:val="vi-VN"/>
              </w:rPr>
            </w:pPr>
            <w:r w:rsidRPr="00957DE8">
              <w:rPr>
                <w:rFonts w:eastAsia="Calibri"/>
                <w:sz w:val="22"/>
                <w:szCs w:val="22"/>
                <w:lang w:val="vi-VN"/>
              </w:rPr>
              <w:t>Khai thác tối đa khoáng sản theo đúng nội dung quy định trong giấy phép khai thác khoáng sản;</w:t>
            </w:r>
          </w:p>
          <w:p w14:paraId="6E55C158" w14:textId="77777777" w:rsidR="001208FB" w:rsidRPr="00072F0C" w:rsidRDefault="001208FB" w:rsidP="00072F0C">
            <w:pPr>
              <w:widowControl w:val="0"/>
              <w:adjustRightInd w:val="0"/>
              <w:snapToGrid w:val="0"/>
              <w:spacing w:beforeLines="60" w:before="144"/>
              <w:rPr>
                <w:rFonts w:eastAsia="Calibri"/>
                <w:sz w:val="22"/>
                <w:szCs w:val="22"/>
                <w:lang w:val="vi-VN"/>
              </w:rPr>
            </w:pPr>
            <w:r w:rsidRPr="00957DE8">
              <w:rPr>
                <w:rFonts w:eastAsia="Calibri"/>
                <w:sz w:val="22"/>
                <w:szCs w:val="22"/>
                <w:lang w:val="vi-VN"/>
              </w:rPr>
              <w:t xml:space="preserve">d) Bảo đảm tiến độ khai thác theo giấy phép khai thác khoáng sản, trừ trường hợp bất khả kháng; </w:t>
            </w:r>
          </w:p>
          <w:p w14:paraId="6AE75244" w14:textId="77777777" w:rsidR="001208FB" w:rsidRPr="00072F0C" w:rsidRDefault="001208FB" w:rsidP="00072F0C">
            <w:pPr>
              <w:widowControl w:val="0"/>
              <w:adjustRightInd w:val="0"/>
              <w:snapToGrid w:val="0"/>
              <w:spacing w:beforeLines="60" w:before="144"/>
              <w:rPr>
                <w:rFonts w:eastAsia="Calibri"/>
                <w:spacing w:val="-2"/>
                <w:sz w:val="22"/>
                <w:szCs w:val="22"/>
                <w:lang w:val="vi-VN"/>
              </w:rPr>
            </w:pPr>
            <w:r w:rsidRPr="00957DE8">
              <w:rPr>
                <w:rFonts w:eastAsia="Calibri"/>
                <w:sz w:val="22"/>
                <w:szCs w:val="22"/>
                <w:lang w:val="vi-VN"/>
              </w:rPr>
              <w:t xml:space="preserve">đ) </w:t>
            </w:r>
            <w:r w:rsidRPr="00957DE8">
              <w:rPr>
                <w:rFonts w:eastAsia="Calibri"/>
                <w:spacing w:val="-2"/>
                <w:sz w:val="22"/>
                <w:szCs w:val="22"/>
                <w:lang w:val="vi-VN"/>
              </w:rPr>
              <w:t>Bảo đảm an toàn, vệ sinh lao động và kỹ thuật an toàn trong khai thác khoáng sản</w:t>
            </w:r>
            <w:r w:rsidRPr="00957DE8">
              <w:rPr>
                <w:rFonts w:eastAsia="Calibri"/>
                <w:sz w:val="22"/>
                <w:szCs w:val="22"/>
                <w:lang w:val="vi-VN"/>
              </w:rPr>
              <w:t>; thực hiện quy định về quản lý và bảo vệ kết cấu hạ tầng kỹ thuật và biện pháp bảo vệ môi trường theo quy định của pháp luật;</w:t>
            </w:r>
            <w:r w:rsidRPr="00957DE8">
              <w:rPr>
                <w:rFonts w:eastAsia="Calibri"/>
                <w:spacing w:val="-2"/>
                <w:sz w:val="22"/>
                <w:szCs w:val="22"/>
                <w:lang w:val="vi-VN"/>
              </w:rPr>
              <w:t xml:space="preserve"> có nhân sự điều hành mỏ theo quy định tại Điều 62 của Luật này;</w:t>
            </w:r>
          </w:p>
          <w:p w14:paraId="474BD9F0" w14:textId="77777777" w:rsidR="001208FB" w:rsidRPr="00072F0C" w:rsidRDefault="001208FB" w:rsidP="00072F0C">
            <w:pPr>
              <w:widowControl w:val="0"/>
              <w:adjustRightInd w:val="0"/>
              <w:snapToGrid w:val="0"/>
              <w:spacing w:beforeLines="60" w:before="144"/>
              <w:rPr>
                <w:rFonts w:eastAsia="Calibri"/>
                <w:spacing w:val="-2"/>
                <w:sz w:val="22"/>
                <w:szCs w:val="22"/>
                <w:lang w:val="vi-VN"/>
              </w:rPr>
            </w:pPr>
            <w:r w:rsidRPr="00957DE8">
              <w:rPr>
                <w:rFonts w:eastAsia="Calibri"/>
                <w:spacing w:val="-2"/>
                <w:sz w:val="22"/>
                <w:szCs w:val="22"/>
                <w:lang w:val="vi-VN"/>
              </w:rPr>
              <w:t>e) Chấp hành các quy định về thanh tra, kiểm tra, kiểm soát hoạt động khoáng sản theo quy định của Luật này, pháp luật về thanh tra</w:t>
            </w:r>
            <w:r w:rsidRPr="00957DE8">
              <w:rPr>
                <w:rFonts w:eastAsia="Calibri"/>
                <w:sz w:val="22"/>
                <w:szCs w:val="22"/>
                <w:lang w:val="vi-VN"/>
              </w:rPr>
              <w:t xml:space="preserve"> và quy định khác của pháp luật có liên quan</w:t>
            </w:r>
            <w:r w:rsidRPr="00957DE8">
              <w:rPr>
                <w:rFonts w:eastAsia="Calibri"/>
                <w:spacing w:val="-2"/>
                <w:sz w:val="22"/>
                <w:szCs w:val="22"/>
                <w:lang w:val="vi-VN"/>
              </w:rPr>
              <w:t xml:space="preserve">; </w:t>
            </w:r>
          </w:p>
          <w:p w14:paraId="43F4A0EE" w14:textId="77777777" w:rsidR="001208FB" w:rsidRPr="00072F0C" w:rsidRDefault="001208FB" w:rsidP="00072F0C">
            <w:pPr>
              <w:keepLines/>
              <w:widowControl w:val="0"/>
              <w:adjustRightInd w:val="0"/>
              <w:snapToGrid w:val="0"/>
              <w:spacing w:beforeLines="60" w:before="144"/>
              <w:rPr>
                <w:rFonts w:eastAsia="Calibri"/>
                <w:sz w:val="22"/>
                <w:szCs w:val="22"/>
                <w:lang w:val="vi-VN"/>
              </w:rPr>
            </w:pPr>
            <w:r w:rsidRPr="00957DE8">
              <w:rPr>
                <w:rFonts w:eastAsia="Calibri"/>
                <w:spacing w:val="-2"/>
                <w:sz w:val="22"/>
                <w:szCs w:val="22"/>
                <w:lang w:val="vi-VN"/>
              </w:rPr>
              <w:lastRenderedPageBreak/>
              <w:t>g</w:t>
            </w:r>
            <w:r w:rsidRPr="00957DE8">
              <w:rPr>
                <w:rFonts w:eastAsia="Calibri"/>
                <w:sz w:val="22"/>
                <w:szCs w:val="22"/>
                <w:lang w:val="vi-VN"/>
              </w:rPr>
              <w:t>) Kiểm soát sản lượng khoáng sản khai thác thực tế trước khi vận chuyển ra khỏi khu vực khai thác khoáng sản</w:t>
            </w:r>
            <w:r w:rsidRPr="00957DE8">
              <w:rPr>
                <w:rFonts w:eastAsia="Calibri"/>
                <w:bCs/>
                <w:sz w:val="22"/>
                <w:szCs w:val="22"/>
                <w:lang w:val="vi-VN"/>
              </w:rPr>
              <w:t>;</w:t>
            </w:r>
            <w:r w:rsidRPr="00957DE8">
              <w:rPr>
                <w:rFonts w:eastAsia="Calibri"/>
                <w:sz w:val="22"/>
                <w:szCs w:val="22"/>
                <w:lang w:val="vi-VN"/>
              </w:rPr>
              <w:t xml:space="preserve"> </w:t>
            </w:r>
          </w:p>
          <w:p w14:paraId="1ACEB503" w14:textId="77777777" w:rsidR="001208FB" w:rsidRPr="00072F0C" w:rsidRDefault="001208FB" w:rsidP="00072F0C">
            <w:pPr>
              <w:widowControl w:val="0"/>
              <w:adjustRightInd w:val="0"/>
              <w:snapToGrid w:val="0"/>
              <w:spacing w:beforeLines="60" w:before="144"/>
              <w:rPr>
                <w:rFonts w:eastAsia="Calibri"/>
                <w:sz w:val="22"/>
                <w:szCs w:val="22"/>
                <w:lang w:val="vi-VN"/>
              </w:rPr>
            </w:pPr>
            <w:r w:rsidRPr="00957DE8">
              <w:rPr>
                <w:rFonts w:eastAsia="Calibri"/>
                <w:sz w:val="22"/>
                <w:szCs w:val="22"/>
                <w:lang w:val="vi-VN"/>
              </w:rPr>
              <w:t xml:space="preserve">h) Báo cáo kết quả hoạt động khai thác khoáng sản cho cơ quan quản lý nhà nước có thẩm quyền và chịu trách nhiệm về tính chính xác của thông tin, số liệu báo cáo; </w:t>
            </w:r>
          </w:p>
          <w:p w14:paraId="0702F2CF" w14:textId="77777777" w:rsidR="001208FB" w:rsidRPr="00072F0C" w:rsidRDefault="001208FB" w:rsidP="00072F0C">
            <w:pPr>
              <w:widowControl w:val="0"/>
              <w:adjustRightInd w:val="0"/>
              <w:snapToGrid w:val="0"/>
              <w:spacing w:beforeLines="60" w:before="144"/>
              <w:rPr>
                <w:rFonts w:eastAsia="Calibri"/>
                <w:sz w:val="22"/>
                <w:szCs w:val="22"/>
                <w:lang w:val="vi-VN"/>
              </w:rPr>
            </w:pPr>
            <w:r w:rsidRPr="00957DE8">
              <w:rPr>
                <w:rFonts w:eastAsia="Calibri"/>
                <w:sz w:val="22"/>
                <w:szCs w:val="22"/>
                <w:lang w:val="vi-VN"/>
              </w:rPr>
              <w:t xml:space="preserve">i) Thực hiện đóng cửa mỏ khoáng sản theo </w:t>
            </w:r>
            <w:r w:rsidRPr="00957DE8">
              <w:rPr>
                <w:rFonts w:eastAsia="Calibri"/>
                <w:spacing w:val="-4"/>
                <w:sz w:val="22"/>
                <w:szCs w:val="22"/>
                <w:lang w:val="vi-VN"/>
              </w:rPr>
              <w:t>quy định của Luật này và cải tạo, phục hồi môi trường theo quy định của pháp luật về bảo vệ môi trường;</w:t>
            </w:r>
          </w:p>
          <w:p w14:paraId="1729A3F4" w14:textId="77777777" w:rsidR="001208FB" w:rsidRPr="00072F0C" w:rsidRDefault="001208FB" w:rsidP="00072F0C">
            <w:pPr>
              <w:widowControl w:val="0"/>
              <w:adjustRightInd w:val="0"/>
              <w:snapToGrid w:val="0"/>
              <w:spacing w:beforeLines="60" w:before="144"/>
              <w:rPr>
                <w:rFonts w:eastAsia="Calibri"/>
                <w:sz w:val="22"/>
                <w:szCs w:val="22"/>
                <w:lang w:val="vi-VN"/>
              </w:rPr>
            </w:pPr>
            <w:r w:rsidRPr="00957DE8">
              <w:rPr>
                <w:rFonts w:eastAsia="Calibri"/>
                <w:sz w:val="22"/>
                <w:szCs w:val="22"/>
                <w:lang w:val="vi-VN"/>
              </w:rPr>
              <w:t>k) Nghĩa vụ khác theo quy định của pháp luật.</w:t>
            </w:r>
          </w:p>
          <w:p w14:paraId="33837652"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5. Chính phủ quy định chi tiết việc bảo vệ, </w:t>
            </w:r>
            <w:r w:rsidRPr="00957DE8">
              <w:rPr>
                <w:rFonts w:eastAsia="SimSun"/>
                <w:bCs/>
                <w:iCs/>
                <w:spacing w:val="-4"/>
                <w:sz w:val="22"/>
                <w:szCs w:val="22"/>
                <w:lang w:val="vi-VN"/>
              </w:rPr>
              <w:t>cải tạo, phục hồi môi trường trong</w:t>
            </w:r>
            <w:r w:rsidRPr="00957DE8">
              <w:rPr>
                <w:rFonts w:eastAsia="SimSun"/>
                <w:spacing w:val="-4"/>
                <w:sz w:val="22"/>
                <w:szCs w:val="22"/>
                <w:lang w:val="vi-VN"/>
              </w:rPr>
              <w:t xml:space="preserve"> khai thác</w:t>
            </w:r>
            <w:r w:rsidRPr="00957DE8">
              <w:rPr>
                <w:rFonts w:eastAsia="SimSun"/>
                <w:bCs/>
                <w:iCs/>
                <w:spacing w:val="-4"/>
                <w:sz w:val="22"/>
                <w:szCs w:val="22"/>
                <w:lang w:val="vi-VN"/>
              </w:rPr>
              <w:t xml:space="preserve"> khoáng sản nhóm IV</w:t>
            </w:r>
            <w:r w:rsidRPr="00957DE8">
              <w:rPr>
                <w:rFonts w:eastAsia="SimSun"/>
                <w:sz w:val="22"/>
                <w:szCs w:val="22"/>
                <w:lang w:val="vi-VN"/>
              </w:rPr>
              <w:t>; quy định việc xử lý đối với phần khoáng sản dôi dư quy định tại điểm d khoản 2 Điều này.</w:t>
            </w:r>
          </w:p>
          <w:p w14:paraId="555F07D9"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bCs/>
                <w:iCs/>
                <w:spacing w:val="-4"/>
                <w:sz w:val="22"/>
                <w:szCs w:val="22"/>
                <w:lang w:val="vi-VN"/>
              </w:rPr>
              <w:t>6. Bộ trưởng Bộ Tài nguyên và Môi trường quy định chi tiết điểm a khoản 1, điểm d khoản 2 và điểm h khoản 4 Điều này.</w:t>
            </w:r>
          </w:p>
        </w:tc>
        <w:tc>
          <w:tcPr>
            <w:tcW w:w="4852" w:type="dxa"/>
          </w:tcPr>
          <w:p w14:paraId="39BCE46D"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61" w:name="_Toc181886963"/>
            <w:r w:rsidRPr="00072F0C">
              <w:rPr>
                <w:rFonts w:eastAsia="Calibri"/>
                <w:b/>
                <w:bCs/>
                <w:iCs/>
                <w:sz w:val="22"/>
                <w:szCs w:val="22"/>
                <w:lang w:val="vi-VN"/>
              </w:rPr>
              <w:lastRenderedPageBreak/>
              <w:t>Điều 73. Quy định chung về khai thác khoáng sản nhóm IV</w:t>
            </w:r>
            <w:bookmarkEnd w:id="261"/>
          </w:p>
          <w:p w14:paraId="1E940636" w14:textId="77777777" w:rsidR="001208FB" w:rsidRPr="00072F0C" w:rsidRDefault="001208FB" w:rsidP="00072F0C">
            <w:pPr>
              <w:widowControl w:val="0"/>
              <w:tabs>
                <w:tab w:val="left" w:pos="709"/>
              </w:tabs>
              <w:snapToGrid w:val="0"/>
              <w:spacing w:before="60"/>
              <w:jc w:val="both"/>
              <w:rPr>
                <w:sz w:val="22"/>
                <w:szCs w:val="22"/>
                <w:lang w:val="pt-BR"/>
              </w:rPr>
            </w:pPr>
            <w:r w:rsidRPr="00072F0C">
              <w:rPr>
                <w:sz w:val="22"/>
                <w:szCs w:val="22"/>
                <w:lang w:val="vi-VN"/>
              </w:rPr>
              <w:t xml:space="preserve">1. </w:t>
            </w:r>
            <w:r w:rsidRPr="00072F0C">
              <w:rPr>
                <w:sz w:val="22"/>
                <w:szCs w:val="22"/>
                <w:lang w:val="pt-BR"/>
              </w:rPr>
              <w:t>Khai thác khoáng sản nhóm IV được thực hiện như sau:</w:t>
            </w:r>
          </w:p>
          <w:p w14:paraId="2FBF0C93" w14:textId="77777777" w:rsidR="001208FB" w:rsidRPr="00072F0C" w:rsidRDefault="001208FB" w:rsidP="00072F0C">
            <w:pPr>
              <w:widowControl w:val="0"/>
              <w:tabs>
                <w:tab w:val="left" w:pos="709"/>
              </w:tabs>
              <w:snapToGrid w:val="0"/>
              <w:spacing w:before="60"/>
              <w:jc w:val="both"/>
              <w:rPr>
                <w:sz w:val="22"/>
                <w:szCs w:val="22"/>
                <w:lang w:val="pt-BR"/>
              </w:rPr>
            </w:pPr>
            <w:r w:rsidRPr="00072F0C">
              <w:rPr>
                <w:sz w:val="22"/>
                <w:szCs w:val="22"/>
                <w:lang w:val="pt-BR"/>
              </w:rPr>
              <w:t>a) K</w:t>
            </w:r>
            <w:r w:rsidRPr="00072F0C">
              <w:rPr>
                <w:sz w:val="22"/>
                <w:szCs w:val="22"/>
                <w:lang w:val="vi-VN"/>
              </w:rPr>
              <w:t xml:space="preserve">hông phải thực hiện </w:t>
            </w:r>
            <w:r w:rsidRPr="00072F0C">
              <w:rPr>
                <w:sz w:val="22"/>
                <w:szCs w:val="22"/>
                <w:lang w:val="pt-BR"/>
              </w:rPr>
              <w:t xml:space="preserve">thủ tục cấp giấy phép </w:t>
            </w:r>
            <w:r w:rsidRPr="00072F0C">
              <w:rPr>
                <w:sz w:val="22"/>
                <w:szCs w:val="22"/>
                <w:lang w:val="vi-VN"/>
              </w:rPr>
              <w:t>thăm dò khoáng sản</w:t>
            </w:r>
            <w:r w:rsidRPr="00072F0C">
              <w:rPr>
                <w:sz w:val="22"/>
                <w:szCs w:val="22"/>
                <w:lang w:val="pt-BR"/>
              </w:rPr>
              <w:t xml:space="preserve"> nhưng phải khảo sát, đánh giá thông tin chung về khoáng sản dự kiến khai thác;</w:t>
            </w:r>
          </w:p>
          <w:p w14:paraId="4F523DC4" w14:textId="77777777" w:rsidR="001208FB" w:rsidRPr="00072F0C" w:rsidRDefault="001208FB" w:rsidP="00072F0C">
            <w:pPr>
              <w:widowControl w:val="0"/>
              <w:tabs>
                <w:tab w:val="left" w:pos="709"/>
              </w:tabs>
              <w:snapToGrid w:val="0"/>
              <w:spacing w:before="60"/>
              <w:jc w:val="both"/>
              <w:rPr>
                <w:sz w:val="22"/>
                <w:szCs w:val="22"/>
                <w:lang w:val="pt-BR"/>
              </w:rPr>
            </w:pPr>
            <w:r w:rsidRPr="00072F0C">
              <w:rPr>
                <w:sz w:val="22"/>
                <w:szCs w:val="22"/>
                <w:lang w:val="pt-BR"/>
              </w:rPr>
              <w:t>b) Việc cấp giấy phép</w:t>
            </w:r>
            <w:r w:rsidRPr="00072F0C">
              <w:rPr>
                <w:sz w:val="22"/>
                <w:szCs w:val="22"/>
                <w:lang w:val="vi-VN"/>
              </w:rPr>
              <w:t xml:space="preserve"> khai thác khoáng sản </w:t>
            </w:r>
            <w:r w:rsidRPr="00072F0C">
              <w:rPr>
                <w:sz w:val="22"/>
                <w:szCs w:val="22"/>
                <w:lang w:val="pt-BR"/>
              </w:rPr>
              <w:t xml:space="preserve">được </w:t>
            </w:r>
            <w:r w:rsidRPr="00072F0C">
              <w:rPr>
                <w:sz w:val="22"/>
                <w:szCs w:val="22"/>
                <w:lang w:val="vi-VN"/>
              </w:rPr>
              <w:t xml:space="preserve">thực hiện theo quy định tại </w:t>
            </w:r>
            <w:r w:rsidRPr="00072F0C">
              <w:rPr>
                <w:sz w:val="22"/>
                <w:szCs w:val="22"/>
                <w:lang w:val="pt-BR"/>
              </w:rPr>
              <w:t xml:space="preserve">khoản 2 </w:t>
            </w:r>
            <w:r w:rsidRPr="00072F0C">
              <w:rPr>
                <w:rFonts w:hint="cs"/>
                <w:sz w:val="22"/>
                <w:szCs w:val="22"/>
                <w:lang w:val="pt-BR"/>
              </w:rPr>
              <w:t>Đ</w:t>
            </w:r>
            <w:r w:rsidRPr="00072F0C">
              <w:rPr>
                <w:sz w:val="22"/>
                <w:szCs w:val="22"/>
                <w:lang w:val="pt-BR"/>
              </w:rPr>
              <w:t xml:space="preserve">iều này và </w:t>
            </w:r>
            <w:r w:rsidRPr="00072F0C">
              <w:rPr>
                <w:sz w:val="22"/>
                <w:szCs w:val="22"/>
                <w:lang w:val="vi-VN"/>
              </w:rPr>
              <w:t>Điều 74 của Luật này, trừ trường hợp khai thác tận thu khoáng sản.</w:t>
            </w:r>
          </w:p>
          <w:p w14:paraId="2118644B" w14:textId="77777777" w:rsidR="001208FB" w:rsidRPr="00072F0C" w:rsidRDefault="001208FB" w:rsidP="00072F0C">
            <w:pPr>
              <w:widowControl w:val="0"/>
              <w:tabs>
                <w:tab w:val="left" w:pos="709"/>
              </w:tabs>
              <w:snapToGrid w:val="0"/>
              <w:spacing w:before="60"/>
              <w:jc w:val="both"/>
              <w:rPr>
                <w:sz w:val="22"/>
                <w:szCs w:val="22"/>
                <w:lang w:val="vi-VN"/>
              </w:rPr>
            </w:pPr>
            <w:r w:rsidRPr="00072F0C">
              <w:rPr>
                <w:sz w:val="22"/>
                <w:szCs w:val="22"/>
                <w:lang w:val="vi-VN"/>
              </w:rPr>
              <w:t>2. Nguyên tắc khai thác khoáng sản nhóm IV</w:t>
            </w:r>
            <w:r w:rsidRPr="00072F0C">
              <w:rPr>
                <w:sz w:val="22"/>
                <w:szCs w:val="22"/>
                <w:lang w:val="pt-BR"/>
              </w:rPr>
              <w:t xml:space="preserve"> bao gồm</w:t>
            </w:r>
            <w:r w:rsidRPr="00072F0C">
              <w:rPr>
                <w:sz w:val="22"/>
                <w:szCs w:val="22"/>
                <w:lang w:val="vi-VN"/>
              </w:rPr>
              <w:t>:</w:t>
            </w:r>
          </w:p>
          <w:p w14:paraId="3FCC4DCA" w14:textId="77777777" w:rsidR="001208FB" w:rsidRPr="00072F0C" w:rsidRDefault="001208FB" w:rsidP="00072F0C">
            <w:pPr>
              <w:widowControl w:val="0"/>
              <w:tabs>
                <w:tab w:val="left" w:pos="709"/>
              </w:tabs>
              <w:snapToGrid w:val="0"/>
              <w:spacing w:before="60"/>
              <w:jc w:val="both"/>
              <w:rPr>
                <w:i/>
                <w:iCs/>
                <w:sz w:val="22"/>
                <w:szCs w:val="22"/>
                <w:lang w:val="vi-VN"/>
              </w:rPr>
            </w:pPr>
            <w:r w:rsidRPr="00072F0C">
              <w:rPr>
                <w:sz w:val="22"/>
                <w:szCs w:val="22"/>
                <w:lang w:val="vi-VN"/>
              </w:rPr>
              <w:t xml:space="preserve">a) Chỉ cho phép khai thác ở khu vực không có tổ chức, cá nhân đang thăm dò, khai thác khoáng sản hợp pháp; </w:t>
            </w:r>
          </w:p>
          <w:p w14:paraId="1BD10F3C" w14:textId="77777777" w:rsidR="001208FB" w:rsidRPr="00072F0C" w:rsidRDefault="001208FB" w:rsidP="00072F0C">
            <w:pPr>
              <w:snapToGrid w:val="0"/>
              <w:spacing w:before="60"/>
              <w:jc w:val="both"/>
              <w:rPr>
                <w:sz w:val="22"/>
                <w:szCs w:val="22"/>
                <w:lang w:val="vi-VN"/>
              </w:rPr>
            </w:pPr>
            <w:r w:rsidRPr="00072F0C">
              <w:rPr>
                <w:sz w:val="22"/>
                <w:szCs w:val="22"/>
                <w:lang w:val="vi-VN"/>
              </w:rPr>
              <w:t xml:space="preserve">b) Việc khai thác khoáng sản nhóm IV tại khu vực dự trữ khoáng sản quốc gia không được ảnh hưởng </w:t>
            </w:r>
            <w:r w:rsidRPr="00072F0C">
              <w:rPr>
                <w:spacing w:val="-2"/>
                <w:sz w:val="22"/>
                <w:szCs w:val="22"/>
                <w:lang w:val="nl-NL"/>
              </w:rPr>
              <w:t>đến tài nguyên, trữ lượng, chất lượng đối với loại khoáng sản thuộc đối tượng dự trữ và không vượt quá thời gian dự trữ</w:t>
            </w:r>
            <w:r w:rsidRPr="00072F0C">
              <w:rPr>
                <w:sz w:val="22"/>
                <w:szCs w:val="22"/>
                <w:lang w:val="vi-VN"/>
              </w:rPr>
              <w:t>;</w:t>
            </w:r>
          </w:p>
          <w:p w14:paraId="3E4223E6" w14:textId="77777777" w:rsidR="001208FB" w:rsidRPr="00072F0C" w:rsidRDefault="001208FB" w:rsidP="00072F0C">
            <w:pPr>
              <w:widowControl w:val="0"/>
              <w:snapToGrid w:val="0"/>
              <w:spacing w:before="60"/>
              <w:jc w:val="both"/>
              <w:rPr>
                <w:spacing w:val="-6"/>
                <w:kern w:val="2"/>
                <w:sz w:val="22"/>
                <w:szCs w:val="22"/>
                <w:lang w:val="vi-VN" w:eastAsia="vi-VN"/>
              </w:rPr>
            </w:pPr>
            <w:r w:rsidRPr="00072F0C">
              <w:rPr>
                <w:spacing w:val="-6"/>
                <w:kern w:val="2"/>
                <w:sz w:val="22"/>
                <w:szCs w:val="22"/>
                <w:lang w:val="vi-VN" w:eastAsia="vi-VN"/>
              </w:rPr>
              <w:t>c) Việc cấp giấy phép khai thác khoáng sản không phải c</w:t>
            </w:r>
            <w:r w:rsidRPr="00072F0C">
              <w:rPr>
                <w:rFonts w:hint="cs"/>
                <w:spacing w:val="-6"/>
                <w:kern w:val="2"/>
                <w:sz w:val="22"/>
                <w:szCs w:val="22"/>
                <w:lang w:val="vi-VN" w:eastAsia="vi-VN"/>
              </w:rPr>
              <w:t>ă</w:t>
            </w:r>
            <w:r w:rsidRPr="00072F0C">
              <w:rPr>
                <w:spacing w:val="-6"/>
                <w:kern w:val="2"/>
                <w:sz w:val="22"/>
                <w:szCs w:val="22"/>
                <w:lang w:val="vi-VN" w:eastAsia="vi-VN"/>
              </w:rPr>
              <w:t>n cứ phương án quản lý về địa chất, khoáng sản quy định tại khoản 2 Điều 12 của Luật này;</w:t>
            </w:r>
          </w:p>
          <w:p w14:paraId="0A6803C0" w14:textId="77777777" w:rsidR="001208FB" w:rsidRPr="00072F0C" w:rsidRDefault="001208FB" w:rsidP="00072F0C">
            <w:pPr>
              <w:widowControl w:val="0"/>
              <w:snapToGrid w:val="0"/>
              <w:spacing w:before="60"/>
              <w:jc w:val="both"/>
              <w:rPr>
                <w:kern w:val="2"/>
                <w:sz w:val="22"/>
                <w:szCs w:val="22"/>
                <w:lang w:val="vi-VN" w:eastAsia="vi-VN"/>
              </w:rPr>
            </w:pPr>
            <w:r w:rsidRPr="00072F0C">
              <w:rPr>
                <w:sz w:val="22"/>
                <w:szCs w:val="22"/>
                <w:lang w:val="vi-VN"/>
              </w:rPr>
              <w:t xml:space="preserve">d) Việc khai thác khoáng sản nhóm IV để phục vụ cho các dự án, công trình, </w:t>
            </w:r>
            <w:del w:id="262" w:author="Luan Dang" w:date="2025-07-19T17:29:00Z">
              <w:r w:rsidRPr="00072F0C">
                <w:rPr>
                  <w:sz w:val="22"/>
                  <w:szCs w:val="22"/>
                  <w:lang w:val="vi-VN"/>
                </w:rPr>
                <w:delText>hạng mục công trình, thực hiện các biện pháp huy động khẩn cấp</w:delText>
              </w:r>
            </w:del>
            <w:r w:rsidRPr="00072F0C">
              <w:rPr>
                <w:sz w:val="22"/>
                <w:szCs w:val="22"/>
                <w:lang w:val="vi-VN"/>
              </w:rPr>
              <w:t xml:space="preserve"> </w:t>
            </w:r>
            <w:ins w:id="263" w:author="Luan Dang" w:date="2025-07-19T17:29:00Z">
              <w:r w:rsidRPr="00072F0C">
                <w:rPr>
                  <w:b/>
                  <w:bCs/>
                  <w:i/>
                  <w:iCs/>
                  <w:sz w:val="22"/>
                  <w:szCs w:val="22"/>
                </w:rPr>
                <w:t>nhiệm vụ</w:t>
              </w:r>
            </w:ins>
            <w:r w:rsidRPr="00072F0C">
              <w:rPr>
                <w:sz w:val="22"/>
                <w:szCs w:val="22"/>
              </w:rPr>
              <w:t xml:space="preserve"> </w:t>
            </w:r>
            <w:r w:rsidRPr="00072F0C">
              <w:rPr>
                <w:kern w:val="2"/>
                <w:sz w:val="22"/>
                <w:szCs w:val="22"/>
                <w:lang w:val="vi-VN" w:eastAsia="vi-VN"/>
              </w:rPr>
              <w:t>quy định tại</w:t>
            </w:r>
            <w:ins w:id="264" w:author="Luan Dang" w:date="2025-07-19T17:29:00Z">
              <w:r w:rsidRPr="00072F0C">
                <w:rPr>
                  <w:kern w:val="2"/>
                  <w:sz w:val="22"/>
                  <w:szCs w:val="22"/>
                  <w:lang w:val="vi-VN" w:eastAsia="vi-VN"/>
                </w:rPr>
                <w:t xml:space="preserve"> </w:t>
              </w:r>
              <w:r w:rsidRPr="00072F0C">
                <w:rPr>
                  <w:b/>
                  <w:bCs/>
                  <w:i/>
                  <w:iCs/>
                  <w:kern w:val="2"/>
                  <w:sz w:val="22"/>
                  <w:szCs w:val="22"/>
                  <w:lang w:eastAsia="vi-VN"/>
                </w:rPr>
                <w:t>các điểm a, b, c và d</w:t>
              </w:r>
            </w:ins>
            <w:r w:rsidRPr="00072F0C">
              <w:rPr>
                <w:kern w:val="2"/>
                <w:sz w:val="22"/>
                <w:szCs w:val="22"/>
                <w:lang w:eastAsia="vi-VN"/>
              </w:rPr>
              <w:t xml:space="preserve"> </w:t>
            </w:r>
            <w:r w:rsidRPr="00072F0C">
              <w:rPr>
                <w:kern w:val="2"/>
                <w:sz w:val="22"/>
                <w:szCs w:val="22"/>
                <w:lang w:val="vi-VN" w:eastAsia="vi-VN"/>
              </w:rPr>
              <w:t xml:space="preserve">khoản 2 Điều 72 của Luật này, không phải thực hiện </w:t>
            </w:r>
            <w:r w:rsidRPr="00072F0C">
              <w:rPr>
                <w:sz w:val="22"/>
                <w:szCs w:val="22"/>
                <w:lang w:val="vi-VN"/>
              </w:rPr>
              <w:t>thủ tục trình cơ quan nhà nước có thẩm quyền quyết định hoặc chấp thuận chủ trương đầu tư, phê duyệt dự án đầu tư, thẩm định và phê duyệt kết quả thẩm định báo cáo đ</w:t>
            </w:r>
            <w:r w:rsidRPr="00072F0C">
              <w:rPr>
                <w:rFonts w:hint="eastAsia"/>
                <w:sz w:val="22"/>
                <w:szCs w:val="22"/>
                <w:lang w:val="vi-VN"/>
              </w:rPr>
              <w:t>á</w:t>
            </w:r>
            <w:r w:rsidRPr="00072F0C">
              <w:rPr>
                <w:sz w:val="22"/>
                <w:szCs w:val="22"/>
                <w:lang w:val="vi-VN"/>
              </w:rPr>
              <w:t xml:space="preserve">nh giá tác động môi trường, cấp giấy phép </w:t>
            </w:r>
            <w:r w:rsidRPr="00072F0C">
              <w:rPr>
                <w:sz w:val="22"/>
                <w:szCs w:val="22"/>
                <w:lang w:val="vi-VN"/>
              </w:rPr>
              <w:lastRenderedPageBreak/>
              <w:t>môi trường, đăng ký môi trường, nhưng phải lập phương án khai thác khoáng sản nhóm IV, trình cơ quan quản lý nhà nước có thẩm quyền để xem xét, cấp giấy phép khai thác khoáng sản theo quy định của Luật này.</w:t>
            </w:r>
          </w:p>
          <w:p w14:paraId="5364A461" w14:textId="77777777" w:rsidR="001208FB" w:rsidRPr="00072F0C" w:rsidRDefault="001208FB" w:rsidP="00072F0C">
            <w:pPr>
              <w:widowControl w:val="0"/>
              <w:snapToGrid w:val="0"/>
              <w:spacing w:before="60"/>
              <w:jc w:val="both"/>
              <w:rPr>
                <w:bCs/>
                <w:iCs/>
                <w:spacing w:val="-4"/>
                <w:sz w:val="22"/>
                <w:szCs w:val="22"/>
                <w:lang w:val="pt-BR"/>
              </w:rPr>
            </w:pPr>
            <w:r w:rsidRPr="00072F0C">
              <w:rPr>
                <w:bCs/>
                <w:sz w:val="22"/>
                <w:szCs w:val="22"/>
                <w:lang w:val="vi-VN"/>
              </w:rPr>
              <w:t>3</w:t>
            </w:r>
            <w:r w:rsidRPr="00072F0C">
              <w:rPr>
                <w:bCs/>
                <w:iCs/>
                <w:spacing w:val="-4"/>
                <w:sz w:val="22"/>
                <w:szCs w:val="22"/>
                <w:lang w:val="vi-VN"/>
              </w:rPr>
              <w:t xml:space="preserve">. </w:t>
            </w:r>
            <w:r w:rsidRPr="00072F0C">
              <w:rPr>
                <w:bCs/>
                <w:iCs/>
                <w:spacing w:val="-4"/>
                <w:sz w:val="22"/>
                <w:szCs w:val="22"/>
                <w:lang w:val="pt-BR"/>
              </w:rPr>
              <w:t>Quyền của t</w:t>
            </w:r>
            <w:r w:rsidRPr="00072F0C">
              <w:rPr>
                <w:bCs/>
                <w:iCs/>
                <w:spacing w:val="-4"/>
                <w:sz w:val="22"/>
                <w:szCs w:val="22"/>
                <w:lang w:val="vi-VN"/>
              </w:rPr>
              <w:t xml:space="preserve">ổ chức, cá nhân </w:t>
            </w:r>
            <w:r w:rsidRPr="00072F0C">
              <w:rPr>
                <w:iCs/>
                <w:spacing w:val="-4"/>
                <w:sz w:val="22"/>
                <w:szCs w:val="22"/>
                <w:lang w:val="vi-VN"/>
              </w:rPr>
              <w:t>khai thác</w:t>
            </w:r>
            <w:r w:rsidRPr="00072F0C">
              <w:rPr>
                <w:bCs/>
                <w:iCs/>
                <w:spacing w:val="-4"/>
                <w:sz w:val="22"/>
                <w:szCs w:val="22"/>
                <w:lang w:val="vi-VN"/>
              </w:rPr>
              <w:t xml:space="preserve"> khoáng sản nhóm IV bao gồm</w:t>
            </w:r>
            <w:r w:rsidRPr="00072F0C">
              <w:rPr>
                <w:bCs/>
                <w:iCs/>
                <w:spacing w:val="-4"/>
                <w:sz w:val="22"/>
                <w:szCs w:val="22"/>
                <w:lang w:val="pt-BR"/>
              </w:rPr>
              <w:t xml:space="preserve">: </w:t>
            </w:r>
          </w:p>
          <w:p w14:paraId="57030FF4" w14:textId="77777777" w:rsidR="001208FB" w:rsidRPr="00072F0C" w:rsidRDefault="001208FB" w:rsidP="00072F0C">
            <w:pPr>
              <w:widowControl w:val="0"/>
              <w:snapToGrid w:val="0"/>
              <w:spacing w:before="60"/>
              <w:jc w:val="both"/>
              <w:rPr>
                <w:sz w:val="22"/>
                <w:szCs w:val="22"/>
                <w:lang w:val="vi-VN"/>
              </w:rPr>
            </w:pPr>
            <w:r w:rsidRPr="00072F0C">
              <w:rPr>
                <w:bCs/>
                <w:iCs/>
                <w:spacing w:val="-4"/>
                <w:sz w:val="22"/>
                <w:szCs w:val="22"/>
                <w:lang w:val="pt-BR"/>
              </w:rPr>
              <w:t>a) K</w:t>
            </w:r>
            <w:r w:rsidRPr="00072F0C">
              <w:rPr>
                <w:sz w:val="22"/>
                <w:szCs w:val="22"/>
                <w:lang w:val="vi-VN"/>
              </w:rPr>
              <w:t xml:space="preserve">hai thác khoáng sản theo nội dung quy định trong </w:t>
            </w:r>
            <w:r w:rsidRPr="00072F0C">
              <w:rPr>
                <w:sz w:val="22"/>
                <w:szCs w:val="22"/>
                <w:lang w:val="pt-BR"/>
              </w:rPr>
              <w:t>giấy phép khai thác khoáng sản được cơ quan quản lý nhà nước có thẩm quyền cấp</w:t>
            </w:r>
            <w:r w:rsidRPr="00072F0C">
              <w:rPr>
                <w:sz w:val="22"/>
                <w:szCs w:val="22"/>
                <w:lang w:val="vi-VN"/>
              </w:rPr>
              <w:t xml:space="preserve">; </w:t>
            </w:r>
          </w:p>
          <w:p w14:paraId="2B87E101" w14:textId="77777777" w:rsidR="001208FB" w:rsidRPr="00072F0C" w:rsidRDefault="001208FB" w:rsidP="00072F0C">
            <w:pPr>
              <w:widowControl w:val="0"/>
              <w:snapToGrid w:val="0"/>
              <w:spacing w:before="60"/>
              <w:jc w:val="both"/>
              <w:rPr>
                <w:sz w:val="22"/>
                <w:szCs w:val="22"/>
                <w:lang w:val="vi-VN"/>
              </w:rPr>
            </w:pPr>
            <w:r w:rsidRPr="00072F0C">
              <w:rPr>
                <w:sz w:val="22"/>
                <w:szCs w:val="22"/>
                <w:lang w:val="vi-VN"/>
              </w:rPr>
              <w:t>b) Cất giữ, vận chuyển, tiêu thụ và các quyền sở hữu khác đối với khoáng sản đ</w:t>
            </w:r>
            <w:r w:rsidRPr="00072F0C">
              <w:rPr>
                <w:rFonts w:hint="eastAsia"/>
                <w:sz w:val="22"/>
                <w:szCs w:val="22"/>
                <w:lang w:val="vi-VN"/>
              </w:rPr>
              <w:t>ã</w:t>
            </w:r>
            <w:r w:rsidRPr="00072F0C">
              <w:rPr>
                <w:sz w:val="22"/>
                <w:szCs w:val="22"/>
                <w:lang w:val="vi-VN"/>
              </w:rPr>
              <w:t xml:space="preserve"> khai thác theo quy định của pháp luật; </w:t>
            </w:r>
          </w:p>
          <w:p w14:paraId="16CFA348" w14:textId="77777777" w:rsidR="001208FB" w:rsidRPr="00072F0C" w:rsidRDefault="001208FB" w:rsidP="00072F0C">
            <w:pPr>
              <w:widowControl w:val="0"/>
              <w:snapToGrid w:val="0"/>
              <w:spacing w:before="60"/>
              <w:jc w:val="both"/>
              <w:rPr>
                <w:sz w:val="22"/>
                <w:szCs w:val="22"/>
                <w:lang w:val="vi-VN"/>
              </w:rPr>
            </w:pPr>
            <w:r w:rsidRPr="00072F0C">
              <w:rPr>
                <w:sz w:val="22"/>
                <w:szCs w:val="22"/>
                <w:lang w:val="vi-VN"/>
              </w:rPr>
              <w:t>c) Đ</w:t>
            </w:r>
            <w:r w:rsidRPr="00072F0C">
              <w:rPr>
                <w:spacing w:val="-6"/>
                <w:sz w:val="22"/>
                <w:szCs w:val="22"/>
                <w:lang w:val="vi-VN"/>
              </w:rPr>
              <w:t xml:space="preserve">ề nghị gia hạn, điều chỉnh, trả lại giấy phép khai thác khoáng sản; </w:t>
            </w:r>
          </w:p>
          <w:p w14:paraId="36B7B24F" w14:textId="77777777" w:rsidR="001208FB" w:rsidRPr="00072F0C" w:rsidRDefault="001208FB" w:rsidP="00072F0C">
            <w:pPr>
              <w:widowControl w:val="0"/>
              <w:snapToGrid w:val="0"/>
              <w:spacing w:before="60"/>
              <w:jc w:val="both"/>
              <w:rPr>
                <w:sz w:val="22"/>
                <w:szCs w:val="22"/>
                <w:lang w:val="vi-VN"/>
              </w:rPr>
            </w:pPr>
            <w:r w:rsidRPr="00072F0C">
              <w:rPr>
                <w:sz w:val="22"/>
                <w:szCs w:val="22"/>
                <w:lang w:val="vi-VN"/>
              </w:rPr>
              <w:t xml:space="preserve">d) Khiếu nại, tố cáo, khởi kiện theo quy định của pháp luật; </w:t>
            </w:r>
          </w:p>
          <w:p w14:paraId="40406088" w14:textId="77777777" w:rsidR="001208FB" w:rsidRPr="00072F0C" w:rsidRDefault="001208FB" w:rsidP="00072F0C">
            <w:pPr>
              <w:widowControl w:val="0"/>
              <w:snapToGrid w:val="0"/>
              <w:spacing w:before="60"/>
              <w:jc w:val="both"/>
              <w:rPr>
                <w:bCs/>
                <w:iCs/>
                <w:spacing w:val="-4"/>
                <w:sz w:val="22"/>
                <w:szCs w:val="22"/>
                <w:lang w:val="vi-VN"/>
              </w:rPr>
            </w:pPr>
            <w:r w:rsidRPr="00072F0C">
              <w:rPr>
                <w:bCs/>
                <w:iCs/>
                <w:spacing w:val="-4"/>
                <w:sz w:val="22"/>
                <w:szCs w:val="22"/>
                <w:lang w:val="vi-VN"/>
              </w:rPr>
              <w:t>đ) Quyền khác theo quy định của pháp luật.</w:t>
            </w:r>
          </w:p>
          <w:p w14:paraId="00C42776" w14:textId="77777777" w:rsidR="001208FB" w:rsidRPr="00072F0C" w:rsidRDefault="001208FB" w:rsidP="00072F0C">
            <w:pPr>
              <w:widowControl w:val="0"/>
              <w:snapToGrid w:val="0"/>
              <w:spacing w:before="60"/>
              <w:jc w:val="both"/>
              <w:rPr>
                <w:sz w:val="22"/>
                <w:szCs w:val="22"/>
                <w:lang w:val="vi-VN"/>
              </w:rPr>
            </w:pPr>
            <w:r w:rsidRPr="00072F0C">
              <w:rPr>
                <w:sz w:val="22"/>
                <w:szCs w:val="22"/>
                <w:lang w:val="vi-VN"/>
              </w:rPr>
              <w:t xml:space="preserve">4. </w:t>
            </w:r>
            <w:r w:rsidRPr="00072F0C">
              <w:rPr>
                <w:bCs/>
                <w:iCs/>
                <w:spacing w:val="-4"/>
                <w:sz w:val="22"/>
                <w:szCs w:val="22"/>
                <w:lang w:val="vi-VN"/>
              </w:rPr>
              <w:t>Nghĩa</w:t>
            </w:r>
            <w:r w:rsidRPr="00072F0C">
              <w:rPr>
                <w:spacing w:val="-4"/>
                <w:sz w:val="22"/>
                <w:szCs w:val="22"/>
                <w:lang w:val="vi-VN"/>
              </w:rPr>
              <w:t xml:space="preserve"> vụ của tổ chức, cá nhân khai thác khoáng sản </w:t>
            </w:r>
            <w:r w:rsidRPr="00072F0C">
              <w:rPr>
                <w:bCs/>
                <w:iCs/>
                <w:spacing w:val="-4"/>
                <w:sz w:val="22"/>
                <w:szCs w:val="22"/>
                <w:lang w:val="vi-VN"/>
              </w:rPr>
              <w:t>nhóm IV bao gồm</w:t>
            </w:r>
            <w:r w:rsidRPr="00072F0C">
              <w:rPr>
                <w:sz w:val="22"/>
                <w:szCs w:val="22"/>
                <w:lang w:val="vi-VN"/>
              </w:rPr>
              <w:t xml:space="preserve">: </w:t>
            </w:r>
          </w:p>
          <w:p w14:paraId="002A9C7C" w14:textId="77777777" w:rsidR="001208FB" w:rsidRPr="00072F0C" w:rsidRDefault="001208FB" w:rsidP="00072F0C">
            <w:pPr>
              <w:pStyle w:val="ListParagraph"/>
              <w:widowControl w:val="0"/>
              <w:tabs>
                <w:tab w:val="left" w:pos="158"/>
                <w:tab w:val="left" w:pos="1080"/>
              </w:tabs>
              <w:snapToGrid w:val="0"/>
              <w:spacing w:before="60" w:after="0" w:line="240" w:lineRule="auto"/>
              <w:ind w:left="0"/>
              <w:contextualSpacing w:val="0"/>
              <w:jc w:val="both"/>
              <w:rPr>
                <w:rFonts w:ascii="Times New Roman" w:hAnsi="Times New Roman"/>
                <w:lang w:val="vi-VN"/>
              </w:rPr>
            </w:pPr>
            <w:r w:rsidRPr="00072F0C">
              <w:rPr>
                <w:rFonts w:ascii="Times New Roman" w:hAnsi="Times New Roman"/>
                <w:lang w:val="vi-VN"/>
              </w:rPr>
              <w:t xml:space="preserve">a) Nộp tiền cấp quyền khai thác khoáng sản, thuế, phí, lệ phí theo quy định của pháp luật; </w:t>
            </w:r>
          </w:p>
          <w:p w14:paraId="7DC1E084" w14:textId="77777777" w:rsidR="001208FB" w:rsidRPr="00072F0C" w:rsidRDefault="001208FB" w:rsidP="00072F0C">
            <w:pPr>
              <w:pStyle w:val="ListParagraph"/>
              <w:widowControl w:val="0"/>
              <w:tabs>
                <w:tab w:val="left" w:pos="1080"/>
              </w:tabs>
              <w:snapToGrid w:val="0"/>
              <w:spacing w:before="60" w:after="0" w:line="240" w:lineRule="auto"/>
              <w:ind w:left="0"/>
              <w:contextualSpacing w:val="0"/>
              <w:jc w:val="both"/>
              <w:rPr>
                <w:rFonts w:ascii="Times New Roman" w:hAnsi="Times New Roman"/>
                <w:lang w:val="vi-VN"/>
              </w:rPr>
            </w:pPr>
            <w:r w:rsidRPr="00072F0C">
              <w:rPr>
                <w:rFonts w:ascii="Times New Roman" w:hAnsi="Times New Roman"/>
                <w:lang w:val="vi-VN"/>
              </w:rPr>
              <w:t xml:space="preserve">b) Ưu tiên sử dụng lao động địa phương để thực hiện hoạt động khai thác khoáng sản và dịch vụ có liên quan; </w:t>
            </w:r>
          </w:p>
          <w:p w14:paraId="11CF1862" w14:textId="77777777" w:rsidR="001208FB" w:rsidRPr="00072F0C" w:rsidRDefault="001208FB" w:rsidP="00072F0C">
            <w:pPr>
              <w:pStyle w:val="ListParagraph"/>
              <w:widowControl w:val="0"/>
              <w:tabs>
                <w:tab w:val="left" w:pos="1080"/>
              </w:tabs>
              <w:snapToGrid w:val="0"/>
              <w:spacing w:before="60" w:after="0" w:line="240" w:lineRule="auto"/>
              <w:ind w:left="0"/>
              <w:contextualSpacing w:val="0"/>
              <w:jc w:val="both"/>
              <w:rPr>
                <w:rFonts w:ascii="Times New Roman" w:hAnsi="Times New Roman"/>
                <w:lang w:val="vi-VN"/>
              </w:rPr>
            </w:pPr>
            <w:r w:rsidRPr="00072F0C">
              <w:rPr>
                <w:rFonts w:ascii="Times New Roman" w:hAnsi="Times New Roman"/>
                <w:lang w:val="vi-VN"/>
              </w:rPr>
              <w:t xml:space="preserve">c) Khai thác tối </w:t>
            </w:r>
            <w:r w:rsidRPr="00072F0C">
              <w:rPr>
                <w:rFonts w:ascii="Times New Roman" w:hAnsi="Times New Roman" w:hint="eastAsia"/>
                <w:lang w:val="vi-VN"/>
              </w:rPr>
              <w:t>đ</w:t>
            </w:r>
            <w:r w:rsidRPr="00072F0C">
              <w:rPr>
                <w:rFonts w:ascii="Times New Roman" w:hAnsi="Times New Roman"/>
                <w:lang w:val="vi-VN"/>
              </w:rPr>
              <w:t xml:space="preserve">a khoáng sản theo </w:t>
            </w:r>
            <w:r w:rsidRPr="00072F0C">
              <w:rPr>
                <w:rFonts w:ascii="Times New Roman" w:hAnsi="Times New Roman" w:hint="eastAsia"/>
                <w:lang w:val="vi-VN"/>
              </w:rPr>
              <w:t>đú</w:t>
            </w:r>
            <w:r w:rsidRPr="00072F0C">
              <w:rPr>
                <w:rFonts w:ascii="Times New Roman" w:hAnsi="Times New Roman"/>
                <w:lang w:val="vi-VN"/>
              </w:rPr>
              <w:t xml:space="preserve">ng nội dung quy </w:t>
            </w:r>
            <w:r w:rsidRPr="00072F0C">
              <w:rPr>
                <w:rFonts w:ascii="Times New Roman" w:hAnsi="Times New Roman" w:hint="eastAsia"/>
                <w:lang w:val="vi-VN"/>
              </w:rPr>
              <w:t>đ</w:t>
            </w:r>
            <w:r w:rsidRPr="00072F0C">
              <w:rPr>
                <w:rFonts w:ascii="Times New Roman" w:hAnsi="Times New Roman"/>
                <w:lang w:val="vi-VN"/>
              </w:rPr>
              <w:t>ịnh trong giấy phép khai thác khoáng sản;</w:t>
            </w:r>
          </w:p>
          <w:p w14:paraId="50E72F4F" w14:textId="77777777" w:rsidR="001208FB" w:rsidRPr="00072F0C" w:rsidRDefault="001208FB" w:rsidP="00072F0C">
            <w:pPr>
              <w:pStyle w:val="ListParagraph"/>
              <w:widowControl w:val="0"/>
              <w:snapToGrid w:val="0"/>
              <w:spacing w:before="60" w:after="0" w:line="240" w:lineRule="auto"/>
              <w:ind w:left="0"/>
              <w:contextualSpacing w:val="0"/>
              <w:jc w:val="both"/>
              <w:rPr>
                <w:rFonts w:ascii="Times New Roman" w:hAnsi="Times New Roman"/>
                <w:lang w:val="vi-VN"/>
              </w:rPr>
            </w:pPr>
            <w:r w:rsidRPr="00072F0C">
              <w:rPr>
                <w:rFonts w:ascii="Times New Roman" w:hAnsi="Times New Roman"/>
                <w:lang w:val="vi-VN"/>
              </w:rPr>
              <w:t xml:space="preserve">d) Bảo đảm tiến độ khai thác theo giấy phép khai thác khoáng sản, trừ trường hợp bất khả kháng; </w:t>
            </w:r>
          </w:p>
          <w:p w14:paraId="500EBD05" w14:textId="77777777" w:rsidR="001208FB" w:rsidRPr="00072F0C" w:rsidRDefault="001208FB" w:rsidP="00072F0C">
            <w:pPr>
              <w:pStyle w:val="ListParagraph"/>
              <w:widowControl w:val="0"/>
              <w:snapToGrid w:val="0"/>
              <w:spacing w:before="60" w:after="0" w:line="240" w:lineRule="auto"/>
              <w:ind w:left="0"/>
              <w:contextualSpacing w:val="0"/>
              <w:jc w:val="both"/>
              <w:rPr>
                <w:rFonts w:ascii="Times New Roman" w:hAnsi="Times New Roman"/>
                <w:spacing w:val="-2"/>
                <w:lang w:val="vi-VN"/>
              </w:rPr>
            </w:pPr>
            <w:r w:rsidRPr="00072F0C">
              <w:rPr>
                <w:rFonts w:ascii="Times New Roman" w:hAnsi="Times New Roman"/>
                <w:lang w:val="vi-VN"/>
              </w:rPr>
              <w:t xml:space="preserve">đ) </w:t>
            </w:r>
            <w:r w:rsidRPr="00072F0C">
              <w:rPr>
                <w:rFonts w:ascii="Times New Roman" w:hAnsi="Times New Roman"/>
                <w:spacing w:val="-2"/>
                <w:lang w:val="vi-VN"/>
              </w:rPr>
              <w:t>Bảo đảm an toàn, vệ sinh lao động và kỹ thuật an toàn trong khai thác khoáng sản</w:t>
            </w:r>
            <w:r w:rsidRPr="00072F0C">
              <w:rPr>
                <w:rFonts w:ascii="Times New Roman" w:hAnsi="Times New Roman"/>
                <w:lang w:val="vi-VN"/>
              </w:rPr>
              <w:t>; thực hiện quy định về quản lý và bảo vệ kết cấu hạ tầng kỹ thuật và biện pháp bảo vệ môi trường theo quy định của pháp luật;</w:t>
            </w:r>
            <w:r w:rsidRPr="00072F0C">
              <w:rPr>
                <w:rFonts w:ascii="Times New Roman" w:hAnsi="Times New Roman"/>
                <w:spacing w:val="-2"/>
                <w:lang w:val="vi-VN"/>
              </w:rPr>
              <w:t xml:space="preserve"> có nhân sự điều hành mỏ theo quy định tại </w:t>
            </w:r>
            <w:r w:rsidRPr="00072F0C">
              <w:rPr>
                <w:rFonts w:ascii="Times New Roman" w:hAnsi="Times New Roman"/>
                <w:spacing w:val="-2"/>
                <w:lang w:val="vi-VN"/>
              </w:rPr>
              <w:lastRenderedPageBreak/>
              <w:t>Điều 62 của Luật này;</w:t>
            </w:r>
          </w:p>
          <w:p w14:paraId="6076420E" w14:textId="77777777" w:rsidR="001208FB" w:rsidRPr="00072F0C" w:rsidRDefault="001208FB" w:rsidP="00072F0C">
            <w:pPr>
              <w:pStyle w:val="ListParagraph"/>
              <w:widowControl w:val="0"/>
              <w:snapToGrid w:val="0"/>
              <w:spacing w:before="60" w:after="0" w:line="240" w:lineRule="auto"/>
              <w:ind w:left="0"/>
              <w:contextualSpacing w:val="0"/>
              <w:jc w:val="both"/>
              <w:rPr>
                <w:rFonts w:ascii="Times New Roman" w:hAnsi="Times New Roman"/>
                <w:spacing w:val="-2"/>
                <w:lang w:val="vi-VN"/>
              </w:rPr>
            </w:pPr>
            <w:r w:rsidRPr="00072F0C">
              <w:rPr>
                <w:rFonts w:ascii="Times New Roman" w:hAnsi="Times New Roman"/>
                <w:spacing w:val="-2"/>
                <w:lang w:val="vi-VN"/>
              </w:rPr>
              <w:t>e) Chấp hành các quy định về thanh tra, kiểm tra, kiểm soát hoạt động khoáng sản theo quy định của Luật này, pháp luật về thanh tra</w:t>
            </w:r>
            <w:r w:rsidRPr="00072F0C">
              <w:rPr>
                <w:rFonts w:ascii="Times New Roman" w:hAnsi="Times New Roman"/>
                <w:lang w:val="vi-VN"/>
              </w:rPr>
              <w:t xml:space="preserve"> và quy định khác của pháp luật có liên quan</w:t>
            </w:r>
            <w:r w:rsidRPr="00072F0C">
              <w:rPr>
                <w:rFonts w:ascii="Times New Roman" w:hAnsi="Times New Roman"/>
                <w:spacing w:val="-2"/>
                <w:lang w:val="vi-VN"/>
              </w:rPr>
              <w:t xml:space="preserve">; </w:t>
            </w:r>
          </w:p>
          <w:p w14:paraId="33D0F9BD" w14:textId="77777777" w:rsidR="001208FB" w:rsidRPr="00072F0C" w:rsidRDefault="001208FB" w:rsidP="00072F0C">
            <w:pPr>
              <w:pStyle w:val="ListParagraph"/>
              <w:keepLines/>
              <w:widowControl w:val="0"/>
              <w:snapToGrid w:val="0"/>
              <w:spacing w:before="60" w:after="0" w:line="240" w:lineRule="auto"/>
              <w:ind w:left="0"/>
              <w:contextualSpacing w:val="0"/>
              <w:jc w:val="both"/>
              <w:rPr>
                <w:rFonts w:ascii="Times New Roman" w:hAnsi="Times New Roman"/>
                <w:lang w:val="vi-VN"/>
              </w:rPr>
            </w:pPr>
            <w:r w:rsidRPr="00072F0C">
              <w:rPr>
                <w:rFonts w:ascii="Times New Roman" w:hAnsi="Times New Roman"/>
                <w:spacing w:val="-2"/>
                <w:lang w:val="vi-VN"/>
              </w:rPr>
              <w:t>g</w:t>
            </w:r>
            <w:r w:rsidRPr="00072F0C">
              <w:rPr>
                <w:rFonts w:ascii="Times New Roman" w:hAnsi="Times New Roman"/>
                <w:lang w:val="vi-VN"/>
              </w:rPr>
              <w:t>) Kiểm soát sản lượng khoáng sản khai thác thực tế trước khi vận chuyển ra khỏi khu vực khai thác khoáng sản</w:t>
            </w:r>
            <w:r w:rsidRPr="00072F0C">
              <w:rPr>
                <w:rFonts w:ascii="Times New Roman" w:hAnsi="Times New Roman"/>
                <w:bCs/>
                <w:lang w:val="vi-VN"/>
              </w:rPr>
              <w:t>;</w:t>
            </w:r>
            <w:r w:rsidRPr="00072F0C">
              <w:rPr>
                <w:rFonts w:ascii="Times New Roman" w:hAnsi="Times New Roman"/>
                <w:lang w:val="vi-VN"/>
              </w:rPr>
              <w:t xml:space="preserve"> </w:t>
            </w:r>
          </w:p>
          <w:p w14:paraId="73099BA7" w14:textId="77777777" w:rsidR="001208FB" w:rsidRPr="00072F0C" w:rsidRDefault="001208FB" w:rsidP="00072F0C">
            <w:pPr>
              <w:pStyle w:val="ListParagraph"/>
              <w:widowControl w:val="0"/>
              <w:snapToGrid w:val="0"/>
              <w:spacing w:before="60" w:after="0" w:line="240" w:lineRule="auto"/>
              <w:ind w:left="0"/>
              <w:contextualSpacing w:val="0"/>
              <w:jc w:val="both"/>
              <w:rPr>
                <w:rFonts w:ascii="Times New Roman" w:hAnsi="Times New Roman"/>
                <w:lang w:val="vi-VN"/>
              </w:rPr>
            </w:pPr>
            <w:r w:rsidRPr="00072F0C">
              <w:rPr>
                <w:rFonts w:ascii="Times New Roman" w:hAnsi="Times New Roman"/>
                <w:lang w:val="vi-VN"/>
              </w:rPr>
              <w:t xml:space="preserve">h) Báo cáo kết quả hoạt động khai thác khoáng sản cho cơ quan quản lý nhà nước có thẩm quyền và chịu trách nhiệm về tính chính xác của thông tin, số liệu báo cáo; </w:t>
            </w:r>
          </w:p>
          <w:p w14:paraId="52A54742" w14:textId="77777777" w:rsidR="001208FB" w:rsidRPr="00072F0C" w:rsidRDefault="001208FB" w:rsidP="00072F0C">
            <w:pPr>
              <w:pStyle w:val="ListParagraph"/>
              <w:widowControl w:val="0"/>
              <w:snapToGrid w:val="0"/>
              <w:spacing w:before="60" w:after="0" w:line="240" w:lineRule="auto"/>
              <w:ind w:left="0"/>
              <w:contextualSpacing w:val="0"/>
              <w:jc w:val="both"/>
              <w:rPr>
                <w:rFonts w:ascii="Times New Roman" w:hAnsi="Times New Roman"/>
                <w:lang w:val="vi-VN"/>
              </w:rPr>
            </w:pPr>
            <w:r w:rsidRPr="00072F0C">
              <w:rPr>
                <w:rFonts w:ascii="Times New Roman" w:hAnsi="Times New Roman"/>
                <w:lang w:val="vi-VN"/>
              </w:rPr>
              <w:t xml:space="preserve">i) Thực hiện đóng cửa mỏ khoáng sản theo </w:t>
            </w:r>
            <w:r w:rsidRPr="00072F0C">
              <w:rPr>
                <w:rFonts w:ascii="Times New Roman" w:hAnsi="Times New Roman"/>
                <w:spacing w:val="-4"/>
                <w:lang w:val="vi-VN"/>
              </w:rPr>
              <w:t>quy định của Luật này và cải tạo, phục hồi môi trường theo quy định của pháp luật về bảo vệ môi trường;</w:t>
            </w:r>
          </w:p>
          <w:p w14:paraId="29AB96E7" w14:textId="77777777" w:rsidR="001208FB" w:rsidRPr="00072F0C" w:rsidRDefault="001208FB" w:rsidP="00072F0C">
            <w:pPr>
              <w:pStyle w:val="ListParagraph"/>
              <w:widowControl w:val="0"/>
              <w:snapToGrid w:val="0"/>
              <w:spacing w:before="60" w:after="0" w:line="240" w:lineRule="auto"/>
              <w:ind w:left="0"/>
              <w:contextualSpacing w:val="0"/>
              <w:jc w:val="both"/>
              <w:rPr>
                <w:rFonts w:ascii="Times New Roman" w:hAnsi="Times New Roman"/>
                <w:lang w:val="vi-VN"/>
              </w:rPr>
            </w:pPr>
            <w:r w:rsidRPr="00072F0C">
              <w:rPr>
                <w:rFonts w:ascii="Times New Roman" w:hAnsi="Times New Roman"/>
                <w:lang w:val="vi-VN"/>
              </w:rPr>
              <w:t>k) Nghĩa vụ khác theo quy định của pháp luật.</w:t>
            </w:r>
          </w:p>
          <w:p w14:paraId="36C8F349" w14:textId="77777777" w:rsidR="001208FB" w:rsidRPr="00072F0C" w:rsidRDefault="001208FB" w:rsidP="00072F0C">
            <w:pPr>
              <w:widowControl w:val="0"/>
              <w:snapToGrid w:val="0"/>
              <w:spacing w:before="60"/>
              <w:jc w:val="both"/>
              <w:rPr>
                <w:sz w:val="22"/>
                <w:szCs w:val="22"/>
                <w:lang w:val="vi-VN"/>
              </w:rPr>
            </w:pPr>
            <w:r w:rsidRPr="00072F0C">
              <w:rPr>
                <w:sz w:val="22"/>
                <w:szCs w:val="22"/>
                <w:lang w:val="vi-VN"/>
              </w:rPr>
              <w:t xml:space="preserve">5. Chính phủ quy định chi tiết việc bảo vệ, </w:t>
            </w:r>
            <w:r w:rsidRPr="00072F0C">
              <w:rPr>
                <w:bCs/>
                <w:iCs/>
                <w:spacing w:val="-4"/>
                <w:sz w:val="22"/>
                <w:szCs w:val="22"/>
                <w:lang w:val="vi-VN"/>
              </w:rPr>
              <w:t>cải tạo, phục hồi môi trường trong</w:t>
            </w:r>
            <w:r w:rsidRPr="00072F0C">
              <w:rPr>
                <w:spacing w:val="-4"/>
                <w:sz w:val="22"/>
                <w:szCs w:val="22"/>
                <w:lang w:val="vi-VN"/>
              </w:rPr>
              <w:t xml:space="preserve"> khai thác</w:t>
            </w:r>
            <w:r w:rsidRPr="00072F0C">
              <w:rPr>
                <w:bCs/>
                <w:iCs/>
                <w:spacing w:val="-4"/>
                <w:sz w:val="22"/>
                <w:szCs w:val="22"/>
                <w:lang w:val="vi-VN"/>
              </w:rPr>
              <w:t xml:space="preserve"> khoáng sản nhóm IV</w:t>
            </w:r>
            <w:r w:rsidRPr="00072F0C">
              <w:rPr>
                <w:sz w:val="22"/>
                <w:szCs w:val="22"/>
                <w:lang w:val="vi-VN"/>
              </w:rPr>
              <w:t>; quy định việc xử lý đối với phần khoáng sản dôi dư quy định tại điểm d khoản 2 Điều này.</w:t>
            </w:r>
          </w:p>
          <w:p w14:paraId="562A096A" w14:textId="77777777" w:rsidR="001208FB" w:rsidRPr="00072F0C" w:rsidRDefault="001208FB" w:rsidP="00072F0C">
            <w:pPr>
              <w:widowControl w:val="0"/>
              <w:snapToGrid w:val="0"/>
              <w:spacing w:before="60"/>
              <w:jc w:val="both"/>
              <w:rPr>
                <w:bCs/>
                <w:iCs/>
                <w:spacing w:val="-4"/>
                <w:sz w:val="28"/>
                <w:szCs w:val="28"/>
                <w:lang w:val="vi-VN"/>
              </w:rPr>
            </w:pPr>
            <w:r w:rsidRPr="00072F0C">
              <w:rPr>
                <w:bCs/>
                <w:iCs/>
                <w:spacing w:val="-4"/>
                <w:sz w:val="22"/>
                <w:szCs w:val="22"/>
                <w:lang w:val="vi-VN"/>
              </w:rPr>
              <w:t xml:space="preserve">6. Bộ trưởng Bộ </w:t>
            </w:r>
            <w:del w:id="265" w:author="Luan Dang" w:date="2025-07-19T17:29:00Z">
              <w:r w:rsidRPr="00072F0C">
                <w:rPr>
                  <w:bCs/>
                  <w:iCs/>
                  <w:spacing w:val="-4"/>
                  <w:sz w:val="22"/>
                  <w:szCs w:val="22"/>
                  <w:lang w:val="vi-VN"/>
                </w:rPr>
                <w:delText>Tài nguyên</w:delText>
              </w:r>
            </w:del>
            <w:r w:rsidRPr="00072F0C">
              <w:rPr>
                <w:bCs/>
                <w:iCs/>
                <w:spacing w:val="-4"/>
                <w:sz w:val="22"/>
                <w:szCs w:val="22"/>
                <w:lang w:val="vi-VN"/>
              </w:rPr>
              <w:t xml:space="preserve"> </w:t>
            </w:r>
            <w:ins w:id="266" w:author="Luan Dang" w:date="2025-07-19T17:29:00Z">
              <w:r w:rsidRPr="00072F0C">
                <w:rPr>
                  <w:b/>
                  <w:bCs/>
                  <w:i/>
                  <w:iCs/>
                  <w:sz w:val="22"/>
                  <w:szCs w:val="22"/>
                  <w:lang w:val="nl-NL"/>
                </w:rPr>
                <w:t>Nông nghiệp</w:t>
              </w:r>
            </w:ins>
            <w:r w:rsidRPr="00072F0C">
              <w:rPr>
                <w:sz w:val="22"/>
                <w:szCs w:val="22"/>
                <w:lang w:val="nl-NL"/>
              </w:rPr>
              <w:t xml:space="preserve"> </w:t>
            </w:r>
            <w:r w:rsidRPr="00072F0C">
              <w:rPr>
                <w:bCs/>
                <w:iCs/>
                <w:spacing w:val="-4"/>
                <w:sz w:val="22"/>
                <w:szCs w:val="22"/>
                <w:lang w:val="vi-VN"/>
              </w:rPr>
              <w:t>và Môi trường quy định chi tiết điểm a khoản 1, điểm d khoản 2 và điểm h khoản 4 Điều này.</w:t>
            </w:r>
          </w:p>
        </w:tc>
        <w:tc>
          <w:tcPr>
            <w:tcW w:w="4852" w:type="dxa"/>
          </w:tcPr>
          <w:p w14:paraId="25B815CE" w14:textId="5EB4A1A1" w:rsidR="001208FB" w:rsidRPr="005B0268" w:rsidRDefault="006D4895" w:rsidP="006D4895">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 và để giải quyết các vấn đề cấp bách, thúc đẩy trăng trường kinh tế xã hội.</w:t>
            </w:r>
          </w:p>
        </w:tc>
      </w:tr>
      <w:tr w:rsidR="001208FB" w:rsidRPr="00072F0C" w14:paraId="094107FB" w14:textId="77777777" w:rsidTr="00072F0C">
        <w:tc>
          <w:tcPr>
            <w:tcW w:w="5650" w:type="dxa"/>
          </w:tcPr>
          <w:p w14:paraId="23CA3CE8"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74. Cấp giấy phép khai thác khoáng sản nhóm IV</w:t>
            </w:r>
          </w:p>
          <w:p w14:paraId="208F51B2" w14:textId="77777777" w:rsidR="001208FB" w:rsidRPr="00072F0C" w:rsidRDefault="001208FB" w:rsidP="00072F0C">
            <w:pPr>
              <w:widowControl w:val="0"/>
              <w:adjustRightInd w:val="0"/>
              <w:snapToGrid w:val="0"/>
              <w:spacing w:beforeLines="60" w:before="144"/>
              <w:rPr>
                <w:b/>
                <w:bCs/>
                <w:sz w:val="22"/>
                <w:szCs w:val="22"/>
                <w:lang w:val="vi-VN"/>
              </w:rPr>
            </w:pPr>
            <w:r w:rsidRPr="00957DE8">
              <w:rPr>
                <w:rFonts w:eastAsia="SimSun"/>
                <w:sz w:val="22"/>
                <w:szCs w:val="22"/>
                <w:lang w:val="vi-VN"/>
              </w:rPr>
              <w:t xml:space="preserve">1. Tổ chức, cá nhân lập hồ sơ đề nghị khai thác khoáng sản nhóm IV và gửi về cơ quan quản lý nhà nước có thẩm quyền quy định tại khoản 2 Điều 108 của Luật này để được xem xét, cấp giấy phép khai thác khoáng sản nhóm IV. </w:t>
            </w:r>
          </w:p>
          <w:p w14:paraId="353DE318"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2. Chính phủ quy định cơ quan thẩm định; quy định thời hạn giấy phép khai thác khoáng sản nhóm IV, việc gia hạn, điều chỉnh, trả lại, thu hồi, chấm dứt hiệu lực giấy phép khai thác khoáng sản nhóm IV; quy định hồ sơ, trình tự, thủ tục cấp, gia hạn, điều chỉnh, trả lại, thu hồi giấy phép khai thác </w:t>
            </w:r>
            <w:r w:rsidRPr="00957DE8">
              <w:rPr>
                <w:rFonts w:eastAsia="SimSun"/>
                <w:sz w:val="22"/>
                <w:szCs w:val="22"/>
                <w:lang w:val="pt-BR"/>
              </w:rPr>
              <w:lastRenderedPageBreak/>
              <w:t>khoáng sản nhóm IV.</w:t>
            </w:r>
          </w:p>
          <w:p w14:paraId="223DE9DC"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pt-BR"/>
              </w:rPr>
              <w:t>3. Bộ trưởng Bộ Tài nguyên và Môi trường quy định mẫu giấy phép khai thác khoáng sản nhóm IV, mẫu văn bản của hồ sơ đề nghị cấp giấy phép khai thác khoáng sản nhóm IV.</w:t>
            </w:r>
          </w:p>
        </w:tc>
        <w:tc>
          <w:tcPr>
            <w:tcW w:w="4852" w:type="dxa"/>
          </w:tcPr>
          <w:p w14:paraId="3C41641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67" w:name="_Toc181886964"/>
            <w:r w:rsidRPr="00072F0C">
              <w:rPr>
                <w:rFonts w:eastAsia="Calibri"/>
                <w:b/>
                <w:bCs/>
                <w:iCs/>
                <w:sz w:val="22"/>
                <w:szCs w:val="22"/>
                <w:lang w:val="vi-VN"/>
              </w:rPr>
              <w:lastRenderedPageBreak/>
              <w:t>Điều 74. Cấp giấy phép khai thác khoáng sản nhóm IV</w:t>
            </w:r>
            <w:bookmarkEnd w:id="267"/>
          </w:p>
          <w:p w14:paraId="33AA28B7" w14:textId="77777777" w:rsidR="001208FB" w:rsidRPr="00072F0C" w:rsidRDefault="001208FB" w:rsidP="00072F0C">
            <w:pPr>
              <w:widowControl w:val="0"/>
              <w:spacing w:before="60"/>
              <w:jc w:val="both"/>
              <w:rPr>
                <w:b/>
                <w:bCs/>
                <w:sz w:val="22"/>
                <w:szCs w:val="22"/>
                <w:lang w:val="vi-VN"/>
              </w:rPr>
            </w:pPr>
            <w:r w:rsidRPr="00072F0C">
              <w:rPr>
                <w:sz w:val="22"/>
                <w:szCs w:val="22"/>
                <w:lang w:val="vi-VN"/>
              </w:rPr>
              <w:t xml:space="preserve">1. Tổ chức, cá nhân lập hồ sơ đề nghị khai thác khoáng sản nhóm IV và gửi về cơ quan quản lý nhà nước có thẩm quyền quy định tại khoản 2 Điều 108 của Luật này để được xem xét, cấp giấy phép khai thác khoáng sản nhóm IV. </w:t>
            </w:r>
          </w:p>
          <w:p w14:paraId="21E8C435" w14:textId="77777777" w:rsidR="001208FB" w:rsidRPr="00072F0C" w:rsidRDefault="001208FB" w:rsidP="00072F0C">
            <w:pPr>
              <w:pStyle w:val="NormalWeb"/>
              <w:widowControl w:val="0"/>
              <w:shd w:val="clear" w:color="auto" w:fill="FFFFFF"/>
              <w:spacing w:before="60" w:beforeAutospacing="0" w:after="0" w:afterAutospacing="0"/>
              <w:jc w:val="both"/>
              <w:rPr>
                <w:sz w:val="22"/>
                <w:szCs w:val="22"/>
                <w:lang w:val="pt-BR"/>
              </w:rPr>
            </w:pPr>
            <w:r w:rsidRPr="00072F0C">
              <w:rPr>
                <w:sz w:val="22"/>
                <w:szCs w:val="22"/>
                <w:lang w:val="pt-BR"/>
              </w:rPr>
              <w:t xml:space="preserve">2. Chính phủ quy </w:t>
            </w:r>
            <w:r w:rsidRPr="00072F0C">
              <w:rPr>
                <w:rFonts w:hint="cs"/>
                <w:sz w:val="22"/>
                <w:szCs w:val="22"/>
                <w:lang w:val="pt-BR"/>
              </w:rPr>
              <w:t>đ</w:t>
            </w:r>
            <w:r w:rsidRPr="00072F0C">
              <w:rPr>
                <w:sz w:val="22"/>
                <w:szCs w:val="22"/>
                <w:lang w:val="pt-BR"/>
              </w:rPr>
              <w:t>ịnh c</w:t>
            </w:r>
            <w:r w:rsidRPr="00072F0C">
              <w:rPr>
                <w:rFonts w:hint="cs"/>
                <w:sz w:val="22"/>
                <w:szCs w:val="22"/>
                <w:lang w:val="pt-BR"/>
              </w:rPr>
              <w:t>ơ</w:t>
            </w:r>
            <w:r w:rsidRPr="00072F0C">
              <w:rPr>
                <w:sz w:val="22"/>
                <w:szCs w:val="22"/>
                <w:lang w:val="pt-BR"/>
              </w:rPr>
              <w:t xml:space="preserve"> quan thẩm </w:t>
            </w:r>
            <w:r w:rsidRPr="00072F0C">
              <w:rPr>
                <w:rFonts w:hint="cs"/>
                <w:sz w:val="22"/>
                <w:szCs w:val="22"/>
                <w:lang w:val="pt-BR"/>
              </w:rPr>
              <w:t>đ</w:t>
            </w:r>
            <w:r w:rsidRPr="00072F0C">
              <w:rPr>
                <w:sz w:val="22"/>
                <w:szCs w:val="22"/>
                <w:lang w:val="pt-BR"/>
              </w:rPr>
              <w:t xml:space="preserve">ịnh; quy </w:t>
            </w:r>
            <w:r w:rsidRPr="00072F0C">
              <w:rPr>
                <w:rFonts w:hint="cs"/>
                <w:sz w:val="22"/>
                <w:szCs w:val="22"/>
                <w:lang w:val="pt-BR"/>
              </w:rPr>
              <w:t>đ</w:t>
            </w:r>
            <w:r w:rsidRPr="00072F0C">
              <w:rPr>
                <w:sz w:val="22"/>
                <w:szCs w:val="22"/>
                <w:lang w:val="pt-BR"/>
              </w:rPr>
              <w:t xml:space="preserve">ịnh thời hạn giấy phép khai thác khoáng sản nhóm IV, việc gia hạn, </w:t>
            </w:r>
            <w:r w:rsidRPr="00072F0C">
              <w:rPr>
                <w:rFonts w:hint="cs"/>
                <w:sz w:val="22"/>
                <w:szCs w:val="22"/>
                <w:lang w:val="pt-BR"/>
              </w:rPr>
              <w:t>đ</w:t>
            </w:r>
            <w:r w:rsidRPr="00072F0C">
              <w:rPr>
                <w:sz w:val="22"/>
                <w:szCs w:val="22"/>
                <w:lang w:val="pt-BR"/>
              </w:rPr>
              <w:t xml:space="preserve">iều chỉnh, trả lại, thu hồi, chấm dứt hiệu lực giấy phép khai thác khoáng sản nhóm IV; </w:t>
            </w:r>
            <w:r w:rsidRPr="00072F0C">
              <w:rPr>
                <w:sz w:val="22"/>
                <w:szCs w:val="22"/>
                <w:lang w:val="pt-BR"/>
              </w:rPr>
              <w:lastRenderedPageBreak/>
              <w:t xml:space="preserve">quy </w:t>
            </w:r>
            <w:r w:rsidRPr="00072F0C">
              <w:rPr>
                <w:rFonts w:hint="cs"/>
                <w:sz w:val="22"/>
                <w:szCs w:val="22"/>
                <w:lang w:val="pt-BR"/>
              </w:rPr>
              <w:t>đ</w:t>
            </w:r>
            <w:r w:rsidRPr="00072F0C">
              <w:rPr>
                <w:sz w:val="22"/>
                <w:szCs w:val="22"/>
                <w:lang w:val="pt-BR"/>
              </w:rPr>
              <w:t>ịnh hồ s</w:t>
            </w:r>
            <w:r w:rsidRPr="00072F0C">
              <w:rPr>
                <w:rFonts w:hint="cs"/>
                <w:sz w:val="22"/>
                <w:szCs w:val="22"/>
                <w:lang w:val="pt-BR"/>
              </w:rPr>
              <w:t>ơ</w:t>
            </w:r>
            <w:r w:rsidRPr="00072F0C">
              <w:rPr>
                <w:sz w:val="22"/>
                <w:szCs w:val="22"/>
                <w:lang w:val="pt-BR"/>
              </w:rPr>
              <w:t xml:space="preserve">, trình tự, thủ tục cấp, gia hạn, </w:t>
            </w:r>
            <w:r w:rsidRPr="00072F0C">
              <w:rPr>
                <w:rFonts w:hint="cs"/>
                <w:sz w:val="22"/>
                <w:szCs w:val="22"/>
                <w:lang w:val="pt-BR"/>
              </w:rPr>
              <w:t>đ</w:t>
            </w:r>
            <w:r w:rsidRPr="00072F0C">
              <w:rPr>
                <w:sz w:val="22"/>
                <w:szCs w:val="22"/>
                <w:lang w:val="pt-BR"/>
              </w:rPr>
              <w:t>iều chỉnh, trả lại, thu hồi giấy phép khai thác khoáng sản nhóm IV.</w:t>
            </w:r>
          </w:p>
          <w:p w14:paraId="79BBE2EB" w14:textId="77777777" w:rsidR="001208FB" w:rsidRPr="00072F0C" w:rsidRDefault="001208FB" w:rsidP="00072F0C">
            <w:pPr>
              <w:pStyle w:val="NormalWeb"/>
              <w:widowControl w:val="0"/>
              <w:shd w:val="clear" w:color="auto" w:fill="FFFFFF"/>
              <w:spacing w:before="60" w:beforeAutospacing="0" w:after="0" w:afterAutospacing="0"/>
              <w:jc w:val="both"/>
              <w:rPr>
                <w:sz w:val="28"/>
                <w:szCs w:val="28"/>
                <w:lang w:val="pt-BR"/>
              </w:rPr>
            </w:pPr>
            <w:r w:rsidRPr="00072F0C">
              <w:rPr>
                <w:sz w:val="22"/>
                <w:szCs w:val="22"/>
                <w:lang w:val="pt-BR"/>
              </w:rPr>
              <w:t xml:space="preserve">3. Bộ trưởng Bộ </w:t>
            </w:r>
            <w:del w:id="268" w:author="Luan Dang" w:date="2025-07-19T17:29:00Z">
              <w:r w:rsidRPr="00072F0C">
                <w:rPr>
                  <w:sz w:val="22"/>
                  <w:szCs w:val="22"/>
                  <w:lang w:val="pt-BR"/>
                </w:rPr>
                <w:delText>Tài nguyên</w:delText>
              </w:r>
            </w:del>
            <w:r w:rsidRPr="00072F0C">
              <w:rPr>
                <w:sz w:val="22"/>
                <w:szCs w:val="22"/>
                <w:lang w:val="vi-VN"/>
              </w:rPr>
              <w:t xml:space="preserve"> </w:t>
            </w:r>
            <w:ins w:id="269"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pt-BR"/>
              </w:rPr>
              <w:t>và Môi tr</w:t>
            </w:r>
            <w:r w:rsidRPr="00072F0C">
              <w:rPr>
                <w:rFonts w:hint="cs"/>
                <w:sz w:val="22"/>
                <w:szCs w:val="22"/>
                <w:lang w:val="pt-BR"/>
              </w:rPr>
              <w:t>ư</w:t>
            </w:r>
            <w:r w:rsidRPr="00072F0C">
              <w:rPr>
                <w:sz w:val="22"/>
                <w:szCs w:val="22"/>
                <w:lang w:val="pt-BR"/>
              </w:rPr>
              <w:t xml:space="preserve">ờng quy </w:t>
            </w:r>
            <w:r w:rsidRPr="00072F0C">
              <w:rPr>
                <w:rFonts w:hint="cs"/>
                <w:sz w:val="22"/>
                <w:szCs w:val="22"/>
                <w:lang w:val="pt-BR"/>
              </w:rPr>
              <w:t>đ</w:t>
            </w:r>
            <w:r w:rsidRPr="00072F0C">
              <w:rPr>
                <w:sz w:val="22"/>
                <w:szCs w:val="22"/>
                <w:lang w:val="pt-BR"/>
              </w:rPr>
              <w:t>ịnh mẫu giấy phép khai thác khoáng sản nhóm IV, mẫu văn bản của hồ sơ đề nghị cấp giấy phép khai thác khoáng sản nhóm IV.</w:t>
            </w:r>
          </w:p>
        </w:tc>
        <w:tc>
          <w:tcPr>
            <w:tcW w:w="4852" w:type="dxa"/>
          </w:tcPr>
          <w:p w14:paraId="37FD3E05" w14:textId="4C8E9A44" w:rsidR="001208FB" w:rsidRPr="005B0268" w:rsidRDefault="006D4895" w:rsidP="006D4895">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cấp, phân quyền trong lĩnh vực địa chất, khoáng sản .</w:t>
            </w:r>
          </w:p>
        </w:tc>
      </w:tr>
      <w:tr w:rsidR="001208FB" w:rsidRPr="00072F0C" w14:paraId="3CB1E641" w14:textId="77777777" w:rsidTr="00072F0C">
        <w:tc>
          <w:tcPr>
            <w:tcW w:w="5650" w:type="dxa"/>
          </w:tcPr>
          <w:p w14:paraId="1EDBEA93"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1"/>
              <w:rPr>
                <w:rFonts w:eastAsia="SimSun"/>
                <w:b/>
                <w:bCs/>
                <w:iCs/>
                <w:spacing w:val="-4"/>
                <w:sz w:val="22"/>
                <w:szCs w:val="22"/>
                <w:lang w:val="pt-BR"/>
              </w:rPr>
            </w:pPr>
            <w:r w:rsidRPr="00957DE8">
              <w:rPr>
                <w:rFonts w:eastAsia="SimSun"/>
                <w:b/>
                <w:bCs/>
                <w:iCs/>
                <w:spacing w:val="-4"/>
                <w:sz w:val="22"/>
                <w:szCs w:val="22"/>
                <w:lang w:val="vi-VN"/>
              </w:rPr>
              <w:t xml:space="preserve">Mục </w:t>
            </w:r>
            <w:r w:rsidRPr="00957DE8">
              <w:rPr>
                <w:rFonts w:eastAsia="SimSun"/>
                <w:b/>
                <w:bCs/>
                <w:iCs/>
                <w:spacing w:val="-4"/>
                <w:sz w:val="22"/>
                <w:szCs w:val="22"/>
                <w:lang w:val="pt-BR"/>
              </w:rPr>
              <w:t>5</w:t>
            </w:r>
            <w:r w:rsidRPr="00072F0C">
              <w:rPr>
                <w:b/>
                <w:bCs/>
                <w:iCs/>
                <w:spacing w:val="-4"/>
                <w:sz w:val="22"/>
                <w:szCs w:val="22"/>
                <w:lang w:val="vi-VN"/>
              </w:rPr>
              <w:t xml:space="preserve">. </w:t>
            </w:r>
            <w:r w:rsidRPr="00957DE8">
              <w:rPr>
                <w:rFonts w:eastAsia="SimSun"/>
                <w:b/>
                <w:bCs/>
                <w:iCs/>
                <w:spacing w:val="-4"/>
                <w:sz w:val="22"/>
                <w:szCs w:val="22"/>
                <w:lang w:val="vi-VN"/>
              </w:rPr>
              <w:t xml:space="preserve">THU HỒI KHOÁNG SẢN </w:t>
            </w:r>
          </w:p>
        </w:tc>
        <w:tc>
          <w:tcPr>
            <w:tcW w:w="4852" w:type="dxa"/>
          </w:tcPr>
          <w:p w14:paraId="75C2BA54"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1"/>
              <w:rPr>
                <w:rFonts w:eastAsia="SimSun"/>
                <w:b/>
                <w:bCs/>
                <w:iCs/>
                <w:spacing w:val="-4"/>
                <w:sz w:val="22"/>
                <w:szCs w:val="22"/>
                <w:lang w:val="vi-VN"/>
              </w:rPr>
            </w:pPr>
          </w:p>
        </w:tc>
        <w:tc>
          <w:tcPr>
            <w:tcW w:w="4852" w:type="dxa"/>
          </w:tcPr>
          <w:p w14:paraId="4A7319CF"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1"/>
              <w:rPr>
                <w:rFonts w:eastAsia="SimSun"/>
                <w:bCs/>
                <w:iCs/>
                <w:spacing w:val="-4"/>
                <w:sz w:val="22"/>
                <w:szCs w:val="22"/>
                <w:lang w:val="vi-VN"/>
              </w:rPr>
            </w:pPr>
          </w:p>
        </w:tc>
      </w:tr>
      <w:tr w:rsidR="001208FB" w:rsidRPr="00072F0C" w14:paraId="249C7F18" w14:textId="77777777" w:rsidTr="00072F0C">
        <w:tc>
          <w:tcPr>
            <w:tcW w:w="5650" w:type="dxa"/>
          </w:tcPr>
          <w:p w14:paraId="0FDB0D1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75. Quy định chung về thu hồi khoáng sản</w:t>
            </w:r>
          </w:p>
          <w:p w14:paraId="61926ED7"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vi-VN"/>
              </w:rPr>
              <w:t xml:space="preserve">1. Tổ chức, cá nhân được xem xét </w:t>
            </w:r>
            <w:r w:rsidRPr="00957DE8">
              <w:rPr>
                <w:rFonts w:eastAsia="SimSun"/>
                <w:sz w:val="22"/>
                <w:szCs w:val="22"/>
                <w:lang w:val="pt-BR"/>
              </w:rPr>
              <w:t xml:space="preserve">cấp giấy xác nhận đăng ký </w:t>
            </w:r>
            <w:r w:rsidRPr="00957DE8">
              <w:rPr>
                <w:rFonts w:eastAsia="SimSun"/>
                <w:sz w:val="22"/>
                <w:szCs w:val="22"/>
                <w:lang w:val="vi-VN"/>
              </w:rPr>
              <w:t>thu hồi khoáng sản trong các trường hợp sau đây:</w:t>
            </w:r>
          </w:p>
          <w:p w14:paraId="49B32A7C"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SimSun"/>
                <w:sz w:val="22"/>
                <w:szCs w:val="22"/>
                <w:lang w:val="pt-BR"/>
              </w:rPr>
              <w:t>a</w:t>
            </w:r>
            <w:r w:rsidRPr="00957DE8">
              <w:rPr>
                <w:rFonts w:eastAsia="SimSun"/>
                <w:sz w:val="22"/>
                <w:szCs w:val="22"/>
                <w:lang w:val="vi-VN"/>
              </w:rPr>
              <w:t>)</w:t>
            </w:r>
            <w:r w:rsidRPr="00957DE8">
              <w:rPr>
                <w:rFonts w:eastAsia="SimSun"/>
                <w:sz w:val="22"/>
                <w:szCs w:val="22"/>
                <w:lang w:val="pt-BR"/>
              </w:rPr>
              <w:t xml:space="preserve"> Trường hợp quy định tại điểm d khoản 1 Điều 59 và điểm c khoản 1 Điều 70 của Luật này</w:t>
            </w:r>
            <w:r w:rsidRPr="00957DE8">
              <w:rPr>
                <w:rFonts w:eastAsia="Calibri"/>
                <w:sz w:val="22"/>
                <w:szCs w:val="22"/>
                <w:lang w:val="pt-BR"/>
              </w:rPr>
              <w:t>;</w:t>
            </w:r>
          </w:p>
          <w:p w14:paraId="7971C4F7"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b</w:t>
            </w:r>
            <w:r w:rsidRPr="00957DE8">
              <w:rPr>
                <w:rFonts w:eastAsia="SimSun"/>
                <w:sz w:val="22"/>
                <w:szCs w:val="22"/>
                <w:lang w:val="vi-VN"/>
              </w:rPr>
              <w:t>)</w:t>
            </w:r>
            <w:r w:rsidRPr="00957DE8">
              <w:rPr>
                <w:rFonts w:eastAsia="SimSun"/>
                <w:sz w:val="22"/>
                <w:szCs w:val="22"/>
                <w:lang w:val="pt-BR"/>
              </w:rPr>
              <w:t xml:space="preserve"> Chủ đầu tư hoặc nhà đầu tư kết hợp </w:t>
            </w:r>
            <w:r w:rsidRPr="00957DE8">
              <w:rPr>
                <w:rFonts w:eastAsia="Calibri"/>
                <w:sz w:val="22"/>
                <w:szCs w:val="22"/>
                <w:lang w:val="pt-BR"/>
              </w:rPr>
              <w:t>t</w:t>
            </w:r>
            <w:r w:rsidRPr="00957DE8">
              <w:rPr>
                <w:rFonts w:eastAsia="SimSun"/>
                <w:bCs/>
                <w:iCs/>
                <w:sz w:val="22"/>
                <w:szCs w:val="22"/>
                <w:lang w:val="pt-BR"/>
              </w:rPr>
              <w:t>hu hồi khoáng sản ở khu vực thi công các hạng mục công trình của dự án đầu tư được cơ quan nhà nước có thẩm quyền phê duyệt hoặc cho phép thực hiện, kể cả khoáng sản nằm trong khu vực cấm hoạt động khoáng sản, khu vực tạm thời cấm hoạt động khoáng sản, khu vực dự trữ khoáng sản quốc gia</w:t>
            </w:r>
            <w:r w:rsidRPr="00957DE8">
              <w:rPr>
                <w:rFonts w:eastAsia="SimSun"/>
                <w:sz w:val="22"/>
                <w:szCs w:val="22"/>
                <w:lang w:val="pt-BR"/>
              </w:rPr>
              <w:t>;</w:t>
            </w:r>
          </w:p>
          <w:p w14:paraId="1C9E237B"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c</w:t>
            </w:r>
            <w:r w:rsidRPr="00957DE8">
              <w:rPr>
                <w:rFonts w:eastAsia="SimSun"/>
                <w:sz w:val="22"/>
                <w:szCs w:val="22"/>
                <w:lang w:val="vi-VN"/>
              </w:rPr>
              <w:t>)</w:t>
            </w:r>
            <w:r w:rsidRPr="00957DE8">
              <w:rPr>
                <w:rFonts w:eastAsia="SimSun"/>
                <w:sz w:val="22"/>
                <w:szCs w:val="22"/>
                <w:lang w:val="pt-BR"/>
              </w:rPr>
              <w:t xml:space="preserve"> </w:t>
            </w:r>
            <w:bookmarkStart w:id="270" w:name="_Hlk181037882"/>
            <w:r w:rsidRPr="00957DE8">
              <w:rPr>
                <w:rFonts w:eastAsia="SimSun"/>
                <w:sz w:val="22"/>
                <w:szCs w:val="22"/>
                <w:lang w:val="pt-BR"/>
              </w:rPr>
              <w:t>Chủ đầu tư hoặc nhà đầu tư thực hiện hoạt động nạo vét kết hợp thu hồi sản phẩm là khoáng sản trong vùng nước cảng biển</w:t>
            </w:r>
            <w:r w:rsidRPr="00957DE8">
              <w:rPr>
                <w:rFonts w:eastAsia="SimSun"/>
                <w:sz w:val="22"/>
                <w:szCs w:val="22"/>
                <w:lang w:val="vi-VN"/>
              </w:rPr>
              <w:t>, cảng cá,</w:t>
            </w:r>
            <w:r w:rsidRPr="00957DE8">
              <w:rPr>
                <w:rFonts w:eastAsia="SimSun"/>
                <w:sz w:val="22"/>
                <w:szCs w:val="22"/>
                <w:lang w:val="pt-BR"/>
              </w:rPr>
              <w:t xml:space="preserve"> khu neo đậu tránh trú bão, vùng nước đường thủy nội địa, lòng</w:t>
            </w:r>
            <w:r w:rsidRPr="00957DE8">
              <w:rPr>
                <w:rFonts w:eastAsia="SimSun"/>
                <w:sz w:val="22"/>
                <w:szCs w:val="22"/>
                <w:lang w:val="vi-VN"/>
              </w:rPr>
              <w:t xml:space="preserve"> sông, </w:t>
            </w:r>
            <w:r w:rsidRPr="00957DE8">
              <w:rPr>
                <w:rFonts w:eastAsia="SimSun"/>
                <w:sz w:val="22"/>
                <w:szCs w:val="22"/>
                <w:lang w:val="pt-BR"/>
              </w:rPr>
              <w:t>lòng hồ</w:t>
            </w:r>
            <w:r w:rsidRPr="00957DE8">
              <w:rPr>
                <w:rFonts w:eastAsia="SimSun"/>
                <w:sz w:val="22"/>
                <w:szCs w:val="22"/>
                <w:lang w:val="vi-VN"/>
              </w:rPr>
              <w:t xml:space="preserve"> hoặc tại các vùng nước, đất ngập nước khác</w:t>
            </w:r>
            <w:r w:rsidRPr="00957DE8">
              <w:rPr>
                <w:rFonts w:eastAsia="SimSun"/>
                <w:sz w:val="22"/>
                <w:szCs w:val="22"/>
                <w:lang w:val="pt-BR"/>
              </w:rPr>
              <w:t xml:space="preserve"> theo dự án, kế hoạch được cơ quan quản lý nhà nước có thẩm quyền phê duyệt</w:t>
            </w:r>
            <w:bookmarkEnd w:id="270"/>
            <w:r w:rsidRPr="00957DE8">
              <w:rPr>
                <w:rFonts w:eastAsia="SimSun"/>
                <w:sz w:val="22"/>
                <w:szCs w:val="22"/>
                <w:lang w:val="pt-BR"/>
              </w:rPr>
              <w:t>;</w:t>
            </w:r>
          </w:p>
          <w:p w14:paraId="79C3E0F3"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SimSun"/>
                <w:sz w:val="22"/>
                <w:szCs w:val="22"/>
                <w:lang w:val="pt-BR"/>
              </w:rPr>
              <w:t>d</w:t>
            </w:r>
            <w:r w:rsidRPr="00957DE8">
              <w:rPr>
                <w:rFonts w:eastAsia="SimSun"/>
                <w:sz w:val="22"/>
                <w:szCs w:val="22"/>
                <w:lang w:val="vi-VN"/>
              </w:rPr>
              <w:t>)</w:t>
            </w:r>
            <w:r w:rsidRPr="00957DE8">
              <w:rPr>
                <w:rFonts w:eastAsia="SimSun"/>
                <w:sz w:val="22"/>
                <w:szCs w:val="22"/>
                <w:lang w:val="pt-BR"/>
              </w:rPr>
              <w:t xml:space="preserve"> Người sử dụng đất thực hiện cải tạo, xây dựng công trình trên đất ở, đất nông nghiệp </w:t>
            </w:r>
            <w:r w:rsidRPr="00957DE8">
              <w:rPr>
                <w:rFonts w:eastAsia="Calibri"/>
                <w:sz w:val="22"/>
                <w:szCs w:val="22"/>
                <w:lang w:val="pt-BR"/>
              </w:rPr>
              <w:t xml:space="preserve">được phép thu hồi khoáng sản nhóm III, nhóm IV từ hoạt động cải tạo, </w:t>
            </w:r>
            <w:r w:rsidRPr="00957DE8">
              <w:rPr>
                <w:rFonts w:eastAsia="SimSun"/>
                <w:sz w:val="22"/>
                <w:szCs w:val="22"/>
                <w:lang w:val="pt-BR"/>
              </w:rPr>
              <w:t>xây dựng công trình trên</w:t>
            </w:r>
            <w:r w:rsidRPr="00957DE8">
              <w:rPr>
                <w:rFonts w:eastAsia="Calibri"/>
                <w:sz w:val="22"/>
                <w:szCs w:val="22"/>
                <w:lang w:val="pt-BR"/>
              </w:rPr>
              <w:t xml:space="preserve"> đất ở, đất nông nghiệp;</w:t>
            </w:r>
          </w:p>
          <w:p w14:paraId="6A99BE1D"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đ</w:t>
            </w:r>
            <w:r w:rsidRPr="00957DE8">
              <w:rPr>
                <w:rFonts w:eastAsia="SimSun"/>
                <w:sz w:val="22"/>
                <w:szCs w:val="22"/>
                <w:lang w:val="vi-VN"/>
              </w:rPr>
              <w:t>)</w:t>
            </w:r>
            <w:r w:rsidRPr="00957DE8">
              <w:rPr>
                <w:rFonts w:eastAsia="SimSun"/>
                <w:sz w:val="22"/>
                <w:szCs w:val="22"/>
                <w:lang w:val="pt-BR"/>
              </w:rPr>
              <w:t xml:space="preserve"> Tổ chức, cá nhân thực hiện đóng cửa mỏ</w:t>
            </w:r>
            <w:r w:rsidRPr="00957DE8">
              <w:rPr>
                <w:rFonts w:eastAsia="SimSun"/>
                <w:sz w:val="22"/>
                <w:szCs w:val="22"/>
                <w:lang w:val="vi-VN"/>
              </w:rPr>
              <w:t xml:space="preserve"> </w:t>
            </w:r>
            <w:r w:rsidRPr="00957DE8">
              <w:rPr>
                <w:rFonts w:eastAsia="SimSun"/>
                <w:sz w:val="22"/>
                <w:szCs w:val="22"/>
                <w:lang w:val="pt-BR"/>
              </w:rPr>
              <w:t>khoáng sản được phép thu hồi khoáng sản.</w:t>
            </w:r>
          </w:p>
          <w:p w14:paraId="271F57D9" w14:textId="77777777" w:rsidR="001208FB" w:rsidRPr="00072F0C" w:rsidRDefault="001208FB" w:rsidP="00072F0C">
            <w:pPr>
              <w:widowControl w:val="0"/>
              <w:adjustRightInd w:val="0"/>
              <w:snapToGrid w:val="0"/>
              <w:spacing w:beforeLines="60" w:before="144"/>
              <w:rPr>
                <w:spacing w:val="-2"/>
                <w:sz w:val="22"/>
                <w:szCs w:val="22"/>
                <w:lang w:val="pt-BR"/>
              </w:rPr>
            </w:pPr>
            <w:r w:rsidRPr="00957DE8">
              <w:rPr>
                <w:rFonts w:eastAsia="SimSun"/>
                <w:spacing w:val="-2"/>
                <w:sz w:val="22"/>
                <w:szCs w:val="22"/>
                <w:lang w:val="pt-BR"/>
              </w:rPr>
              <w:lastRenderedPageBreak/>
              <w:t>2. Việc thu hồi khoáng sản tại khoản 1 Điều này không áp dụng đối với nước khoáng thiên nhiên, nước nóng thiên nhiên và phải bảo đảm nguyên tắc sau đây:</w:t>
            </w:r>
          </w:p>
          <w:p w14:paraId="7879D63A"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a) Đối với trường hợp quy định tại các điểm a, b, c và đ khoản 1 Điều này, chỉ được phép thu hồi khoáng sản khi bắt buộc phải san gạt, đào đắp bề mặt địa hình tạo mặt bằng xây dựng, nạo vét để thực hiện theo đúng thiết kế của dự án; đề án đóng cửa mỏ khoáng sản, phương án đóng cửa mỏ khoáng sản được cơ quan quản lý nhà nước có thẩm quyền phê duyệt hoặc chấp thuận;</w:t>
            </w:r>
          </w:p>
          <w:p w14:paraId="751C6A53"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b) Đối với trường hợp quy định tại điểm d khoản 1 Điều này, người sử dụng đất chỉ được thu hồi khoáng sản khi bắt buộc phải san gạt, đào đắp bề mặt địa hình tạo mặt bằng xây dựng các hạng mục của công</w:t>
            </w:r>
            <w:r w:rsidRPr="00957DE8">
              <w:rPr>
                <w:rFonts w:eastAsia="SimSun"/>
                <w:sz w:val="22"/>
                <w:szCs w:val="22"/>
                <w:lang w:val="vi-VN"/>
              </w:rPr>
              <w:t xml:space="preserve"> trình</w:t>
            </w:r>
            <w:r w:rsidRPr="00957DE8">
              <w:rPr>
                <w:rFonts w:eastAsia="SimSun"/>
                <w:sz w:val="22"/>
                <w:szCs w:val="22"/>
                <w:lang w:val="pt-BR"/>
              </w:rPr>
              <w:t xml:space="preserve"> đó.</w:t>
            </w:r>
          </w:p>
          <w:p w14:paraId="5E27EAB6"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3. Trường hợp thu hồi khoáng sản nhóm I quy định tại điểm b và điểm c khoản 1 Điều này, chủ đầu tư hoặc nhà đầu tư phải đánh giá hiệu quả kinh tế khi thu hồi khoáng sản và báo cáo cơ quan quản lý nhà nước có thẩm quyền để xem xét, quyết định.</w:t>
            </w:r>
          </w:p>
          <w:p w14:paraId="3C642BFF" w14:textId="77777777" w:rsidR="001208FB" w:rsidRPr="00072F0C" w:rsidRDefault="001208FB" w:rsidP="00072F0C">
            <w:pPr>
              <w:adjustRightInd w:val="0"/>
              <w:snapToGrid w:val="0"/>
              <w:spacing w:beforeLines="60" w:before="144"/>
              <w:rPr>
                <w:sz w:val="22"/>
                <w:szCs w:val="22"/>
                <w:lang w:val="pt-BR"/>
              </w:rPr>
            </w:pPr>
            <w:r w:rsidRPr="00957DE8">
              <w:rPr>
                <w:rFonts w:eastAsia="SimSun"/>
                <w:sz w:val="22"/>
                <w:szCs w:val="22"/>
                <w:lang w:val="pt-BR"/>
              </w:rPr>
              <w:t xml:space="preserve">4. Trường hợp thu hồi khoáng sản nhóm II, nhóm III hoặc nhóm IV quy định tại khoản </w:t>
            </w:r>
            <w:r w:rsidRPr="00957DE8">
              <w:rPr>
                <w:rFonts w:eastAsia="SimSun"/>
                <w:sz w:val="22"/>
                <w:szCs w:val="22"/>
                <w:lang w:val="vi-VN"/>
              </w:rPr>
              <w:t>1</w:t>
            </w:r>
            <w:r w:rsidRPr="00957DE8">
              <w:rPr>
                <w:rFonts w:eastAsia="SimSun"/>
                <w:sz w:val="22"/>
                <w:szCs w:val="22"/>
                <w:lang w:val="pt-BR"/>
              </w:rPr>
              <w:t xml:space="preserve"> Điều này được thực hiện như sau:</w:t>
            </w:r>
          </w:p>
          <w:p w14:paraId="69F8B458"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a) Được sử dụng khoáng sản để phục vụ cho xây dựng công trình hoặc các hạng mục </w:t>
            </w:r>
            <w:r w:rsidRPr="00957DE8">
              <w:rPr>
                <w:rFonts w:eastAsia="SimSun"/>
                <w:sz w:val="22"/>
                <w:szCs w:val="22"/>
                <w:lang w:val="vi-VN"/>
              </w:rPr>
              <w:t>công trình</w:t>
            </w:r>
            <w:r w:rsidRPr="00957DE8">
              <w:rPr>
                <w:rFonts w:eastAsia="SimSun"/>
                <w:sz w:val="22"/>
                <w:szCs w:val="22"/>
                <w:lang w:val="pt-BR"/>
              </w:rPr>
              <w:t xml:space="preserve"> của</w:t>
            </w:r>
            <w:r w:rsidRPr="00957DE8">
              <w:rPr>
                <w:rFonts w:eastAsia="SimSun"/>
                <w:sz w:val="22"/>
                <w:szCs w:val="22"/>
                <w:lang w:val="vi-VN"/>
              </w:rPr>
              <w:t xml:space="preserve"> dự án</w:t>
            </w:r>
            <w:r w:rsidRPr="00957DE8">
              <w:rPr>
                <w:rFonts w:eastAsia="SimSun"/>
                <w:sz w:val="22"/>
                <w:szCs w:val="22"/>
                <w:lang w:val="pt-BR"/>
              </w:rPr>
              <w:t>, đề án, phương án</w:t>
            </w:r>
            <w:r w:rsidRPr="00957DE8">
              <w:rPr>
                <w:rFonts w:eastAsia="SimSun"/>
                <w:sz w:val="22"/>
                <w:szCs w:val="22"/>
                <w:lang w:val="vi-VN"/>
              </w:rPr>
              <w:t xml:space="preserve"> đó;</w:t>
            </w:r>
            <w:r w:rsidRPr="00957DE8">
              <w:rPr>
                <w:rFonts w:eastAsia="SimSun"/>
                <w:sz w:val="22"/>
                <w:szCs w:val="22"/>
                <w:lang w:val="pt-BR"/>
              </w:rPr>
              <w:t xml:space="preserve"> </w:t>
            </w:r>
          </w:p>
          <w:p w14:paraId="052B8497"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b) Được cung cấp cho công trình, dự án khác.</w:t>
            </w:r>
          </w:p>
          <w:p w14:paraId="718A488E"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5. Tổ chức, cá nhân thu hồi khoáng sản phải đăng ký hoạt động thu hồi khoáng sản với cơ quan quản lý nhà nước có thẩm quyền</w:t>
            </w:r>
            <w:r w:rsidRPr="00957DE8">
              <w:rPr>
                <w:rFonts w:eastAsia="SimSun"/>
                <w:sz w:val="22"/>
                <w:szCs w:val="22"/>
                <w:lang w:val="vi-VN"/>
              </w:rPr>
              <w:t xml:space="preserve"> về khoáng sản</w:t>
            </w:r>
            <w:r w:rsidRPr="00957DE8">
              <w:rPr>
                <w:rFonts w:eastAsia="SimSun"/>
                <w:sz w:val="22"/>
                <w:szCs w:val="22"/>
                <w:lang w:val="pt-BR"/>
              </w:rPr>
              <w:t>, trừ trường hợp quy định tại điểm a khoản 1 và điểm a khoản 4 Điều này.</w:t>
            </w:r>
          </w:p>
          <w:p w14:paraId="610E5629"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pt-BR"/>
              </w:rPr>
              <w:t xml:space="preserve">6. </w:t>
            </w:r>
            <w:bookmarkStart w:id="271" w:name="_Hlk181037960"/>
            <w:r w:rsidRPr="00957DE8">
              <w:rPr>
                <w:rFonts w:eastAsia="SimSun"/>
                <w:sz w:val="22"/>
                <w:szCs w:val="22"/>
                <w:lang w:val="pt-BR"/>
              </w:rPr>
              <w:t xml:space="preserve">Chính phủ quy định chi tiết Điều này; quy định việc xử lý </w:t>
            </w:r>
            <w:r w:rsidRPr="00957DE8">
              <w:rPr>
                <w:rFonts w:eastAsia="SimSun"/>
                <w:sz w:val="22"/>
                <w:szCs w:val="22"/>
                <w:lang w:val="pt-BR"/>
              </w:rPr>
              <w:lastRenderedPageBreak/>
              <w:t>khoáng sản trong trường hợp không thu hồi; quy định thẩm quyền, hồ sơ, trình tự, thủ tục xác nhận đăng ký thu hồi khoáng sản</w:t>
            </w:r>
            <w:bookmarkEnd w:id="271"/>
            <w:r w:rsidRPr="00957DE8">
              <w:rPr>
                <w:rFonts w:eastAsia="SimSun"/>
                <w:sz w:val="22"/>
                <w:szCs w:val="22"/>
                <w:lang w:val="pt-BR"/>
              </w:rPr>
              <w:t>.</w:t>
            </w:r>
          </w:p>
        </w:tc>
        <w:tc>
          <w:tcPr>
            <w:tcW w:w="4852" w:type="dxa"/>
          </w:tcPr>
          <w:p w14:paraId="7E0C565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3A59DDBD" w14:textId="3E0C1C81" w:rsidR="001208FB" w:rsidRPr="006D4895" w:rsidRDefault="006D4895"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1FD09DA7" w14:textId="77777777" w:rsidTr="00072F0C">
        <w:tc>
          <w:tcPr>
            <w:tcW w:w="5650" w:type="dxa"/>
          </w:tcPr>
          <w:p w14:paraId="22C4709F" w14:textId="77777777" w:rsidR="001208FB" w:rsidRPr="00072F0C" w:rsidRDefault="001208FB" w:rsidP="00072F0C">
            <w:pPr>
              <w:adjustRightInd w:val="0"/>
              <w:snapToGrid w:val="0"/>
              <w:spacing w:beforeLines="60" w:before="144"/>
              <w:outlineLvl w:val="2"/>
              <w:rPr>
                <w:rFonts w:eastAsia="Calibri"/>
                <w:b/>
                <w:bCs/>
                <w:iCs/>
                <w:sz w:val="22"/>
                <w:szCs w:val="22"/>
                <w:lang w:val="pt-BR"/>
              </w:rPr>
            </w:pPr>
            <w:r w:rsidRPr="00957DE8">
              <w:rPr>
                <w:rFonts w:eastAsia="Calibri"/>
                <w:b/>
                <w:bCs/>
                <w:iCs/>
                <w:sz w:val="22"/>
                <w:szCs w:val="22"/>
                <w:lang w:val="pt-BR"/>
              </w:rPr>
              <w:lastRenderedPageBreak/>
              <w:t xml:space="preserve">Điều 76. </w:t>
            </w:r>
            <w:r w:rsidRPr="00957DE8">
              <w:rPr>
                <w:rFonts w:eastAsia="Calibri"/>
                <w:b/>
                <w:bCs/>
                <w:iCs/>
                <w:sz w:val="22"/>
                <w:szCs w:val="22"/>
                <w:lang w:val="vi-VN"/>
              </w:rPr>
              <w:t>Quyền và nghĩa vụ của tổ chức, cá nhân</w:t>
            </w:r>
            <w:r w:rsidRPr="00957DE8">
              <w:rPr>
                <w:rFonts w:eastAsia="Calibri"/>
                <w:b/>
                <w:bCs/>
                <w:iCs/>
                <w:sz w:val="22"/>
                <w:szCs w:val="22"/>
                <w:lang w:val="pt-BR"/>
              </w:rPr>
              <w:t xml:space="preserve"> thu hồi khoáng sản </w:t>
            </w:r>
          </w:p>
          <w:p w14:paraId="65214060"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1. Tổ chức, cá nhân thu hồi khoáng sản có quyền sau đây:</w:t>
            </w:r>
          </w:p>
          <w:p w14:paraId="47AFA10E"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a) Thu hồi khoáng sản theo giấy xác nhận đăng ký thu hồi khoáng sản của cơ quan nhà nước có thẩm quyền;</w:t>
            </w:r>
          </w:p>
          <w:p w14:paraId="37C26B6E"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b) Cất giữ, vận chuyển, tiêu thụ, xuất khẩu và các quyền sở hữu khác đối với khoáng sản đã thu hồi theo quy định của pháp luật;</w:t>
            </w:r>
          </w:p>
          <w:p w14:paraId="38A03088"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c) Quyền khác theo quy định của pháp luật.</w:t>
            </w:r>
          </w:p>
          <w:p w14:paraId="74729583"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2. Tổ chức, cá nhân thu hồi khoáng sản có nghĩa vụ sau đây:</w:t>
            </w:r>
          </w:p>
          <w:p w14:paraId="6ADEC710"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a) Nộp tiền cấp quyền khai thác khoáng sản, thuế, phí, lệ phí theo quy định của pháp luật, trừ trường hợp quy định tại khoản 3 Điều 98 của Luật này;</w:t>
            </w:r>
          </w:p>
          <w:p w14:paraId="7F87900B"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b) Thực hiện các quy định về quản lý và bảo vệ kết cấu hạ tầng kỹ thuật và các biện pháp bảo vệ môi trường theo quy định của pháp luật;</w:t>
            </w:r>
          </w:p>
          <w:p w14:paraId="0EADF11B"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c) Báo cáo kết quả hoạt động thu hồi khoáng sản cho cơ quan quản lý nhà nước có thẩm quyền theo quy định của Bộ trưởng Bộ Tài nguyên và Môi trường và chịu trách nhiệm về tính chính xác của thông tin, số liệu báo cáo; </w:t>
            </w:r>
          </w:p>
          <w:p w14:paraId="42075D12"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d) Bồi thường thiệt hại do hoạt động thu hồi khoáng sản gây ra;</w:t>
            </w:r>
          </w:p>
          <w:p w14:paraId="2F8A4139"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pt-BR"/>
              </w:rPr>
            </w:pPr>
            <w:r w:rsidRPr="00957DE8">
              <w:rPr>
                <w:rFonts w:eastAsia="Calibri"/>
                <w:sz w:val="22"/>
                <w:szCs w:val="22"/>
                <w:lang w:val="pt-BR"/>
              </w:rPr>
              <w:t>đ) Nghĩa vụ khác theo quy định của pháp luật.</w:t>
            </w:r>
          </w:p>
        </w:tc>
        <w:tc>
          <w:tcPr>
            <w:tcW w:w="4852" w:type="dxa"/>
          </w:tcPr>
          <w:p w14:paraId="65F4FEB2" w14:textId="77777777" w:rsidR="001208FB" w:rsidRPr="00072F0C" w:rsidRDefault="001208FB" w:rsidP="00072F0C">
            <w:pPr>
              <w:adjustRightInd w:val="0"/>
              <w:snapToGrid w:val="0"/>
              <w:spacing w:beforeLines="60" w:before="144"/>
              <w:jc w:val="both"/>
              <w:outlineLvl w:val="2"/>
              <w:rPr>
                <w:rFonts w:eastAsia="Calibri"/>
                <w:b/>
                <w:bCs/>
                <w:iCs/>
                <w:sz w:val="22"/>
                <w:szCs w:val="22"/>
              </w:rPr>
            </w:pPr>
            <w:bookmarkStart w:id="272" w:name="_Toc181886966"/>
            <w:r w:rsidRPr="00072F0C">
              <w:rPr>
                <w:rFonts w:eastAsia="Calibri"/>
                <w:b/>
                <w:bCs/>
                <w:iCs/>
                <w:sz w:val="22"/>
                <w:szCs w:val="22"/>
              </w:rPr>
              <w:t xml:space="preserve">Điều 76. </w:t>
            </w:r>
            <w:r w:rsidRPr="00072F0C">
              <w:rPr>
                <w:rFonts w:eastAsia="Calibri"/>
                <w:b/>
                <w:bCs/>
                <w:iCs/>
                <w:sz w:val="22"/>
                <w:szCs w:val="22"/>
                <w:lang w:val="pt-BR"/>
              </w:rPr>
              <w:t>Quyền và nghĩa vụ của tổ chức, cá nhân</w:t>
            </w:r>
            <w:r w:rsidRPr="00072F0C">
              <w:rPr>
                <w:rFonts w:eastAsia="Calibri"/>
                <w:b/>
                <w:bCs/>
                <w:iCs/>
                <w:sz w:val="22"/>
                <w:szCs w:val="22"/>
              </w:rPr>
              <w:t xml:space="preserve"> thu hồi khoáng sản</w:t>
            </w:r>
            <w:bookmarkEnd w:id="272"/>
            <w:r w:rsidRPr="00072F0C">
              <w:rPr>
                <w:rFonts w:eastAsia="Calibri"/>
                <w:b/>
                <w:bCs/>
                <w:iCs/>
                <w:sz w:val="22"/>
                <w:szCs w:val="22"/>
              </w:rPr>
              <w:t xml:space="preserve"> </w:t>
            </w:r>
          </w:p>
          <w:p w14:paraId="02DBEE73" w14:textId="77777777" w:rsidR="001208FB" w:rsidRPr="00072F0C" w:rsidRDefault="001208FB" w:rsidP="00072F0C">
            <w:pPr>
              <w:widowControl w:val="0"/>
              <w:spacing w:before="60"/>
              <w:jc w:val="both"/>
              <w:rPr>
                <w:sz w:val="22"/>
                <w:szCs w:val="22"/>
                <w:lang w:val="pt-BR"/>
              </w:rPr>
            </w:pPr>
            <w:r w:rsidRPr="00072F0C">
              <w:rPr>
                <w:sz w:val="22"/>
                <w:szCs w:val="22"/>
                <w:lang w:val="pt-BR"/>
              </w:rPr>
              <w:t>1. Tổ chức, cá nhân thu hồi khoáng sản có quyền sau đây:</w:t>
            </w:r>
          </w:p>
          <w:p w14:paraId="4A5767F3" w14:textId="77777777" w:rsidR="001208FB" w:rsidRPr="00072F0C" w:rsidRDefault="001208FB" w:rsidP="00072F0C">
            <w:pPr>
              <w:widowControl w:val="0"/>
              <w:spacing w:before="60"/>
              <w:jc w:val="both"/>
              <w:rPr>
                <w:sz w:val="22"/>
                <w:szCs w:val="22"/>
                <w:lang w:val="pt-BR"/>
              </w:rPr>
            </w:pPr>
            <w:r w:rsidRPr="00072F0C">
              <w:rPr>
                <w:sz w:val="22"/>
                <w:szCs w:val="22"/>
                <w:lang w:val="pt-BR"/>
              </w:rPr>
              <w:t>a) Thu hồi khoáng sản theo giấy xác nhận đăng ký thu hồi khoáng sản của cơ quan nhà nước có thẩm quyền;</w:t>
            </w:r>
          </w:p>
          <w:p w14:paraId="163BBBA2" w14:textId="77777777" w:rsidR="001208FB" w:rsidRPr="00072F0C" w:rsidRDefault="001208FB" w:rsidP="00072F0C">
            <w:pPr>
              <w:widowControl w:val="0"/>
              <w:spacing w:before="60"/>
              <w:jc w:val="both"/>
              <w:rPr>
                <w:sz w:val="22"/>
                <w:szCs w:val="22"/>
                <w:lang w:val="pt-BR"/>
              </w:rPr>
            </w:pPr>
            <w:r w:rsidRPr="00072F0C">
              <w:rPr>
                <w:sz w:val="22"/>
                <w:szCs w:val="22"/>
                <w:lang w:val="pt-BR"/>
              </w:rPr>
              <w:t>b) Cất giữ, vận chuyển, tiêu thụ, xuất khẩu và các quyền sở hữu khác đối với khoáng sản đ</w:t>
            </w:r>
            <w:r w:rsidRPr="00072F0C">
              <w:rPr>
                <w:rFonts w:hint="eastAsia"/>
                <w:sz w:val="22"/>
                <w:szCs w:val="22"/>
                <w:lang w:val="pt-BR"/>
              </w:rPr>
              <w:t>ã</w:t>
            </w:r>
            <w:r w:rsidRPr="00072F0C">
              <w:rPr>
                <w:sz w:val="22"/>
                <w:szCs w:val="22"/>
                <w:lang w:val="pt-BR"/>
              </w:rPr>
              <w:t xml:space="preserve"> thu hồi theo quy định của pháp luật;</w:t>
            </w:r>
          </w:p>
          <w:p w14:paraId="0C9A04FB" w14:textId="77777777" w:rsidR="001208FB" w:rsidRPr="00072F0C" w:rsidRDefault="001208FB" w:rsidP="00072F0C">
            <w:pPr>
              <w:widowControl w:val="0"/>
              <w:spacing w:before="60"/>
              <w:jc w:val="both"/>
              <w:rPr>
                <w:sz w:val="22"/>
                <w:szCs w:val="22"/>
                <w:lang w:val="pt-BR"/>
              </w:rPr>
            </w:pPr>
            <w:r w:rsidRPr="00072F0C">
              <w:rPr>
                <w:sz w:val="22"/>
                <w:szCs w:val="22"/>
                <w:lang w:val="pt-BR"/>
              </w:rPr>
              <w:t>c) Quyền khác theo quy định của pháp luật.</w:t>
            </w:r>
          </w:p>
          <w:p w14:paraId="0BBDBD78" w14:textId="77777777" w:rsidR="001208FB" w:rsidRPr="00072F0C" w:rsidRDefault="001208FB" w:rsidP="00072F0C">
            <w:pPr>
              <w:widowControl w:val="0"/>
              <w:spacing w:before="60"/>
              <w:jc w:val="both"/>
              <w:rPr>
                <w:sz w:val="22"/>
                <w:szCs w:val="22"/>
                <w:lang w:val="pt-BR"/>
              </w:rPr>
            </w:pPr>
            <w:r w:rsidRPr="00072F0C">
              <w:rPr>
                <w:sz w:val="22"/>
                <w:szCs w:val="22"/>
                <w:lang w:val="pt-BR"/>
              </w:rPr>
              <w:t>2. Tổ chức, cá nhân thu hồi khoáng sản có nghĩa vụ sau đây:</w:t>
            </w:r>
          </w:p>
          <w:p w14:paraId="091A657C" w14:textId="77777777" w:rsidR="001208FB" w:rsidRPr="00072F0C" w:rsidRDefault="001208FB" w:rsidP="00072F0C">
            <w:pPr>
              <w:widowControl w:val="0"/>
              <w:spacing w:before="60"/>
              <w:jc w:val="both"/>
              <w:rPr>
                <w:sz w:val="22"/>
                <w:szCs w:val="22"/>
                <w:lang w:val="pt-BR"/>
              </w:rPr>
            </w:pPr>
            <w:r w:rsidRPr="00072F0C">
              <w:rPr>
                <w:sz w:val="22"/>
                <w:szCs w:val="22"/>
                <w:lang w:val="pt-BR"/>
              </w:rPr>
              <w:t>a) Nộp tiền cấp quyền khai thác khoáng sản, thuế, phí, lệ phí theo quy định của pháp luật, trừ trường hợp quy định tại khoản 3 Điều 98 của Luật này;</w:t>
            </w:r>
          </w:p>
          <w:p w14:paraId="54B40510" w14:textId="77777777" w:rsidR="001208FB" w:rsidRPr="00072F0C" w:rsidRDefault="001208FB" w:rsidP="00072F0C">
            <w:pPr>
              <w:widowControl w:val="0"/>
              <w:spacing w:before="60"/>
              <w:jc w:val="both"/>
              <w:rPr>
                <w:sz w:val="22"/>
                <w:szCs w:val="22"/>
                <w:lang w:val="pt-BR"/>
              </w:rPr>
            </w:pPr>
            <w:r w:rsidRPr="00072F0C">
              <w:rPr>
                <w:sz w:val="22"/>
                <w:szCs w:val="22"/>
                <w:lang w:val="pt-BR"/>
              </w:rPr>
              <w:t>b) Thực hiện các quy định về quản lý và bảo vệ kết cấu hạ tầng kỹ thuật và các biện pháp bảo vệ môi trường theo quy định của pháp luật;</w:t>
            </w:r>
          </w:p>
          <w:p w14:paraId="19330770" w14:textId="77777777" w:rsidR="001208FB" w:rsidRPr="00072F0C" w:rsidRDefault="001208FB" w:rsidP="00072F0C">
            <w:pPr>
              <w:widowControl w:val="0"/>
              <w:spacing w:before="60"/>
              <w:jc w:val="both"/>
              <w:rPr>
                <w:sz w:val="22"/>
                <w:szCs w:val="22"/>
                <w:lang w:val="pt-BR"/>
              </w:rPr>
            </w:pPr>
            <w:r w:rsidRPr="00072F0C">
              <w:rPr>
                <w:sz w:val="22"/>
                <w:szCs w:val="22"/>
                <w:lang w:val="pt-BR"/>
              </w:rPr>
              <w:t xml:space="preserve">c) Báo cáo kết quả hoạt động thu hồi khoáng sản cho cơ quan quản lý nhà nước có thẩm quyền theo quy định của Bộ trưởng Bộ </w:t>
            </w:r>
            <w:del w:id="273" w:author="Luan Dang" w:date="2025-07-19T17:29:00Z">
              <w:r w:rsidRPr="00072F0C">
                <w:rPr>
                  <w:sz w:val="22"/>
                  <w:szCs w:val="22"/>
                  <w:lang w:val="pt-BR"/>
                </w:rPr>
                <w:delText>Tài nguyên</w:delText>
              </w:r>
            </w:del>
            <w:r w:rsidRPr="00072F0C">
              <w:rPr>
                <w:sz w:val="22"/>
                <w:szCs w:val="22"/>
                <w:lang w:val="vi-VN"/>
              </w:rPr>
              <w:t xml:space="preserve"> </w:t>
            </w:r>
            <w:ins w:id="274"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pt-BR"/>
              </w:rPr>
              <w:t xml:space="preserve">và Môi trường và chịu trách nhiệm về tính chính xác của thông tin, số liệu báo cáo; </w:t>
            </w:r>
          </w:p>
          <w:p w14:paraId="55B1183F" w14:textId="77777777" w:rsidR="001208FB" w:rsidRPr="00072F0C" w:rsidRDefault="001208FB" w:rsidP="00072F0C">
            <w:pPr>
              <w:widowControl w:val="0"/>
              <w:spacing w:before="60"/>
              <w:jc w:val="both"/>
              <w:rPr>
                <w:sz w:val="22"/>
                <w:szCs w:val="22"/>
                <w:lang w:val="pt-BR"/>
              </w:rPr>
            </w:pPr>
            <w:r w:rsidRPr="00072F0C">
              <w:rPr>
                <w:sz w:val="22"/>
                <w:szCs w:val="22"/>
                <w:lang w:val="pt-BR"/>
              </w:rPr>
              <w:t>d) Bồi thường thiệt hại do hoạt động thu hồi khoáng sản gây ra;</w:t>
            </w:r>
          </w:p>
          <w:p w14:paraId="05FC0A72" w14:textId="77777777" w:rsidR="001208FB" w:rsidRPr="00072F0C" w:rsidRDefault="001208FB" w:rsidP="00072F0C">
            <w:pPr>
              <w:widowControl w:val="0"/>
              <w:spacing w:before="60"/>
              <w:jc w:val="both"/>
              <w:rPr>
                <w:szCs w:val="28"/>
                <w:lang w:val="pt-BR"/>
              </w:rPr>
            </w:pPr>
            <w:r w:rsidRPr="00072F0C">
              <w:rPr>
                <w:rFonts w:eastAsia="Calibri"/>
                <w:sz w:val="22"/>
                <w:szCs w:val="22"/>
                <w:lang w:val="pt-BR"/>
              </w:rPr>
              <w:t>đ) Nghĩa vụ khác theo quy định của pháp luật.</w:t>
            </w:r>
          </w:p>
        </w:tc>
        <w:tc>
          <w:tcPr>
            <w:tcW w:w="4852" w:type="dxa"/>
          </w:tcPr>
          <w:p w14:paraId="31297DEC" w14:textId="38AF8A6F" w:rsidR="001208FB" w:rsidRPr="005B0268" w:rsidRDefault="006D4895" w:rsidP="006D4895">
            <w:pPr>
              <w:adjustRightInd w:val="0"/>
              <w:snapToGrid w:val="0"/>
              <w:spacing w:beforeLines="60" w:before="144"/>
              <w:jc w:val="both"/>
              <w:outlineLvl w:val="2"/>
              <w:rPr>
                <w:rFonts w:eastAsia="Calibri"/>
                <w:bCs/>
                <w:iCs/>
                <w:sz w:val="22"/>
                <w:szCs w:val="22"/>
                <w:lang w:val="pt-BR"/>
              </w:rPr>
            </w:pPr>
            <w:r>
              <w:rPr>
                <w:rFonts w:eastAsia="Calibri"/>
                <w:iCs/>
                <w:sz w:val="22"/>
                <w:szCs w:val="22"/>
              </w:rPr>
              <w:t xml:space="preserve">Sửa đổi cho phù hợp với quy định về phân cấp, phân quyền trong lĩnh vực địa chất, khoáng sản </w:t>
            </w:r>
          </w:p>
        </w:tc>
      </w:tr>
      <w:tr w:rsidR="001208FB" w:rsidRPr="00072F0C" w14:paraId="2BA1BC52" w14:textId="77777777" w:rsidTr="00072F0C">
        <w:tc>
          <w:tcPr>
            <w:tcW w:w="5650" w:type="dxa"/>
          </w:tcPr>
          <w:p w14:paraId="213CDE1F"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1"/>
              <w:rPr>
                <w:rFonts w:eastAsia="SimSun"/>
                <w:b/>
                <w:bCs/>
                <w:iCs/>
                <w:spacing w:val="-4"/>
                <w:sz w:val="22"/>
                <w:szCs w:val="22"/>
                <w:lang w:val="vi-VN"/>
              </w:rPr>
            </w:pPr>
            <w:r w:rsidRPr="00957DE8">
              <w:rPr>
                <w:rFonts w:eastAsia="SimSun"/>
                <w:b/>
                <w:bCs/>
                <w:iCs/>
                <w:spacing w:val="-4"/>
                <w:sz w:val="22"/>
                <w:szCs w:val="22"/>
                <w:lang w:val="vi-VN"/>
              </w:rPr>
              <w:t>Mục 6</w:t>
            </w:r>
            <w:r w:rsidRPr="00072F0C">
              <w:rPr>
                <w:b/>
                <w:bCs/>
                <w:iCs/>
                <w:spacing w:val="-4"/>
                <w:sz w:val="22"/>
                <w:szCs w:val="22"/>
                <w:lang w:val="vi-VN"/>
              </w:rPr>
              <w:t xml:space="preserve">. </w:t>
            </w:r>
            <w:r w:rsidRPr="00957DE8">
              <w:rPr>
                <w:rFonts w:eastAsia="SimSun"/>
                <w:b/>
                <w:bCs/>
                <w:iCs/>
                <w:spacing w:val="-4"/>
                <w:sz w:val="22"/>
                <w:szCs w:val="22"/>
                <w:lang w:val="vi-VN"/>
              </w:rPr>
              <w:t xml:space="preserve">CHẾ BIẾN KHOÁNG SẢN </w:t>
            </w:r>
          </w:p>
        </w:tc>
        <w:tc>
          <w:tcPr>
            <w:tcW w:w="4852" w:type="dxa"/>
          </w:tcPr>
          <w:p w14:paraId="3722058F"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1"/>
              <w:rPr>
                <w:rFonts w:eastAsia="SimSun"/>
                <w:b/>
                <w:bCs/>
                <w:iCs/>
                <w:spacing w:val="-4"/>
                <w:sz w:val="22"/>
                <w:szCs w:val="22"/>
                <w:lang w:val="vi-VN"/>
              </w:rPr>
            </w:pPr>
          </w:p>
        </w:tc>
        <w:tc>
          <w:tcPr>
            <w:tcW w:w="4852" w:type="dxa"/>
          </w:tcPr>
          <w:p w14:paraId="2F3BFE91"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1"/>
              <w:rPr>
                <w:rFonts w:eastAsia="SimSun"/>
                <w:bCs/>
                <w:iCs/>
                <w:spacing w:val="-4"/>
                <w:sz w:val="22"/>
                <w:szCs w:val="22"/>
                <w:lang w:val="vi-VN"/>
              </w:rPr>
            </w:pPr>
          </w:p>
        </w:tc>
      </w:tr>
      <w:tr w:rsidR="001208FB" w:rsidRPr="00072F0C" w14:paraId="0BF5B1B2" w14:textId="77777777" w:rsidTr="00072F0C">
        <w:tc>
          <w:tcPr>
            <w:tcW w:w="5650" w:type="dxa"/>
          </w:tcPr>
          <w:p w14:paraId="76C25FB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77. Tổ chức, cá nhân chế biến khoáng sản</w:t>
            </w:r>
          </w:p>
          <w:p w14:paraId="19DFE094"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pt-BR"/>
              </w:rPr>
              <w:lastRenderedPageBreak/>
              <w:t>Tổ chức, cá nhân chế biến khoáng sản bao gồm tổ chức, cá nhân được cấp giấy phép khai thác khoáng sản, giấy phép khai thác tận thu khoáng sản và thực hiện hoạt động chế biến khoáng sản theo dự án đầu tư khai thác khoáng sản.</w:t>
            </w:r>
          </w:p>
        </w:tc>
        <w:tc>
          <w:tcPr>
            <w:tcW w:w="4852" w:type="dxa"/>
          </w:tcPr>
          <w:p w14:paraId="3CB75E9D"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61B5867F" w14:textId="0677DB9C" w:rsidR="001208FB" w:rsidRPr="005B0268" w:rsidRDefault="006D4895" w:rsidP="006D4895">
            <w:pPr>
              <w:adjustRightInd w:val="0"/>
              <w:snapToGrid w:val="0"/>
              <w:spacing w:beforeLines="60" w:before="144"/>
              <w:jc w:val="both"/>
              <w:outlineLvl w:val="2"/>
              <w:rPr>
                <w:rFonts w:eastAsia="Calibri"/>
                <w:bCs/>
                <w:iCs/>
                <w:sz w:val="22"/>
                <w:szCs w:val="22"/>
                <w:lang w:val="vi-VN"/>
              </w:rPr>
            </w:pPr>
            <w:r>
              <w:rPr>
                <w:rFonts w:eastAsia="Calibri"/>
                <w:iCs/>
                <w:sz w:val="22"/>
                <w:szCs w:val="22"/>
              </w:rPr>
              <w:t xml:space="preserve">Giữ nguyên như Luật Địa chất và khoáng sản </w:t>
            </w:r>
          </w:p>
        </w:tc>
      </w:tr>
      <w:tr w:rsidR="001208FB" w:rsidRPr="00072F0C" w14:paraId="41C7C810" w14:textId="77777777" w:rsidTr="00072F0C">
        <w:tc>
          <w:tcPr>
            <w:tcW w:w="5650" w:type="dxa"/>
          </w:tcPr>
          <w:p w14:paraId="6BAEC14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78. Quy định chung về chế biến khoáng sản</w:t>
            </w:r>
          </w:p>
          <w:p w14:paraId="2A3A4CF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Chế biến khoáng sản phải bảo đảm các nguyên tắc sau đây:</w:t>
            </w:r>
          </w:p>
          <w:p w14:paraId="19A756CE"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a) Phù hợp với quy hoạch khoáng sản</w:t>
            </w:r>
            <w:r w:rsidRPr="00957DE8">
              <w:rPr>
                <w:rFonts w:eastAsia="SimSun"/>
                <w:sz w:val="22"/>
                <w:szCs w:val="22"/>
                <w:lang w:val="vi-VN"/>
              </w:rPr>
              <w:t xml:space="preserve"> nhóm I, quy hoạch khoáng sản nhóm II</w:t>
            </w:r>
            <w:r w:rsidRPr="00957DE8">
              <w:rPr>
                <w:rFonts w:eastAsia="SimSun"/>
                <w:spacing w:val="-4"/>
                <w:sz w:val="22"/>
                <w:szCs w:val="22"/>
                <w:lang w:val="vi-VN"/>
              </w:rPr>
              <w:t xml:space="preserve"> hoặc quy hoạch ngành quốc gia và quy hoạch tỉnh;</w:t>
            </w:r>
          </w:p>
          <w:p w14:paraId="43B9E3B8"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b) Việc chế biến khoáng sản được thực hiện theo quy định của pháp luật về khoáng sản, pháp luật về đầu tư và quy định khác của pháp luật có liên quan;</w:t>
            </w:r>
          </w:p>
          <w:p w14:paraId="4D61DD3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c) Khoáng sản đưa vào chế biến có nguồn gốc hợp pháp theo quy định của pháp luật.</w:t>
            </w:r>
          </w:p>
          <w:p w14:paraId="3E714D5E" w14:textId="77777777" w:rsidR="001208FB" w:rsidRPr="00072F0C" w:rsidRDefault="001208FB" w:rsidP="00072F0C">
            <w:pPr>
              <w:widowControl w:val="0"/>
              <w:adjustRightInd w:val="0"/>
              <w:snapToGrid w:val="0"/>
              <w:spacing w:beforeLines="60" w:before="144"/>
              <w:rPr>
                <w:sz w:val="22"/>
                <w:szCs w:val="22"/>
                <w:lang w:val="vi-VN" w:eastAsia="vi-VN"/>
              </w:rPr>
            </w:pPr>
            <w:r w:rsidRPr="00957DE8">
              <w:rPr>
                <w:rFonts w:eastAsia="SimSun"/>
                <w:sz w:val="22"/>
                <w:szCs w:val="22"/>
                <w:lang w:val="vi-VN"/>
              </w:rPr>
              <w:t>2. Tổ chức, cá nhân chế biến khoáng sản phải áp dụng công nghệ tiên tiến, sử dụng thiết bị hiện đại, tiết kiệm tài nguyên, năng lượng, tài nguyên nước và bảo vệ môi trường</w:t>
            </w:r>
            <w:r w:rsidRPr="00957DE8">
              <w:rPr>
                <w:sz w:val="22"/>
                <w:szCs w:val="22"/>
                <w:lang w:val="vi-VN" w:eastAsia="vi-VN"/>
              </w:rPr>
              <w:t>.</w:t>
            </w:r>
          </w:p>
          <w:p w14:paraId="1BB1F1AF"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3. Chính phủ quy định chi tiết Điều này.</w:t>
            </w:r>
          </w:p>
        </w:tc>
        <w:tc>
          <w:tcPr>
            <w:tcW w:w="4852" w:type="dxa"/>
          </w:tcPr>
          <w:p w14:paraId="1491749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2B323FD6" w14:textId="50A7AB87" w:rsidR="001208FB" w:rsidRPr="005B0268" w:rsidRDefault="006D4895" w:rsidP="006D4895">
            <w:pPr>
              <w:adjustRightInd w:val="0"/>
              <w:snapToGrid w:val="0"/>
              <w:spacing w:beforeLines="60" w:before="144"/>
              <w:jc w:val="both"/>
              <w:outlineLvl w:val="2"/>
              <w:rPr>
                <w:rFonts w:eastAsia="Calibri"/>
                <w:bCs/>
                <w:iCs/>
                <w:sz w:val="22"/>
                <w:szCs w:val="22"/>
                <w:lang w:val="vi-VN"/>
              </w:rPr>
            </w:pPr>
            <w:r>
              <w:rPr>
                <w:rFonts w:eastAsia="Calibri"/>
                <w:iCs/>
                <w:sz w:val="22"/>
                <w:szCs w:val="22"/>
              </w:rPr>
              <w:t>Giữ nguyên như Luật Địa chất và khoáng sản</w:t>
            </w:r>
          </w:p>
        </w:tc>
      </w:tr>
      <w:tr w:rsidR="001208FB" w:rsidRPr="00072F0C" w14:paraId="0D08B83E" w14:textId="77777777" w:rsidTr="00072F0C">
        <w:tc>
          <w:tcPr>
            <w:tcW w:w="5650" w:type="dxa"/>
          </w:tcPr>
          <w:p w14:paraId="2852E70E"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r w:rsidRPr="00957DE8">
              <w:rPr>
                <w:rFonts w:eastAsia="SimSun"/>
                <w:b/>
                <w:bCs/>
                <w:spacing w:val="6"/>
                <w:kern w:val="32"/>
                <w:sz w:val="22"/>
                <w:szCs w:val="22"/>
                <w:lang w:val="vi-VN"/>
              </w:rPr>
              <w:t>Chương VII</w:t>
            </w:r>
            <w:r w:rsidRPr="00072F0C">
              <w:rPr>
                <w:b/>
                <w:bCs/>
                <w:spacing w:val="6"/>
                <w:kern w:val="32"/>
                <w:sz w:val="22"/>
                <w:szCs w:val="22"/>
                <w:lang w:val="vi-VN"/>
              </w:rPr>
              <w:t xml:space="preserve">. </w:t>
            </w:r>
            <w:r w:rsidRPr="00957DE8">
              <w:rPr>
                <w:rFonts w:eastAsia="SimSun"/>
                <w:b/>
                <w:bCs/>
                <w:spacing w:val="6"/>
                <w:kern w:val="32"/>
                <w:sz w:val="22"/>
                <w:szCs w:val="22"/>
                <w:lang w:val="vi-VN"/>
              </w:rPr>
              <w:t>BẢO VỆ MÔI TRƯỜNG TRONG KHAI THÁC KHOÁNG SẢN; ĐÓNG CỬA MỎ KHOÁNG SẢN</w:t>
            </w:r>
          </w:p>
        </w:tc>
        <w:tc>
          <w:tcPr>
            <w:tcW w:w="4852" w:type="dxa"/>
          </w:tcPr>
          <w:p w14:paraId="0F76C461"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p>
        </w:tc>
        <w:tc>
          <w:tcPr>
            <w:tcW w:w="4852" w:type="dxa"/>
          </w:tcPr>
          <w:p w14:paraId="5A586ADE"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0"/>
              <w:rPr>
                <w:rFonts w:eastAsia="SimSun"/>
                <w:bCs/>
                <w:spacing w:val="6"/>
                <w:kern w:val="32"/>
                <w:sz w:val="22"/>
                <w:szCs w:val="22"/>
                <w:lang w:val="vi-VN"/>
              </w:rPr>
            </w:pPr>
          </w:p>
        </w:tc>
      </w:tr>
      <w:tr w:rsidR="001208FB" w:rsidRPr="00072F0C" w14:paraId="783C4FB8" w14:textId="77777777" w:rsidTr="00072F0C">
        <w:tc>
          <w:tcPr>
            <w:tcW w:w="5650" w:type="dxa"/>
          </w:tcPr>
          <w:p w14:paraId="2290E416"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r w:rsidRPr="00957DE8">
              <w:rPr>
                <w:rFonts w:eastAsia="SimSun"/>
                <w:b/>
                <w:bCs/>
                <w:spacing w:val="6"/>
                <w:kern w:val="32"/>
                <w:sz w:val="22"/>
                <w:szCs w:val="22"/>
                <w:lang w:val="vi-VN"/>
              </w:rPr>
              <w:t>Mục 1</w:t>
            </w:r>
            <w:r w:rsidRPr="00072F0C">
              <w:rPr>
                <w:b/>
                <w:bCs/>
                <w:spacing w:val="6"/>
                <w:kern w:val="32"/>
                <w:sz w:val="22"/>
                <w:szCs w:val="22"/>
                <w:lang w:val="vi-VN"/>
              </w:rPr>
              <w:t xml:space="preserve">. </w:t>
            </w:r>
            <w:r w:rsidRPr="00957DE8">
              <w:rPr>
                <w:rFonts w:eastAsia="SimSun"/>
                <w:b/>
                <w:bCs/>
                <w:spacing w:val="6"/>
                <w:kern w:val="32"/>
                <w:sz w:val="22"/>
                <w:szCs w:val="22"/>
                <w:lang w:val="vi-VN"/>
              </w:rPr>
              <w:t>BẢO VỆ MÔI TRƯỜNG TRONG KHAI THÁC KHOÁNG SẢN</w:t>
            </w:r>
          </w:p>
        </w:tc>
        <w:tc>
          <w:tcPr>
            <w:tcW w:w="4852" w:type="dxa"/>
          </w:tcPr>
          <w:p w14:paraId="2B8AF75C"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p>
        </w:tc>
        <w:tc>
          <w:tcPr>
            <w:tcW w:w="4852" w:type="dxa"/>
          </w:tcPr>
          <w:p w14:paraId="0D405652"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0"/>
              <w:rPr>
                <w:rFonts w:eastAsia="SimSun"/>
                <w:bCs/>
                <w:spacing w:val="6"/>
                <w:kern w:val="32"/>
                <w:sz w:val="22"/>
                <w:szCs w:val="22"/>
                <w:lang w:val="vi-VN"/>
              </w:rPr>
            </w:pPr>
          </w:p>
        </w:tc>
      </w:tr>
      <w:tr w:rsidR="001208FB" w:rsidRPr="00072F0C" w14:paraId="1BF1D36D" w14:textId="77777777" w:rsidTr="00072F0C">
        <w:tc>
          <w:tcPr>
            <w:tcW w:w="5650" w:type="dxa"/>
          </w:tcPr>
          <w:p w14:paraId="3CCB2E12" w14:textId="77777777" w:rsidR="001208FB" w:rsidRPr="00072F0C" w:rsidRDefault="001208FB" w:rsidP="00072F0C">
            <w:pPr>
              <w:adjustRightInd w:val="0"/>
              <w:snapToGrid w:val="0"/>
              <w:spacing w:beforeLines="60" w:before="144"/>
              <w:outlineLvl w:val="2"/>
              <w:rPr>
                <w:rFonts w:eastAsia="Calibri"/>
                <w:b/>
                <w:bCs/>
                <w:iCs/>
                <w:spacing w:val="-6"/>
                <w:sz w:val="22"/>
                <w:szCs w:val="22"/>
                <w:lang w:val="vi-VN"/>
              </w:rPr>
            </w:pPr>
            <w:r w:rsidRPr="00957DE8">
              <w:rPr>
                <w:rFonts w:eastAsia="Calibri"/>
                <w:b/>
                <w:bCs/>
                <w:iCs/>
                <w:spacing w:val="-6"/>
                <w:sz w:val="22"/>
                <w:szCs w:val="22"/>
                <w:lang w:val="vi-VN"/>
              </w:rPr>
              <w:t>Điều 79. Yêu cầu chung về bảo vệ môi trường trong khai thác khoáng sản</w:t>
            </w:r>
          </w:p>
          <w:p w14:paraId="59B3357D" w14:textId="77777777" w:rsidR="001208FB" w:rsidRPr="00072F0C" w:rsidRDefault="001208FB" w:rsidP="00072F0C">
            <w:pPr>
              <w:widowControl w:val="0"/>
              <w:adjustRightInd w:val="0"/>
              <w:snapToGrid w:val="0"/>
              <w:spacing w:beforeLines="60" w:before="144"/>
              <w:rPr>
                <w:i/>
                <w:sz w:val="22"/>
                <w:szCs w:val="22"/>
                <w:lang w:val="vi-VN"/>
              </w:rPr>
            </w:pPr>
            <w:r w:rsidRPr="00957DE8">
              <w:rPr>
                <w:rFonts w:eastAsia="SimSun"/>
                <w:iCs/>
                <w:spacing w:val="-2"/>
                <w:sz w:val="22"/>
                <w:szCs w:val="22"/>
                <w:lang w:val="vi-VN"/>
              </w:rPr>
              <w:t xml:space="preserve">1. </w:t>
            </w:r>
            <w:r w:rsidRPr="00957DE8">
              <w:rPr>
                <w:rFonts w:eastAsia="SimSun"/>
                <w:spacing w:val="-2"/>
                <w:sz w:val="22"/>
                <w:szCs w:val="22"/>
                <w:lang w:val="vi-VN"/>
              </w:rPr>
              <w:t xml:space="preserve">Tổ chức, cá nhân khai thác khoáng sản phải ưu tiên sử dụng công nghệ, thiết bị, vật liệu thân thiện với môi trường; thực hiện các giải pháp ngăn ngừa, giảm thiểu tác động xấu đến môi trường, cải tạo, phục hồi môi trường theo quy định của </w:t>
            </w:r>
            <w:r w:rsidRPr="00957DE8">
              <w:rPr>
                <w:rFonts w:eastAsia="SimSun"/>
                <w:spacing w:val="-2"/>
                <w:sz w:val="22"/>
                <w:szCs w:val="22"/>
                <w:lang w:val="vi-VN"/>
              </w:rPr>
              <w:lastRenderedPageBreak/>
              <w:t>pháp luật về bảo vệ môi trường và quy định khác của pháp luật có liên quan</w:t>
            </w:r>
            <w:r w:rsidRPr="00957DE8">
              <w:rPr>
                <w:rFonts w:eastAsia="SimSun"/>
                <w:sz w:val="22"/>
                <w:szCs w:val="22"/>
                <w:lang w:val="vi-VN"/>
              </w:rPr>
              <w:t>.</w:t>
            </w:r>
          </w:p>
          <w:p w14:paraId="4B17EB27"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pacing w:val="-6"/>
                <w:sz w:val="22"/>
                <w:szCs w:val="22"/>
                <w:lang w:val="vi-VN"/>
              </w:rPr>
            </w:pPr>
            <w:r w:rsidRPr="00957DE8">
              <w:rPr>
                <w:rFonts w:eastAsia="SimSun"/>
                <w:sz w:val="22"/>
                <w:szCs w:val="22"/>
                <w:lang w:val="vi-VN"/>
              </w:rPr>
              <w:t>2.</w:t>
            </w:r>
            <w:r w:rsidRPr="00957DE8">
              <w:rPr>
                <w:rFonts w:eastAsia="SimSun"/>
                <w:spacing w:val="10"/>
                <w:sz w:val="22"/>
                <w:szCs w:val="22"/>
                <w:lang w:val="vi-VN"/>
              </w:rPr>
              <w:t xml:space="preserve"> </w:t>
            </w:r>
            <w:r w:rsidRPr="00957DE8">
              <w:rPr>
                <w:rFonts w:eastAsia="SimSun"/>
                <w:sz w:val="22"/>
                <w:szCs w:val="22"/>
                <w:lang w:val="vi-VN"/>
              </w:rPr>
              <w:t>Tổ</w:t>
            </w:r>
            <w:r w:rsidRPr="00957DE8">
              <w:rPr>
                <w:rFonts w:eastAsia="SimSun"/>
                <w:spacing w:val="11"/>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h</w:t>
            </w:r>
            <w:r w:rsidRPr="00957DE8">
              <w:rPr>
                <w:rFonts w:eastAsia="SimSun"/>
                <w:spacing w:val="-1"/>
                <w:sz w:val="22"/>
                <w:szCs w:val="22"/>
                <w:lang w:val="vi-VN"/>
              </w:rPr>
              <w:t>ứ</w:t>
            </w:r>
            <w:r w:rsidRPr="00957DE8">
              <w:rPr>
                <w:rFonts w:eastAsia="SimSun"/>
                <w:sz w:val="22"/>
                <w:szCs w:val="22"/>
                <w:lang w:val="vi-VN"/>
              </w:rPr>
              <w:t>c,</w:t>
            </w:r>
            <w:r w:rsidRPr="00957DE8">
              <w:rPr>
                <w:rFonts w:eastAsia="SimSun"/>
                <w:spacing w:val="11"/>
                <w:sz w:val="22"/>
                <w:szCs w:val="22"/>
                <w:lang w:val="vi-VN"/>
              </w:rPr>
              <w:t xml:space="preserve"> </w:t>
            </w:r>
            <w:r w:rsidRPr="00957DE8">
              <w:rPr>
                <w:rFonts w:eastAsia="SimSun"/>
                <w:sz w:val="22"/>
                <w:szCs w:val="22"/>
                <w:lang w:val="vi-VN"/>
              </w:rPr>
              <w:t>cá</w:t>
            </w:r>
            <w:r w:rsidRPr="00957DE8">
              <w:rPr>
                <w:rFonts w:eastAsia="SimSun"/>
                <w:spacing w:val="11"/>
                <w:sz w:val="22"/>
                <w:szCs w:val="22"/>
                <w:lang w:val="vi-VN"/>
              </w:rPr>
              <w:t xml:space="preserve"> </w:t>
            </w:r>
            <w:r w:rsidRPr="00957DE8">
              <w:rPr>
                <w:rFonts w:eastAsia="SimSun"/>
                <w:sz w:val="22"/>
                <w:szCs w:val="22"/>
                <w:lang w:val="vi-VN"/>
              </w:rPr>
              <w:t>nh</w:t>
            </w:r>
            <w:r w:rsidRPr="00957DE8">
              <w:rPr>
                <w:rFonts w:eastAsia="SimSun"/>
                <w:spacing w:val="-1"/>
                <w:sz w:val="22"/>
                <w:szCs w:val="22"/>
                <w:lang w:val="vi-VN"/>
              </w:rPr>
              <w:t>â</w:t>
            </w:r>
            <w:r w:rsidRPr="00957DE8">
              <w:rPr>
                <w:rFonts w:eastAsia="SimSun"/>
                <w:sz w:val="22"/>
                <w:szCs w:val="22"/>
                <w:lang w:val="vi-VN"/>
              </w:rPr>
              <w:t>n</w:t>
            </w:r>
            <w:r w:rsidRPr="00957DE8">
              <w:rPr>
                <w:rFonts w:eastAsia="SimSun"/>
                <w:spacing w:val="11"/>
                <w:sz w:val="22"/>
                <w:szCs w:val="22"/>
                <w:lang w:val="vi-VN"/>
              </w:rPr>
              <w:t xml:space="preserve"> </w:t>
            </w:r>
            <w:r w:rsidRPr="00957DE8">
              <w:rPr>
                <w:rFonts w:eastAsia="SimSun"/>
                <w:sz w:val="22"/>
                <w:szCs w:val="22"/>
                <w:lang w:val="vi-VN"/>
              </w:rPr>
              <w:t>h</w:t>
            </w:r>
            <w:r w:rsidRPr="00957DE8">
              <w:rPr>
                <w:rFonts w:eastAsia="SimSun"/>
                <w:spacing w:val="-1"/>
                <w:sz w:val="22"/>
                <w:szCs w:val="22"/>
                <w:lang w:val="vi-VN"/>
              </w:rPr>
              <w:t>o</w:t>
            </w:r>
            <w:r w:rsidRPr="00957DE8">
              <w:rPr>
                <w:rFonts w:eastAsia="SimSun"/>
                <w:sz w:val="22"/>
                <w:szCs w:val="22"/>
                <w:lang w:val="vi-VN"/>
              </w:rPr>
              <w:t>ạt</w:t>
            </w:r>
            <w:r w:rsidRPr="00957DE8">
              <w:rPr>
                <w:rFonts w:eastAsia="SimSun"/>
                <w:spacing w:val="9"/>
                <w:sz w:val="22"/>
                <w:szCs w:val="22"/>
                <w:lang w:val="vi-VN"/>
              </w:rPr>
              <w:t xml:space="preserve"> </w:t>
            </w:r>
            <w:r w:rsidRPr="00957DE8">
              <w:rPr>
                <w:rFonts w:eastAsia="SimSun"/>
                <w:sz w:val="22"/>
                <w:szCs w:val="22"/>
                <w:lang w:val="vi-VN"/>
              </w:rPr>
              <w:t>động</w:t>
            </w:r>
            <w:r w:rsidRPr="00957DE8">
              <w:rPr>
                <w:rFonts w:eastAsia="SimSun"/>
                <w:spacing w:val="10"/>
                <w:sz w:val="22"/>
                <w:szCs w:val="22"/>
                <w:lang w:val="vi-VN"/>
              </w:rPr>
              <w:t xml:space="preserve"> </w:t>
            </w:r>
            <w:r w:rsidRPr="00957DE8">
              <w:rPr>
                <w:rFonts w:eastAsia="SimSun"/>
                <w:sz w:val="22"/>
                <w:szCs w:val="22"/>
                <w:lang w:val="vi-VN"/>
              </w:rPr>
              <w:t>k</w:t>
            </w:r>
            <w:r w:rsidRPr="00957DE8">
              <w:rPr>
                <w:rFonts w:eastAsia="SimSun"/>
                <w:spacing w:val="-1"/>
                <w:sz w:val="22"/>
                <w:szCs w:val="22"/>
                <w:lang w:val="vi-VN"/>
              </w:rPr>
              <w:t>h</w:t>
            </w:r>
            <w:r w:rsidRPr="00957DE8">
              <w:rPr>
                <w:rFonts w:eastAsia="SimSun"/>
                <w:sz w:val="22"/>
                <w:szCs w:val="22"/>
                <w:lang w:val="vi-VN"/>
              </w:rPr>
              <w:t>oá</w:t>
            </w:r>
            <w:r w:rsidRPr="00957DE8">
              <w:rPr>
                <w:rFonts w:eastAsia="SimSun"/>
                <w:spacing w:val="-1"/>
                <w:sz w:val="22"/>
                <w:szCs w:val="22"/>
                <w:lang w:val="vi-VN"/>
              </w:rPr>
              <w:t>n</w:t>
            </w:r>
            <w:r w:rsidRPr="00957DE8">
              <w:rPr>
                <w:rFonts w:eastAsia="SimSun"/>
                <w:sz w:val="22"/>
                <w:szCs w:val="22"/>
                <w:lang w:val="vi-VN"/>
              </w:rPr>
              <w:t>g</w:t>
            </w:r>
            <w:r w:rsidRPr="00957DE8">
              <w:rPr>
                <w:rFonts w:eastAsia="SimSun"/>
                <w:spacing w:val="10"/>
                <w:sz w:val="22"/>
                <w:szCs w:val="22"/>
                <w:lang w:val="vi-VN"/>
              </w:rPr>
              <w:t xml:space="preserve"> </w:t>
            </w:r>
            <w:r w:rsidRPr="00957DE8">
              <w:rPr>
                <w:rFonts w:eastAsia="SimSun"/>
                <w:spacing w:val="1"/>
                <w:sz w:val="22"/>
                <w:szCs w:val="22"/>
                <w:lang w:val="vi-VN"/>
              </w:rPr>
              <w:t>s</w:t>
            </w:r>
            <w:r w:rsidRPr="00957DE8">
              <w:rPr>
                <w:rFonts w:eastAsia="SimSun"/>
                <w:sz w:val="22"/>
                <w:szCs w:val="22"/>
                <w:lang w:val="vi-VN"/>
              </w:rPr>
              <w:t>ản</w:t>
            </w:r>
            <w:r w:rsidRPr="00957DE8">
              <w:rPr>
                <w:rFonts w:eastAsia="SimSun"/>
                <w:spacing w:val="10"/>
                <w:sz w:val="22"/>
                <w:szCs w:val="22"/>
                <w:lang w:val="vi-VN"/>
              </w:rPr>
              <w:t xml:space="preserve"> </w:t>
            </w:r>
            <w:r w:rsidRPr="00957DE8">
              <w:rPr>
                <w:rFonts w:eastAsia="SimSun"/>
                <w:sz w:val="22"/>
                <w:szCs w:val="22"/>
                <w:lang w:val="vi-VN"/>
              </w:rPr>
              <w:t>phải</w:t>
            </w:r>
            <w:r w:rsidRPr="00957DE8">
              <w:rPr>
                <w:rFonts w:eastAsia="SimSun"/>
                <w:spacing w:val="10"/>
                <w:sz w:val="22"/>
                <w:szCs w:val="22"/>
                <w:lang w:val="vi-VN"/>
              </w:rPr>
              <w:t xml:space="preserve"> </w:t>
            </w:r>
            <w:r w:rsidRPr="00957DE8">
              <w:rPr>
                <w:rFonts w:eastAsia="SimSun"/>
                <w:spacing w:val="-1"/>
                <w:sz w:val="22"/>
                <w:szCs w:val="22"/>
                <w:lang w:val="vi-VN"/>
              </w:rPr>
              <w:t>t</w:t>
            </w:r>
            <w:r w:rsidRPr="00957DE8">
              <w:rPr>
                <w:rFonts w:eastAsia="SimSun"/>
                <w:sz w:val="22"/>
                <w:szCs w:val="22"/>
                <w:lang w:val="vi-VN"/>
              </w:rPr>
              <w:t>h</w:t>
            </w:r>
            <w:r w:rsidRPr="00957DE8">
              <w:rPr>
                <w:rFonts w:eastAsia="SimSun"/>
                <w:spacing w:val="-1"/>
                <w:sz w:val="22"/>
                <w:szCs w:val="22"/>
                <w:lang w:val="vi-VN"/>
              </w:rPr>
              <w:t>ự</w:t>
            </w:r>
            <w:r w:rsidRPr="00957DE8">
              <w:rPr>
                <w:rFonts w:eastAsia="SimSun"/>
                <w:sz w:val="22"/>
                <w:szCs w:val="22"/>
                <w:lang w:val="vi-VN"/>
              </w:rPr>
              <w:t>c</w:t>
            </w:r>
            <w:r w:rsidRPr="00957DE8">
              <w:rPr>
                <w:rFonts w:eastAsia="SimSun"/>
                <w:spacing w:val="11"/>
                <w:sz w:val="22"/>
                <w:szCs w:val="22"/>
                <w:lang w:val="vi-VN"/>
              </w:rPr>
              <w:t xml:space="preserve"> </w:t>
            </w:r>
            <w:r w:rsidRPr="00957DE8">
              <w:rPr>
                <w:rFonts w:eastAsia="SimSun"/>
                <w:sz w:val="22"/>
                <w:szCs w:val="22"/>
                <w:lang w:val="vi-VN"/>
              </w:rPr>
              <w:t>hi</w:t>
            </w:r>
            <w:r w:rsidRPr="00957DE8">
              <w:rPr>
                <w:rFonts w:eastAsia="SimSun"/>
                <w:spacing w:val="-1"/>
                <w:sz w:val="22"/>
                <w:szCs w:val="22"/>
                <w:lang w:val="vi-VN"/>
              </w:rPr>
              <w:t>ệ</w:t>
            </w:r>
            <w:r w:rsidRPr="00957DE8">
              <w:rPr>
                <w:rFonts w:eastAsia="SimSun"/>
                <w:sz w:val="22"/>
                <w:szCs w:val="22"/>
                <w:lang w:val="vi-VN"/>
              </w:rPr>
              <w:t>n</w:t>
            </w:r>
            <w:r w:rsidRPr="00957DE8">
              <w:rPr>
                <w:rFonts w:eastAsia="SimSun"/>
                <w:spacing w:val="10"/>
                <w:sz w:val="22"/>
                <w:szCs w:val="22"/>
                <w:lang w:val="vi-VN"/>
              </w:rPr>
              <w:t xml:space="preserve"> </w:t>
            </w:r>
            <w:r w:rsidRPr="00957DE8">
              <w:rPr>
                <w:rFonts w:eastAsia="SimSun"/>
                <w:sz w:val="22"/>
                <w:szCs w:val="22"/>
                <w:lang w:val="vi-VN"/>
              </w:rPr>
              <w:t>các</w:t>
            </w:r>
            <w:r w:rsidRPr="00957DE8">
              <w:rPr>
                <w:rFonts w:eastAsia="SimSun"/>
                <w:spacing w:val="10"/>
                <w:sz w:val="22"/>
                <w:szCs w:val="22"/>
                <w:lang w:val="vi-VN"/>
              </w:rPr>
              <w:t xml:space="preserve"> </w:t>
            </w:r>
            <w:r w:rsidRPr="00957DE8">
              <w:rPr>
                <w:rFonts w:eastAsia="SimSun"/>
                <w:sz w:val="22"/>
                <w:szCs w:val="22"/>
                <w:lang w:val="vi-VN"/>
              </w:rPr>
              <w:t>g</w:t>
            </w:r>
            <w:r w:rsidRPr="00957DE8">
              <w:rPr>
                <w:rFonts w:eastAsia="SimSun"/>
                <w:spacing w:val="-1"/>
                <w:sz w:val="22"/>
                <w:szCs w:val="22"/>
                <w:lang w:val="vi-VN"/>
              </w:rPr>
              <w:t>i</w:t>
            </w:r>
            <w:r w:rsidRPr="00957DE8">
              <w:rPr>
                <w:rFonts w:eastAsia="SimSun"/>
                <w:sz w:val="22"/>
                <w:szCs w:val="22"/>
                <w:lang w:val="vi-VN"/>
              </w:rPr>
              <w:t>ải</w:t>
            </w:r>
            <w:r w:rsidRPr="00957DE8">
              <w:rPr>
                <w:rFonts w:eastAsia="SimSun"/>
                <w:spacing w:val="11"/>
                <w:sz w:val="22"/>
                <w:szCs w:val="22"/>
                <w:lang w:val="vi-VN"/>
              </w:rPr>
              <w:t xml:space="preserve"> </w:t>
            </w:r>
            <w:r w:rsidRPr="00957DE8">
              <w:rPr>
                <w:rFonts w:eastAsia="SimSun"/>
                <w:sz w:val="22"/>
                <w:szCs w:val="22"/>
                <w:lang w:val="vi-VN"/>
              </w:rPr>
              <w:t>ph</w:t>
            </w:r>
            <w:r w:rsidRPr="00957DE8">
              <w:rPr>
                <w:rFonts w:eastAsia="SimSun"/>
                <w:spacing w:val="-1"/>
                <w:sz w:val="22"/>
                <w:szCs w:val="22"/>
                <w:lang w:val="vi-VN"/>
              </w:rPr>
              <w:t>á</w:t>
            </w:r>
            <w:r w:rsidRPr="00957DE8">
              <w:rPr>
                <w:rFonts w:eastAsia="SimSun"/>
                <w:sz w:val="22"/>
                <w:szCs w:val="22"/>
                <w:lang w:val="vi-VN"/>
              </w:rPr>
              <w:t>p</w:t>
            </w:r>
            <w:r w:rsidRPr="00957DE8">
              <w:rPr>
                <w:rFonts w:eastAsia="SimSun"/>
                <w:spacing w:val="11"/>
                <w:sz w:val="22"/>
                <w:szCs w:val="22"/>
                <w:lang w:val="vi-VN"/>
              </w:rPr>
              <w:t xml:space="preserve"> </w:t>
            </w:r>
            <w:r w:rsidRPr="00957DE8">
              <w:rPr>
                <w:rFonts w:eastAsia="SimSun"/>
                <w:sz w:val="22"/>
                <w:szCs w:val="22"/>
                <w:lang w:val="vi-VN"/>
              </w:rPr>
              <w:t>và</w:t>
            </w:r>
            <w:r w:rsidRPr="00957DE8">
              <w:rPr>
                <w:rFonts w:eastAsia="SimSun"/>
                <w:spacing w:val="11"/>
                <w:sz w:val="22"/>
                <w:szCs w:val="22"/>
                <w:lang w:val="vi-VN"/>
              </w:rPr>
              <w:t xml:space="preserve"> </w:t>
            </w:r>
            <w:r w:rsidRPr="00957DE8">
              <w:rPr>
                <w:rFonts w:eastAsia="SimSun"/>
                <w:sz w:val="22"/>
                <w:szCs w:val="22"/>
                <w:lang w:val="vi-VN"/>
              </w:rPr>
              <w:t>c</w:t>
            </w:r>
            <w:r w:rsidRPr="00957DE8">
              <w:rPr>
                <w:rFonts w:eastAsia="SimSun"/>
                <w:spacing w:val="-1"/>
                <w:sz w:val="22"/>
                <w:szCs w:val="22"/>
                <w:lang w:val="vi-VN"/>
              </w:rPr>
              <w:t>h</w:t>
            </w:r>
            <w:r w:rsidRPr="00957DE8">
              <w:rPr>
                <w:rFonts w:eastAsia="SimSun"/>
                <w:sz w:val="22"/>
                <w:szCs w:val="22"/>
                <w:lang w:val="vi-VN"/>
              </w:rPr>
              <w:t>ịu</w:t>
            </w:r>
            <w:r w:rsidRPr="00957DE8">
              <w:rPr>
                <w:rFonts w:eastAsia="SimSun"/>
                <w:spacing w:val="11"/>
                <w:sz w:val="22"/>
                <w:szCs w:val="22"/>
                <w:lang w:val="vi-VN"/>
              </w:rPr>
              <w:t xml:space="preserve"> </w:t>
            </w:r>
            <w:r w:rsidRPr="00957DE8">
              <w:rPr>
                <w:rFonts w:eastAsia="SimSun"/>
                <w:sz w:val="22"/>
                <w:szCs w:val="22"/>
                <w:lang w:val="vi-VN"/>
              </w:rPr>
              <w:t>mọi</w:t>
            </w:r>
            <w:r w:rsidRPr="00957DE8">
              <w:rPr>
                <w:rFonts w:eastAsia="SimSun"/>
                <w:spacing w:val="10"/>
                <w:sz w:val="22"/>
                <w:szCs w:val="22"/>
                <w:lang w:val="vi-VN"/>
              </w:rPr>
              <w:t xml:space="preserve"> </w:t>
            </w:r>
            <w:r w:rsidRPr="00957DE8">
              <w:rPr>
                <w:rFonts w:eastAsia="SimSun"/>
                <w:sz w:val="22"/>
                <w:szCs w:val="22"/>
                <w:lang w:val="vi-VN"/>
              </w:rPr>
              <w:t>chi</w:t>
            </w:r>
            <w:r w:rsidRPr="00957DE8">
              <w:rPr>
                <w:rFonts w:eastAsia="SimSun"/>
                <w:spacing w:val="11"/>
                <w:sz w:val="22"/>
                <w:szCs w:val="22"/>
                <w:lang w:val="vi-VN"/>
              </w:rPr>
              <w:t xml:space="preserve"> </w:t>
            </w:r>
            <w:r w:rsidRPr="00957DE8">
              <w:rPr>
                <w:rFonts w:eastAsia="SimSun"/>
                <w:sz w:val="22"/>
                <w:szCs w:val="22"/>
                <w:lang w:val="vi-VN"/>
              </w:rPr>
              <w:t>phí bảo</w:t>
            </w:r>
            <w:r w:rsidRPr="00957DE8">
              <w:rPr>
                <w:rFonts w:eastAsia="SimSun"/>
                <w:spacing w:val="22"/>
                <w:sz w:val="22"/>
                <w:szCs w:val="22"/>
                <w:lang w:val="vi-VN"/>
              </w:rPr>
              <w:t xml:space="preserve"> </w:t>
            </w:r>
            <w:r w:rsidRPr="00957DE8">
              <w:rPr>
                <w:rFonts w:eastAsia="SimSun"/>
                <w:spacing w:val="-1"/>
                <w:sz w:val="22"/>
                <w:szCs w:val="22"/>
                <w:lang w:val="vi-VN"/>
              </w:rPr>
              <w:t>v</w:t>
            </w:r>
            <w:r w:rsidRPr="00957DE8">
              <w:rPr>
                <w:rFonts w:eastAsia="SimSun"/>
                <w:sz w:val="22"/>
                <w:szCs w:val="22"/>
                <w:lang w:val="vi-VN"/>
              </w:rPr>
              <w:t>ệ,</w:t>
            </w:r>
            <w:r w:rsidRPr="00957DE8">
              <w:rPr>
                <w:rFonts w:eastAsia="SimSun"/>
                <w:spacing w:val="20"/>
                <w:sz w:val="22"/>
                <w:szCs w:val="22"/>
                <w:lang w:val="vi-VN"/>
              </w:rPr>
              <w:t xml:space="preserve"> </w:t>
            </w:r>
            <w:r w:rsidRPr="00957DE8">
              <w:rPr>
                <w:rFonts w:eastAsia="SimSun"/>
                <w:spacing w:val="1"/>
                <w:sz w:val="22"/>
                <w:szCs w:val="22"/>
                <w:lang w:val="vi-VN"/>
              </w:rPr>
              <w:t>c</w:t>
            </w:r>
            <w:r w:rsidRPr="00957DE8">
              <w:rPr>
                <w:rFonts w:eastAsia="SimSun"/>
                <w:sz w:val="22"/>
                <w:szCs w:val="22"/>
                <w:lang w:val="vi-VN"/>
              </w:rPr>
              <w:t>ải</w:t>
            </w:r>
            <w:r w:rsidRPr="00957DE8">
              <w:rPr>
                <w:rFonts w:eastAsia="SimSun"/>
                <w:spacing w:val="21"/>
                <w:sz w:val="22"/>
                <w:szCs w:val="22"/>
                <w:lang w:val="vi-VN"/>
              </w:rPr>
              <w:t xml:space="preserve"> </w:t>
            </w:r>
            <w:r w:rsidRPr="00957DE8">
              <w:rPr>
                <w:rFonts w:eastAsia="SimSun"/>
                <w:spacing w:val="-2"/>
                <w:sz w:val="22"/>
                <w:szCs w:val="22"/>
                <w:lang w:val="vi-VN"/>
              </w:rPr>
              <w:t>t</w:t>
            </w:r>
            <w:r w:rsidRPr="00957DE8">
              <w:rPr>
                <w:rFonts w:eastAsia="SimSun"/>
                <w:sz w:val="22"/>
                <w:szCs w:val="22"/>
                <w:lang w:val="vi-VN"/>
              </w:rPr>
              <w:t>ạo,</w:t>
            </w:r>
            <w:r w:rsidRPr="00957DE8">
              <w:rPr>
                <w:rFonts w:eastAsia="SimSun"/>
                <w:spacing w:val="21"/>
                <w:sz w:val="22"/>
                <w:szCs w:val="22"/>
                <w:lang w:val="vi-VN"/>
              </w:rPr>
              <w:t xml:space="preserve"> </w:t>
            </w:r>
            <w:r w:rsidRPr="00957DE8">
              <w:rPr>
                <w:rFonts w:eastAsia="SimSun"/>
                <w:sz w:val="22"/>
                <w:szCs w:val="22"/>
                <w:lang w:val="vi-VN"/>
              </w:rPr>
              <w:t>ph</w:t>
            </w:r>
            <w:r w:rsidRPr="00957DE8">
              <w:rPr>
                <w:rFonts w:eastAsia="SimSun"/>
                <w:spacing w:val="-1"/>
                <w:sz w:val="22"/>
                <w:szCs w:val="22"/>
                <w:lang w:val="vi-VN"/>
              </w:rPr>
              <w:t>ụ</w:t>
            </w:r>
            <w:r w:rsidRPr="00957DE8">
              <w:rPr>
                <w:rFonts w:eastAsia="SimSun"/>
                <w:sz w:val="22"/>
                <w:szCs w:val="22"/>
                <w:lang w:val="vi-VN"/>
              </w:rPr>
              <w:t>c</w:t>
            </w:r>
            <w:r w:rsidRPr="00957DE8">
              <w:rPr>
                <w:rFonts w:eastAsia="SimSun"/>
                <w:spacing w:val="21"/>
                <w:sz w:val="22"/>
                <w:szCs w:val="22"/>
                <w:lang w:val="vi-VN"/>
              </w:rPr>
              <w:t xml:space="preserve"> </w:t>
            </w:r>
            <w:r w:rsidRPr="00957DE8">
              <w:rPr>
                <w:rFonts w:eastAsia="SimSun"/>
                <w:sz w:val="22"/>
                <w:szCs w:val="22"/>
                <w:lang w:val="vi-VN"/>
              </w:rPr>
              <w:t>hồi</w:t>
            </w:r>
            <w:r w:rsidRPr="00957DE8">
              <w:rPr>
                <w:rFonts w:eastAsia="SimSun"/>
                <w:spacing w:val="20"/>
                <w:sz w:val="22"/>
                <w:szCs w:val="22"/>
                <w:lang w:val="vi-VN"/>
              </w:rPr>
              <w:t xml:space="preserve"> </w:t>
            </w:r>
            <w:r w:rsidRPr="00957DE8">
              <w:rPr>
                <w:rFonts w:eastAsia="SimSun"/>
                <w:sz w:val="22"/>
                <w:szCs w:val="22"/>
                <w:lang w:val="vi-VN"/>
              </w:rPr>
              <w:t>môi</w:t>
            </w:r>
            <w:r w:rsidRPr="00957DE8">
              <w:rPr>
                <w:rFonts w:eastAsia="SimSun"/>
                <w:spacing w:val="21"/>
                <w:sz w:val="22"/>
                <w:szCs w:val="22"/>
                <w:lang w:val="vi-VN"/>
              </w:rPr>
              <w:t xml:space="preserve"> </w:t>
            </w:r>
            <w:r w:rsidRPr="00957DE8">
              <w:rPr>
                <w:rFonts w:eastAsia="SimSun"/>
                <w:sz w:val="22"/>
                <w:szCs w:val="22"/>
                <w:lang w:val="vi-VN"/>
              </w:rPr>
              <w:t>t</w:t>
            </w:r>
            <w:r w:rsidRPr="00957DE8">
              <w:rPr>
                <w:rFonts w:eastAsia="SimSun"/>
                <w:spacing w:val="1"/>
                <w:sz w:val="22"/>
                <w:szCs w:val="22"/>
                <w:lang w:val="vi-VN"/>
              </w:rPr>
              <w:t>r</w:t>
            </w:r>
            <w:r w:rsidRPr="00957DE8">
              <w:rPr>
                <w:rFonts w:eastAsia="SimSun"/>
                <w:spacing w:val="-1"/>
                <w:sz w:val="22"/>
                <w:szCs w:val="22"/>
                <w:lang w:val="vi-VN"/>
              </w:rPr>
              <w:t>ư</w:t>
            </w:r>
            <w:r w:rsidRPr="00957DE8">
              <w:rPr>
                <w:rFonts w:eastAsia="SimSun"/>
                <w:spacing w:val="1"/>
                <w:sz w:val="22"/>
                <w:szCs w:val="22"/>
                <w:lang w:val="vi-VN"/>
              </w:rPr>
              <w:t>ờ</w:t>
            </w:r>
            <w:r w:rsidRPr="00957DE8">
              <w:rPr>
                <w:rFonts w:eastAsia="SimSun"/>
                <w:spacing w:val="-1"/>
                <w:sz w:val="22"/>
                <w:szCs w:val="22"/>
                <w:lang w:val="vi-VN"/>
              </w:rPr>
              <w:t>n</w:t>
            </w:r>
            <w:r w:rsidRPr="00957DE8">
              <w:rPr>
                <w:rFonts w:eastAsia="SimSun"/>
                <w:sz w:val="22"/>
                <w:szCs w:val="22"/>
                <w:lang w:val="vi-VN"/>
              </w:rPr>
              <w:t>g.</w:t>
            </w:r>
            <w:r w:rsidRPr="00957DE8">
              <w:rPr>
                <w:rFonts w:eastAsia="SimSun"/>
                <w:spacing w:val="21"/>
                <w:sz w:val="22"/>
                <w:szCs w:val="22"/>
                <w:lang w:val="vi-VN"/>
              </w:rPr>
              <w:t xml:space="preserve"> </w:t>
            </w:r>
          </w:p>
        </w:tc>
        <w:tc>
          <w:tcPr>
            <w:tcW w:w="4852" w:type="dxa"/>
          </w:tcPr>
          <w:p w14:paraId="6FA522D6" w14:textId="77777777" w:rsidR="001208FB" w:rsidRPr="00072F0C" w:rsidRDefault="001208FB" w:rsidP="00072F0C">
            <w:pPr>
              <w:adjustRightInd w:val="0"/>
              <w:snapToGrid w:val="0"/>
              <w:spacing w:beforeLines="60" w:before="144"/>
              <w:outlineLvl w:val="2"/>
              <w:rPr>
                <w:rFonts w:eastAsia="Calibri"/>
                <w:b/>
                <w:bCs/>
                <w:iCs/>
                <w:spacing w:val="-6"/>
                <w:sz w:val="22"/>
                <w:szCs w:val="22"/>
                <w:lang w:val="vi-VN"/>
              </w:rPr>
            </w:pPr>
          </w:p>
        </w:tc>
        <w:tc>
          <w:tcPr>
            <w:tcW w:w="4852" w:type="dxa"/>
          </w:tcPr>
          <w:p w14:paraId="2D366C9F" w14:textId="4B6C2BF0" w:rsidR="001208FB" w:rsidRPr="005B0268" w:rsidRDefault="006D4895" w:rsidP="00072F0C">
            <w:pPr>
              <w:adjustRightInd w:val="0"/>
              <w:snapToGrid w:val="0"/>
              <w:spacing w:beforeLines="60" w:before="144"/>
              <w:outlineLvl w:val="2"/>
              <w:rPr>
                <w:rFonts w:eastAsia="Calibri"/>
                <w:bCs/>
                <w:iCs/>
                <w:spacing w:val="-6"/>
                <w:sz w:val="22"/>
                <w:szCs w:val="22"/>
                <w:lang w:val="vi-VN"/>
              </w:rPr>
            </w:pPr>
            <w:r>
              <w:rPr>
                <w:rFonts w:eastAsia="Calibri"/>
                <w:iCs/>
                <w:sz w:val="22"/>
                <w:szCs w:val="22"/>
              </w:rPr>
              <w:t>Giữ nguyên như Luật Địa chất và khoáng sản</w:t>
            </w:r>
          </w:p>
        </w:tc>
      </w:tr>
      <w:tr w:rsidR="001208FB" w:rsidRPr="00072F0C" w14:paraId="3943CA91" w14:textId="77777777" w:rsidTr="00072F0C">
        <w:tc>
          <w:tcPr>
            <w:tcW w:w="5650" w:type="dxa"/>
          </w:tcPr>
          <w:p w14:paraId="2748B0E6"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80. Nội dung bảo vệ môi trường trong khai thác khoáng sản </w:t>
            </w:r>
          </w:p>
          <w:p w14:paraId="2AB73927"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1. Nội dung bảo vệ môi trường trong khai thác khoáng sản được thực hiện theo quy định của pháp luật về bảo vệ môi trường.</w:t>
            </w:r>
          </w:p>
          <w:p w14:paraId="52185F97"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Calibri"/>
                <w:bCs/>
                <w:iCs/>
                <w:spacing w:val="-4"/>
                <w:sz w:val="22"/>
                <w:szCs w:val="22"/>
                <w:lang w:val="vi-VN"/>
              </w:rPr>
              <w:t xml:space="preserve">2. </w:t>
            </w:r>
            <w:r w:rsidRPr="00957DE8">
              <w:rPr>
                <w:rFonts w:eastAsia="SimSun"/>
                <w:spacing w:val="-4"/>
                <w:sz w:val="22"/>
                <w:szCs w:val="22"/>
                <w:lang w:val="vi-VN"/>
              </w:rPr>
              <w:t>Thực hiện yêu cầu về quản lý rủi ro theo quy định tại Điều 60 của Luật này.</w:t>
            </w:r>
          </w:p>
        </w:tc>
        <w:tc>
          <w:tcPr>
            <w:tcW w:w="4852" w:type="dxa"/>
          </w:tcPr>
          <w:p w14:paraId="0C17F63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0E4CF446" w14:textId="0FDE847C" w:rsidR="001208FB" w:rsidRPr="005B0268" w:rsidRDefault="006D4895" w:rsidP="00072F0C">
            <w:pPr>
              <w:adjustRightInd w:val="0"/>
              <w:snapToGrid w:val="0"/>
              <w:spacing w:beforeLines="60" w:before="144"/>
              <w:outlineLvl w:val="2"/>
              <w:rPr>
                <w:rFonts w:eastAsia="Calibri"/>
                <w:bCs/>
                <w:iCs/>
                <w:sz w:val="22"/>
                <w:szCs w:val="22"/>
                <w:lang w:val="vi-VN"/>
              </w:rPr>
            </w:pPr>
            <w:r>
              <w:rPr>
                <w:rFonts w:eastAsia="Calibri"/>
                <w:iCs/>
                <w:sz w:val="22"/>
                <w:szCs w:val="22"/>
              </w:rPr>
              <w:t>Giữ nguyên như Luật Địa chất và khoáng sản</w:t>
            </w:r>
          </w:p>
        </w:tc>
      </w:tr>
      <w:tr w:rsidR="001208FB" w:rsidRPr="00072F0C" w14:paraId="69AD3F0D" w14:textId="77777777" w:rsidTr="00072F0C">
        <w:tc>
          <w:tcPr>
            <w:tcW w:w="5650" w:type="dxa"/>
          </w:tcPr>
          <w:p w14:paraId="78BEEBCC"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1"/>
              <w:rPr>
                <w:rFonts w:eastAsia="SimSun"/>
                <w:b/>
                <w:bCs/>
                <w:iCs/>
                <w:spacing w:val="-4"/>
                <w:sz w:val="22"/>
                <w:szCs w:val="22"/>
                <w:lang w:val="vi-VN"/>
              </w:rPr>
            </w:pPr>
            <w:r w:rsidRPr="00957DE8">
              <w:rPr>
                <w:rFonts w:eastAsia="SimSun"/>
                <w:b/>
                <w:bCs/>
                <w:iCs/>
                <w:spacing w:val="-4"/>
                <w:sz w:val="22"/>
                <w:szCs w:val="22"/>
                <w:lang w:val="vi-VN"/>
              </w:rPr>
              <w:t>Mục 2</w:t>
            </w:r>
            <w:r w:rsidRPr="00072F0C">
              <w:rPr>
                <w:b/>
                <w:bCs/>
                <w:iCs/>
                <w:spacing w:val="-4"/>
                <w:sz w:val="22"/>
                <w:szCs w:val="22"/>
                <w:lang w:val="vi-VN"/>
              </w:rPr>
              <w:t xml:space="preserve">. </w:t>
            </w:r>
            <w:r w:rsidRPr="00957DE8">
              <w:rPr>
                <w:rFonts w:eastAsia="SimSun"/>
                <w:b/>
                <w:bCs/>
                <w:iCs/>
                <w:spacing w:val="-4"/>
                <w:sz w:val="22"/>
                <w:szCs w:val="22"/>
                <w:lang w:val="vi-VN"/>
              </w:rPr>
              <w:t xml:space="preserve">ĐÓNG CỬA MỎ KHOÁNG SẢN </w:t>
            </w:r>
          </w:p>
        </w:tc>
        <w:tc>
          <w:tcPr>
            <w:tcW w:w="4852" w:type="dxa"/>
          </w:tcPr>
          <w:p w14:paraId="4F68EA1E"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1"/>
              <w:rPr>
                <w:rFonts w:eastAsia="SimSun"/>
                <w:b/>
                <w:bCs/>
                <w:iCs/>
                <w:spacing w:val="-4"/>
                <w:sz w:val="22"/>
                <w:szCs w:val="22"/>
                <w:lang w:val="vi-VN"/>
              </w:rPr>
            </w:pPr>
          </w:p>
        </w:tc>
        <w:tc>
          <w:tcPr>
            <w:tcW w:w="4852" w:type="dxa"/>
          </w:tcPr>
          <w:p w14:paraId="06EA683A"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1"/>
              <w:rPr>
                <w:rFonts w:eastAsia="SimSun"/>
                <w:bCs/>
                <w:iCs/>
                <w:spacing w:val="-4"/>
                <w:sz w:val="22"/>
                <w:szCs w:val="22"/>
                <w:lang w:val="vi-VN"/>
              </w:rPr>
            </w:pPr>
          </w:p>
        </w:tc>
      </w:tr>
      <w:tr w:rsidR="001208FB" w:rsidRPr="00072F0C" w14:paraId="3582CEAA" w14:textId="77777777" w:rsidTr="00072F0C">
        <w:tc>
          <w:tcPr>
            <w:tcW w:w="5650" w:type="dxa"/>
          </w:tcPr>
          <w:p w14:paraId="3658C897" w14:textId="77777777" w:rsidR="001208FB" w:rsidRPr="00072F0C" w:rsidRDefault="001208FB" w:rsidP="00072F0C">
            <w:pPr>
              <w:adjustRightInd w:val="0"/>
              <w:snapToGrid w:val="0"/>
              <w:spacing w:beforeLines="60" w:before="144"/>
              <w:outlineLvl w:val="2"/>
              <w:rPr>
                <w:b/>
                <w:bCs/>
                <w:iCs/>
                <w:spacing w:val="-6"/>
                <w:sz w:val="22"/>
                <w:szCs w:val="22"/>
                <w:lang w:val="vi-VN"/>
              </w:rPr>
            </w:pPr>
            <w:r w:rsidRPr="00957DE8">
              <w:rPr>
                <w:rFonts w:eastAsia="Calibri"/>
                <w:b/>
                <w:bCs/>
                <w:iCs/>
                <w:sz w:val="22"/>
                <w:szCs w:val="22"/>
                <w:lang w:val="vi-VN"/>
              </w:rPr>
              <w:t>Điều 81. Yêu cầu chung về hoạt động đóng cửa mỏ khoáng sản</w:t>
            </w:r>
          </w:p>
          <w:p w14:paraId="07140DCB"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Việc đóng cửa mỏ khoáng sản phải bảo đảm các yêu cầu sau đây:</w:t>
            </w:r>
          </w:p>
          <w:p w14:paraId="2761DC6B"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1. Thống kê đầy đủ trữ lượng, khối lượng khoáng sản đã khai thác; kiểm kê trữ lượng, khối lượng khoáng sản còn lại;</w:t>
            </w:r>
          </w:p>
          <w:p w14:paraId="7051CD22"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2. Đưa môi trường tự nhiên gồm đất, nước, thảm thực vật, cảnh quan của toàn bộ hay từng phần khu vực mỏ sau khai thác đạt các yêu cầu cải tạo, phục hồi môi trường theo quy định của pháp luật về bảo vệ môi trường;</w:t>
            </w:r>
          </w:p>
          <w:p w14:paraId="0D379082" w14:textId="77777777" w:rsidR="001208FB" w:rsidRPr="00072F0C" w:rsidRDefault="001208FB" w:rsidP="00072F0C">
            <w:pPr>
              <w:widowControl w:val="0"/>
              <w:adjustRightInd w:val="0"/>
              <w:snapToGrid w:val="0"/>
              <w:spacing w:beforeLines="60" w:before="144"/>
              <w:rPr>
                <w:rFonts w:eastAsia="Calibri"/>
                <w:spacing w:val="4"/>
                <w:sz w:val="22"/>
                <w:szCs w:val="22"/>
                <w:lang w:val="pt-BR"/>
              </w:rPr>
            </w:pPr>
            <w:r w:rsidRPr="00957DE8">
              <w:rPr>
                <w:rFonts w:eastAsia="Calibri"/>
                <w:spacing w:val="4"/>
                <w:sz w:val="22"/>
                <w:szCs w:val="22"/>
                <w:lang w:val="pt-BR"/>
              </w:rPr>
              <w:t>3. Bảo đảm sự ổn định và an toàn của khu vực sau khi đóng cửa mỏ khoáng sản;</w:t>
            </w:r>
          </w:p>
          <w:p w14:paraId="27AF8825"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SimSun"/>
                <w:b/>
                <w:bCs/>
                <w:iCs/>
                <w:spacing w:val="-6"/>
                <w:sz w:val="22"/>
                <w:szCs w:val="22"/>
                <w:lang w:val="vi-VN"/>
              </w:rPr>
            </w:pPr>
            <w:r w:rsidRPr="00957DE8">
              <w:rPr>
                <w:rFonts w:eastAsia="Calibri"/>
                <w:sz w:val="22"/>
                <w:szCs w:val="22"/>
                <w:lang w:val="pt-BR"/>
              </w:rPr>
              <w:t xml:space="preserve">4. Tối ưu hiệu quả sử dụng đất sau khai thác khoáng sản. </w:t>
            </w:r>
          </w:p>
        </w:tc>
        <w:tc>
          <w:tcPr>
            <w:tcW w:w="4852" w:type="dxa"/>
          </w:tcPr>
          <w:p w14:paraId="1406C0C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621E0A6C" w14:textId="668D4AE8" w:rsidR="001208FB" w:rsidRPr="005B0268" w:rsidRDefault="006D4895" w:rsidP="00072F0C">
            <w:pPr>
              <w:adjustRightInd w:val="0"/>
              <w:snapToGrid w:val="0"/>
              <w:spacing w:beforeLines="60" w:before="144"/>
              <w:outlineLvl w:val="2"/>
              <w:rPr>
                <w:rFonts w:eastAsia="Calibri"/>
                <w:bCs/>
                <w:iCs/>
                <w:sz w:val="22"/>
                <w:szCs w:val="22"/>
                <w:lang w:val="vi-VN"/>
              </w:rPr>
            </w:pPr>
            <w:r>
              <w:rPr>
                <w:rFonts w:eastAsia="Calibri"/>
                <w:iCs/>
                <w:sz w:val="22"/>
                <w:szCs w:val="22"/>
              </w:rPr>
              <w:t>Giữ nguyên như Luật Địa chất và khoáng sản</w:t>
            </w:r>
          </w:p>
        </w:tc>
      </w:tr>
      <w:tr w:rsidR="001208FB" w:rsidRPr="00072F0C" w14:paraId="24E98A6B" w14:textId="77777777" w:rsidTr="00072F0C">
        <w:tc>
          <w:tcPr>
            <w:tcW w:w="5650" w:type="dxa"/>
          </w:tcPr>
          <w:p w14:paraId="763F2C24"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82. Đề án đóng cửa mỏ khoáng sản, phương án đóng cửa mỏ khoáng sản</w:t>
            </w:r>
          </w:p>
          <w:p w14:paraId="708D5FDB" w14:textId="77777777" w:rsidR="001208FB" w:rsidRPr="00072F0C" w:rsidRDefault="001208FB" w:rsidP="00072F0C">
            <w:pPr>
              <w:adjustRightInd w:val="0"/>
              <w:snapToGrid w:val="0"/>
              <w:spacing w:beforeLines="60" w:before="144"/>
              <w:rPr>
                <w:rFonts w:eastAsia="Calibri"/>
                <w:b/>
                <w:bCs/>
                <w:iCs/>
                <w:sz w:val="22"/>
                <w:szCs w:val="22"/>
                <w:lang w:val="pt-BR"/>
              </w:rPr>
            </w:pPr>
            <w:r w:rsidRPr="00957DE8">
              <w:rPr>
                <w:rFonts w:eastAsia="Calibri"/>
                <w:sz w:val="22"/>
                <w:szCs w:val="22"/>
                <w:lang w:val="pt-BR"/>
              </w:rPr>
              <w:t>1. Trừ trường hợp</w:t>
            </w:r>
            <w:r w:rsidRPr="00957DE8">
              <w:rPr>
                <w:rFonts w:eastAsia="Calibri"/>
                <w:sz w:val="22"/>
                <w:szCs w:val="22"/>
                <w:lang w:val="vi-VN"/>
              </w:rPr>
              <w:t xml:space="preserve"> </w:t>
            </w:r>
            <w:r w:rsidRPr="00957DE8">
              <w:rPr>
                <w:rFonts w:eastAsia="Calibri"/>
                <w:sz w:val="22"/>
                <w:szCs w:val="22"/>
                <w:lang w:val="pt-BR"/>
              </w:rPr>
              <w:t xml:space="preserve">quy định tại các khoản 2, 3 và 4 Điều này, </w:t>
            </w:r>
            <w:r w:rsidRPr="00957DE8">
              <w:rPr>
                <w:rFonts w:eastAsia="Calibri"/>
                <w:sz w:val="22"/>
                <w:szCs w:val="22"/>
                <w:lang w:val="pt-BR"/>
              </w:rPr>
              <w:lastRenderedPageBreak/>
              <w:t>tổ chức, cá nhân khai thác khoáng sản, khai thác tận thu khoáng sản phải lập đề án đóng cửa mỏ khoáng sản đối với toàn bộ hoặc một phần diện tích khu vực khai thác khoáng sản trong các trường hợp sau đây:</w:t>
            </w:r>
          </w:p>
          <w:p w14:paraId="7AA33B48"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a) Đã khai thác hết toàn bộ trữ lượng khoáng sản trong phạm vi diện tích, ranh giới theo chiều sâu khu vực khai thác khoáng sản;</w:t>
            </w:r>
          </w:p>
          <w:p w14:paraId="63263A8E"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 xml:space="preserve">b) Giấy phép khai thác khoáng sản chấm dứt hiệu lực theo quy định tại các điểm a, b, đ, e, g và h khoản 2 Điều 66 của Luật này; </w:t>
            </w:r>
          </w:p>
          <w:p w14:paraId="4CA14E19"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 xml:space="preserve">c) Giấy phép khai thác tận thu khoáng sản chấm dứt hiệu lực theo quy định tại các điểm a, b, đ, e, g và h khoản 2 Điều 71 của Luật này; </w:t>
            </w:r>
          </w:p>
          <w:p w14:paraId="633E003A"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d) Thời hạn khai thác quy định trong giấy phép khai thác khoáng sản, giấy phép khai thác tận thu khoáng sản đã hết nhưng không đủ điều kiện để gia hạn, cấp lại;</w:t>
            </w:r>
          </w:p>
          <w:p w14:paraId="5C9BA788"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đ) Khi tổ chức, cá nhân có đề nghị trả lại giấy phép khai thác khoáng sản, giấy phép khai thác tận thu khoáng sản.</w:t>
            </w:r>
          </w:p>
          <w:p w14:paraId="5A76ECEA" w14:textId="77777777" w:rsidR="001208FB" w:rsidRPr="00072F0C" w:rsidRDefault="001208FB" w:rsidP="00072F0C">
            <w:pPr>
              <w:widowControl w:val="0"/>
              <w:adjustRightInd w:val="0"/>
              <w:snapToGrid w:val="0"/>
              <w:spacing w:beforeLines="60" w:before="144"/>
              <w:rPr>
                <w:rFonts w:eastAsia="Calibri"/>
                <w:sz w:val="22"/>
                <w:szCs w:val="22"/>
                <w:lang w:val="vi-VN"/>
              </w:rPr>
            </w:pPr>
            <w:r w:rsidRPr="00957DE8">
              <w:rPr>
                <w:rFonts w:eastAsia="Calibri"/>
                <w:sz w:val="22"/>
                <w:szCs w:val="22"/>
                <w:lang w:val="pt-BR"/>
              </w:rPr>
              <w:t>2. Trừ trường hợp quy định tại khoản 3 và khoản 4 Điều này, trường hợp không phải lập đề án đóng cửa mỏ khoáng sản nhưng phải lập phương án đóng cửa mỏ khoáng sản bao gồm:</w:t>
            </w:r>
          </w:p>
          <w:p w14:paraId="1F6BA50D" w14:textId="77777777" w:rsidR="001208FB" w:rsidRPr="00072F0C" w:rsidRDefault="001208FB" w:rsidP="00072F0C">
            <w:pPr>
              <w:widowControl w:val="0"/>
              <w:adjustRightInd w:val="0"/>
              <w:snapToGrid w:val="0"/>
              <w:spacing w:beforeLines="60" w:before="144"/>
              <w:rPr>
                <w:rFonts w:eastAsia="Calibri"/>
                <w:sz w:val="22"/>
                <w:szCs w:val="22"/>
                <w:lang w:val="vi-VN"/>
              </w:rPr>
            </w:pPr>
            <w:r w:rsidRPr="00957DE8">
              <w:rPr>
                <w:rFonts w:eastAsia="Calibri"/>
                <w:sz w:val="22"/>
                <w:szCs w:val="22"/>
                <w:lang w:val="pt-BR"/>
              </w:rPr>
              <w:t>a</w:t>
            </w:r>
            <w:r w:rsidRPr="00957DE8">
              <w:rPr>
                <w:rFonts w:eastAsia="Calibri"/>
                <w:sz w:val="22"/>
                <w:szCs w:val="22"/>
                <w:lang w:val="vi-VN"/>
              </w:rPr>
              <w:t xml:space="preserve">) </w:t>
            </w:r>
            <w:r w:rsidRPr="00957DE8">
              <w:rPr>
                <w:rFonts w:eastAsia="Calibri"/>
                <w:sz w:val="22"/>
                <w:szCs w:val="22"/>
                <w:lang w:val="pt-BR"/>
              </w:rPr>
              <w:t>Giấy phép khai thác khoáng sản nước khoáng</w:t>
            </w:r>
            <w:r w:rsidRPr="00957DE8">
              <w:rPr>
                <w:rFonts w:eastAsia="SimSun"/>
                <w:sz w:val="22"/>
                <w:szCs w:val="22"/>
                <w:lang w:val="vi-VN"/>
              </w:rPr>
              <w:t xml:space="preserve"> thiên nhiên</w:t>
            </w:r>
            <w:r w:rsidRPr="00957DE8">
              <w:rPr>
                <w:rFonts w:eastAsia="Calibri"/>
                <w:sz w:val="22"/>
                <w:szCs w:val="22"/>
                <w:lang w:val="pt-BR"/>
              </w:rPr>
              <w:t>, nước nóng thiên nhiên, khoáng sản ở lòng sông, lòng hồ, khu vực biển</w:t>
            </w:r>
            <w:r w:rsidRPr="00957DE8">
              <w:rPr>
                <w:rFonts w:eastAsia="Calibri"/>
                <w:sz w:val="22"/>
                <w:szCs w:val="22"/>
                <w:lang w:val="vi-VN"/>
              </w:rPr>
              <w:t>;</w:t>
            </w:r>
          </w:p>
          <w:p w14:paraId="7FA7A79B"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b) Trả lại một phần diện tích đã khai thác.</w:t>
            </w:r>
          </w:p>
          <w:p w14:paraId="5DD5D4E0"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3. Trừ trường hợp quy định tại khoản 4 Điều này, việc đóng cửa mỏ khoáng sản đối với khai thác khoáng sản nhóm IV được thực hiện như sau:</w:t>
            </w:r>
          </w:p>
          <w:p w14:paraId="6F54810B" w14:textId="77777777" w:rsidR="001208FB" w:rsidRPr="00072F0C" w:rsidRDefault="001208FB" w:rsidP="00072F0C">
            <w:pPr>
              <w:widowControl w:val="0"/>
              <w:adjustRightInd w:val="0"/>
              <w:snapToGrid w:val="0"/>
              <w:spacing w:beforeLines="60" w:before="144"/>
              <w:rPr>
                <w:rFonts w:eastAsia="Calibri"/>
                <w:sz w:val="22"/>
                <w:szCs w:val="22"/>
                <w:lang w:val="vi-VN"/>
              </w:rPr>
            </w:pPr>
            <w:r w:rsidRPr="00957DE8">
              <w:rPr>
                <w:rFonts w:eastAsia="Calibri"/>
                <w:sz w:val="22"/>
                <w:szCs w:val="22"/>
                <w:lang w:val="pt-BR"/>
              </w:rPr>
              <w:t>a) Thực hiện các yêu cầu quy định tại Điều 81 của Luật này;</w:t>
            </w:r>
          </w:p>
          <w:p w14:paraId="17E783E0" w14:textId="77777777" w:rsidR="001208FB" w:rsidRPr="00072F0C" w:rsidRDefault="001208FB" w:rsidP="00072F0C">
            <w:pPr>
              <w:adjustRightInd w:val="0"/>
              <w:snapToGrid w:val="0"/>
              <w:spacing w:beforeLines="60" w:before="144"/>
              <w:rPr>
                <w:rFonts w:eastAsia="Calibri"/>
                <w:sz w:val="22"/>
                <w:szCs w:val="22"/>
                <w:lang w:val="pt-BR"/>
              </w:rPr>
            </w:pPr>
            <w:r w:rsidRPr="00957DE8">
              <w:rPr>
                <w:rFonts w:eastAsia="Calibri"/>
                <w:sz w:val="22"/>
                <w:szCs w:val="22"/>
                <w:lang w:val="pt-BR"/>
              </w:rPr>
              <w:lastRenderedPageBreak/>
              <w:t>b) Không phải thực hiện thủ tục thẩm định, phê duyệt đề án đóng cửa mỏ, chấp thuận phương án đóng cửa mỏ khoáng sản.</w:t>
            </w:r>
          </w:p>
          <w:p w14:paraId="27BAEC09"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4. Các trường hợp không phải thực hiện đóng cửa mỏ khoáng sản bao gồm:</w:t>
            </w:r>
          </w:p>
          <w:p w14:paraId="48FDEFEF"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a) Giấy phép khai thác khoáng sản, giấy phép khai thác tận thu khoáng sản chấm dứt hiệu lực nhưng chưa tiến hành hoạt động khai thác khoáng sản;</w:t>
            </w:r>
          </w:p>
          <w:p w14:paraId="50EA756C"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b) Giấy phép khai thác khoáng sản, giấy phép khai thác tận thu khoáng sản đã hết thời hạn khai thác và đang được xem xét để điều chỉnh, gia hạn, cấp lại;</w:t>
            </w:r>
          </w:p>
          <w:p w14:paraId="4DA782A8" w14:textId="77777777" w:rsidR="001208FB" w:rsidRPr="00072F0C" w:rsidRDefault="001208FB" w:rsidP="00072F0C">
            <w:pPr>
              <w:widowControl w:val="0"/>
              <w:adjustRightInd w:val="0"/>
              <w:snapToGrid w:val="0"/>
              <w:spacing w:beforeLines="60" w:before="144"/>
              <w:rPr>
                <w:rFonts w:eastAsia="Calibri"/>
                <w:sz w:val="22"/>
                <w:szCs w:val="22"/>
                <w:lang w:val="pt-BR"/>
              </w:rPr>
            </w:pPr>
            <w:r w:rsidRPr="00957DE8">
              <w:rPr>
                <w:rFonts w:eastAsia="Calibri"/>
                <w:sz w:val="22"/>
                <w:szCs w:val="22"/>
                <w:lang w:val="pt-BR"/>
              </w:rPr>
              <w:t>c) Tổ chức, cá nhân có đề nghị trả lại giấy phép khai thác khoáng sản, giấy phép khai thác tận thu khoáng sản nhưng chưa tiến hành hoạt động khai thác khoáng sản.</w:t>
            </w:r>
          </w:p>
          <w:p w14:paraId="2E4C3961"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Calibri"/>
                <w:sz w:val="22"/>
                <w:szCs w:val="22"/>
                <w:lang w:val="pt-BR"/>
              </w:rPr>
              <w:t>5. Bộ trưởng Bộ Tài nguyên và Môi trường quy định nội dung đề án đóng cửa mỏ khoáng sản, phương án đóng cửa mỏ khoáng sản.</w:t>
            </w:r>
          </w:p>
        </w:tc>
        <w:tc>
          <w:tcPr>
            <w:tcW w:w="4852" w:type="dxa"/>
          </w:tcPr>
          <w:p w14:paraId="3D42099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75" w:name="_Toc249093381"/>
            <w:bookmarkStart w:id="276" w:name="_Toc255656294"/>
            <w:bookmarkStart w:id="277" w:name="_Toc257905689"/>
            <w:bookmarkStart w:id="278" w:name="_Toc259006827"/>
            <w:bookmarkStart w:id="279" w:name="_Toc270890965"/>
            <w:bookmarkStart w:id="280" w:name="_Toc181886974"/>
            <w:r w:rsidRPr="00072F0C">
              <w:rPr>
                <w:rFonts w:eastAsia="Calibri" w:hint="cs"/>
                <w:b/>
                <w:bCs/>
                <w:iCs/>
                <w:sz w:val="22"/>
                <w:szCs w:val="22"/>
                <w:lang w:val="vi-VN"/>
              </w:rPr>
              <w:lastRenderedPageBreak/>
              <w:t>Điều 82</w:t>
            </w:r>
            <w:r w:rsidRPr="00072F0C">
              <w:rPr>
                <w:rFonts w:eastAsia="Calibri"/>
                <w:b/>
                <w:bCs/>
                <w:iCs/>
                <w:sz w:val="22"/>
                <w:szCs w:val="22"/>
                <w:lang w:val="vi-VN"/>
              </w:rPr>
              <w:t xml:space="preserve">. </w:t>
            </w:r>
            <w:r w:rsidRPr="00072F0C">
              <w:rPr>
                <w:rFonts w:eastAsia="Calibri" w:hint="cs"/>
                <w:b/>
                <w:bCs/>
                <w:iCs/>
                <w:sz w:val="22"/>
                <w:szCs w:val="22"/>
                <w:lang w:val="vi-VN"/>
              </w:rPr>
              <w:t>Đ</w:t>
            </w:r>
            <w:r w:rsidRPr="00072F0C">
              <w:rPr>
                <w:rFonts w:eastAsia="Calibri"/>
                <w:b/>
                <w:bCs/>
                <w:iCs/>
                <w:sz w:val="22"/>
                <w:szCs w:val="22"/>
                <w:lang w:val="vi-VN"/>
              </w:rPr>
              <w:t xml:space="preserve">ề án </w:t>
            </w:r>
            <w:r w:rsidRPr="00072F0C">
              <w:rPr>
                <w:rFonts w:eastAsia="Calibri" w:hint="cs"/>
                <w:b/>
                <w:bCs/>
                <w:iCs/>
                <w:sz w:val="22"/>
                <w:szCs w:val="22"/>
                <w:lang w:val="vi-VN"/>
              </w:rPr>
              <w:t>đ</w:t>
            </w:r>
            <w:r w:rsidRPr="00072F0C">
              <w:rPr>
                <w:rFonts w:eastAsia="Calibri" w:hint="eastAsia"/>
                <w:b/>
                <w:bCs/>
                <w:iCs/>
                <w:sz w:val="22"/>
                <w:szCs w:val="22"/>
                <w:lang w:val="vi-VN"/>
              </w:rPr>
              <w:t>ó</w:t>
            </w:r>
            <w:r w:rsidRPr="00072F0C">
              <w:rPr>
                <w:rFonts w:eastAsia="Calibri"/>
                <w:b/>
                <w:bCs/>
                <w:iCs/>
                <w:sz w:val="22"/>
                <w:szCs w:val="22"/>
                <w:lang w:val="vi-VN"/>
              </w:rPr>
              <w:t>ng cửa mỏ khoáng sản</w:t>
            </w:r>
            <w:bookmarkEnd w:id="275"/>
            <w:bookmarkEnd w:id="276"/>
            <w:bookmarkEnd w:id="277"/>
            <w:bookmarkEnd w:id="278"/>
            <w:bookmarkEnd w:id="279"/>
            <w:r w:rsidRPr="00072F0C">
              <w:rPr>
                <w:rFonts w:eastAsia="Calibri"/>
                <w:b/>
                <w:bCs/>
                <w:iCs/>
                <w:sz w:val="22"/>
                <w:szCs w:val="22"/>
                <w:lang w:val="vi-VN"/>
              </w:rPr>
              <w:t>, ph</w:t>
            </w:r>
            <w:r w:rsidRPr="00072F0C">
              <w:rPr>
                <w:rFonts w:eastAsia="Calibri" w:hint="eastAsia"/>
                <w:b/>
                <w:bCs/>
                <w:iCs/>
                <w:sz w:val="22"/>
                <w:szCs w:val="22"/>
                <w:lang w:val="vi-VN"/>
              </w:rPr>
              <w:t>ươ</w:t>
            </w:r>
            <w:r w:rsidRPr="00072F0C">
              <w:rPr>
                <w:rFonts w:eastAsia="Calibri"/>
                <w:b/>
                <w:bCs/>
                <w:iCs/>
                <w:sz w:val="22"/>
                <w:szCs w:val="22"/>
                <w:lang w:val="vi-VN"/>
              </w:rPr>
              <w:t xml:space="preserve">ng án </w:t>
            </w:r>
            <w:r w:rsidRPr="00072F0C">
              <w:rPr>
                <w:rFonts w:eastAsia="Calibri" w:hint="eastAsia"/>
                <w:b/>
                <w:bCs/>
                <w:iCs/>
                <w:sz w:val="22"/>
                <w:szCs w:val="22"/>
                <w:lang w:val="vi-VN"/>
              </w:rPr>
              <w:t>đó</w:t>
            </w:r>
            <w:r w:rsidRPr="00072F0C">
              <w:rPr>
                <w:rFonts w:eastAsia="Calibri"/>
                <w:b/>
                <w:bCs/>
                <w:iCs/>
                <w:sz w:val="22"/>
                <w:szCs w:val="22"/>
                <w:lang w:val="vi-VN"/>
              </w:rPr>
              <w:t>ng cửa mỏ khoáng sản</w:t>
            </w:r>
            <w:bookmarkEnd w:id="280"/>
          </w:p>
          <w:p w14:paraId="2977C1E6" w14:textId="77777777" w:rsidR="001208FB" w:rsidRPr="00072F0C" w:rsidRDefault="001208FB" w:rsidP="00072F0C">
            <w:pPr>
              <w:tabs>
                <w:tab w:val="left" w:pos="1080"/>
              </w:tabs>
              <w:spacing w:before="60"/>
              <w:jc w:val="both"/>
              <w:rPr>
                <w:rStyle w:val="BodyText1"/>
                <w:rFonts w:eastAsia="Calibri"/>
                <w:b/>
                <w:bCs/>
                <w:iCs/>
                <w:spacing w:val="0"/>
                <w:sz w:val="22"/>
                <w:szCs w:val="22"/>
                <w:lang w:val="pt-BR"/>
              </w:rPr>
            </w:pPr>
            <w:r w:rsidRPr="00072F0C">
              <w:rPr>
                <w:rStyle w:val="BodyText1"/>
                <w:rFonts w:eastAsia="Calibri"/>
                <w:spacing w:val="0"/>
                <w:sz w:val="22"/>
                <w:szCs w:val="22"/>
                <w:lang w:val="pt-BR"/>
              </w:rPr>
              <w:t>1. Trừ tr</w:t>
            </w:r>
            <w:r w:rsidRPr="00072F0C">
              <w:rPr>
                <w:rStyle w:val="BodyText1"/>
                <w:rFonts w:eastAsia="Calibri" w:hint="eastAsia"/>
                <w:spacing w:val="0"/>
                <w:sz w:val="22"/>
                <w:szCs w:val="22"/>
                <w:lang w:val="pt-BR"/>
              </w:rPr>
              <w:t>ư</w:t>
            </w:r>
            <w:r w:rsidRPr="00072F0C">
              <w:rPr>
                <w:rStyle w:val="BodyText1"/>
                <w:rFonts w:eastAsia="Calibri"/>
                <w:spacing w:val="0"/>
                <w:sz w:val="22"/>
                <w:szCs w:val="22"/>
                <w:lang w:val="pt-BR"/>
              </w:rPr>
              <w:t>ờng hợp</w:t>
            </w:r>
            <w:r w:rsidRPr="00072F0C">
              <w:rPr>
                <w:rStyle w:val="BodyText1"/>
                <w:rFonts w:eastAsia="Calibri"/>
                <w:spacing w:val="0"/>
                <w:sz w:val="22"/>
                <w:szCs w:val="22"/>
              </w:rPr>
              <w:t xml:space="preserve"> </w:t>
            </w:r>
            <w:r w:rsidRPr="00072F0C">
              <w:rPr>
                <w:rStyle w:val="BodyText1"/>
                <w:rFonts w:eastAsia="Calibri"/>
                <w:spacing w:val="0"/>
                <w:sz w:val="22"/>
                <w:szCs w:val="22"/>
                <w:lang w:val="pt-BR"/>
              </w:rPr>
              <w:t xml:space="preserve">quy </w:t>
            </w:r>
            <w:r w:rsidRPr="00072F0C">
              <w:rPr>
                <w:rStyle w:val="BodyText1"/>
                <w:rFonts w:eastAsia="Calibri" w:hint="eastAsia"/>
                <w:spacing w:val="0"/>
                <w:sz w:val="22"/>
                <w:szCs w:val="22"/>
                <w:lang w:val="pt-BR"/>
              </w:rPr>
              <w:t>đ</w:t>
            </w:r>
            <w:r w:rsidRPr="00072F0C">
              <w:rPr>
                <w:rStyle w:val="BodyText1"/>
                <w:rFonts w:eastAsia="Calibri"/>
                <w:spacing w:val="0"/>
                <w:sz w:val="22"/>
                <w:szCs w:val="22"/>
                <w:lang w:val="pt-BR"/>
              </w:rPr>
              <w:t xml:space="preserve">ịnh tại các khoản 2, 3 và 4 </w:t>
            </w:r>
            <w:r w:rsidRPr="00072F0C">
              <w:rPr>
                <w:rStyle w:val="BodyText1"/>
                <w:rFonts w:eastAsia="Calibri" w:hint="eastAsia"/>
                <w:spacing w:val="0"/>
                <w:sz w:val="22"/>
                <w:szCs w:val="22"/>
                <w:lang w:val="pt-BR"/>
              </w:rPr>
              <w:lastRenderedPageBreak/>
              <w:t>Đ</w:t>
            </w:r>
            <w:r w:rsidRPr="00072F0C">
              <w:rPr>
                <w:rStyle w:val="BodyText1"/>
                <w:rFonts w:eastAsia="Calibri"/>
                <w:spacing w:val="0"/>
                <w:sz w:val="22"/>
                <w:szCs w:val="22"/>
                <w:lang w:val="pt-BR"/>
              </w:rPr>
              <w:t>iều này, tổ chức, cá nhân khai thác khoáng sản, khai thác tận thu khoáng sản phải lập đề án đóng cửa mỏ khoáng sản đối với toàn bộ hoặc một phần diện tích khu vực khai thác khoáng sản trong các trường hợp sau đây:</w:t>
            </w:r>
          </w:p>
          <w:p w14:paraId="725663AD" w14:textId="77777777" w:rsidR="001208FB" w:rsidRPr="00072F0C" w:rsidRDefault="001208FB" w:rsidP="00072F0C">
            <w:pPr>
              <w:widowControl w:val="0"/>
              <w:tabs>
                <w:tab w:val="left" w:pos="1080"/>
              </w:tabs>
              <w:spacing w:before="60"/>
              <w:jc w:val="both"/>
              <w:rPr>
                <w:rStyle w:val="BodyText1"/>
                <w:rFonts w:eastAsia="Calibri"/>
                <w:spacing w:val="0"/>
                <w:sz w:val="22"/>
                <w:szCs w:val="22"/>
                <w:lang w:val="pt-BR"/>
              </w:rPr>
            </w:pPr>
            <w:r w:rsidRPr="00072F0C">
              <w:rPr>
                <w:rStyle w:val="BodyText1"/>
                <w:rFonts w:eastAsia="Calibri"/>
                <w:spacing w:val="0"/>
                <w:sz w:val="22"/>
                <w:szCs w:val="22"/>
                <w:lang w:val="pt-BR"/>
              </w:rPr>
              <w:t>a) Đã khai thác hết toàn bộ trữ lượng khoáng sản trong phạm vi diện tích, ranh giới theo chiều sâu khu vực khai thác khoáng sản;</w:t>
            </w:r>
          </w:p>
          <w:p w14:paraId="773ADCDB" w14:textId="77777777" w:rsidR="001208FB" w:rsidRPr="00072F0C" w:rsidRDefault="001208FB" w:rsidP="00072F0C">
            <w:pPr>
              <w:widowControl w:val="0"/>
              <w:tabs>
                <w:tab w:val="left" w:pos="1080"/>
              </w:tabs>
              <w:spacing w:before="60"/>
              <w:jc w:val="both"/>
              <w:rPr>
                <w:rStyle w:val="BodyText1"/>
                <w:rFonts w:eastAsia="Calibri"/>
                <w:spacing w:val="0"/>
                <w:sz w:val="22"/>
                <w:szCs w:val="22"/>
                <w:lang w:val="pt-BR"/>
              </w:rPr>
            </w:pPr>
            <w:r w:rsidRPr="00072F0C">
              <w:rPr>
                <w:rStyle w:val="BodyText1"/>
                <w:rFonts w:eastAsia="Calibri"/>
                <w:spacing w:val="0"/>
                <w:sz w:val="22"/>
                <w:szCs w:val="22"/>
                <w:lang w:val="pt-BR"/>
              </w:rPr>
              <w:t xml:space="preserve">b) Giấy phép khai thác khoáng sản chấm dứt hiệu lực theo quy định tại các </w:t>
            </w:r>
            <w:r w:rsidRPr="00072F0C">
              <w:rPr>
                <w:rStyle w:val="BodyText1"/>
                <w:rFonts w:eastAsia="Calibri" w:hint="eastAsia"/>
                <w:spacing w:val="0"/>
                <w:sz w:val="22"/>
                <w:szCs w:val="22"/>
                <w:lang w:val="pt-BR"/>
              </w:rPr>
              <w:t>đ</w:t>
            </w:r>
            <w:r w:rsidRPr="00072F0C">
              <w:rPr>
                <w:rStyle w:val="BodyText1"/>
                <w:rFonts w:eastAsia="Calibri"/>
                <w:spacing w:val="0"/>
                <w:sz w:val="22"/>
                <w:szCs w:val="22"/>
                <w:lang w:val="pt-BR"/>
              </w:rPr>
              <w:t xml:space="preserve">iểm a, b, đ, e, g và h khoản 2 Điều 66 của Luật này; </w:t>
            </w:r>
          </w:p>
          <w:p w14:paraId="2837A4E3" w14:textId="77777777" w:rsidR="001208FB" w:rsidRPr="00072F0C" w:rsidRDefault="001208FB" w:rsidP="00072F0C">
            <w:pPr>
              <w:widowControl w:val="0"/>
              <w:tabs>
                <w:tab w:val="left" w:pos="1080"/>
              </w:tabs>
              <w:spacing w:before="60"/>
              <w:jc w:val="both"/>
              <w:rPr>
                <w:rStyle w:val="BodyText1"/>
                <w:rFonts w:eastAsia="Calibri"/>
                <w:spacing w:val="0"/>
                <w:sz w:val="22"/>
                <w:szCs w:val="22"/>
                <w:lang w:val="pt-BR"/>
              </w:rPr>
            </w:pPr>
            <w:r w:rsidRPr="00072F0C">
              <w:rPr>
                <w:rStyle w:val="BodyText1"/>
                <w:rFonts w:eastAsia="Calibri"/>
                <w:spacing w:val="0"/>
                <w:sz w:val="22"/>
                <w:szCs w:val="22"/>
                <w:lang w:val="pt-BR"/>
              </w:rPr>
              <w:t xml:space="preserve">c) Giấy phép khai thác tận thu khoáng sản chấm dứt hiệu lực theo quy định tại các </w:t>
            </w:r>
            <w:r w:rsidRPr="00072F0C">
              <w:rPr>
                <w:rStyle w:val="BodyText1"/>
                <w:rFonts w:eastAsia="Calibri" w:hint="eastAsia"/>
                <w:spacing w:val="0"/>
                <w:sz w:val="22"/>
                <w:szCs w:val="22"/>
                <w:lang w:val="pt-BR"/>
              </w:rPr>
              <w:t>đ</w:t>
            </w:r>
            <w:r w:rsidRPr="00072F0C">
              <w:rPr>
                <w:rStyle w:val="BodyText1"/>
                <w:rFonts w:eastAsia="Calibri"/>
                <w:spacing w:val="0"/>
                <w:sz w:val="22"/>
                <w:szCs w:val="22"/>
                <w:lang w:val="pt-BR"/>
              </w:rPr>
              <w:t xml:space="preserve">iểm a, b, đ, e, g và h khoản 2 Điều 71 của Luật này; </w:t>
            </w:r>
          </w:p>
          <w:p w14:paraId="79BD5E85" w14:textId="77777777" w:rsidR="001208FB" w:rsidRPr="00072F0C" w:rsidRDefault="001208FB" w:rsidP="00072F0C">
            <w:pPr>
              <w:widowControl w:val="0"/>
              <w:tabs>
                <w:tab w:val="left" w:pos="1080"/>
              </w:tabs>
              <w:spacing w:before="60"/>
              <w:jc w:val="both"/>
              <w:rPr>
                <w:rStyle w:val="BodyText1"/>
                <w:rFonts w:eastAsia="Calibri"/>
                <w:spacing w:val="0"/>
                <w:sz w:val="22"/>
                <w:szCs w:val="22"/>
                <w:lang w:val="pt-BR"/>
              </w:rPr>
            </w:pPr>
            <w:r w:rsidRPr="00072F0C">
              <w:rPr>
                <w:rStyle w:val="BodyText1"/>
                <w:rFonts w:eastAsia="Calibri"/>
                <w:spacing w:val="0"/>
                <w:sz w:val="22"/>
                <w:szCs w:val="22"/>
                <w:lang w:val="pt-BR"/>
              </w:rPr>
              <w:t xml:space="preserve">d) Thời hạn khai thác quy định trong giấy phép khai thác khoáng sản, giấy phép khai thác tận thu khoáng sản </w:t>
            </w:r>
            <w:r w:rsidRPr="00072F0C">
              <w:rPr>
                <w:rStyle w:val="BodyText1"/>
                <w:rFonts w:eastAsia="Calibri" w:hint="eastAsia"/>
                <w:spacing w:val="0"/>
                <w:sz w:val="22"/>
                <w:szCs w:val="22"/>
                <w:lang w:val="pt-BR"/>
              </w:rPr>
              <w:t>đã</w:t>
            </w:r>
            <w:r w:rsidRPr="00072F0C">
              <w:rPr>
                <w:rStyle w:val="BodyText1"/>
                <w:rFonts w:eastAsia="Calibri"/>
                <w:spacing w:val="0"/>
                <w:sz w:val="22"/>
                <w:szCs w:val="22"/>
                <w:lang w:val="pt-BR"/>
              </w:rPr>
              <w:t xml:space="preserve"> hết nh</w:t>
            </w:r>
            <w:r w:rsidRPr="00072F0C">
              <w:rPr>
                <w:rStyle w:val="BodyText1"/>
                <w:rFonts w:eastAsia="Calibri" w:hint="eastAsia"/>
                <w:spacing w:val="0"/>
                <w:sz w:val="22"/>
                <w:szCs w:val="22"/>
                <w:lang w:val="pt-BR"/>
              </w:rPr>
              <w:t>ư</w:t>
            </w:r>
            <w:r w:rsidRPr="00072F0C">
              <w:rPr>
                <w:rStyle w:val="BodyText1"/>
                <w:rFonts w:eastAsia="Calibri"/>
                <w:spacing w:val="0"/>
                <w:sz w:val="22"/>
                <w:szCs w:val="22"/>
                <w:lang w:val="pt-BR"/>
              </w:rPr>
              <w:t xml:space="preserve">ng không </w:t>
            </w:r>
            <w:r w:rsidRPr="00072F0C">
              <w:rPr>
                <w:rStyle w:val="BodyText1"/>
                <w:rFonts w:eastAsia="Calibri" w:hint="eastAsia"/>
                <w:spacing w:val="0"/>
                <w:sz w:val="22"/>
                <w:szCs w:val="22"/>
                <w:lang w:val="pt-BR"/>
              </w:rPr>
              <w:t>đ</w:t>
            </w:r>
            <w:r w:rsidRPr="00072F0C">
              <w:rPr>
                <w:rStyle w:val="BodyText1"/>
                <w:rFonts w:eastAsia="Calibri"/>
                <w:spacing w:val="0"/>
                <w:sz w:val="22"/>
                <w:szCs w:val="22"/>
                <w:lang w:val="pt-BR"/>
              </w:rPr>
              <w:t xml:space="preserve">ủ </w:t>
            </w:r>
            <w:r w:rsidRPr="00072F0C">
              <w:rPr>
                <w:rStyle w:val="BodyText1"/>
                <w:rFonts w:eastAsia="Calibri" w:hint="eastAsia"/>
                <w:spacing w:val="0"/>
                <w:sz w:val="22"/>
                <w:szCs w:val="22"/>
                <w:lang w:val="pt-BR"/>
              </w:rPr>
              <w:t>đ</w:t>
            </w:r>
            <w:r w:rsidRPr="00072F0C">
              <w:rPr>
                <w:rStyle w:val="BodyText1"/>
                <w:rFonts w:eastAsia="Calibri"/>
                <w:spacing w:val="0"/>
                <w:sz w:val="22"/>
                <w:szCs w:val="22"/>
                <w:lang w:val="pt-BR"/>
              </w:rPr>
              <w:t xml:space="preserve">iều kiện </w:t>
            </w:r>
            <w:r w:rsidRPr="00072F0C">
              <w:rPr>
                <w:rStyle w:val="BodyText1"/>
                <w:rFonts w:eastAsia="Calibri" w:hint="eastAsia"/>
                <w:spacing w:val="0"/>
                <w:sz w:val="22"/>
                <w:szCs w:val="22"/>
                <w:lang w:val="pt-BR"/>
              </w:rPr>
              <w:t>đ</w:t>
            </w:r>
            <w:r w:rsidRPr="00072F0C">
              <w:rPr>
                <w:rStyle w:val="BodyText1"/>
                <w:rFonts w:eastAsia="Calibri"/>
                <w:spacing w:val="0"/>
                <w:sz w:val="22"/>
                <w:szCs w:val="22"/>
                <w:lang w:val="pt-BR"/>
              </w:rPr>
              <w:t>ể gia hạn, cấp lại;</w:t>
            </w:r>
          </w:p>
          <w:p w14:paraId="70E00E26" w14:textId="77777777" w:rsidR="001208FB" w:rsidRPr="00072F0C" w:rsidRDefault="001208FB" w:rsidP="00072F0C">
            <w:pPr>
              <w:widowControl w:val="0"/>
              <w:tabs>
                <w:tab w:val="left" w:pos="1080"/>
              </w:tabs>
              <w:spacing w:before="60"/>
              <w:jc w:val="both"/>
              <w:rPr>
                <w:rStyle w:val="BodyText1"/>
                <w:rFonts w:eastAsia="Calibri"/>
                <w:spacing w:val="0"/>
                <w:sz w:val="22"/>
                <w:szCs w:val="22"/>
                <w:lang w:val="pt-BR"/>
              </w:rPr>
            </w:pPr>
            <w:r w:rsidRPr="00072F0C">
              <w:rPr>
                <w:rStyle w:val="BodyText1"/>
                <w:rFonts w:eastAsia="Calibri"/>
                <w:spacing w:val="0"/>
                <w:sz w:val="22"/>
                <w:szCs w:val="22"/>
                <w:lang w:val="pt-BR"/>
              </w:rPr>
              <w:t>đ) Khi tổ chức, cá nhân có đề nghị trả lại giấy phép khai thác khoáng sản, giấy phép khai thác tận thu khoáng sản.</w:t>
            </w:r>
          </w:p>
          <w:p w14:paraId="5E8BAF21" w14:textId="77777777" w:rsidR="001208FB" w:rsidRPr="00072F0C" w:rsidRDefault="001208FB" w:rsidP="00072F0C">
            <w:pPr>
              <w:widowControl w:val="0"/>
              <w:tabs>
                <w:tab w:val="left" w:pos="1080"/>
              </w:tabs>
              <w:spacing w:before="60"/>
              <w:jc w:val="both"/>
              <w:rPr>
                <w:rStyle w:val="BodyText1"/>
                <w:rFonts w:eastAsia="Calibri"/>
                <w:spacing w:val="0"/>
                <w:sz w:val="22"/>
                <w:szCs w:val="22"/>
              </w:rPr>
            </w:pPr>
            <w:r w:rsidRPr="00072F0C">
              <w:rPr>
                <w:rStyle w:val="BodyText1"/>
                <w:rFonts w:eastAsia="Calibri"/>
                <w:spacing w:val="0"/>
                <w:sz w:val="22"/>
                <w:szCs w:val="22"/>
                <w:lang w:val="pt-BR"/>
              </w:rPr>
              <w:t>2. Trừ trường hợp quy định tại khoản 3 và khoản 4 Điều này, tr</w:t>
            </w:r>
            <w:r w:rsidRPr="00072F0C">
              <w:rPr>
                <w:rStyle w:val="BodyText1"/>
                <w:rFonts w:eastAsia="Calibri" w:hint="eastAsia"/>
                <w:spacing w:val="0"/>
                <w:sz w:val="22"/>
                <w:szCs w:val="22"/>
                <w:lang w:val="pt-BR"/>
              </w:rPr>
              <w:t>ư</w:t>
            </w:r>
            <w:r w:rsidRPr="00072F0C">
              <w:rPr>
                <w:rStyle w:val="BodyText1"/>
                <w:rFonts w:eastAsia="Calibri"/>
                <w:spacing w:val="0"/>
                <w:sz w:val="22"/>
                <w:szCs w:val="22"/>
                <w:lang w:val="pt-BR"/>
              </w:rPr>
              <w:t xml:space="preserve">ờng hợp không phải lập </w:t>
            </w:r>
            <w:r w:rsidRPr="00072F0C">
              <w:rPr>
                <w:rStyle w:val="BodyText1"/>
                <w:rFonts w:eastAsia="Calibri" w:hint="eastAsia"/>
                <w:spacing w:val="0"/>
                <w:sz w:val="22"/>
                <w:szCs w:val="22"/>
                <w:lang w:val="pt-BR"/>
              </w:rPr>
              <w:t>đ</w:t>
            </w:r>
            <w:r w:rsidRPr="00072F0C">
              <w:rPr>
                <w:rStyle w:val="BodyText1"/>
                <w:rFonts w:eastAsia="Calibri"/>
                <w:spacing w:val="0"/>
                <w:sz w:val="22"/>
                <w:szCs w:val="22"/>
                <w:lang w:val="pt-BR"/>
              </w:rPr>
              <w:t xml:space="preserve">ề án </w:t>
            </w:r>
            <w:r w:rsidRPr="00072F0C">
              <w:rPr>
                <w:rStyle w:val="BodyText1"/>
                <w:rFonts w:eastAsia="Calibri" w:hint="eastAsia"/>
                <w:spacing w:val="0"/>
                <w:sz w:val="22"/>
                <w:szCs w:val="22"/>
                <w:lang w:val="pt-BR"/>
              </w:rPr>
              <w:t>đó</w:t>
            </w:r>
            <w:r w:rsidRPr="00072F0C">
              <w:rPr>
                <w:rStyle w:val="BodyText1"/>
                <w:rFonts w:eastAsia="Calibri"/>
                <w:spacing w:val="0"/>
                <w:sz w:val="22"/>
                <w:szCs w:val="22"/>
                <w:lang w:val="pt-BR"/>
              </w:rPr>
              <w:t>ng cửa mỏ khoáng sản nh</w:t>
            </w:r>
            <w:r w:rsidRPr="00072F0C">
              <w:rPr>
                <w:rStyle w:val="BodyText1"/>
                <w:rFonts w:eastAsia="Calibri" w:hint="eastAsia"/>
                <w:spacing w:val="0"/>
                <w:sz w:val="22"/>
                <w:szCs w:val="22"/>
                <w:lang w:val="pt-BR"/>
              </w:rPr>
              <w:t>ư</w:t>
            </w:r>
            <w:r w:rsidRPr="00072F0C">
              <w:rPr>
                <w:rStyle w:val="BodyText1"/>
                <w:rFonts w:eastAsia="Calibri"/>
                <w:spacing w:val="0"/>
                <w:sz w:val="22"/>
                <w:szCs w:val="22"/>
                <w:lang w:val="pt-BR"/>
              </w:rPr>
              <w:t>ng phải lập ph</w:t>
            </w:r>
            <w:r w:rsidRPr="00072F0C">
              <w:rPr>
                <w:rStyle w:val="BodyText1"/>
                <w:rFonts w:eastAsia="Calibri" w:hint="eastAsia"/>
                <w:spacing w:val="0"/>
                <w:sz w:val="22"/>
                <w:szCs w:val="22"/>
                <w:lang w:val="pt-BR"/>
              </w:rPr>
              <w:t>ươ</w:t>
            </w:r>
            <w:r w:rsidRPr="00072F0C">
              <w:rPr>
                <w:rStyle w:val="BodyText1"/>
                <w:rFonts w:eastAsia="Calibri"/>
                <w:spacing w:val="0"/>
                <w:sz w:val="22"/>
                <w:szCs w:val="22"/>
                <w:lang w:val="pt-BR"/>
              </w:rPr>
              <w:t xml:space="preserve">ng án </w:t>
            </w:r>
            <w:r w:rsidRPr="00072F0C">
              <w:rPr>
                <w:rStyle w:val="BodyText1"/>
                <w:rFonts w:eastAsia="Calibri" w:hint="eastAsia"/>
                <w:spacing w:val="0"/>
                <w:sz w:val="22"/>
                <w:szCs w:val="22"/>
                <w:lang w:val="pt-BR"/>
              </w:rPr>
              <w:t>đó</w:t>
            </w:r>
            <w:r w:rsidRPr="00072F0C">
              <w:rPr>
                <w:rStyle w:val="BodyText1"/>
                <w:rFonts w:eastAsia="Calibri"/>
                <w:spacing w:val="0"/>
                <w:sz w:val="22"/>
                <w:szCs w:val="22"/>
                <w:lang w:val="pt-BR"/>
              </w:rPr>
              <w:t>ng cửa mỏ khoáng sản bao gồm:</w:t>
            </w:r>
          </w:p>
          <w:p w14:paraId="2FCA7169" w14:textId="77777777" w:rsidR="001208FB" w:rsidRPr="00072F0C" w:rsidRDefault="001208FB" w:rsidP="00072F0C">
            <w:pPr>
              <w:widowControl w:val="0"/>
              <w:tabs>
                <w:tab w:val="left" w:pos="1080"/>
              </w:tabs>
              <w:spacing w:before="60"/>
              <w:jc w:val="both"/>
              <w:rPr>
                <w:rStyle w:val="BodyText1"/>
                <w:rFonts w:eastAsia="Calibri"/>
                <w:spacing w:val="0"/>
                <w:sz w:val="22"/>
                <w:szCs w:val="22"/>
              </w:rPr>
            </w:pPr>
            <w:r w:rsidRPr="00072F0C">
              <w:rPr>
                <w:rStyle w:val="BodyText1"/>
                <w:rFonts w:eastAsia="Calibri"/>
                <w:spacing w:val="0"/>
                <w:sz w:val="22"/>
                <w:szCs w:val="22"/>
                <w:lang w:val="pt-BR"/>
              </w:rPr>
              <w:t>a</w:t>
            </w:r>
            <w:r w:rsidRPr="00072F0C">
              <w:rPr>
                <w:rStyle w:val="BodyText1"/>
                <w:rFonts w:eastAsia="Calibri"/>
                <w:spacing w:val="0"/>
                <w:sz w:val="22"/>
                <w:szCs w:val="22"/>
              </w:rPr>
              <w:t xml:space="preserve">) </w:t>
            </w:r>
            <w:r w:rsidRPr="00072F0C">
              <w:rPr>
                <w:rStyle w:val="BodyText1"/>
                <w:rFonts w:eastAsia="Calibri"/>
                <w:spacing w:val="0"/>
                <w:sz w:val="22"/>
                <w:szCs w:val="22"/>
                <w:lang w:val="pt-BR"/>
              </w:rPr>
              <w:t>Giấy phép khai thác khoáng sản nước khoáng</w:t>
            </w:r>
            <w:r w:rsidRPr="00072F0C">
              <w:rPr>
                <w:sz w:val="22"/>
                <w:szCs w:val="22"/>
                <w:lang w:val="vi-VN"/>
              </w:rPr>
              <w:t xml:space="preserve"> thiên nhiên</w:t>
            </w:r>
            <w:r w:rsidRPr="00072F0C">
              <w:rPr>
                <w:rStyle w:val="BodyText1"/>
                <w:rFonts w:eastAsia="Calibri"/>
                <w:spacing w:val="0"/>
                <w:sz w:val="22"/>
                <w:szCs w:val="22"/>
                <w:lang w:val="pt-BR"/>
              </w:rPr>
              <w:t>, nước nóng thiên nhiên, khoáng sản ở lòng sông, lòng hồ, khu vực biển</w:t>
            </w:r>
            <w:r w:rsidRPr="00072F0C">
              <w:rPr>
                <w:rStyle w:val="BodyText1"/>
                <w:rFonts w:eastAsia="Calibri"/>
                <w:spacing w:val="0"/>
                <w:sz w:val="22"/>
                <w:szCs w:val="22"/>
              </w:rPr>
              <w:t>;</w:t>
            </w:r>
          </w:p>
          <w:p w14:paraId="046D9C9E" w14:textId="77777777" w:rsidR="001208FB" w:rsidRPr="00072F0C" w:rsidRDefault="001208FB" w:rsidP="00072F0C">
            <w:pPr>
              <w:widowControl w:val="0"/>
              <w:tabs>
                <w:tab w:val="left" w:pos="1080"/>
              </w:tabs>
              <w:spacing w:before="60"/>
              <w:jc w:val="both"/>
              <w:rPr>
                <w:rStyle w:val="BodyText1"/>
                <w:rFonts w:eastAsia="Calibri"/>
                <w:spacing w:val="0"/>
                <w:sz w:val="22"/>
                <w:szCs w:val="22"/>
                <w:lang w:val="pt-BR"/>
              </w:rPr>
            </w:pPr>
            <w:r w:rsidRPr="00072F0C">
              <w:rPr>
                <w:rStyle w:val="BodyText1"/>
                <w:rFonts w:eastAsia="Calibri"/>
                <w:spacing w:val="0"/>
                <w:sz w:val="22"/>
                <w:szCs w:val="22"/>
                <w:lang w:val="pt-BR"/>
              </w:rPr>
              <w:t>b) Trả lại một phần diện tích đã khai thác.</w:t>
            </w:r>
          </w:p>
          <w:p w14:paraId="7C1E1A35" w14:textId="77777777" w:rsidR="001208FB" w:rsidRPr="00072F0C" w:rsidRDefault="001208FB" w:rsidP="00072F0C">
            <w:pPr>
              <w:widowControl w:val="0"/>
              <w:tabs>
                <w:tab w:val="left" w:pos="1080"/>
              </w:tabs>
              <w:spacing w:before="60"/>
              <w:jc w:val="both"/>
              <w:rPr>
                <w:rStyle w:val="BodyText1"/>
                <w:rFonts w:eastAsia="Calibri"/>
                <w:spacing w:val="0"/>
                <w:sz w:val="22"/>
                <w:szCs w:val="22"/>
                <w:lang w:val="pt-BR"/>
              </w:rPr>
            </w:pPr>
            <w:r w:rsidRPr="00072F0C">
              <w:rPr>
                <w:rStyle w:val="BodyText1"/>
                <w:rFonts w:eastAsia="Calibri"/>
                <w:spacing w:val="0"/>
                <w:sz w:val="22"/>
                <w:szCs w:val="22"/>
                <w:lang w:val="pt-BR"/>
              </w:rPr>
              <w:t>3. Trừ trường hợp quy định tại khoản 4 Điều này, việc đóng cửa mỏ khoáng sản đối với khai thác khoáng sản nhóm IV được thực hiện như sau:</w:t>
            </w:r>
          </w:p>
          <w:p w14:paraId="29E06807" w14:textId="77777777" w:rsidR="001208FB" w:rsidRPr="00072F0C" w:rsidRDefault="001208FB" w:rsidP="00072F0C">
            <w:pPr>
              <w:widowControl w:val="0"/>
              <w:tabs>
                <w:tab w:val="left" w:pos="1080"/>
              </w:tabs>
              <w:spacing w:before="60"/>
              <w:jc w:val="both"/>
              <w:rPr>
                <w:rStyle w:val="BodyText1"/>
                <w:rFonts w:eastAsia="Calibri"/>
                <w:spacing w:val="0"/>
                <w:sz w:val="22"/>
                <w:szCs w:val="22"/>
              </w:rPr>
            </w:pPr>
            <w:r w:rsidRPr="00072F0C">
              <w:rPr>
                <w:rStyle w:val="BodyText1"/>
                <w:rFonts w:eastAsia="Calibri"/>
                <w:spacing w:val="0"/>
                <w:sz w:val="22"/>
                <w:szCs w:val="22"/>
                <w:lang w:val="pt-BR"/>
              </w:rPr>
              <w:t>a) Thực hiện các yêu cầu quy định tại Điều 81 của Luật này;</w:t>
            </w:r>
          </w:p>
          <w:p w14:paraId="2103A94A" w14:textId="77777777" w:rsidR="001208FB" w:rsidRPr="00072F0C" w:rsidRDefault="001208FB" w:rsidP="00072F0C">
            <w:pPr>
              <w:tabs>
                <w:tab w:val="left" w:pos="1080"/>
              </w:tabs>
              <w:spacing w:before="60"/>
              <w:jc w:val="both"/>
              <w:rPr>
                <w:rStyle w:val="BodyText1"/>
                <w:rFonts w:eastAsia="Calibri"/>
                <w:spacing w:val="0"/>
                <w:sz w:val="22"/>
                <w:szCs w:val="22"/>
                <w:lang w:val="pt-BR"/>
              </w:rPr>
            </w:pPr>
            <w:r w:rsidRPr="00072F0C">
              <w:rPr>
                <w:rStyle w:val="BodyText1"/>
                <w:rFonts w:eastAsia="Calibri"/>
                <w:spacing w:val="0"/>
                <w:sz w:val="22"/>
                <w:szCs w:val="22"/>
                <w:lang w:val="pt-BR"/>
              </w:rPr>
              <w:lastRenderedPageBreak/>
              <w:t>b) Không phải thực hiện thủ tục thẩm định, phê duyệt đề án đóng cửa mỏ, chấp thuận phương án đóng cửa mỏ khoáng sản.</w:t>
            </w:r>
          </w:p>
          <w:p w14:paraId="24824012" w14:textId="77777777" w:rsidR="001208FB" w:rsidRPr="00072F0C" w:rsidRDefault="001208FB" w:rsidP="00072F0C">
            <w:pPr>
              <w:widowControl w:val="0"/>
              <w:tabs>
                <w:tab w:val="left" w:pos="1080"/>
              </w:tabs>
              <w:spacing w:before="60"/>
              <w:jc w:val="both"/>
              <w:rPr>
                <w:rStyle w:val="BodyText1"/>
                <w:rFonts w:eastAsia="Calibri"/>
                <w:spacing w:val="0"/>
                <w:sz w:val="22"/>
                <w:szCs w:val="22"/>
                <w:lang w:val="pt-BR"/>
              </w:rPr>
            </w:pPr>
            <w:r w:rsidRPr="00072F0C">
              <w:rPr>
                <w:rStyle w:val="BodyText1"/>
                <w:rFonts w:eastAsia="Calibri"/>
                <w:spacing w:val="0"/>
                <w:sz w:val="22"/>
                <w:szCs w:val="22"/>
                <w:lang w:val="pt-BR"/>
              </w:rPr>
              <w:t>4. Các trường hợp không phải thực hiện đóng cửa mỏ khoáng sản bao gồm:</w:t>
            </w:r>
          </w:p>
          <w:p w14:paraId="33E0B141" w14:textId="77777777" w:rsidR="001208FB" w:rsidRPr="00072F0C" w:rsidRDefault="001208FB" w:rsidP="00072F0C">
            <w:pPr>
              <w:widowControl w:val="0"/>
              <w:tabs>
                <w:tab w:val="left" w:pos="1080"/>
              </w:tabs>
              <w:spacing w:before="60"/>
              <w:jc w:val="both"/>
              <w:rPr>
                <w:rStyle w:val="BodyText1"/>
                <w:rFonts w:eastAsia="Calibri"/>
                <w:spacing w:val="0"/>
                <w:sz w:val="22"/>
                <w:szCs w:val="22"/>
                <w:lang w:val="pt-BR"/>
              </w:rPr>
            </w:pPr>
            <w:r w:rsidRPr="00072F0C">
              <w:rPr>
                <w:rStyle w:val="BodyText1"/>
                <w:rFonts w:eastAsia="Calibri"/>
                <w:spacing w:val="0"/>
                <w:sz w:val="22"/>
                <w:szCs w:val="22"/>
                <w:lang w:val="pt-BR"/>
              </w:rPr>
              <w:t>a) Giấy phép khai thác khoáng sản, giấy phép khai thác tận thu khoáng sản chấm dứt hiệu lực nhưng chưa tiến hành hoạt động khai thác khoáng sản;</w:t>
            </w:r>
          </w:p>
          <w:p w14:paraId="4DFCE5BA" w14:textId="77777777" w:rsidR="001208FB" w:rsidRPr="00072F0C" w:rsidRDefault="001208FB" w:rsidP="00072F0C">
            <w:pPr>
              <w:widowControl w:val="0"/>
              <w:tabs>
                <w:tab w:val="left" w:pos="1080"/>
              </w:tabs>
              <w:spacing w:before="60"/>
              <w:jc w:val="both"/>
              <w:rPr>
                <w:rStyle w:val="BodyText1"/>
                <w:rFonts w:eastAsia="Calibri"/>
                <w:spacing w:val="0"/>
                <w:sz w:val="22"/>
                <w:szCs w:val="22"/>
                <w:lang w:val="pt-BR"/>
              </w:rPr>
            </w:pPr>
            <w:r w:rsidRPr="00072F0C">
              <w:rPr>
                <w:rStyle w:val="BodyText1"/>
                <w:rFonts w:eastAsia="Calibri"/>
                <w:spacing w:val="0"/>
                <w:sz w:val="22"/>
                <w:szCs w:val="22"/>
                <w:lang w:val="pt-BR"/>
              </w:rPr>
              <w:t>b) Giấy phép khai thác khoáng sản, giấy phép khai thác tận thu khoáng sản đã hết thời hạn khai thác và đang được xem xét để điều chỉnh, gia hạn, cấp lại;</w:t>
            </w:r>
          </w:p>
          <w:p w14:paraId="7A05E59C" w14:textId="77777777" w:rsidR="001208FB" w:rsidRPr="00072F0C" w:rsidRDefault="001208FB" w:rsidP="00072F0C">
            <w:pPr>
              <w:widowControl w:val="0"/>
              <w:tabs>
                <w:tab w:val="left" w:pos="1080"/>
              </w:tabs>
              <w:spacing w:before="60"/>
              <w:jc w:val="both"/>
              <w:rPr>
                <w:rStyle w:val="BodyText1"/>
                <w:rFonts w:eastAsia="Calibri"/>
                <w:spacing w:val="0"/>
                <w:sz w:val="22"/>
                <w:szCs w:val="22"/>
                <w:lang w:val="pt-BR"/>
              </w:rPr>
            </w:pPr>
            <w:r w:rsidRPr="00072F0C">
              <w:rPr>
                <w:rStyle w:val="BodyText1"/>
                <w:rFonts w:eastAsia="Calibri"/>
                <w:spacing w:val="0"/>
                <w:sz w:val="22"/>
                <w:szCs w:val="22"/>
                <w:lang w:val="pt-BR"/>
              </w:rPr>
              <w:t>c) Tổ chức, cá nhân có đề nghị trả lại giấy phép khai thác khoáng sản, giấy phép khai thác tận thu khoáng sản nhưng chưa tiến hành hoạt động khai thác khoáng sản.</w:t>
            </w:r>
          </w:p>
          <w:p w14:paraId="4F469818" w14:textId="77777777" w:rsidR="001208FB" w:rsidRPr="00072F0C" w:rsidRDefault="001208FB" w:rsidP="00072F0C">
            <w:pPr>
              <w:widowControl w:val="0"/>
              <w:tabs>
                <w:tab w:val="left" w:pos="1080"/>
              </w:tabs>
              <w:spacing w:before="60"/>
              <w:jc w:val="both"/>
              <w:rPr>
                <w:rFonts w:eastAsia="Calibri"/>
                <w:color w:val="000000"/>
                <w:spacing w:val="10"/>
                <w:sz w:val="28"/>
                <w:szCs w:val="28"/>
                <w:lang w:val="pt-BR"/>
              </w:rPr>
            </w:pPr>
            <w:r w:rsidRPr="00072F0C">
              <w:rPr>
                <w:rStyle w:val="BodyText1"/>
                <w:rFonts w:eastAsia="Calibri"/>
                <w:spacing w:val="0"/>
                <w:sz w:val="22"/>
                <w:szCs w:val="22"/>
                <w:lang w:val="pt-BR"/>
              </w:rPr>
              <w:t xml:space="preserve">5. Bộ trưởng Bộ </w:t>
            </w:r>
            <w:del w:id="281" w:author="Luan Dang" w:date="2025-07-19T17:29:00Z">
              <w:r w:rsidRPr="00072F0C">
                <w:rPr>
                  <w:rStyle w:val="BodyText1"/>
                  <w:rFonts w:eastAsia="Calibri"/>
                  <w:spacing w:val="0"/>
                  <w:sz w:val="22"/>
                  <w:szCs w:val="22"/>
                  <w:lang w:val="pt-BR"/>
                </w:rPr>
                <w:delText>Tài nguyên</w:delText>
              </w:r>
            </w:del>
            <w:r w:rsidRPr="00072F0C">
              <w:rPr>
                <w:rStyle w:val="BodyText1"/>
                <w:rFonts w:eastAsia="Calibri"/>
                <w:spacing w:val="0"/>
                <w:sz w:val="22"/>
                <w:szCs w:val="22"/>
              </w:rPr>
              <w:t xml:space="preserve"> </w:t>
            </w:r>
            <w:ins w:id="282" w:author="Luan Dang" w:date="2025-07-19T17:29:00Z">
              <w:r w:rsidRPr="00072F0C">
                <w:rPr>
                  <w:b/>
                  <w:bCs/>
                  <w:i/>
                  <w:iCs/>
                  <w:sz w:val="22"/>
                  <w:szCs w:val="22"/>
                  <w:lang w:val="nl-NL"/>
                </w:rPr>
                <w:t>Nông nghiệp</w:t>
              </w:r>
            </w:ins>
            <w:r w:rsidRPr="00072F0C">
              <w:rPr>
                <w:sz w:val="22"/>
                <w:szCs w:val="22"/>
                <w:lang w:val="nl-NL"/>
              </w:rPr>
              <w:t xml:space="preserve"> </w:t>
            </w:r>
            <w:r w:rsidRPr="00072F0C">
              <w:rPr>
                <w:rStyle w:val="BodyText1"/>
                <w:rFonts w:eastAsia="Calibri"/>
                <w:spacing w:val="0"/>
                <w:sz w:val="22"/>
                <w:szCs w:val="22"/>
                <w:lang w:val="pt-BR"/>
              </w:rPr>
              <w:t>và Môi trường quy định nội dung đề án đóng cửa mỏ khoáng sản, phương án đóng cửa mỏ khoáng sản.</w:t>
            </w:r>
          </w:p>
        </w:tc>
        <w:tc>
          <w:tcPr>
            <w:tcW w:w="4852" w:type="dxa"/>
          </w:tcPr>
          <w:p w14:paraId="6245A576" w14:textId="7763F9D0" w:rsidR="001208FB" w:rsidRPr="005B0268" w:rsidRDefault="006C14D9" w:rsidP="006C14D9">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quyền, phân cấp trong lĩnh vực địa chất, khoáng sản</w:t>
            </w:r>
          </w:p>
        </w:tc>
      </w:tr>
      <w:tr w:rsidR="001208FB" w:rsidRPr="00072F0C" w14:paraId="5E1DF172" w14:textId="77777777" w:rsidTr="00072F0C">
        <w:tc>
          <w:tcPr>
            <w:tcW w:w="5650" w:type="dxa"/>
          </w:tcPr>
          <w:p w14:paraId="2E6FE996"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 xml:space="preserve">Điều 83. Thẩm định, phê duyệt đề án đóng cửa mỏ khoáng sản, chấp thuận phương án đóng cửa mỏ khoáng sản </w:t>
            </w:r>
          </w:p>
          <w:p w14:paraId="1660FA9C"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1. Tổ chức, cá nhân khai thác khoáng sản thuộc đối tượng quy định tại khoản 1 Điều 82 của Luật này phải gửi hồ sơ đề nghị thẩm định, phê duyệt đề án đóng cửa mỏ khoáng sản về cơ quan quản lý nhà nước có thẩm quyền quy định tại Điều 108 của Luật này để được thẩm định, phê duyệt trước khi thực hiện hoạt động đóng cửa mỏ khoáng sản.</w:t>
            </w:r>
          </w:p>
          <w:p w14:paraId="217AE15B"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rFonts w:eastAsia="SimSun"/>
                <w:spacing w:val="2"/>
                <w:sz w:val="22"/>
                <w:szCs w:val="22"/>
                <w:lang w:val="pt-BR"/>
              </w:rPr>
              <w:t xml:space="preserve">2. </w:t>
            </w:r>
            <w:bookmarkStart w:id="283" w:name="_Hlk153055200"/>
            <w:r w:rsidRPr="00957DE8">
              <w:rPr>
                <w:rFonts w:eastAsia="SimSun"/>
                <w:spacing w:val="2"/>
                <w:sz w:val="22"/>
                <w:szCs w:val="22"/>
                <w:lang w:val="pt-BR"/>
              </w:rPr>
              <w:t xml:space="preserve">Cơ quan quản lý nhà nước có thẩm quyền </w:t>
            </w:r>
            <w:bookmarkEnd w:id="283"/>
            <w:r w:rsidRPr="00957DE8">
              <w:rPr>
                <w:sz w:val="22"/>
                <w:szCs w:val="22"/>
                <w:lang w:val="pt-BR" w:eastAsia="vi-VN"/>
              </w:rPr>
              <w:t>phê duyệt đề án đóng cửa mỏ</w:t>
            </w:r>
            <w:r w:rsidRPr="00957DE8">
              <w:rPr>
                <w:rFonts w:eastAsia="SimSun"/>
                <w:sz w:val="22"/>
                <w:szCs w:val="22"/>
                <w:lang w:val="pt-BR"/>
              </w:rPr>
              <w:t xml:space="preserve"> khoáng sản</w:t>
            </w:r>
            <w:r w:rsidRPr="00957DE8">
              <w:rPr>
                <w:sz w:val="22"/>
                <w:szCs w:val="22"/>
                <w:lang w:val="pt-BR" w:eastAsia="vi-VN"/>
              </w:rPr>
              <w:t>, điều chỉnh đề án đóng cửa mỏ</w:t>
            </w:r>
            <w:r w:rsidRPr="00957DE8">
              <w:rPr>
                <w:rFonts w:eastAsia="SimSun"/>
                <w:sz w:val="22"/>
                <w:szCs w:val="22"/>
                <w:lang w:val="pt-BR"/>
              </w:rPr>
              <w:t xml:space="preserve"> khoáng sản</w:t>
            </w:r>
            <w:r w:rsidRPr="00957DE8">
              <w:rPr>
                <w:sz w:val="22"/>
                <w:szCs w:val="22"/>
                <w:lang w:val="pt-BR" w:eastAsia="vi-VN"/>
              </w:rPr>
              <w:t xml:space="preserve"> theo thẩm quyền </w:t>
            </w:r>
            <w:r w:rsidRPr="00957DE8">
              <w:rPr>
                <w:rFonts w:eastAsia="SimSun"/>
                <w:spacing w:val="2"/>
                <w:sz w:val="22"/>
                <w:szCs w:val="22"/>
                <w:lang w:val="pt-BR"/>
              </w:rPr>
              <w:t>quy định tại Điều 108 của Luật này</w:t>
            </w:r>
            <w:r w:rsidRPr="00957DE8">
              <w:rPr>
                <w:sz w:val="22"/>
                <w:szCs w:val="22"/>
                <w:lang w:val="pt-BR" w:eastAsia="vi-VN"/>
              </w:rPr>
              <w:t>.</w:t>
            </w:r>
          </w:p>
          <w:p w14:paraId="022419C2"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3. Việc thẩm định đề án đóng cửa mỏ khoáng sản được thực </w:t>
            </w:r>
            <w:r w:rsidRPr="00957DE8">
              <w:rPr>
                <w:rFonts w:eastAsia="SimSun"/>
                <w:sz w:val="22"/>
                <w:szCs w:val="22"/>
                <w:lang w:val="pt-BR"/>
              </w:rPr>
              <w:lastRenderedPageBreak/>
              <w:t xml:space="preserve">hiện thông qua Hội đồng thẩm định đề án đóng cửa mỏ khoáng sản. </w:t>
            </w:r>
          </w:p>
          <w:p w14:paraId="3DFCD5B5"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Calibri"/>
                <w:spacing w:val="2"/>
                <w:sz w:val="22"/>
                <w:szCs w:val="22"/>
                <w:lang w:val="pt-BR"/>
              </w:rPr>
              <w:t xml:space="preserve">4. </w:t>
            </w:r>
            <w:r w:rsidRPr="00957DE8">
              <w:rPr>
                <w:rFonts w:eastAsia="SimSun"/>
                <w:sz w:val="22"/>
                <w:szCs w:val="22"/>
                <w:lang w:val="pt-BR"/>
              </w:rPr>
              <w:t xml:space="preserve">Quyết định phê duyệt đề án đóng cửa mỏ </w:t>
            </w:r>
            <w:r w:rsidRPr="00957DE8">
              <w:rPr>
                <w:rFonts w:eastAsia="Calibri"/>
                <w:sz w:val="22"/>
                <w:szCs w:val="22"/>
                <w:lang w:val="pt-BR"/>
              </w:rPr>
              <w:t>khoáng sản</w:t>
            </w:r>
            <w:r w:rsidRPr="00957DE8">
              <w:rPr>
                <w:rFonts w:eastAsia="SimSun"/>
                <w:sz w:val="22"/>
                <w:szCs w:val="22"/>
                <w:lang w:val="pt-BR"/>
              </w:rPr>
              <w:t xml:space="preserve"> là căn cứ để thực hiện hoạt động sau đây:</w:t>
            </w:r>
          </w:p>
          <w:p w14:paraId="279F5D5F"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a) Thực hiện việc thanh tra, kiểm tra, giám sát của cơ quan nhà nước có thẩm quyền đối với các hoạt động đóng cửa mỏ khoáng sản của tổ chức, cá nhân;</w:t>
            </w:r>
          </w:p>
          <w:p w14:paraId="27CDBD1C"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b) Thực hiện quyền và nghĩa vụ của tổ chức, cá nhân quy định tại Điều 85 của Luật này.</w:t>
            </w:r>
          </w:p>
          <w:p w14:paraId="1ADCAC79"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rFonts w:eastAsia="SimSun"/>
                <w:sz w:val="22"/>
                <w:szCs w:val="22"/>
                <w:lang w:val="pt-BR"/>
              </w:rPr>
              <w:t>5. Tổ chức, cá nhân quy định tại khoản 1 Điều 82 của Luật này có nghĩa vụ lập hồ sơ đề nghị phê duyệt điều chỉnh đề án đóng cửa mỏ khoáng sản khi có nhu cầu thay đổi</w:t>
            </w:r>
            <w:r w:rsidRPr="00957DE8">
              <w:rPr>
                <w:sz w:val="22"/>
                <w:szCs w:val="22"/>
                <w:lang w:val="pt-BR" w:eastAsia="vi-VN"/>
              </w:rPr>
              <w:t xml:space="preserve"> về thời gian, khối lượng các hạng mục công việc, kinh phí thực hiện trong đề án đóng cửa mỏ </w:t>
            </w:r>
            <w:r w:rsidRPr="00957DE8">
              <w:rPr>
                <w:rFonts w:eastAsia="SimSun"/>
                <w:sz w:val="22"/>
                <w:szCs w:val="22"/>
                <w:lang w:val="pt-BR"/>
              </w:rPr>
              <w:t>khoáng sản</w:t>
            </w:r>
            <w:r w:rsidRPr="00957DE8">
              <w:rPr>
                <w:sz w:val="22"/>
                <w:szCs w:val="22"/>
                <w:lang w:val="pt-BR" w:eastAsia="vi-VN"/>
              </w:rPr>
              <w:t xml:space="preserve"> đã được phê duyệt. </w:t>
            </w:r>
          </w:p>
          <w:p w14:paraId="1ED15482" w14:textId="77777777" w:rsidR="001208FB" w:rsidRPr="00072F0C" w:rsidRDefault="001208FB" w:rsidP="00072F0C">
            <w:pPr>
              <w:adjustRightInd w:val="0"/>
              <w:snapToGrid w:val="0"/>
              <w:spacing w:beforeLines="60" w:before="144"/>
              <w:rPr>
                <w:sz w:val="22"/>
                <w:szCs w:val="22"/>
                <w:lang w:val="pt-BR"/>
              </w:rPr>
            </w:pPr>
            <w:r w:rsidRPr="00957DE8">
              <w:rPr>
                <w:sz w:val="22"/>
                <w:szCs w:val="22"/>
                <w:lang w:val="pt-BR" w:eastAsia="vi-VN"/>
              </w:rPr>
              <w:t xml:space="preserve">6. Đối với trường hợp quy định tại khoản 2 Điều 82 của Luật này, tổ chức, cá nhân có trách nhiệm lập phương án đóng cửa mỏ </w:t>
            </w:r>
            <w:r w:rsidRPr="00957DE8">
              <w:rPr>
                <w:rFonts w:eastAsia="SimSun"/>
                <w:sz w:val="22"/>
                <w:szCs w:val="22"/>
                <w:lang w:val="pt-BR"/>
              </w:rPr>
              <w:t>khoáng sản</w:t>
            </w:r>
            <w:r w:rsidRPr="00957DE8">
              <w:rPr>
                <w:rFonts w:eastAsia="Calibri"/>
                <w:sz w:val="22"/>
                <w:szCs w:val="22"/>
                <w:lang w:val="pt-BR"/>
              </w:rPr>
              <w:t xml:space="preserve"> gửi cơ quan quản lý nhà nước có thẩm quyền quy định tại Điều 108 của Luật này xem xét, chấp thuận bằng văn bản trước khi thực hiện đóng cửa mỏ</w:t>
            </w:r>
            <w:r w:rsidRPr="00957DE8">
              <w:rPr>
                <w:rFonts w:eastAsia="SimSun"/>
                <w:sz w:val="22"/>
                <w:szCs w:val="22"/>
                <w:lang w:val="pt-BR"/>
              </w:rPr>
              <w:t xml:space="preserve"> khoáng sản</w:t>
            </w:r>
            <w:r w:rsidRPr="00957DE8">
              <w:rPr>
                <w:rFonts w:eastAsia="Calibri"/>
                <w:sz w:val="22"/>
                <w:szCs w:val="22"/>
                <w:lang w:val="pt-BR"/>
              </w:rPr>
              <w:t>.</w:t>
            </w:r>
          </w:p>
          <w:p w14:paraId="5FA3BBB1"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pt-BR"/>
              </w:rPr>
              <w:t>7. Chính phủ quy định chi tiết các khoản 1, 2, 3, 5 và 6 Điều này; quy định hồ sơ, trình tự, thủ tục thẩm định, phê duyệt, điều chỉnh đề án đóng cửa mỏ khoáng sản, chấp thuận phương án đóng cửa mỏ khoáng sản.</w:t>
            </w:r>
          </w:p>
        </w:tc>
        <w:tc>
          <w:tcPr>
            <w:tcW w:w="4852" w:type="dxa"/>
          </w:tcPr>
          <w:p w14:paraId="2764658C"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51986315" w14:textId="6A5C1E07" w:rsidR="001208FB" w:rsidRPr="006C14D9" w:rsidRDefault="006C14D9"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684B9BEC" w14:textId="77777777" w:rsidTr="00072F0C">
        <w:tc>
          <w:tcPr>
            <w:tcW w:w="5650" w:type="dxa"/>
          </w:tcPr>
          <w:p w14:paraId="3DC493E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84. Thực hiện đóng cửa mỏ khoáng sản</w:t>
            </w:r>
          </w:p>
          <w:p w14:paraId="396BF26B"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1. Tổ chức, cá nhân khai thác khoáng sản thuộc đối tượng quy định tại khoản 1</w:t>
            </w:r>
            <w:r w:rsidRPr="00957DE8">
              <w:rPr>
                <w:rFonts w:eastAsia="SimSun"/>
                <w:sz w:val="22"/>
                <w:szCs w:val="22"/>
                <w:lang w:val="vi-VN"/>
              </w:rPr>
              <w:t xml:space="preserve"> và khoản 2</w:t>
            </w:r>
            <w:r w:rsidRPr="00957DE8">
              <w:rPr>
                <w:rFonts w:eastAsia="SimSun"/>
                <w:sz w:val="22"/>
                <w:szCs w:val="22"/>
                <w:lang w:val="pt-BR"/>
              </w:rPr>
              <w:t xml:space="preserve"> Điều 82 của Luật này phải thực hiện đóng cửa mỏ khoáng sản sau khi được cơ quan quản lý nhà nước có thẩm quyền quy định tại Điều 108 của Luật này phê duyệt đề án đóng cửa mỏ</w:t>
            </w:r>
            <w:r w:rsidRPr="00957DE8">
              <w:rPr>
                <w:rFonts w:eastAsia="SimSun"/>
                <w:sz w:val="22"/>
                <w:szCs w:val="22"/>
                <w:lang w:val="vi-VN"/>
              </w:rPr>
              <w:t xml:space="preserve"> </w:t>
            </w:r>
            <w:r w:rsidRPr="00957DE8">
              <w:rPr>
                <w:rFonts w:eastAsia="SimSun"/>
                <w:sz w:val="22"/>
                <w:szCs w:val="22"/>
                <w:lang w:val="pt-BR"/>
              </w:rPr>
              <w:t xml:space="preserve">khoáng sản </w:t>
            </w:r>
            <w:r w:rsidRPr="00957DE8">
              <w:rPr>
                <w:rFonts w:eastAsia="SimSun"/>
                <w:sz w:val="22"/>
                <w:szCs w:val="22"/>
                <w:lang w:val="vi-VN"/>
              </w:rPr>
              <w:t>hoặc chấp thuận phương án đóng cửa mỏ</w:t>
            </w:r>
            <w:r w:rsidRPr="00957DE8">
              <w:rPr>
                <w:rFonts w:eastAsia="SimSun"/>
                <w:sz w:val="22"/>
                <w:szCs w:val="22"/>
                <w:lang w:val="pt-BR"/>
              </w:rPr>
              <w:t xml:space="preserve"> khoáng sản.</w:t>
            </w:r>
          </w:p>
          <w:p w14:paraId="7D3FCE5B"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Đối với trường hợp khai thác khoáng sản nhóm IV, tổ chức, </w:t>
            </w:r>
            <w:r w:rsidRPr="00957DE8">
              <w:rPr>
                <w:rFonts w:eastAsia="SimSun"/>
                <w:sz w:val="22"/>
                <w:szCs w:val="22"/>
                <w:lang w:val="pt-BR"/>
              </w:rPr>
              <w:lastRenderedPageBreak/>
              <w:t>cá nhân khai thác khoáng sản thực hiện đóng cửa mỏ khoáng sản và báo cáo kết quả thực hiện về cơ quan quản lý nhà nước có thẩm quyền quy định tại Điều 108 của Luật này.</w:t>
            </w:r>
          </w:p>
          <w:p w14:paraId="13DC70F2"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2. T</w:t>
            </w:r>
            <w:r w:rsidRPr="00957DE8">
              <w:rPr>
                <w:rFonts w:eastAsia="SimSun"/>
                <w:sz w:val="22"/>
                <w:szCs w:val="22"/>
                <w:lang w:val="vi-VN"/>
              </w:rPr>
              <w:t xml:space="preserve">rường hợp </w:t>
            </w:r>
            <w:r w:rsidRPr="00957DE8">
              <w:rPr>
                <w:rFonts w:eastAsia="SimSun"/>
                <w:sz w:val="22"/>
                <w:szCs w:val="22"/>
                <w:lang w:val="pt-BR"/>
              </w:rPr>
              <w:t xml:space="preserve">giấy phép chấm dứt hiệu lực theo </w:t>
            </w:r>
            <w:r w:rsidRPr="00957DE8">
              <w:rPr>
                <w:rFonts w:eastAsia="SimSun"/>
                <w:sz w:val="22"/>
                <w:szCs w:val="22"/>
                <w:lang w:val="vi-VN"/>
              </w:rPr>
              <w:t>quy định tại điểm d khoản 2 Điều 66</w:t>
            </w:r>
            <w:r w:rsidRPr="00957DE8">
              <w:rPr>
                <w:rFonts w:eastAsia="SimSun"/>
                <w:sz w:val="22"/>
                <w:szCs w:val="22"/>
                <w:lang w:val="pt-BR"/>
              </w:rPr>
              <w:t>, điểm d khoản 2 Điều 71</w:t>
            </w:r>
            <w:r w:rsidRPr="00957DE8">
              <w:rPr>
                <w:rFonts w:eastAsia="SimSun"/>
                <w:sz w:val="22"/>
                <w:szCs w:val="22"/>
                <w:lang w:val="vi-VN"/>
              </w:rPr>
              <w:t xml:space="preserve"> của Luật này</w:t>
            </w:r>
            <w:r w:rsidRPr="00957DE8">
              <w:rPr>
                <w:rFonts w:eastAsia="SimSun"/>
                <w:sz w:val="22"/>
                <w:szCs w:val="22"/>
                <w:lang w:val="pt-BR"/>
              </w:rPr>
              <w:t xml:space="preserve"> hoặc trường hợp tổ chức, cá nhân khai thác khoáng sản không có khả năng thực hiện đóng cửa mỏ khoáng sản, </w:t>
            </w:r>
            <w:bookmarkStart w:id="284" w:name="_Hlk132909629"/>
            <w:r w:rsidRPr="00957DE8">
              <w:rPr>
                <w:rFonts w:eastAsia="SimSun"/>
                <w:sz w:val="22"/>
                <w:szCs w:val="22"/>
                <w:lang w:val="pt-BR"/>
              </w:rPr>
              <w:t xml:space="preserve">việc </w:t>
            </w:r>
            <w:bookmarkEnd w:id="284"/>
            <w:r w:rsidRPr="00957DE8">
              <w:rPr>
                <w:rFonts w:eastAsia="SimSun"/>
                <w:sz w:val="22"/>
                <w:szCs w:val="22"/>
                <w:lang w:val="pt-BR"/>
              </w:rPr>
              <w:t>lập</w:t>
            </w:r>
            <w:r w:rsidRPr="00957DE8">
              <w:rPr>
                <w:rFonts w:eastAsia="SimSun"/>
                <w:sz w:val="22"/>
                <w:szCs w:val="22"/>
                <w:lang w:val="vi-VN"/>
              </w:rPr>
              <w:t>,</w:t>
            </w:r>
            <w:r w:rsidRPr="00957DE8">
              <w:rPr>
                <w:rFonts w:eastAsia="SimSun"/>
                <w:sz w:val="22"/>
                <w:szCs w:val="22"/>
                <w:lang w:val="pt-BR"/>
              </w:rPr>
              <w:t xml:space="preserve"> tổ chức thực hiện đóng cửa mỏ khoáng sản</w:t>
            </w:r>
            <w:r w:rsidRPr="00957DE8">
              <w:rPr>
                <w:rFonts w:eastAsia="SimSun"/>
                <w:sz w:val="22"/>
                <w:szCs w:val="22"/>
                <w:lang w:val="vi-VN"/>
              </w:rPr>
              <w:t xml:space="preserve"> được thực hiện bởi đơn vị </w:t>
            </w:r>
            <w:r w:rsidRPr="00957DE8">
              <w:rPr>
                <w:rFonts w:eastAsia="SimSun"/>
                <w:sz w:val="22"/>
                <w:szCs w:val="22"/>
                <w:lang w:val="pt-BR"/>
              </w:rPr>
              <w:t>có đủ năng lực và</w:t>
            </w:r>
            <w:r w:rsidRPr="00957DE8">
              <w:rPr>
                <w:rFonts w:eastAsia="SimSun"/>
                <w:sz w:val="22"/>
                <w:szCs w:val="22"/>
                <w:lang w:val="vi-VN"/>
              </w:rPr>
              <w:t xml:space="preserve"> được lựa chọn </w:t>
            </w:r>
            <w:r w:rsidRPr="00957DE8">
              <w:rPr>
                <w:rFonts w:eastAsia="SimSun"/>
                <w:sz w:val="22"/>
                <w:szCs w:val="22"/>
                <w:lang w:val="pt-BR"/>
              </w:rPr>
              <w:t>theo quy định của pháp luật về đấu thầu</w:t>
            </w:r>
            <w:r w:rsidRPr="00957DE8">
              <w:rPr>
                <w:rFonts w:eastAsia="SimSun"/>
                <w:sz w:val="22"/>
                <w:szCs w:val="22"/>
                <w:lang w:val="vi-VN"/>
              </w:rPr>
              <w:t>.</w:t>
            </w:r>
            <w:r w:rsidRPr="00957DE8">
              <w:rPr>
                <w:rFonts w:eastAsia="SimSun"/>
                <w:sz w:val="22"/>
                <w:szCs w:val="22"/>
                <w:lang w:val="pt-BR"/>
              </w:rPr>
              <w:t xml:space="preserve"> Thẩm</w:t>
            </w:r>
            <w:r w:rsidRPr="00957DE8">
              <w:rPr>
                <w:rFonts w:eastAsia="SimSun"/>
                <w:sz w:val="22"/>
                <w:szCs w:val="22"/>
                <w:lang w:val="vi-VN"/>
              </w:rPr>
              <w:t xml:space="preserve"> quyền lựa chọn đơn vị thực hiện đóng cửa mỏ </w:t>
            </w:r>
            <w:r w:rsidRPr="00957DE8">
              <w:rPr>
                <w:rFonts w:eastAsia="SimSun"/>
                <w:sz w:val="22"/>
                <w:szCs w:val="22"/>
                <w:lang w:val="pt-BR"/>
              </w:rPr>
              <w:t xml:space="preserve">khoáng sản </w:t>
            </w:r>
            <w:r w:rsidRPr="00957DE8">
              <w:rPr>
                <w:rFonts w:eastAsia="SimSun"/>
                <w:sz w:val="22"/>
                <w:szCs w:val="22"/>
                <w:lang w:val="vi-VN"/>
              </w:rPr>
              <w:t xml:space="preserve">được thực hiện </w:t>
            </w:r>
            <w:r w:rsidRPr="00957DE8">
              <w:rPr>
                <w:rFonts w:eastAsia="SimSun"/>
                <w:sz w:val="22"/>
                <w:szCs w:val="22"/>
                <w:lang w:val="pt-BR"/>
              </w:rPr>
              <w:t>như sau:</w:t>
            </w:r>
          </w:p>
          <w:p w14:paraId="0AE5BF5F"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a) Bộ Tài nguyên và Môi trường quyết định đối với giấy phép khai thác khoáng sản hoặc văn bản tương đương với giấy phép khai thác khoáng sản do cơ quan trung ương cấp; </w:t>
            </w:r>
          </w:p>
          <w:p w14:paraId="2AEB4F9E"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b) Ủy ban nhân dân cấp tỉnh quyết định đối với trường hợp không thuộc quy định tại điểm a khoản này.</w:t>
            </w:r>
          </w:p>
          <w:p w14:paraId="205A2B67"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3. Kinh phí thực hiện đóng cửa mỏ khoáng sản quy định tại khoản 2 Điều này được thực hiện như sau:</w:t>
            </w:r>
          </w:p>
          <w:p w14:paraId="3E3FE170"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a) Sử dụng từ tiền ký quỹ cải tạo, phục hồi môi trường của tổ chức, cá nhân được cấp giấy phép khai thác khoáng sản, giấy phép khai thác tận thu khoáng sản;</w:t>
            </w:r>
          </w:p>
          <w:p w14:paraId="33B8696B"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pt-BR"/>
              </w:rPr>
              <w:t>b) Sử dụng kinh phí xử lý tài sản của doanh nghiệp, hợp tác xã phát sinh sau khi quyết định tuyên bố doanh nghiệp, hợp tác xã giải thể hoặc phá sản (nếu có) theo quy định của pháp luật về doanh nghiệp, pháp luật về hợp tác xã và pháp luật về phá sản</w:t>
            </w:r>
            <w:r w:rsidRPr="00957DE8">
              <w:rPr>
                <w:rFonts w:eastAsia="SimSun"/>
                <w:sz w:val="22"/>
                <w:szCs w:val="22"/>
                <w:lang w:val="vi-VN"/>
              </w:rPr>
              <w:t>;</w:t>
            </w:r>
          </w:p>
          <w:p w14:paraId="44B0FEA5"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c) Trường hợp số tiền quy định tại điểm a và điểm b khoản này không đủ để thực hiện đóng cửa mỏ khoáng sản, kinh phí còn thiếu được bổ sung từ ngân sách nhà nước theo quy định của pháp luật về ngân sách nhà nước.</w:t>
            </w:r>
          </w:p>
          <w:p w14:paraId="5525D270"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pt-BR"/>
              </w:rPr>
              <w:t>4. Chính phủ quy định chi tiết Điều này; quy định đối tượng, hồ sơ, trình tự, thủ tục quyết định đóng cửa mỏ.</w:t>
            </w:r>
          </w:p>
        </w:tc>
        <w:tc>
          <w:tcPr>
            <w:tcW w:w="4852" w:type="dxa"/>
          </w:tcPr>
          <w:p w14:paraId="2706EC0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285" w:name="_Toc181886976"/>
            <w:r w:rsidRPr="00072F0C">
              <w:rPr>
                <w:rFonts w:eastAsia="Calibri" w:hint="cs"/>
                <w:b/>
                <w:bCs/>
                <w:iCs/>
                <w:sz w:val="22"/>
                <w:szCs w:val="22"/>
                <w:lang w:val="vi-VN"/>
              </w:rPr>
              <w:lastRenderedPageBreak/>
              <w:t>Điều 84</w:t>
            </w:r>
            <w:r w:rsidRPr="00072F0C">
              <w:rPr>
                <w:rFonts w:eastAsia="Calibri"/>
                <w:b/>
                <w:bCs/>
                <w:iCs/>
                <w:sz w:val="22"/>
                <w:szCs w:val="22"/>
                <w:lang w:val="vi-VN"/>
              </w:rPr>
              <w:t xml:space="preserve">. Thực hiện </w:t>
            </w:r>
            <w:r w:rsidRPr="00072F0C">
              <w:rPr>
                <w:rFonts w:eastAsia="Calibri" w:hint="cs"/>
                <w:b/>
                <w:bCs/>
                <w:iCs/>
                <w:sz w:val="22"/>
                <w:szCs w:val="22"/>
                <w:lang w:val="vi-VN"/>
              </w:rPr>
              <w:t>đ</w:t>
            </w:r>
            <w:r w:rsidRPr="00072F0C">
              <w:rPr>
                <w:rFonts w:eastAsia="Calibri" w:hint="eastAsia"/>
                <w:b/>
                <w:bCs/>
                <w:iCs/>
                <w:sz w:val="22"/>
                <w:szCs w:val="22"/>
                <w:lang w:val="vi-VN"/>
              </w:rPr>
              <w:t>ó</w:t>
            </w:r>
            <w:r w:rsidRPr="00072F0C">
              <w:rPr>
                <w:rFonts w:eastAsia="Calibri"/>
                <w:b/>
                <w:bCs/>
                <w:iCs/>
                <w:sz w:val="22"/>
                <w:szCs w:val="22"/>
                <w:lang w:val="vi-VN"/>
              </w:rPr>
              <w:t>ng cửa mỏ khoáng sản</w:t>
            </w:r>
            <w:bookmarkEnd w:id="285"/>
          </w:p>
          <w:p w14:paraId="4F98A99F" w14:textId="77777777" w:rsidR="001208FB" w:rsidRPr="00072F0C" w:rsidRDefault="001208FB" w:rsidP="00072F0C">
            <w:pPr>
              <w:widowControl w:val="0"/>
              <w:spacing w:before="60"/>
              <w:jc w:val="both"/>
              <w:rPr>
                <w:sz w:val="22"/>
                <w:szCs w:val="22"/>
                <w:lang w:val="pt-BR"/>
              </w:rPr>
            </w:pPr>
            <w:r w:rsidRPr="00072F0C">
              <w:rPr>
                <w:sz w:val="22"/>
                <w:szCs w:val="22"/>
                <w:lang w:val="pt-BR"/>
              </w:rPr>
              <w:t>1. Tổ chức, cá nhân khai thác khoáng sản thuộc đối tượng quy định tại khoản 1</w:t>
            </w:r>
            <w:r w:rsidRPr="00072F0C">
              <w:rPr>
                <w:sz w:val="22"/>
                <w:szCs w:val="22"/>
                <w:lang w:val="vi-VN"/>
              </w:rPr>
              <w:t xml:space="preserve"> và khoản 2</w:t>
            </w:r>
            <w:r w:rsidRPr="00072F0C">
              <w:rPr>
                <w:sz w:val="22"/>
                <w:szCs w:val="22"/>
                <w:lang w:val="pt-BR"/>
              </w:rPr>
              <w:t xml:space="preserve"> Điều 82 của Luật này phải thực hiện đóng cửa mỏ khoáng sản sau khi được cơ quan quản lý nhà nước có thẩm quyền quy định tại </w:t>
            </w:r>
            <w:r w:rsidRPr="00072F0C">
              <w:rPr>
                <w:rFonts w:hint="cs"/>
                <w:sz w:val="22"/>
                <w:szCs w:val="22"/>
                <w:lang w:val="pt-BR"/>
              </w:rPr>
              <w:t>Điều 108</w:t>
            </w:r>
            <w:r w:rsidRPr="00072F0C">
              <w:rPr>
                <w:sz w:val="22"/>
                <w:szCs w:val="22"/>
                <w:lang w:val="pt-BR"/>
              </w:rPr>
              <w:t xml:space="preserve"> của Luật này phê duyệt đề án đ</w:t>
            </w:r>
            <w:r w:rsidRPr="00072F0C">
              <w:rPr>
                <w:rFonts w:hint="eastAsia"/>
                <w:sz w:val="22"/>
                <w:szCs w:val="22"/>
                <w:lang w:val="pt-BR"/>
              </w:rPr>
              <w:t>ó</w:t>
            </w:r>
            <w:r w:rsidRPr="00072F0C">
              <w:rPr>
                <w:sz w:val="22"/>
                <w:szCs w:val="22"/>
                <w:lang w:val="pt-BR"/>
              </w:rPr>
              <w:t>ng cửa mỏ</w:t>
            </w:r>
            <w:r w:rsidRPr="00072F0C">
              <w:rPr>
                <w:sz w:val="22"/>
                <w:szCs w:val="22"/>
                <w:lang w:val="vi-VN"/>
              </w:rPr>
              <w:t xml:space="preserve"> </w:t>
            </w:r>
            <w:r w:rsidRPr="00072F0C">
              <w:rPr>
                <w:sz w:val="22"/>
                <w:szCs w:val="22"/>
                <w:lang w:val="pt-BR"/>
              </w:rPr>
              <w:t xml:space="preserve">khoáng sản </w:t>
            </w:r>
            <w:r w:rsidRPr="00072F0C">
              <w:rPr>
                <w:sz w:val="22"/>
                <w:szCs w:val="22"/>
                <w:lang w:val="vi-VN"/>
              </w:rPr>
              <w:t>hoặc chấp thuận phương án đóng cửa mỏ</w:t>
            </w:r>
            <w:r w:rsidRPr="00072F0C">
              <w:rPr>
                <w:sz w:val="22"/>
                <w:szCs w:val="22"/>
                <w:lang w:val="pt-BR"/>
              </w:rPr>
              <w:t xml:space="preserve"> khoáng sản.</w:t>
            </w:r>
          </w:p>
          <w:p w14:paraId="2EB008A3" w14:textId="77777777" w:rsidR="001208FB" w:rsidRPr="00072F0C" w:rsidRDefault="001208FB" w:rsidP="00072F0C">
            <w:pPr>
              <w:widowControl w:val="0"/>
              <w:spacing w:before="60"/>
              <w:jc w:val="both"/>
              <w:rPr>
                <w:sz w:val="22"/>
                <w:szCs w:val="22"/>
                <w:lang w:val="pt-BR"/>
              </w:rPr>
            </w:pPr>
            <w:r w:rsidRPr="00072F0C">
              <w:rPr>
                <w:sz w:val="22"/>
                <w:szCs w:val="22"/>
                <w:lang w:val="pt-BR"/>
              </w:rPr>
              <w:t xml:space="preserve">Đối với trường hợp khai thác khoáng sản nhóm IV, </w:t>
            </w:r>
            <w:r w:rsidRPr="00072F0C">
              <w:rPr>
                <w:sz w:val="22"/>
                <w:szCs w:val="22"/>
                <w:lang w:val="pt-BR"/>
              </w:rPr>
              <w:lastRenderedPageBreak/>
              <w:t>tổ chức, cá nhân khai thác khoáng sản thực hiện đóng cửa mỏ khoáng sản và báo cáo kết quả thực hiện về cơ quan quản lý nhà nước có thẩm quyền quy định tại Điều 108 của Luật này.</w:t>
            </w:r>
          </w:p>
          <w:p w14:paraId="324820D2" w14:textId="77777777" w:rsidR="001208FB" w:rsidRPr="00072F0C" w:rsidRDefault="001208FB" w:rsidP="00072F0C">
            <w:pPr>
              <w:widowControl w:val="0"/>
              <w:spacing w:before="60"/>
              <w:jc w:val="both"/>
              <w:rPr>
                <w:sz w:val="22"/>
                <w:szCs w:val="22"/>
                <w:lang w:val="pt-BR"/>
              </w:rPr>
            </w:pPr>
            <w:r w:rsidRPr="00072F0C">
              <w:rPr>
                <w:sz w:val="22"/>
                <w:szCs w:val="22"/>
                <w:lang w:val="pt-BR"/>
              </w:rPr>
              <w:t>2. T</w:t>
            </w:r>
            <w:r w:rsidRPr="00072F0C">
              <w:rPr>
                <w:sz w:val="22"/>
                <w:szCs w:val="22"/>
                <w:lang w:val="vi-VN"/>
              </w:rPr>
              <w:t xml:space="preserve">rường hợp </w:t>
            </w:r>
            <w:r w:rsidRPr="00072F0C">
              <w:rPr>
                <w:sz w:val="22"/>
                <w:szCs w:val="22"/>
                <w:lang w:val="pt-BR"/>
              </w:rPr>
              <w:t xml:space="preserve">giấy phép chấm dứt hiệu lực theo </w:t>
            </w:r>
            <w:r w:rsidRPr="00072F0C">
              <w:rPr>
                <w:sz w:val="22"/>
                <w:szCs w:val="22"/>
                <w:lang w:val="vi-VN"/>
              </w:rPr>
              <w:t>quy định tại điểm d khoản 2 Điều 66</w:t>
            </w:r>
            <w:r w:rsidRPr="00072F0C">
              <w:rPr>
                <w:sz w:val="22"/>
                <w:szCs w:val="22"/>
                <w:lang w:val="pt-BR"/>
              </w:rPr>
              <w:t>, điểm d khoản 2 Điều 71</w:t>
            </w:r>
            <w:r w:rsidRPr="00072F0C">
              <w:rPr>
                <w:sz w:val="22"/>
                <w:szCs w:val="22"/>
                <w:lang w:val="vi-VN"/>
              </w:rPr>
              <w:t xml:space="preserve"> của Luật này</w:t>
            </w:r>
            <w:r w:rsidRPr="00072F0C">
              <w:rPr>
                <w:sz w:val="22"/>
                <w:szCs w:val="22"/>
                <w:lang w:val="pt-BR"/>
              </w:rPr>
              <w:t xml:space="preserve"> hoặc trường hợp tổ chức, cá nhân khai thác khoáng sản không có khả năng thực hiện đóng cửa mỏ khoáng sản, việc lập</w:t>
            </w:r>
            <w:r w:rsidRPr="00072F0C">
              <w:rPr>
                <w:sz w:val="22"/>
                <w:szCs w:val="22"/>
                <w:lang w:val="vi-VN"/>
              </w:rPr>
              <w:t>,</w:t>
            </w:r>
            <w:r w:rsidRPr="00072F0C">
              <w:rPr>
                <w:sz w:val="22"/>
                <w:szCs w:val="22"/>
                <w:lang w:val="pt-BR"/>
              </w:rPr>
              <w:t xml:space="preserve"> tổ chức thực hiện đóng cửa mỏ khoáng sản</w:t>
            </w:r>
            <w:r w:rsidRPr="00072F0C">
              <w:rPr>
                <w:sz w:val="22"/>
                <w:szCs w:val="22"/>
                <w:lang w:val="vi-VN"/>
              </w:rPr>
              <w:t xml:space="preserve"> được thực hiện bởi đơn vị </w:t>
            </w:r>
            <w:r w:rsidRPr="00072F0C">
              <w:rPr>
                <w:sz w:val="22"/>
                <w:szCs w:val="22"/>
                <w:lang w:val="pt-BR"/>
              </w:rPr>
              <w:t>có đủ năng lực và</w:t>
            </w:r>
            <w:r w:rsidRPr="00072F0C">
              <w:rPr>
                <w:sz w:val="22"/>
                <w:szCs w:val="22"/>
                <w:lang w:val="vi-VN"/>
              </w:rPr>
              <w:t xml:space="preserve"> được lựa chọn </w:t>
            </w:r>
            <w:r w:rsidRPr="00072F0C">
              <w:rPr>
                <w:sz w:val="22"/>
                <w:szCs w:val="22"/>
                <w:lang w:val="pt-BR"/>
              </w:rPr>
              <w:t>theo quy định của pháp luật về đấu thầu</w:t>
            </w:r>
            <w:r w:rsidRPr="00072F0C">
              <w:rPr>
                <w:sz w:val="22"/>
                <w:szCs w:val="22"/>
                <w:lang w:val="vi-VN"/>
              </w:rPr>
              <w:t>.</w:t>
            </w:r>
            <w:r w:rsidRPr="00072F0C">
              <w:rPr>
                <w:sz w:val="22"/>
                <w:szCs w:val="22"/>
                <w:lang w:val="pt-BR"/>
              </w:rPr>
              <w:t xml:space="preserve"> Thẩm</w:t>
            </w:r>
            <w:r w:rsidRPr="00072F0C">
              <w:rPr>
                <w:sz w:val="22"/>
                <w:szCs w:val="22"/>
                <w:lang w:val="vi-VN"/>
              </w:rPr>
              <w:t xml:space="preserve"> quyền lựa chọn đơn vị thực hiện đóng cửa mỏ </w:t>
            </w:r>
            <w:r w:rsidRPr="00072F0C">
              <w:rPr>
                <w:sz w:val="22"/>
                <w:szCs w:val="22"/>
                <w:lang w:val="pt-BR"/>
              </w:rPr>
              <w:t xml:space="preserve">khoáng sản </w:t>
            </w:r>
            <w:r w:rsidRPr="00072F0C">
              <w:rPr>
                <w:sz w:val="22"/>
                <w:szCs w:val="22"/>
                <w:lang w:val="vi-VN"/>
              </w:rPr>
              <w:t xml:space="preserve">được thực hiện </w:t>
            </w:r>
            <w:r w:rsidRPr="00072F0C">
              <w:rPr>
                <w:sz w:val="22"/>
                <w:szCs w:val="22"/>
                <w:lang w:val="pt-BR"/>
              </w:rPr>
              <w:t>như sau:</w:t>
            </w:r>
          </w:p>
          <w:p w14:paraId="141FD655" w14:textId="77777777" w:rsidR="001208FB" w:rsidRPr="00072F0C" w:rsidRDefault="001208FB" w:rsidP="00072F0C">
            <w:pPr>
              <w:widowControl w:val="0"/>
              <w:spacing w:before="60"/>
              <w:jc w:val="both"/>
              <w:rPr>
                <w:sz w:val="22"/>
                <w:szCs w:val="22"/>
                <w:lang w:val="pt-BR"/>
              </w:rPr>
            </w:pPr>
            <w:r w:rsidRPr="00072F0C">
              <w:rPr>
                <w:sz w:val="22"/>
                <w:szCs w:val="22"/>
                <w:lang w:val="pt-BR"/>
              </w:rPr>
              <w:t xml:space="preserve">a) Bộ </w:t>
            </w:r>
            <w:del w:id="286" w:author="Luan Dang" w:date="2025-07-19T17:29:00Z">
              <w:r w:rsidRPr="00072F0C">
                <w:rPr>
                  <w:sz w:val="22"/>
                  <w:szCs w:val="22"/>
                  <w:lang w:val="pt-BR"/>
                </w:rPr>
                <w:delText>Tài nguyên</w:delText>
              </w:r>
            </w:del>
            <w:r w:rsidRPr="00072F0C">
              <w:rPr>
                <w:sz w:val="22"/>
                <w:szCs w:val="22"/>
                <w:lang w:val="vi-VN"/>
              </w:rPr>
              <w:t xml:space="preserve"> </w:t>
            </w:r>
            <w:ins w:id="287" w:author="Luan Dang" w:date="2025-07-19T17:29:00Z">
              <w:r w:rsidRPr="00072F0C">
                <w:rPr>
                  <w:b/>
                  <w:bCs/>
                  <w:i/>
                  <w:iCs/>
                  <w:sz w:val="22"/>
                  <w:szCs w:val="22"/>
                  <w:lang w:val="pt-BR"/>
                </w:rPr>
                <w:t xml:space="preserve">trưởng Bộ </w:t>
              </w:r>
              <w:r w:rsidRPr="00072F0C">
                <w:rPr>
                  <w:b/>
                  <w:bCs/>
                  <w:i/>
                  <w:iCs/>
                  <w:sz w:val="22"/>
                  <w:szCs w:val="22"/>
                  <w:lang w:val="nl-NL"/>
                </w:rPr>
                <w:t>Nông nghiệp</w:t>
              </w:r>
            </w:ins>
            <w:r w:rsidRPr="00072F0C">
              <w:rPr>
                <w:sz w:val="22"/>
                <w:szCs w:val="22"/>
                <w:lang w:val="pt-BR"/>
              </w:rPr>
              <w:t xml:space="preserve"> và Môi trường quyết định đối với giấy phép khai thác khoáng sản hoặc văn bản tương đương với giấy phép khai thác khoáng sản do cơ quan trung ương cấp; </w:t>
            </w:r>
          </w:p>
          <w:p w14:paraId="246E3DA4" w14:textId="77777777" w:rsidR="001208FB" w:rsidRPr="00072F0C" w:rsidRDefault="001208FB" w:rsidP="00072F0C">
            <w:pPr>
              <w:widowControl w:val="0"/>
              <w:spacing w:before="60"/>
              <w:jc w:val="both"/>
              <w:rPr>
                <w:sz w:val="22"/>
                <w:szCs w:val="22"/>
                <w:lang w:val="pt-BR"/>
              </w:rPr>
            </w:pPr>
            <w:r w:rsidRPr="00072F0C">
              <w:rPr>
                <w:sz w:val="22"/>
                <w:szCs w:val="22"/>
                <w:lang w:val="pt-BR"/>
              </w:rPr>
              <w:t>b)</w:t>
            </w:r>
            <w:ins w:id="288" w:author="Luan Dang" w:date="2025-07-19T17:29:00Z">
              <w:r w:rsidRPr="00072F0C">
                <w:rPr>
                  <w:sz w:val="22"/>
                  <w:szCs w:val="22"/>
                  <w:lang w:val="pt-BR"/>
                </w:rPr>
                <w:t xml:space="preserve"> </w:t>
              </w:r>
              <w:r w:rsidRPr="00072F0C">
                <w:rPr>
                  <w:b/>
                  <w:bCs/>
                  <w:i/>
                  <w:iCs/>
                  <w:sz w:val="22"/>
                  <w:szCs w:val="22"/>
                  <w:lang w:val="pt-BR"/>
                </w:rPr>
                <w:t>Chủ tịch</w:t>
              </w:r>
            </w:ins>
            <w:r w:rsidRPr="00072F0C">
              <w:rPr>
                <w:sz w:val="22"/>
                <w:szCs w:val="22"/>
                <w:lang w:val="pt-BR"/>
              </w:rPr>
              <w:t xml:space="preserve"> Ủy ban nhân dân cấp tỉnh quyết định đối với trường hợp không thuộc quy định tại điểm a khoản này.</w:t>
            </w:r>
          </w:p>
          <w:p w14:paraId="343F9059" w14:textId="77777777" w:rsidR="001208FB" w:rsidRPr="00072F0C" w:rsidRDefault="001208FB" w:rsidP="00072F0C">
            <w:pPr>
              <w:widowControl w:val="0"/>
              <w:spacing w:before="60"/>
              <w:jc w:val="both"/>
              <w:rPr>
                <w:sz w:val="22"/>
                <w:szCs w:val="22"/>
                <w:lang w:val="pt-BR"/>
              </w:rPr>
            </w:pPr>
            <w:r w:rsidRPr="00072F0C">
              <w:rPr>
                <w:sz w:val="22"/>
                <w:szCs w:val="22"/>
                <w:lang w:val="pt-BR"/>
              </w:rPr>
              <w:t>3. Kinh phí thực hiện đóng cửa mỏ khoáng sản quy định tại khoản 2 Điều này được thực hiện như sau:</w:t>
            </w:r>
          </w:p>
          <w:p w14:paraId="05918306" w14:textId="77777777" w:rsidR="001208FB" w:rsidRPr="00072F0C" w:rsidRDefault="001208FB" w:rsidP="00072F0C">
            <w:pPr>
              <w:widowControl w:val="0"/>
              <w:spacing w:before="60"/>
              <w:jc w:val="both"/>
              <w:rPr>
                <w:sz w:val="22"/>
                <w:szCs w:val="22"/>
                <w:lang w:val="pt-BR"/>
              </w:rPr>
            </w:pPr>
            <w:r w:rsidRPr="00072F0C">
              <w:rPr>
                <w:sz w:val="22"/>
                <w:szCs w:val="22"/>
                <w:lang w:val="pt-BR"/>
              </w:rPr>
              <w:t>a) Sử dụng từ tiền ký quỹ cải tạo, phục hồi môi trường của tổ chức, cá nhân được cấp giấy phép khai thác khoáng sản, giấy phép khai thác tận thu khoáng sản;</w:t>
            </w:r>
          </w:p>
          <w:p w14:paraId="3A5C24BE" w14:textId="77777777" w:rsidR="001208FB" w:rsidRPr="00072F0C" w:rsidRDefault="001208FB" w:rsidP="00072F0C">
            <w:pPr>
              <w:widowControl w:val="0"/>
              <w:spacing w:before="60"/>
              <w:jc w:val="both"/>
              <w:rPr>
                <w:sz w:val="22"/>
                <w:szCs w:val="22"/>
                <w:lang w:val="vi-VN"/>
              </w:rPr>
            </w:pPr>
            <w:bookmarkStart w:id="289" w:name="_Hlk179985643"/>
            <w:r w:rsidRPr="00072F0C">
              <w:rPr>
                <w:sz w:val="22"/>
                <w:szCs w:val="22"/>
                <w:lang w:val="pt-BR"/>
              </w:rPr>
              <w:t>b) Sử dụng kinh phí xử lý tài sản của doanh nghiệp, hợp tác xã phát sinh sau khi quyết định tuyên bố doanh nghiệp, hợp tác xã giải thể hoặc phá sản (nếu có) theo quy định của pháp luật về doanh nghiệp, pháp luật về hợp tác xã và pháp luật về phá sản</w:t>
            </w:r>
            <w:r w:rsidRPr="00072F0C">
              <w:rPr>
                <w:sz w:val="22"/>
                <w:szCs w:val="22"/>
                <w:lang w:val="vi-VN"/>
              </w:rPr>
              <w:t>;</w:t>
            </w:r>
          </w:p>
          <w:bookmarkEnd w:id="289"/>
          <w:p w14:paraId="7BFA6343" w14:textId="77777777" w:rsidR="001208FB" w:rsidRPr="00072F0C" w:rsidRDefault="001208FB" w:rsidP="00072F0C">
            <w:pPr>
              <w:widowControl w:val="0"/>
              <w:spacing w:before="60"/>
              <w:jc w:val="both"/>
              <w:rPr>
                <w:sz w:val="22"/>
                <w:szCs w:val="22"/>
                <w:lang w:val="pt-BR"/>
              </w:rPr>
            </w:pPr>
            <w:r w:rsidRPr="00072F0C">
              <w:rPr>
                <w:sz w:val="22"/>
                <w:szCs w:val="22"/>
                <w:lang w:val="pt-BR"/>
              </w:rPr>
              <w:t>c) Trường hợp số tiền quy định tại điểm a và điểm b khoản này không đủ để thực hiện đ</w:t>
            </w:r>
            <w:r w:rsidRPr="00072F0C">
              <w:rPr>
                <w:rFonts w:hint="eastAsia"/>
                <w:sz w:val="22"/>
                <w:szCs w:val="22"/>
                <w:lang w:val="pt-BR"/>
              </w:rPr>
              <w:t>ó</w:t>
            </w:r>
            <w:r w:rsidRPr="00072F0C">
              <w:rPr>
                <w:sz w:val="22"/>
                <w:szCs w:val="22"/>
                <w:lang w:val="pt-BR"/>
              </w:rPr>
              <w:t xml:space="preserve">ng cửa mỏ </w:t>
            </w:r>
            <w:r w:rsidRPr="00072F0C">
              <w:rPr>
                <w:sz w:val="22"/>
                <w:szCs w:val="22"/>
                <w:lang w:val="pt-BR"/>
              </w:rPr>
              <w:lastRenderedPageBreak/>
              <w:t>khoáng sản, kinh phí còn thiếu được bổ sung từ ngân sách nhà nước theo quy định của pháp luật về ngân sách nhà nước.</w:t>
            </w:r>
          </w:p>
          <w:p w14:paraId="4FBF042A" w14:textId="77777777" w:rsidR="001208FB" w:rsidRPr="00072F0C" w:rsidRDefault="001208FB" w:rsidP="00072F0C">
            <w:pPr>
              <w:widowControl w:val="0"/>
              <w:spacing w:before="60"/>
              <w:jc w:val="both"/>
              <w:rPr>
                <w:sz w:val="28"/>
                <w:szCs w:val="28"/>
                <w:lang w:val="pt-BR"/>
              </w:rPr>
            </w:pPr>
            <w:r w:rsidRPr="00072F0C">
              <w:rPr>
                <w:sz w:val="22"/>
                <w:szCs w:val="22"/>
                <w:lang w:val="pt-BR"/>
              </w:rPr>
              <w:t>4. Chính phủ quy định chi tiết Điều này; quy định đối tượng, hồ sơ, trình tự, thủ tục quyết định đóng cửa mỏ.</w:t>
            </w:r>
          </w:p>
        </w:tc>
        <w:tc>
          <w:tcPr>
            <w:tcW w:w="4852" w:type="dxa"/>
          </w:tcPr>
          <w:p w14:paraId="6E0F9ECA" w14:textId="6AF8EB8D" w:rsidR="001208FB" w:rsidRPr="005B0268" w:rsidRDefault="006C14D9" w:rsidP="006C14D9">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quyền, phân cấp trong lĩnh vực địa chất, khoáng sản</w:t>
            </w:r>
          </w:p>
        </w:tc>
      </w:tr>
      <w:tr w:rsidR="001208FB" w:rsidRPr="00072F0C" w14:paraId="7C7DB967" w14:textId="77777777" w:rsidTr="00072F0C">
        <w:tc>
          <w:tcPr>
            <w:tcW w:w="5650" w:type="dxa"/>
          </w:tcPr>
          <w:p w14:paraId="37A9A658"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85. Quyền và nghĩa vụ của tổ chức, cá nhân thực hiện đóng cửa mỏ khoáng sản</w:t>
            </w:r>
          </w:p>
          <w:p w14:paraId="025F503E"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 xml:space="preserve">1. Quyền của tổ chức, cá nhân thực hiện đóng cửa mỏ khoáng sản bao gồm: </w:t>
            </w:r>
          </w:p>
          <w:p w14:paraId="1D961EEF"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a) Được hoàn trả từng phần hoặc toàn bộ tiền ký quỹ cải tạo, phục hồi môi trường khi tổ chức, cá nhân hoàn thành công tác đóng cửa mỏ khoáng sản một phần diện tích hoặc toàn bộ diện tích khu vực khai thác khoáng sản theo đề án đóng cửa mỏ</w:t>
            </w:r>
            <w:r w:rsidRPr="00957DE8">
              <w:rPr>
                <w:rFonts w:eastAsia="SimSun"/>
                <w:sz w:val="22"/>
                <w:szCs w:val="22"/>
                <w:lang w:val="vi-VN"/>
              </w:rPr>
              <w:t xml:space="preserve"> </w:t>
            </w:r>
            <w:r w:rsidRPr="00957DE8">
              <w:rPr>
                <w:sz w:val="22"/>
                <w:szCs w:val="22"/>
                <w:lang w:val="pt-BR" w:eastAsia="vi-VN"/>
              </w:rPr>
              <w:t>khoáng sản được</w:t>
            </w:r>
            <w:r w:rsidRPr="00957DE8">
              <w:rPr>
                <w:rFonts w:eastAsia="SimSun"/>
                <w:sz w:val="22"/>
                <w:szCs w:val="22"/>
                <w:lang w:val="vi-VN"/>
              </w:rPr>
              <w:t xml:space="preserve"> </w:t>
            </w:r>
            <w:r w:rsidRPr="00957DE8">
              <w:rPr>
                <w:sz w:val="22"/>
                <w:szCs w:val="22"/>
                <w:lang w:val="pt-BR" w:eastAsia="vi-VN"/>
              </w:rPr>
              <w:t>phê duyệt</w:t>
            </w:r>
            <w:r w:rsidRPr="00957DE8">
              <w:rPr>
                <w:sz w:val="22"/>
                <w:szCs w:val="22"/>
                <w:lang w:val="vi-VN" w:eastAsia="vi-VN"/>
              </w:rPr>
              <w:t xml:space="preserve"> </w:t>
            </w:r>
            <w:r w:rsidRPr="00957DE8">
              <w:rPr>
                <w:rFonts w:eastAsia="SimSun"/>
                <w:sz w:val="22"/>
                <w:szCs w:val="22"/>
                <w:lang w:val="vi-VN"/>
              </w:rPr>
              <w:t xml:space="preserve">hoặc phương án đóng cửa mỏ </w:t>
            </w:r>
            <w:r w:rsidRPr="00957DE8">
              <w:rPr>
                <w:sz w:val="22"/>
                <w:szCs w:val="22"/>
                <w:lang w:val="pt-BR" w:eastAsia="vi-VN"/>
              </w:rPr>
              <w:t>khoáng sản</w:t>
            </w:r>
            <w:r w:rsidRPr="00957DE8">
              <w:rPr>
                <w:rFonts w:eastAsia="SimSun"/>
                <w:sz w:val="22"/>
                <w:szCs w:val="22"/>
                <w:lang w:val="vi-VN"/>
              </w:rPr>
              <w:t xml:space="preserve"> được chấp thuận</w:t>
            </w:r>
            <w:r w:rsidRPr="00957DE8">
              <w:rPr>
                <w:sz w:val="22"/>
                <w:szCs w:val="22"/>
                <w:lang w:val="pt-BR" w:eastAsia="vi-VN"/>
              </w:rPr>
              <w:t>;</w:t>
            </w:r>
          </w:p>
          <w:p w14:paraId="232D8A73" w14:textId="77777777" w:rsidR="001208FB" w:rsidRPr="00072F0C" w:rsidRDefault="001208FB" w:rsidP="00072F0C">
            <w:pPr>
              <w:widowControl w:val="0"/>
              <w:adjustRightInd w:val="0"/>
              <w:snapToGrid w:val="0"/>
              <w:spacing w:beforeLines="60" w:before="144"/>
              <w:rPr>
                <w:spacing w:val="-2"/>
                <w:sz w:val="22"/>
                <w:szCs w:val="22"/>
                <w:lang w:val="pt-BR" w:eastAsia="vi-VN"/>
              </w:rPr>
            </w:pPr>
            <w:r w:rsidRPr="00957DE8">
              <w:rPr>
                <w:sz w:val="22"/>
                <w:szCs w:val="22"/>
                <w:lang w:val="pt-BR" w:eastAsia="vi-VN"/>
              </w:rPr>
              <w:t>b</w:t>
            </w:r>
            <w:r w:rsidRPr="00957DE8">
              <w:rPr>
                <w:spacing w:val="-2"/>
                <w:sz w:val="22"/>
                <w:szCs w:val="22"/>
                <w:lang w:val="pt-BR" w:eastAsia="vi-VN"/>
              </w:rPr>
              <w:t>) Điều chỉnh về thời gian, khối lượng của các hạng mục công việc trong đề án đóng cửa mỏ</w:t>
            </w:r>
            <w:r w:rsidRPr="00957DE8">
              <w:rPr>
                <w:rFonts w:eastAsia="SimSun"/>
                <w:spacing w:val="-2"/>
                <w:sz w:val="22"/>
                <w:szCs w:val="22"/>
                <w:lang w:val="vi-VN"/>
              </w:rPr>
              <w:t xml:space="preserve"> </w:t>
            </w:r>
            <w:r w:rsidRPr="00957DE8">
              <w:rPr>
                <w:sz w:val="22"/>
                <w:szCs w:val="22"/>
                <w:lang w:val="pt-BR" w:eastAsia="vi-VN"/>
              </w:rPr>
              <w:t>khoáng sản</w:t>
            </w:r>
            <w:r w:rsidRPr="00957DE8">
              <w:rPr>
                <w:rFonts w:eastAsia="SimSun"/>
                <w:sz w:val="22"/>
                <w:szCs w:val="22"/>
                <w:lang w:val="vi-VN"/>
              </w:rPr>
              <w:t xml:space="preserve"> hoặc phương án đóng cửa mỏ </w:t>
            </w:r>
            <w:r w:rsidRPr="00957DE8">
              <w:rPr>
                <w:sz w:val="22"/>
                <w:szCs w:val="22"/>
                <w:lang w:val="pt-BR" w:eastAsia="vi-VN"/>
              </w:rPr>
              <w:t>khoáng sản</w:t>
            </w:r>
            <w:r w:rsidRPr="00957DE8">
              <w:rPr>
                <w:spacing w:val="-2"/>
                <w:sz w:val="22"/>
                <w:szCs w:val="22"/>
                <w:lang w:val="pt-BR" w:eastAsia="vi-VN"/>
              </w:rPr>
              <w:t xml:space="preserve"> sau khi được cơ quan quản lý nhà nước có thẩm quyền cho phép;</w:t>
            </w:r>
          </w:p>
          <w:p w14:paraId="25251D2B"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c) Được thuê đất</w:t>
            </w:r>
            <w:r w:rsidRPr="00957DE8">
              <w:rPr>
                <w:sz w:val="22"/>
                <w:szCs w:val="22"/>
                <w:lang w:val="vi-VN" w:eastAsia="vi-VN"/>
              </w:rPr>
              <w:t>, giao khu vực biển</w:t>
            </w:r>
            <w:r w:rsidRPr="00957DE8">
              <w:rPr>
                <w:rFonts w:eastAsia="SimSun"/>
                <w:sz w:val="22"/>
                <w:szCs w:val="22"/>
                <w:lang w:val="pt-BR"/>
              </w:rPr>
              <w:t xml:space="preserve"> </w:t>
            </w:r>
            <w:r w:rsidRPr="00957DE8">
              <w:rPr>
                <w:sz w:val="22"/>
                <w:szCs w:val="22"/>
                <w:lang w:val="pt-BR" w:eastAsia="vi-VN"/>
              </w:rPr>
              <w:t>theo quy định của pháp luật phù hợp với thời gian thi công đề án đóng cửa mỏ</w:t>
            </w:r>
            <w:r w:rsidRPr="00957DE8">
              <w:rPr>
                <w:rFonts w:eastAsia="SimSun"/>
                <w:sz w:val="22"/>
                <w:szCs w:val="22"/>
                <w:lang w:val="vi-VN"/>
              </w:rPr>
              <w:t xml:space="preserve"> </w:t>
            </w:r>
            <w:r w:rsidRPr="00957DE8">
              <w:rPr>
                <w:sz w:val="22"/>
                <w:szCs w:val="22"/>
                <w:lang w:val="pt-BR" w:eastAsia="vi-VN"/>
              </w:rPr>
              <w:t>khoáng sản</w:t>
            </w:r>
            <w:r w:rsidRPr="00957DE8">
              <w:rPr>
                <w:rFonts w:eastAsia="SimSun"/>
                <w:sz w:val="22"/>
                <w:szCs w:val="22"/>
                <w:lang w:val="vi-VN"/>
              </w:rPr>
              <w:t xml:space="preserve"> hoặc phương án đóng cửa mỏ</w:t>
            </w:r>
            <w:r w:rsidRPr="00957DE8">
              <w:rPr>
                <w:sz w:val="22"/>
                <w:szCs w:val="22"/>
                <w:lang w:val="pt-BR" w:eastAsia="vi-VN"/>
              </w:rPr>
              <w:t xml:space="preserve"> khoáng sản;</w:t>
            </w:r>
          </w:p>
          <w:p w14:paraId="1BDCC7BA"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d) Thu hồi khoáng sản trong quá trình thực hiện đóng cửa mỏ khoáng sản;</w:t>
            </w:r>
          </w:p>
          <w:p w14:paraId="7FE6DA85"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đ) Quyền khác theo quy định của pháp luật.</w:t>
            </w:r>
          </w:p>
          <w:p w14:paraId="565A2A1C" w14:textId="77777777" w:rsidR="001208FB" w:rsidRPr="00072F0C" w:rsidRDefault="001208FB" w:rsidP="00072F0C">
            <w:pPr>
              <w:widowControl w:val="0"/>
              <w:adjustRightInd w:val="0"/>
              <w:snapToGrid w:val="0"/>
              <w:spacing w:beforeLines="60" w:before="144"/>
              <w:rPr>
                <w:spacing w:val="-4"/>
                <w:sz w:val="22"/>
                <w:szCs w:val="22"/>
                <w:lang w:val="pt-BR" w:eastAsia="vi-VN"/>
              </w:rPr>
            </w:pPr>
            <w:r w:rsidRPr="00957DE8">
              <w:rPr>
                <w:spacing w:val="-4"/>
                <w:sz w:val="22"/>
                <w:szCs w:val="22"/>
                <w:lang w:val="pt-BR" w:eastAsia="vi-VN"/>
              </w:rPr>
              <w:t>2. Nghĩa vụ của tổ chức, cá nhân thực hiện đóng cửa mỏ khoáng sản bao gồm:</w:t>
            </w:r>
          </w:p>
          <w:p w14:paraId="5C0E4F82" w14:textId="77777777" w:rsidR="001208FB" w:rsidRPr="00072F0C" w:rsidRDefault="001208FB" w:rsidP="00072F0C">
            <w:pPr>
              <w:widowControl w:val="0"/>
              <w:adjustRightInd w:val="0"/>
              <w:snapToGrid w:val="0"/>
              <w:spacing w:beforeLines="60" w:before="144"/>
              <w:rPr>
                <w:spacing w:val="2"/>
                <w:sz w:val="22"/>
                <w:szCs w:val="22"/>
                <w:lang w:val="pt-BR" w:eastAsia="vi-VN"/>
              </w:rPr>
            </w:pPr>
            <w:r w:rsidRPr="00957DE8">
              <w:rPr>
                <w:spacing w:val="2"/>
                <w:sz w:val="22"/>
                <w:szCs w:val="22"/>
                <w:lang w:val="pt-BR" w:eastAsia="vi-VN"/>
              </w:rPr>
              <w:t>a) Bảo vệ khoáng sản chưa khai thác trong phạm vi ranh giới khu vực thực hiện đề án đóng cửa mỏ khoáng sản</w:t>
            </w:r>
            <w:r w:rsidRPr="00957DE8">
              <w:rPr>
                <w:rFonts w:eastAsia="SimSun"/>
                <w:spacing w:val="2"/>
                <w:sz w:val="22"/>
                <w:szCs w:val="22"/>
                <w:lang w:val="vi-VN"/>
              </w:rPr>
              <w:t xml:space="preserve"> hoặc phương án đóng cửa mỏ</w:t>
            </w:r>
            <w:r w:rsidRPr="00957DE8">
              <w:rPr>
                <w:spacing w:val="2"/>
                <w:sz w:val="22"/>
                <w:szCs w:val="22"/>
                <w:lang w:val="pt-BR" w:eastAsia="vi-VN"/>
              </w:rPr>
              <w:t xml:space="preserve"> khoáng sản đến thời điểm bàn giao </w:t>
            </w:r>
            <w:r w:rsidRPr="00957DE8">
              <w:rPr>
                <w:spacing w:val="2"/>
                <w:sz w:val="22"/>
                <w:szCs w:val="22"/>
                <w:lang w:val="pt-BR" w:eastAsia="vi-VN"/>
              </w:rPr>
              <w:lastRenderedPageBreak/>
              <w:t>khu vực đã đóng cửa mỏ khoáng sản cho địa phương quản lý;</w:t>
            </w:r>
          </w:p>
          <w:p w14:paraId="2C0D182D"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b) Thực hiện giải pháp bảo vệ, cải tạo, phục hồi môi trường theo quy định của pháp luật về bảo vệ môi trường;</w:t>
            </w:r>
          </w:p>
          <w:p w14:paraId="0D654A0C"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c) Thực hiện đầy đủ khối lượng các hạng mục công việc theo tiến độ nêu trong đề án đóng cửa mỏ</w:t>
            </w:r>
            <w:r w:rsidRPr="00957DE8">
              <w:rPr>
                <w:sz w:val="22"/>
                <w:szCs w:val="22"/>
                <w:lang w:val="vi-VN" w:eastAsia="vi-VN"/>
              </w:rPr>
              <w:t xml:space="preserve"> </w:t>
            </w:r>
            <w:r w:rsidRPr="00957DE8">
              <w:rPr>
                <w:sz w:val="22"/>
                <w:szCs w:val="22"/>
                <w:lang w:val="pt-BR" w:eastAsia="vi-VN"/>
              </w:rPr>
              <w:t>khoáng sản</w:t>
            </w:r>
            <w:r w:rsidRPr="00957DE8">
              <w:rPr>
                <w:rFonts w:eastAsia="SimSun"/>
                <w:sz w:val="22"/>
                <w:szCs w:val="22"/>
                <w:lang w:val="vi-VN"/>
              </w:rPr>
              <w:t xml:space="preserve"> hoặc phương án đóng cửa mỏ</w:t>
            </w:r>
            <w:r w:rsidRPr="00957DE8">
              <w:rPr>
                <w:sz w:val="22"/>
                <w:szCs w:val="22"/>
                <w:lang w:val="pt-BR" w:eastAsia="vi-VN"/>
              </w:rPr>
              <w:t xml:space="preserve"> khoáng sản;</w:t>
            </w:r>
          </w:p>
          <w:p w14:paraId="01D65DB8"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d) Bảo đảm an toàn lao động, bảo vệ môi trường trong quá trình thực hiện đóng cửa mỏ khoáng sản;</w:t>
            </w:r>
          </w:p>
          <w:p w14:paraId="17D60788"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đ) Báo cáo kết quả thực hiện đóng cửa mỏ khoáng sản cho cơ quan quản lý nhà nước có thẩm quyền;</w:t>
            </w:r>
          </w:p>
          <w:p w14:paraId="08EB9BEB"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e) Thực hiện các nghĩa vụ tài chính phát sinh trong quá trình thực hiện đóng cửa mỏ khoáng sản;</w:t>
            </w:r>
          </w:p>
          <w:p w14:paraId="51C930A1"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g) Chịu trách nhiệm trước pháp luật về tính chính xác của nội dung đề án đóng cửa mỏ</w:t>
            </w:r>
            <w:r w:rsidRPr="00957DE8">
              <w:rPr>
                <w:rFonts w:eastAsia="SimSun"/>
                <w:sz w:val="22"/>
                <w:szCs w:val="22"/>
                <w:lang w:val="vi-VN"/>
              </w:rPr>
              <w:t xml:space="preserve"> </w:t>
            </w:r>
            <w:r w:rsidRPr="00957DE8">
              <w:rPr>
                <w:sz w:val="22"/>
                <w:szCs w:val="22"/>
                <w:lang w:val="pt-BR" w:eastAsia="vi-VN"/>
              </w:rPr>
              <w:t>khoáng sản</w:t>
            </w:r>
            <w:r w:rsidRPr="00957DE8">
              <w:rPr>
                <w:rFonts w:eastAsia="SimSun"/>
                <w:sz w:val="22"/>
                <w:szCs w:val="22"/>
                <w:lang w:val="vi-VN"/>
              </w:rPr>
              <w:t xml:space="preserve"> hoặc phương án đóng cửa mỏ</w:t>
            </w:r>
            <w:r w:rsidRPr="00957DE8">
              <w:rPr>
                <w:sz w:val="22"/>
                <w:szCs w:val="22"/>
                <w:lang w:val="pt-BR" w:eastAsia="vi-VN"/>
              </w:rPr>
              <w:t xml:space="preserve"> khoáng sản; thông tin, số liệu, hồ sơ, tài liệu và khối lượng thực hiện đóng cửa mỏ khoáng sản;</w:t>
            </w:r>
          </w:p>
          <w:p w14:paraId="2E5B7B6A"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h) Bồi thường thiệt hại do hoạt động đóng cửa mỏ khoáng sản gây ra;</w:t>
            </w:r>
          </w:p>
          <w:p w14:paraId="069A4CB4"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sz w:val="22"/>
                <w:szCs w:val="22"/>
                <w:lang w:val="pt-BR" w:eastAsia="vi-VN"/>
              </w:rPr>
              <w:t>i) Nghĩa vụ khác theo quy định của pháp luật.</w:t>
            </w:r>
          </w:p>
        </w:tc>
        <w:tc>
          <w:tcPr>
            <w:tcW w:w="4852" w:type="dxa"/>
          </w:tcPr>
          <w:p w14:paraId="687D5BE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2C3B5D79" w14:textId="4681F708" w:rsidR="001208FB" w:rsidRPr="006C14D9" w:rsidRDefault="006C14D9"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69BFE0CF" w14:textId="77777777" w:rsidTr="00072F0C">
        <w:tc>
          <w:tcPr>
            <w:tcW w:w="5650" w:type="dxa"/>
          </w:tcPr>
          <w:p w14:paraId="7E3EAB6F" w14:textId="77777777" w:rsidR="001208FB" w:rsidRPr="00072F0C" w:rsidRDefault="001208FB" w:rsidP="00072F0C">
            <w:pPr>
              <w:widowControl w:val="0"/>
              <w:overflowPunct w:val="0"/>
              <w:autoSpaceDE w:val="0"/>
              <w:autoSpaceDN w:val="0"/>
              <w:adjustRightInd w:val="0"/>
              <w:snapToGrid w:val="0"/>
              <w:spacing w:beforeLines="60" w:before="144"/>
              <w:jc w:val="center"/>
              <w:textAlignment w:val="baseline"/>
              <w:outlineLvl w:val="0"/>
              <w:rPr>
                <w:rFonts w:eastAsia="SimSun"/>
                <w:b/>
                <w:bCs/>
                <w:spacing w:val="6"/>
                <w:kern w:val="32"/>
                <w:sz w:val="22"/>
                <w:szCs w:val="22"/>
                <w:lang w:val="pt-BR"/>
              </w:rPr>
            </w:pPr>
            <w:r w:rsidRPr="00957DE8">
              <w:rPr>
                <w:rFonts w:eastAsia="SimSun"/>
                <w:b/>
                <w:bCs/>
                <w:spacing w:val="6"/>
                <w:kern w:val="32"/>
                <w:sz w:val="22"/>
                <w:szCs w:val="22"/>
                <w:lang w:val="pt-BR"/>
              </w:rPr>
              <w:t>Chương VIII</w:t>
            </w:r>
            <w:r w:rsidRPr="00072F0C">
              <w:rPr>
                <w:b/>
                <w:bCs/>
                <w:spacing w:val="6"/>
                <w:kern w:val="32"/>
                <w:sz w:val="22"/>
                <w:szCs w:val="22"/>
                <w:lang w:val="vi-VN"/>
              </w:rPr>
              <w:t xml:space="preserve">. </w:t>
            </w:r>
            <w:r w:rsidRPr="00957DE8">
              <w:rPr>
                <w:rFonts w:eastAsia="SimSun"/>
                <w:b/>
                <w:bCs/>
                <w:spacing w:val="6"/>
                <w:kern w:val="32"/>
                <w:sz w:val="22"/>
                <w:szCs w:val="22"/>
                <w:lang w:val="pt-BR"/>
              </w:rPr>
              <w:t xml:space="preserve">QUẢN LÝ CÁT, SỎI LÒNG SÔNG, LÒNG HỒ VÀ KHU VỰC BIỂN </w:t>
            </w:r>
          </w:p>
        </w:tc>
        <w:tc>
          <w:tcPr>
            <w:tcW w:w="4852" w:type="dxa"/>
          </w:tcPr>
          <w:p w14:paraId="4543CDD1" w14:textId="77777777" w:rsidR="001208FB" w:rsidRPr="00072F0C" w:rsidRDefault="001208FB" w:rsidP="00072F0C">
            <w:pPr>
              <w:widowControl w:val="0"/>
              <w:overflowPunct w:val="0"/>
              <w:autoSpaceDE w:val="0"/>
              <w:autoSpaceDN w:val="0"/>
              <w:adjustRightInd w:val="0"/>
              <w:snapToGrid w:val="0"/>
              <w:spacing w:beforeLines="60" w:before="144"/>
              <w:jc w:val="center"/>
              <w:textAlignment w:val="baseline"/>
              <w:outlineLvl w:val="0"/>
              <w:rPr>
                <w:rFonts w:eastAsia="SimSun"/>
                <w:b/>
                <w:bCs/>
                <w:spacing w:val="6"/>
                <w:kern w:val="32"/>
                <w:sz w:val="22"/>
                <w:szCs w:val="22"/>
                <w:lang w:val="pt-BR"/>
              </w:rPr>
            </w:pPr>
          </w:p>
        </w:tc>
        <w:tc>
          <w:tcPr>
            <w:tcW w:w="4852" w:type="dxa"/>
          </w:tcPr>
          <w:p w14:paraId="553B9494" w14:textId="77777777" w:rsidR="001208FB" w:rsidRPr="005B0268" w:rsidRDefault="001208FB" w:rsidP="00072F0C">
            <w:pPr>
              <w:widowControl w:val="0"/>
              <w:overflowPunct w:val="0"/>
              <w:autoSpaceDE w:val="0"/>
              <w:autoSpaceDN w:val="0"/>
              <w:adjustRightInd w:val="0"/>
              <w:snapToGrid w:val="0"/>
              <w:spacing w:beforeLines="60" w:before="144"/>
              <w:jc w:val="center"/>
              <w:textAlignment w:val="baseline"/>
              <w:outlineLvl w:val="0"/>
              <w:rPr>
                <w:rFonts w:eastAsia="SimSun"/>
                <w:bCs/>
                <w:spacing w:val="6"/>
                <w:kern w:val="32"/>
                <w:sz w:val="22"/>
                <w:szCs w:val="22"/>
                <w:lang w:val="pt-BR"/>
              </w:rPr>
            </w:pPr>
          </w:p>
        </w:tc>
      </w:tr>
      <w:tr w:rsidR="001208FB" w:rsidRPr="00072F0C" w14:paraId="074A3E47" w14:textId="77777777" w:rsidTr="00072F0C">
        <w:tc>
          <w:tcPr>
            <w:tcW w:w="5650" w:type="dxa"/>
          </w:tcPr>
          <w:p w14:paraId="0120466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w:t>
            </w:r>
            <w:r w:rsidRPr="00957DE8">
              <w:rPr>
                <w:rFonts w:eastAsia="Calibri"/>
                <w:b/>
                <w:bCs/>
                <w:iCs/>
                <w:sz w:val="22"/>
                <w:szCs w:val="22"/>
                <w:lang w:val="pt-BR"/>
              </w:rPr>
              <w:t>i</w:t>
            </w:r>
            <w:r w:rsidRPr="00957DE8">
              <w:rPr>
                <w:rFonts w:eastAsia="Calibri"/>
                <w:b/>
                <w:bCs/>
                <w:iCs/>
                <w:sz w:val="22"/>
                <w:szCs w:val="22"/>
                <w:lang w:val="vi-VN"/>
              </w:rPr>
              <w:t>ều 86. Nguyên tắc hoạt động thăm dò, khai thác, thu hồi cát, sỏi lòng sông, lòng hồ và khu vực biển</w:t>
            </w:r>
          </w:p>
          <w:p w14:paraId="4E38E7A1"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1. Hoạt động thăm dò, khai thác cát, sỏi lòng sông, lòng hồ và khu vực biển phải tuân thủ quy định đối với khoáng sản</w:t>
            </w:r>
            <w:r w:rsidRPr="00957DE8">
              <w:rPr>
                <w:rFonts w:eastAsia="SimSun"/>
                <w:sz w:val="22"/>
                <w:szCs w:val="22"/>
                <w:lang w:val="pt-BR"/>
              </w:rPr>
              <w:t xml:space="preserve"> nhóm</w:t>
            </w:r>
            <w:r w:rsidRPr="00957DE8">
              <w:rPr>
                <w:rFonts w:eastAsia="SimSun"/>
                <w:sz w:val="22"/>
                <w:szCs w:val="22"/>
                <w:lang w:val="vi-VN"/>
              </w:rPr>
              <w:t xml:space="preserve"> </w:t>
            </w:r>
            <w:r w:rsidRPr="00957DE8">
              <w:rPr>
                <w:sz w:val="22"/>
                <w:szCs w:val="22"/>
                <w:lang w:val="vi-VN" w:eastAsia="vi-VN"/>
              </w:rPr>
              <w:t xml:space="preserve">II hoặc </w:t>
            </w:r>
            <w:r w:rsidRPr="00957DE8">
              <w:rPr>
                <w:sz w:val="22"/>
                <w:szCs w:val="22"/>
                <w:lang w:val="pt-BR" w:eastAsia="vi-VN"/>
              </w:rPr>
              <w:t>nhóm III quy định tại Luật này và bảo đảm các yêu cầu sau đây:</w:t>
            </w:r>
          </w:p>
          <w:p w14:paraId="781AF702" w14:textId="77777777" w:rsidR="001208FB" w:rsidRPr="00072F0C" w:rsidRDefault="001208FB" w:rsidP="00072F0C">
            <w:pPr>
              <w:widowControl w:val="0"/>
              <w:adjustRightInd w:val="0"/>
              <w:snapToGrid w:val="0"/>
              <w:spacing w:beforeLines="60" w:before="144"/>
              <w:rPr>
                <w:sz w:val="22"/>
                <w:szCs w:val="22"/>
                <w:lang w:val="vi-VN"/>
              </w:rPr>
            </w:pPr>
            <w:r w:rsidRPr="00957DE8">
              <w:rPr>
                <w:sz w:val="22"/>
                <w:szCs w:val="22"/>
                <w:lang w:val="pt-BR" w:eastAsia="vi-VN"/>
              </w:rPr>
              <w:t xml:space="preserve">a) Hoạt động khai thác phải được kiểm soát và giám sát bằng các phương tiện, thiết bị công nghệ hiện đại để bảo đảm kiểm </w:t>
            </w:r>
            <w:r w:rsidRPr="00957DE8">
              <w:rPr>
                <w:sz w:val="22"/>
                <w:szCs w:val="22"/>
                <w:lang w:val="pt-BR" w:eastAsia="vi-VN"/>
              </w:rPr>
              <w:lastRenderedPageBreak/>
              <w:t xml:space="preserve">soát được sự biến động trữ lượng khoáng sản; nguy cơ mất an toàn và ảnh hưởng nghiêm trọng đến môi trường; </w:t>
            </w:r>
            <w:r w:rsidRPr="00957DE8">
              <w:rPr>
                <w:rFonts w:eastAsia="SimSun"/>
                <w:bCs/>
                <w:sz w:val="22"/>
                <w:szCs w:val="22"/>
                <w:lang w:val="pt-BR"/>
              </w:rPr>
              <w:t>nguy cơ sạt lở, mất ổn định lòng</w:t>
            </w:r>
            <w:r w:rsidRPr="00957DE8">
              <w:rPr>
                <w:rFonts w:eastAsia="SimSun"/>
                <w:bCs/>
                <w:sz w:val="22"/>
                <w:szCs w:val="22"/>
                <w:lang w:val="vi-VN"/>
              </w:rPr>
              <w:t xml:space="preserve"> sông</w:t>
            </w:r>
            <w:r w:rsidRPr="00957DE8">
              <w:rPr>
                <w:rFonts w:eastAsia="SimSun"/>
                <w:sz w:val="22"/>
                <w:szCs w:val="22"/>
                <w:lang w:val="vi-VN"/>
              </w:rPr>
              <w:t>, bờ</w:t>
            </w:r>
            <w:r w:rsidRPr="00957DE8">
              <w:rPr>
                <w:rFonts w:eastAsia="SimSun"/>
                <w:bCs/>
                <w:sz w:val="22"/>
                <w:szCs w:val="22"/>
                <w:lang w:val="vi-VN"/>
              </w:rPr>
              <w:t xml:space="preserve"> sông</w:t>
            </w:r>
            <w:r w:rsidRPr="00957DE8">
              <w:rPr>
                <w:rFonts w:eastAsia="SimSun"/>
                <w:bCs/>
                <w:sz w:val="22"/>
                <w:szCs w:val="22"/>
                <w:lang w:val="pt-BR"/>
              </w:rPr>
              <w:t>, bãi sông</w:t>
            </w:r>
            <w:r w:rsidRPr="00957DE8">
              <w:rPr>
                <w:rFonts w:eastAsia="SimSun"/>
                <w:bCs/>
                <w:sz w:val="22"/>
                <w:szCs w:val="22"/>
                <w:lang w:val="vi-VN"/>
              </w:rPr>
              <w:t>, bờ biển</w:t>
            </w:r>
            <w:r w:rsidRPr="00957DE8">
              <w:rPr>
                <w:rFonts w:eastAsia="SimSun"/>
                <w:sz w:val="22"/>
                <w:szCs w:val="22"/>
                <w:lang w:val="vi-VN"/>
              </w:rPr>
              <w:t>;</w:t>
            </w:r>
          </w:p>
          <w:p w14:paraId="3D830622"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b) Hoạt động khai thác </w:t>
            </w:r>
            <w:r w:rsidRPr="00957DE8">
              <w:rPr>
                <w:sz w:val="22"/>
                <w:szCs w:val="22"/>
                <w:lang w:val="pt-BR" w:eastAsia="vi-VN"/>
              </w:rPr>
              <w:t xml:space="preserve">phải được đánh giá tác động </w:t>
            </w:r>
            <w:r w:rsidRPr="00957DE8">
              <w:rPr>
                <w:rFonts w:eastAsia="SimSun"/>
                <w:sz w:val="22"/>
                <w:szCs w:val="22"/>
                <w:lang w:val="pt-BR"/>
              </w:rPr>
              <w:t>theo quy định của pháp luật về tài nguyên nước, pháp luật về tài nguyên, môi trường biển và hải đảo, pháp luật về bảo vệ môi trường và các quy định khác của pháp luật có liên quan.</w:t>
            </w:r>
          </w:p>
          <w:p w14:paraId="668F0A4F" w14:textId="77777777" w:rsidR="001208FB" w:rsidRPr="00072F0C" w:rsidRDefault="001208FB" w:rsidP="00072F0C">
            <w:pPr>
              <w:adjustRightInd w:val="0"/>
              <w:snapToGrid w:val="0"/>
              <w:spacing w:beforeLines="60" w:before="144"/>
              <w:rPr>
                <w:sz w:val="22"/>
                <w:szCs w:val="22"/>
                <w:lang w:val="pt-BR" w:eastAsia="vi-VN"/>
              </w:rPr>
            </w:pPr>
            <w:r w:rsidRPr="00957DE8">
              <w:rPr>
                <w:sz w:val="22"/>
                <w:szCs w:val="22"/>
                <w:lang w:val="pt-BR" w:eastAsia="vi-VN"/>
              </w:rPr>
              <w:t>2. Hoạt động nạo vét kết hợp thu hồi sản phẩm là khoáng sản</w:t>
            </w:r>
            <w:r w:rsidRPr="00957DE8">
              <w:rPr>
                <w:sz w:val="22"/>
                <w:szCs w:val="22"/>
                <w:lang w:val="vi-VN" w:eastAsia="vi-VN"/>
              </w:rPr>
              <w:t xml:space="preserve"> trong </w:t>
            </w:r>
            <w:r w:rsidRPr="00957DE8">
              <w:rPr>
                <w:rFonts w:eastAsia="SimSun"/>
                <w:sz w:val="22"/>
                <w:szCs w:val="22"/>
                <w:lang w:val="pt-BR"/>
              </w:rPr>
              <w:t>vùng nước</w:t>
            </w:r>
            <w:r w:rsidRPr="00957DE8">
              <w:rPr>
                <w:sz w:val="22"/>
                <w:szCs w:val="22"/>
                <w:lang w:val="pt-BR" w:eastAsia="vi-VN"/>
              </w:rPr>
              <w:t xml:space="preserve"> cảng biển, cảng cá, </w:t>
            </w:r>
            <w:r w:rsidRPr="00957DE8">
              <w:rPr>
                <w:rFonts w:eastAsia="SimSun"/>
                <w:sz w:val="22"/>
                <w:szCs w:val="22"/>
                <w:lang w:val="pt-BR"/>
              </w:rPr>
              <w:t>khu neo đậu tránh trú bão,</w:t>
            </w:r>
            <w:r w:rsidRPr="00957DE8">
              <w:rPr>
                <w:sz w:val="22"/>
                <w:szCs w:val="22"/>
                <w:lang w:val="pt-BR" w:eastAsia="vi-VN"/>
              </w:rPr>
              <w:t xml:space="preserve"> vùng nước</w:t>
            </w:r>
            <w:r w:rsidRPr="00957DE8">
              <w:rPr>
                <w:rFonts w:eastAsia="SimSun"/>
                <w:sz w:val="22"/>
                <w:szCs w:val="22"/>
                <w:lang w:val="pt-BR"/>
              </w:rPr>
              <w:t xml:space="preserve"> đường thủy nội địa, </w:t>
            </w:r>
            <w:r w:rsidRPr="00957DE8">
              <w:rPr>
                <w:sz w:val="22"/>
                <w:szCs w:val="22"/>
                <w:lang w:val="pt-BR" w:eastAsia="vi-VN"/>
              </w:rPr>
              <w:t>lòng</w:t>
            </w:r>
            <w:r w:rsidRPr="00957DE8">
              <w:rPr>
                <w:rFonts w:eastAsia="SimSun"/>
                <w:sz w:val="22"/>
                <w:szCs w:val="22"/>
                <w:lang w:val="pt-BR"/>
              </w:rPr>
              <w:t xml:space="preserve"> sông, lòng hồ thủy điện, </w:t>
            </w:r>
            <w:r w:rsidRPr="00957DE8">
              <w:rPr>
                <w:sz w:val="22"/>
                <w:szCs w:val="22"/>
                <w:lang w:val="pt-BR" w:eastAsia="vi-VN"/>
              </w:rPr>
              <w:t xml:space="preserve">lòng hồ </w:t>
            </w:r>
            <w:r w:rsidRPr="00957DE8">
              <w:rPr>
                <w:rFonts w:eastAsia="SimSun"/>
                <w:sz w:val="22"/>
                <w:szCs w:val="22"/>
                <w:lang w:val="pt-BR"/>
              </w:rPr>
              <w:t xml:space="preserve">thủy </w:t>
            </w:r>
            <w:r w:rsidRPr="00957DE8">
              <w:rPr>
                <w:sz w:val="22"/>
                <w:szCs w:val="22"/>
                <w:lang w:val="pt-BR" w:eastAsia="vi-VN"/>
              </w:rPr>
              <w:t>lợi</w:t>
            </w:r>
            <w:r w:rsidRPr="00957DE8">
              <w:rPr>
                <w:rFonts w:eastAsia="SimSun"/>
                <w:sz w:val="22"/>
                <w:szCs w:val="22"/>
                <w:lang w:val="pt-BR"/>
              </w:rPr>
              <w:t xml:space="preserve"> </w:t>
            </w:r>
            <w:r w:rsidRPr="00957DE8">
              <w:rPr>
                <w:sz w:val="22"/>
                <w:szCs w:val="22"/>
                <w:lang w:val="pt-BR" w:eastAsia="vi-VN"/>
              </w:rPr>
              <w:t>phải thực hiện theo quy định của Luật này và bảo đảm các yêu cầu sau đây:</w:t>
            </w:r>
          </w:p>
          <w:p w14:paraId="188B6F3D"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a) Tuân thủ pháp luật về giao thông đường thủy nội địa, thủy lợi, hàng hải, tài nguyên nước, bảo vệ môi trường</w:t>
            </w:r>
            <w:r w:rsidRPr="00957DE8">
              <w:rPr>
                <w:bCs/>
                <w:sz w:val="22"/>
                <w:szCs w:val="22"/>
                <w:lang w:val="pt-BR" w:eastAsia="vi-VN"/>
              </w:rPr>
              <w:t xml:space="preserve">, </w:t>
            </w:r>
            <w:r w:rsidRPr="00957DE8">
              <w:rPr>
                <w:rFonts w:eastAsia="SimSun"/>
                <w:bCs/>
                <w:sz w:val="22"/>
                <w:szCs w:val="22"/>
                <w:lang w:val="pt-BR"/>
              </w:rPr>
              <w:t>đê điều, phòng, chống thiên tai</w:t>
            </w:r>
            <w:r w:rsidRPr="00957DE8">
              <w:rPr>
                <w:sz w:val="22"/>
                <w:szCs w:val="22"/>
                <w:lang w:val="pt-BR" w:eastAsia="vi-VN"/>
              </w:rPr>
              <w:t xml:space="preserve"> và quy định khác của pháp luật có liên quan;</w:t>
            </w:r>
          </w:p>
          <w:p w14:paraId="38373846"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b) Không lợi dụng hoạt động nạo vét để khai thác, thu hồi cát, sỏi trái phép;</w:t>
            </w:r>
          </w:p>
          <w:p w14:paraId="3976A95A" w14:textId="77777777" w:rsidR="001208FB" w:rsidRPr="00072F0C" w:rsidRDefault="001208FB" w:rsidP="00072F0C">
            <w:pPr>
              <w:widowControl w:val="0"/>
              <w:adjustRightInd w:val="0"/>
              <w:snapToGrid w:val="0"/>
              <w:spacing w:beforeLines="60" w:before="144"/>
              <w:rPr>
                <w:sz w:val="22"/>
                <w:szCs w:val="22"/>
                <w:lang w:val="pt-BR" w:eastAsia="vi-VN"/>
              </w:rPr>
            </w:pPr>
            <w:r w:rsidRPr="00957DE8">
              <w:rPr>
                <w:sz w:val="22"/>
                <w:szCs w:val="22"/>
                <w:lang w:val="pt-BR" w:eastAsia="vi-VN"/>
              </w:rPr>
              <w:t>c) Phải đăng ký thu hồi khoáng sản với cơ quan quản lý nhà nước có thẩm quyền theo quy định của pháp luật.</w:t>
            </w:r>
          </w:p>
          <w:p w14:paraId="184BA5F5" w14:textId="77777777" w:rsidR="001208FB" w:rsidRPr="00072F0C" w:rsidRDefault="001208FB" w:rsidP="00072F0C">
            <w:pPr>
              <w:widowControl w:val="0"/>
              <w:adjustRightInd w:val="0"/>
              <w:snapToGrid w:val="0"/>
              <w:spacing w:beforeLines="60" w:before="144"/>
              <w:rPr>
                <w:sz w:val="22"/>
                <w:szCs w:val="22"/>
                <w:lang w:val="pt-BR"/>
              </w:rPr>
            </w:pPr>
            <w:r w:rsidRPr="00957DE8">
              <w:rPr>
                <w:spacing w:val="-2"/>
                <w:sz w:val="22"/>
                <w:szCs w:val="22"/>
                <w:lang w:val="vi-VN" w:eastAsia="vi-VN"/>
              </w:rPr>
              <w:t>3</w:t>
            </w:r>
            <w:r w:rsidRPr="00957DE8">
              <w:rPr>
                <w:rFonts w:eastAsia="SimSun"/>
                <w:sz w:val="22"/>
                <w:szCs w:val="22"/>
                <w:lang w:val="pt-BR"/>
              </w:rPr>
              <w:t>. Trường hợp đã khai thác đủ trữ lượng khoáng sản quy định trong giấy phép khai thác khoáng sản phải dừng khai thác và thực hiện thủ tục đóng cửa mỏ khoáng sản.</w:t>
            </w:r>
          </w:p>
          <w:p w14:paraId="292A6DB0"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sz w:val="22"/>
                <w:szCs w:val="22"/>
                <w:lang w:val="vi-VN" w:eastAsia="vi-VN"/>
              </w:rPr>
              <w:t>4</w:t>
            </w:r>
            <w:r w:rsidRPr="00957DE8">
              <w:rPr>
                <w:rFonts w:eastAsia="SimSun"/>
                <w:sz w:val="22"/>
                <w:szCs w:val="22"/>
                <w:lang w:val="pt-BR"/>
              </w:rPr>
              <w:t>.</w:t>
            </w:r>
            <w:r w:rsidRPr="00957DE8">
              <w:rPr>
                <w:sz w:val="22"/>
                <w:szCs w:val="22"/>
                <w:lang w:val="pt-BR" w:eastAsia="vi-VN"/>
              </w:rPr>
              <w:t xml:space="preserve"> Chính phủ quy định chi tiết Điều này.</w:t>
            </w:r>
          </w:p>
        </w:tc>
        <w:tc>
          <w:tcPr>
            <w:tcW w:w="4852" w:type="dxa"/>
          </w:tcPr>
          <w:p w14:paraId="5BBECFE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423BB2E1" w14:textId="63C30CE6" w:rsidR="001208FB" w:rsidRPr="006C14D9" w:rsidRDefault="006C14D9"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4EC2D509" w14:textId="77777777" w:rsidTr="00072F0C">
        <w:tc>
          <w:tcPr>
            <w:tcW w:w="5650" w:type="dxa"/>
          </w:tcPr>
          <w:p w14:paraId="4643E9C8"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87. Nguyên tắc cấp giấy phép thăm dò, khai thác cát, sỏi lòng sông, lòng hồ, khu vực biển</w:t>
            </w:r>
          </w:p>
          <w:p w14:paraId="366C7C24"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Việc cấp giấy phép thăm dò, khai thác cát, sỏi lòng sông, lòng hồ, khu vực biển phải thực hiện các nguyên tắc quy định tại khoản 1 Điều 43, khoản 1 Điều 55 của Luật này và bảo đảm các yêu cầu sau đây:</w:t>
            </w:r>
          </w:p>
          <w:p w14:paraId="7AE34CC9"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1. Cơ quan quản lý nhà nước có thẩm quyền cấp giấy phép </w:t>
            </w:r>
            <w:r w:rsidRPr="00957DE8">
              <w:rPr>
                <w:rFonts w:eastAsia="SimSun"/>
                <w:sz w:val="22"/>
                <w:szCs w:val="22"/>
                <w:lang w:val="pt-BR"/>
              </w:rPr>
              <w:lastRenderedPageBreak/>
              <w:t>thăm dò khoáng sản, giấy phép khai thác khoáng sản cát, sỏi lòng sông, lòng hồ, khu vực biển có trách nhiệm lấy ý kiến của cơ quan, tổ chức có liên quan trước khi cấp giấy phép;</w:t>
            </w:r>
          </w:p>
          <w:p w14:paraId="7D05C7CE" w14:textId="77777777" w:rsidR="001208FB" w:rsidRPr="00072F0C" w:rsidRDefault="001208FB" w:rsidP="00072F0C">
            <w:pPr>
              <w:widowControl w:val="0"/>
              <w:adjustRightInd w:val="0"/>
              <w:snapToGrid w:val="0"/>
              <w:spacing w:beforeLines="60" w:before="144"/>
              <w:rPr>
                <w:sz w:val="22"/>
                <w:szCs w:val="22"/>
                <w:lang w:val="pt-BR"/>
              </w:rPr>
            </w:pPr>
            <w:r w:rsidRPr="00957DE8">
              <w:rPr>
                <w:sz w:val="22"/>
                <w:szCs w:val="22"/>
                <w:lang w:val="pt-BR" w:eastAsia="vi-VN"/>
              </w:rPr>
              <w:t>2. Trường hợp khu vực thăm dò, khai thác cát, sỏi lòng sông, lòng hồ, khu vực biển giáp ranh từ 02 đơn vị hành chính cấp tỉnh trở lên, trước khi cấp giấy phép, Ủy ban nhân dân cấp tỉnh nơi có tổ chức, cá nhân đề nghị cấp giấy phép phải lấy ý kiến bằng văn bản của Ủy ban nhân dân cấp tỉnh giáp ranh;</w:t>
            </w:r>
          </w:p>
          <w:p w14:paraId="61CF35BA"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Calibri"/>
                <w:kern w:val="2"/>
                <w:sz w:val="22"/>
                <w:szCs w:val="22"/>
                <w:lang w:val="pt-BR"/>
              </w:rPr>
              <w:t>3. Giấy phép khai thác cát</w:t>
            </w:r>
            <w:r w:rsidRPr="00957DE8">
              <w:rPr>
                <w:rFonts w:eastAsia="Calibri"/>
                <w:kern w:val="2"/>
                <w:sz w:val="22"/>
                <w:szCs w:val="22"/>
                <w:lang w:val="vi-VN"/>
              </w:rPr>
              <w:t>, sỏi lòng sông, lòng hồ</w:t>
            </w:r>
            <w:r w:rsidRPr="00957DE8">
              <w:rPr>
                <w:rFonts w:eastAsia="SimSun"/>
                <w:kern w:val="2"/>
                <w:sz w:val="22"/>
                <w:szCs w:val="22"/>
                <w:lang w:val="vi-VN"/>
              </w:rPr>
              <w:t xml:space="preserve"> </w:t>
            </w:r>
            <w:r w:rsidRPr="00957DE8">
              <w:rPr>
                <w:rFonts w:eastAsia="Calibri"/>
                <w:kern w:val="2"/>
                <w:sz w:val="22"/>
                <w:szCs w:val="22"/>
                <w:lang w:val="pt-BR"/>
              </w:rPr>
              <w:t xml:space="preserve">có thời hạn tối đa không quá 10 năm. Trường hợp thời hạn của giấy phép khai thác ít hơn 10 năm và chưa khai thác hết trữ lượng khoáng sản quy định trong giấy phép khai thác thì được </w:t>
            </w:r>
            <w:r w:rsidRPr="00957DE8">
              <w:rPr>
                <w:rFonts w:eastAsia="Calibri"/>
                <w:spacing w:val="-4"/>
                <w:kern w:val="2"/>
                <w:sz w:val="22"/>
                <w:szCs w:val="22"/>
                <w:lang w:val="pt-BR"/>
              </w:rPr>
              <w:t xml:space="preserve">xem xét gia hạn, cấp lại nhưng </w:t>
            </w:r>
            <w:r w:rsidRPr="00957DE8">
              <w:rPr>
                <w:rFonts w:eastAsia="SimSun"/>
                <w:spacing w:val="-4"/>
                <w:sz w:val="22"/>
                <w:szCs w:val="22"/>
                <w:lang w:val="vi-VN"/>
              </w:rPr>
              <w:t xml:space="preserve">tổng thời gian </w:t>
            </w:r>
            <w:r w:rsidRPr="00957DE8">
              <w:rPr>
                <w:rFonts w:eastAsia="SimSun"/>
                <w:spacing w:val="-4"/>
                <w:sz w:val="22"/>
                <w:szCs w:val="22"/>
                <w:lang w:val="pt-BR"/>
              </w:rPr>
              <w:t xml:space="preserve">cấp, gia hạn, cấp lại </w:t>
            </w:r>
            <w:r w:rsidRPr="00957DE8">
              <w:rPr>
                <w:rFonts w:eastAsia="SimSun"/>
                <w:spacing w:val="-4"/>
                <w:sz w:val="22"/>
                <w:szCs w:val="22"/>
                <w:lang w:val="vi-VN"/>
              </w:rPr>
              <w:t xml:space="preserve">không </w:t>
            </w:r>
            <w:r w:rsidRPr="00957DE8">
              <w:rPr>
                <w:rFonts w:eastAsia="SimSun"/>
                <w:spacing w:val="-4"/>
                <w:sz w:val="22"/>
                <w:szCs w:val="22"/>
                <w:lang w:val="pt-BR"/>
              </w:rPr>
              <w:t>quá 10 năm</w:t>
            </w:r>
            <w:r w:rsidRPr="00957DE8">
              <w:rPr>
                <w:rFonts w:eastAsia="Calibri"/>
                <w:spacing w:val="-4"/>
                <w:kern w:val="2"/>
                <w:sz w:val="22"/>
                <w:szCs w:val="22"/>
                <w:lang w:val="pt-BR"/>
              </w:rPr>
              <w:t>;</w:t>
            </w:r>
          </w:p>
          <w:p w14:paraId="654CFF34" w14:textId="77777777" w:rsidR="001208FB" w:rsidRPr="00072F0C" w:rsidRDefault="001208FB" w:rsidP="00072F0C">
            <w:pPr>
              <w:widowControl w:val="0"/>
              <w:adjustRightInd w:val="0"/>
              <w:snapToGrid w:val="0"/>
              <w:spacing w:beforeLines="60" w:before="144"/>
              <w:rPr>
                <w:rFonts w:eastAsia="Calibri"/>
                <w:kern w:val="2"/>
                <w:sz w:val="22"/>
                <w:szCs w:val="22"/>
                <w:lang w:val="pt-BR"/>
              </w:rPr>
            </w:pPr>
            <w:r w:rsidRPr="00957DE8">
              <w:rPr>
                <w:rFonts w:eastAsia="Calibri"/>
                <w:kern w:val="2"/>
                <w:sz w:val="22"/>
                <w:szCs w:val="22"/>
                <w:lang w:val="pt-BR"/>
              </w:rPr>
              <w:t>4. Giấy phép khai thác phải quy định thời gian được phép khai thác trong ngày, thời gian khai thác trong năm;</w:t>
            </w:r>
          </w:p>
          <w:p w14:paraId="55E7578A"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Calibri"/>
                <w:kern w:val="2"/>
                <w:sz w:val="22"/>
                <w:szCs w:val="22"/>
                <w:lang w:val="pt-BR"/>
              </w:rPr>
              <w:t>5. Chính phủ quy định chi tiết Điều này.</w:t>
            </w:r>
          </w:p>
        </w:tc>
        <w:tc>
          <w:tcPr>
            <w:tcW w:w="4852" w:type="dxa"/>
          </w:tcPr>
          <w:p w14:paraId="27162752"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17EF34A1" w14:textId="63AB3F54" w:rsidR="001208FB" w:rsidRPr="006C14D9" w:rsidRDefault="006C14D9"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3B9E9194" w14:textId="77777777" w:rsidTr="00072F0C">
        <w:tc>
          <w:tcPr>
            <w:tcW w:w="5650" w:type="dxa"/>
          </w:tcPr>
          <w:p w14:paraId="23739E3A"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88. Quyền và nghĩa vụ của tổ chức, cá nhân khai thác, cát, sỏi lòng sông, lòng hồ, khu vực biển</w:t>
            </w:r>
          </w:p>
          <w:p w14:paraId="2589D663"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1. Thực hiện các quyền theo quy định tại khoản 1 Điều 59 của Luật này.</w:t>
            </w:r>
          </w:p>
          <w:p w14:paraId="33F25A19"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2. Thực hiện các nghĩa vụ quy định tại</w:t>
            </w:r>
            <w:r w:rsidRPr="00957DE8">
              <w:rPr>
                <w:rFonts w:eastAsia="SimSun"/>
                <w:sz w:val="22"/>
                <w:szCs w:val="22"/>
                <w:lang w:val="vi-VN"/>
              </w:rPr>
              <w:t xml:space="preserve"> các điểm a, b, c, d, đ, e, g, h, i, k, l, m</w:t>
            </w:r>
            <w:r w:rsidRPr="00957DE8">
              <w:rPr>
                <w:rFonts w:eastAsia="SimSun"/>
                <w:sz w:val="22"/>
                <w:szCs w:val="22"/>
                <w:lang w:val="pt-BR"/>
              </w:rPr>
              <w:t xml:space="preserve"> và</w:t>
            </w:r>
            <w:r w:rsidRPr="00957DE8">
              <w:rPr>
                <w:rFonts w:eastAsia="SimSun"/>
                <w:sz w:val="22"/>
                <w:szCs w:val="22"/>
                <w:lang w:val="vi-VN"/>
              </w:rPr>
              <w:t xml:space="preserve"> </w:t>
            </w:r>
            <w:r w:rsidRPr="00957DE8">
              <w:rPr>
                <w:rFonts w:eastAsia="SimSun"/>
                <w:sz w:val="22"/>
                <w:szCs w:val="22"/>
                <w:lang w:val="pt-BR"/>
              </w:rPr>
              <w:t>o khoản 2 Điều 59 của Luật này và các yêu cầu sau đây:</w:t>
            </w:r>
          </w:p>
          <w:p w14:paraId="73774B85"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a) Đăng ký bến bãi, vị trí tập kết, loại phương tiện, thiết bị được sử dụng để khai thác, vận chuyển cát, sỏi theo quy định của pháp luật về giao thông đường thủy nội địa và quy định khác của pháp luật có liên quan; </w:t>
            </w:r>
          </w:p>
          <w:p w14:paraId="4299105F"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b) Lắp đặt thiết bị giám sát hành trình</w:t>
            </w:r>
            <w:r w:rsidRPr="00957DE8">
              <w:rPr>
                <w:rFonts w:eastAsia="SimSun"/>
                <w:sz w:val="22"/>
                <w:szCs w:val="22"/>
                <w:lang w:val="vi-VN"/>
              </w:rPr>
              <w:t>,</w:t>
            </w:r>
            <w:r w:rsidRPr="00957DE8">
              <w:rPr>
                <w:rFonts w:eastAsia="SimSun"/>
                <w:sz w:val="22"/>
                <w:szCs w:val="22"/>
                <w:lang w:val="pt-BR"/>
              </w:rPr>
              <w:t xml:space="preserve"> lưu trữ dữ liệu, thông tin về vị trí, hành trình di chuyển của phương tiện, thiết bị sử dụng để khai thác, vận chuyển cát, sỏi</w:t>
            </w:r>
            <w:r w:rsidRPr="00957DE8">
              <w:rPr>
                <w:rFonts w:eastAsia="SimSun"/>
                <w:sz w:val="22"/>
                <w:szCs w:val="22"/>
                <w:lang w:val="vi-VN"/>
              </w:rPr>
              <w:t xml:space="preserve"> và</w:t>
            </w:r>
            <w:r w:rsidRPr="00957DE8">
              <w:rPr>
                <w:rFonts w:eastAsia="SimSun"/>
                <w:sz w:val="22"/>
                <w:szCs w:val="22"/>
                <w:lang w:val="pt-BR"/>
              </w:rPr>
              <w:t xml:space="preserve"> kết nối với hệ </w:t>
            </w:r>
            <w:r w:rsidRPr="00957DE8">
              <w:rPr>
                <w:rFonts w:eastAsia="SimSun"/>
                <w:sz w:val="22"/>
                <w:szCs w:val="22"/>
                <w:lang w:val="pt-BR"/>
              </w:rPr>
              <w:lastRenderedPageBreak/>
              <w:t>thống thông tin, dữ liệu về hoạt động khoáng sản của Ủy ban nhân dân cấp tỉnh, Bộ Tài nguyên và Môi trường;</w:t>
            </w:r>
          </w:p>
          <w:p w14:paraId="0515EB73"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c) Ký hợp đồng vận chuyển với các chủ phương tiện đủ điều kiện vận chuyển theo quy định của pháp luật trong trường hợp tổ chức, cá nhân khai thác không trực tiếp vận chuyển cát, sỏi;</w:t>
            </w:r>
          </w:p>
          <w:p w14:paraId="34F65393"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d) Lắp đặt bảng thông báo để công khai thông tin về giấy phép khai thác, dự án khai thác;</w:t>
            </w:r>
          </w:p>
          <w:p w14:paraId="68F0FC1A"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đ) Thực hiện nghĩa vụ, trách nhiệm về phòng, chống thiên tai theo quy định của pháp luật;</w:t>
            </w:r>
          </w:p>
          <w:p w14:paraId="0004592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pt-BR"/>
              </w:rPr>
              <w:t>e) Thực hiện nghĩa vụ tài chính theo quy định của Luật này và quy định khác của pháp luật có liên quan.</w:t>
            </w:r>
          </w:p>
          <w:p w14:paraId="41DCC944"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pt-BR"/>
              </w:rPr>
              <w:t>3. Chính phủ quy định chi tiết khoản 2 Điều này.</w:t>
            </w:r>
          </w:p>
        </w:tc>
        <w:tc>
          <w:tcPr>
            <w:tcW w:w="4852" w:type="dxa"/>
          </w:tcPr>
          <w:p w14:paraId="4E2213F7"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072F0C">
              <w:rPr>
                <w:rFonts w:eastAsia="Calibri"/>
                <w:b/>
                <w:bCs/>
                <w:iCs/>
                <w:sz w:val="22"/>
                <w:szCs w:val="22"/>
                <w:lang w:val="vi-VN"/>
              </w:rPr>
              <w:lastRenderedPageBreak/>
              <w:t>Điều 88. Quyền và nghĩa vụ của tổ chức, cá nhân khai thác, cát, sỏi lòng sông, lòng hồ, khu vực biển</w:t>
            </w:r>
          </w:p>
          <w:p w14:paraId="0C64BF67" w14:textId="77777777" w:rsidR="001208FB" w:rsidRPr="00072F0C" w:rsidRDefault="001208FB" w:rsidP="00072F0C">
            <w:pPr>
              <w:widowControl w:val="0"/>
              <w:spacing w:before="60"/>
              <w:jc w:val="both"/>
              <w:rPr>
                <w:sz w:val="22"/>
                <w:szCs w:val="22"/>
                <w:lang w:val="pt-BR"/>
              </w:rPr>
            </w:pPr>
            <w:r w:rsidRPr="00072F0C">
              <w:rPr>
                <w:sz w:val="22"/>
                <w:szCs w:val="22"/>
                <w:lang w:val="pt-BR"/>
              </w:rPr>
              <w:t>1. Thực hiện các quyền theo quy định tại khoản 1 Điều 59 của Luật này.</w:t>
            </w:r>
          </w:p>
          <w:p w14:paraId="100F8FA3" w14:textId="77777777" w:rsidR="001208FB" w:rsidRPr="00072F0C" w:rsidRDefault="001208FB" w:rsidP="00072F0C">
            <w:pPr>
              <w:widowControl w:val="0"/>
              <w:spacing w:before="60"/>
              <w:jc w:val="both"/>
              <w:rPr>
                <w:sz w:val="22"/>
                <w:szCs w:val="22"/>
                <w:lang w:val="pt-BR"/>
              </w:rPr>
            </w:pPr>
            <w:r w:rsidRPr="00072F0C">
              <w:rPr>
                <w:sz w:val="22"/>
                <w:szCs w:val="22"/>
                <w:lang w:val="pt-BR"/>
              </w:rPr>
              <w:t>2. Thực hiện các nghĩa vụ quy định tại</w:t>
            </w:r>
            <w:r w:rsidRPr="00072F0C">
              <w:rPr>
                <w:sz w:val="22"/>
                <w:szCs w:val="22"/>
                <w:lang w:val="vi-VN"/>
              </w:rPr>
              <w:t xml:space="preserve"> các điểm a, b, c, d, đ, e, g, h, i, k, l, m</w:t>
            </w:r>
            <w:r w:rsidRPr="00072F0C">
              <w:rPr>
                <w:sz w:val="22"/>
                <w:szCs w:val="22"/>
                <w:lang w:val="pt-BR"/>
              </w:rPr>
              <w:t xml:space="preserve"> và</w:t>
            </w:r>
            <w:r w:rsidRPr="00072F0C">
              <w:rPr>
                <w:sz w:val="22"/>
                <w:szCs w:val="22"/>
                <w:lang w:val="vi-VN"/>
              </w:rPr>
              <w:t xml:space="preserve"> </w:t>
            </w:r>
            <w:r w:rsidRPr="00072F0C">
              <w:rPr>
                <w:sz w:val="22"/>
                <w:szCs w:val="22"/>
                <w:lang w:val="pt-BR"/>
              </w:rPr>
              <w:t>o khoản 2 Điều 59 của Luật này và các yêu cầu sau đây:</w:t>
            </w:r>
          </w:p>
          <w:p w14:paraId="4006230D" w14:textId="77777777" w:rsidR="001208FB" w:rsidRPr="00072F0C" w:rsidRDefault="001208FB" w:rsidP="00072F0C">
            <w:pPr>
              <w:widowControl w:val="0"/>
              <w:spacing w:before="60"/>
              <w:jc w:val="both"/>
              <w:rPr>
                <w:sz w:val="22"/>
                <w:szCs w:val="22"/>
                <w:lang w:val="pt-BR"/>
              </w:rPr>
            </w:pPr>
            <w:r w:rsidRPr="00072F0C">
              <w:rPr>
                <w:sz w:val="22"/>
                <w:szCs w:val="22"/>
                <w:lang w:val="pt-BR"/>
              </w:rPr>
              <w:t xml:space="preserve">a) Đăng ký bến bãi, vị trí tập kết, loại phương tiện, thiết bị được sử dụng để khai thác, vận chuyển cát, sỏi theo quy định của pháp luật về giao thông đường thủy nội địa và quy định khác của pháp luật có liên quan; </w:t>
            </w:r>
          </w:p>
          <w:p w14:paraId="467B8476" w14:textId="77777777" w:rsidR="001208FB" w:rsidRPr="00072F0C" w:rsidRDefault="001208FB" w:rsidP="00072F0C">
            <w:pPr>
              <w:widowControl w:val="0"/>
              <w:spacing w:before="60"/>
              <w:jc w:val="both"/>
              <w:rPr>
                <w:sz w:val="22"/>
                <w:szCs w:val="22"/>
                <w:lang w:val="pt-BR"/>
              </w:rPr>
            </w:pPr>
            <w:r w:rsidRPr="00072F0C">
              <w:rPr>
                <w:sz w:val="22"/>
                <w:szCs w:val="22"/>
                <w:lang w:val="pt-BR"/>
              </w:rPr>
              <w:t>b) Lắp đặt thiết bị giám sát hành trình</w:t>
            </w:r>
            <w:r w:rsidRPr="00072F0C">
              <w:rPr>
                <w:sz w:val="22"/>
                <w:szCs w:val="22"/>
                <w:lang w:val="vi-VN"/>
              </w:rPr>
              <w:t>,</w:t>
            </w:r>
            <w:r w:rsidRPr="00072F0C">
              <w:rPr>
                <w:sz w:val="22"/>
                <w:szCs w:val="22"/>
                <w:lang w:val="pt-BR"/>
              </w:rPr>
              <w:t xml:space="preserve"> lưu trữ dữ liệu, thông tin về vị trí, hành trình di chuyển của phương tiện, thiết bị sử dụng để khai thác, vận </w:t>
            </w:r>
            <w:r w:rsidRPr="00072F0C">
              <w:rPr>
                <w:sz w:val="22"/>
                <w:szCs w:val="22"/>
                <w:lang w:val="pt-BR"/>
              </w:rPr>
              <w:lastRenderedPageBreak/>
              <w:t>chuyển cát, sỏi</w:t>
            </w:r>
            <w:r w:rsidRPr="00072F0C">
              <w:rPr>
                <w:sz w:val="22"/>
                <w:szCs w:val="22"/>
                <w:lang w:val="vi-VN"/>
              </w:rPr>
              <w:t xml:space="preserve"> và</w:t>
            </w:r>
            <w:r w:rsidRPr="00072F0C">
              <w:rPr>
                <w:sz w:val="22"/>
                <w:szCs w:val="22"/>
                <w:lang w:val="pt-BR"/>
              </w:rPr>
              <w:t xml:space="preserve"> kết nối với hệ thống thông tin, dữ liệu về hoạt động khoáng sản của Ủy ban nhân dân cấp tỉnh, Bộ </w:t>
            </w:r>
            <w:del w:id="290" w:author="Luan Dang" w:date="2025-07-19T17:29:00Z">
              <w:r w:rsidRPr="00072F0C">
                <w:rPr>
                  <w:sz w:val="22"/>
                  <w:szCs w:val="22"/>
                  <w:lang w:val="pt-BR"/>
                </w:rPr>
                <w:delText>Tài nguyên</w:delText>
              </w:r>
            </w:del>
            <w:r w:rsidRPr="00072F0C">
              <w:rPr>
                <w:sz w:val="22"/>
                <w:szCs w:val="22"/>
                <w:lang w:val="vi-VN"/>
              </w:rPr>
              <w:t xml:space="preserve"> </w:t>
            </w:r>
            <w:ins w:id="291"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pt-BR"/>
              </w:rPr>
              <w:t>và Môi trường;</w:t>
            </w:r>
          </w:p>
          <w:p w14:paraId="0B957B70" w14:textId="77777777" w:rsidR="001208FB" w:rsidRPr="00072F0C" w:rsidRDefault="001208FB" w:rsidP="00072F0C">
            <w:pPr>
              <w:widowControl w:val="0"/>
              <w:spacing w:before="60"/>
              <w:jc w:val="both"/>
              <w:rPr>
                <w:sz w:val="22"/>
                <w:szCs w:val="22"/>
                <w:lang w:val="pt-BR"/>
              </w:rPr>
            </w:pPr>
            <w:r w:rsidRPr="00072F0C">
              <w:rPr>
                <w:sz w:val="22"/>
                <w:szCs w:val="22"/>
                <w:lang w:val="pt-BR"/>
              </w:rPr>
              <w:t>c) Ký hợp đồng vận chuyển với các chủ phương tiện đủ điều kiện vận chuyển theo quy định của pháp luật trong trường hợp tổ chức, cá nhân khai thác không trực tiếp vận chuyển cát, sỏi;</w:t>
            </w:r>
          </w:p>
          <w:p w14:paraId="00AD1FA1" w14:textId="77777777" w:rsidR="001208FB" w:rsidRPr="00072F0C" w:rsidRDefault="001208FB" w:rsidP="00072F0C">
            <w:pPr>
              <w:widowControl w:val="0"/>
              <w:spacing w:before="60"/>
              <w:jc w:val="both"/>
              <w:rPr>
                <w:sz w:val="22"/>
                <w:szCs w:val="22"/>
                <w:lang w:val="pt-BR"/>
              </w:rPr>
            </w:pPr>
            <w:r w:rsidRPr="00072F0C">
              <w:rPr>
                <w:sz w:val="22"/>
                <w:szCs w:val="22"/>
                <w:lang w:val="pt-BR"/>
              </w:rPr>
              <w:t>d) Lắp đặt bảng thông báo để công khai thông tin về giấy phép khai thác, dự án khai thác;</w:t>
            </w:r>
          </w:p>
          <w:p w14:paraId="0CA30FD9" w14:textId="77777777" w:rsidR="001208FB" w:rsidRPr="00072F0C" w:rsidRDefault="001208FB" w:rsidP="00072F0C">
            <w:pPr>
              <w:widowControl w:val="0"/>
              <w:spacing w:before="60"/>
              <w:jc w:val="both"/>
              <w:rPr>
                <w:sz w:val="22"/>
                <w:szCs w:val="22"/>
                <w:lang w:val="pt-BR"/>
              </w:rPr>
            </w:pPr>
            <w:r w:rsidRPr="00072F0C">
              <w:rPr>
                <w:sz w:val="22"/>
                <w:szCs w:val="22"/>
                <w:lang w:val="pt-BR"/>
              </w:rPr>
              <w:t>đ) Thực hiện nghĩa vụ, trách nhiệm về phòng, chống thiên tai theo quy định của pháp luật;</w:t>
            </w:r>
          </w:p>
          <w:p w14:paraId="66A3BFB0" w14:textId="77777777" w:rsidR="001208FB" w:rsidRPr="00072F0C" w:rsidRDefault="001208FB" w:rsidP="00072F0C">
            <w:pPr>
              <w:widowControl w:val="0"/>
              <w:spacing w:before="60"/>
              <w:jc w:val="both"/>
              <w:rPr>
                <w:sz w:val="22"/>
                <w:szCs w:val="22"/>
                <w:lang w:val="vi-VN"/>
              </w:rPr>
            </w:pPr>
            <w:r w:rsidRPr="00072F0C">
              <w:rPr>
                <w:sz w:val="22"/>
                <w:szCs w:val="22"/>
                <w:lang w:val="pt-BR"/>
              </w:rPr>
              <w:t>e) Thực hiện nghĩa vụ tài chính theo quy định của Luật này và quy định khác của pháp luật có liên quan.</w:t>
            </w:r>
          </w:p>
          <w:p w14:paraId="32FDAFB2" w14:textId="77777777" w:rsidR="001208FB" w:rsidRPr="00072F0C" w:rsidRDefault="001208FB" w:rsidP="00072F0C">
            <w:pPr>
              <w:widowControl w:val="0"/>
              <w:spacing w:before="60"/>
              <w:jc w:val="both"/>
              <w:rPr>
                <w:sz w:val="28"/>
                <w:szCs w:val="28"/>
                <w:lang w:val="pt-BR"/>
              </w:rPr>
            </w:pPr>
            <w:r w:rsidRPr="00072F0C">
              <w:rPr>
                <w:sz w:val="22"/>
                <w:szCs w:val="22"/>
                <w:lang w:val="pt-BR"/>
              </w:rPr>
              <w:t>3. Chính phủ quy định chi tiết khoản 2 Điều này.</w:t>
            </w:r>
          </w:p>
        </w:tc>
        <w:tc>
          <w:tcPr>
            <w:tcW w:w="4852" w:type="dxa"/>
          </w:tcPr>
          <w:p w14:paraId="494A1F46" w14:textId="38E6A0D7" w:rsidR="001208FB" w:rsidRPr="006C14D9" w:rsidRDefault="006C14D9" w:rsidP="006C14D9">
            <w:pPr>
              <w:adjustRightInd w:val="0"/>
              <w:snapToGrid w:val="0"/>
              <w:spacing w:beforeLines="60" w:before="144"/>
              <w:jc w:val="both"/>
              <w:outlineLvl w:val="2"/>
              <w:rPr>
                <w:rFonts w:eastAsia="Calibri"/>
                <w:bCs/>
                <w:iCs/>
                <w:sz w:val="22"/>
                <w:szCs w:val="22"/>
              </w:rPr>
            </w:pPr>
            <w:r>
              <w:rPr>
                <w:rFonts w:eastAsia="Calibri"/>
                <w:iCs/>
                <w:sz w:val="22"/>
                <w:szCs w:val="22"/>
              </w:rPr>
              <w:lastRenderedPageBreak/>
              <w:t>Sửa đổi cho phù hợp với quy định về phân quyền, phân cấp trong lĩnh vực địa chất, khoáng sản</w:t>
            </w:r>
          </w:p>
        </w:tc>
      </w:tr>
      <w:tr w:rsidR="001208FB" w:rsidRPr="00072F0C" w14:paraId="7F206D39" w14:textId="77777777" w:rsidTr="00072F0C">
        <w:tc>
          <w:tcPr>
            <w:tcW w:w="5650" w:type="dxa"/>
          </w:tcPr>
          <w:p w14:paraId="4D43A9BD"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pt-BR"/>
              </w:rPr>
            </w:pPr>
            <w:bookmarkStart w:id="292" w:name="_Toc255656313"/>
            <w:bookmarkStart w:id="293" w:name="_Toc257905703"/>
            <w:bookmarkStart w:id="294" w:name="_Toc259006841"/>
            <w:bookmarkStart w:id="295" w:name="_Toc270890979"/>
            <w:r w:rsidRPr="00957DE8">
              <w:rPr>
                <w:rFonts w:eastAsia="SimSun"/>
                <w:b/>
                <w:bCs/>
                <w:spacing w:val="6"/>
                <w:kern w:val="32"/>
                <w:sz w:val="22"/>
                <w:szCs w:val="22"/>
                <w:lang w:val="pt-BR"/>
              </w:rPr>
              <w:t>Chương IX</w:t>
            </w:r>
            <w:bookmarkEnd w:id="292"/>
            <w:bookmarkEnd w:id="293"/>
            <w:bookmarkEnd w:id="294"/>
            <w:bookmarkEnd w:id="295"/>
            <w:r w:rsidRPr="00072F0C">
              <w:rPr>
                <w:b/>
                <w:bCs/>
                <w:spacing w:val="6"/>
                <w:kern w:val="32"/>
                <w:sz w:val="22"/>
                <w:szCs w:val="22"/>
                <w:lang w:val="vi-VN"/>
              </w:rPr>
              <w:t xml:space="preserve">. </w:t>
            </w:r>
            <w:r w:rsidRPr="00957DE8">
              <w:rPr>
                <w:rFonts w:eastAsia="SimSun"/>
                <w:b/>
                <w:bCs/>
                <w:spacing w:val="6"/>
                <w:kern w:val="32"/>
                <w:sz w:val="22"/>
                <w:szCs w:val="22"/>
                <w:lang w:val="pt-BR"/>
              </w:rPr>
              <w:t>THÔNG TIN, DỮ LIỆU VỀ ĐỊA CHẤT, KHOÁNG SẢN</w:t>
            </w:r>
          </w:p>
        </w:tc>
        <w:tc>
          <w:tcPr>
            <w:tcW w:w="4852" w:type="dxa"/>
          </w:tcPr>
          <w:p w14:paraId="37D3A2BC"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pt-BR"/>
              </w:rPr>
            </w:pPr>
          </w:p>
        </w:tc>
        <w:tc>
          <w:tcPr>
            <w:tcW w:w="4852" w:type="dxa"/>
          </w:tcPr>
          <w:p w14:paraId="4D16CF6D"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0"/>
              <w:rPr>
                <w:rFonts w:eastAsia="SimSun"/>
                <w:bCs/>
                <w:spacing w:val="6"/>
                <w:kern w:val="32"/>
                <w:sz w:val="22"/>
                <w:szCs w:val="22"/>
                <w:lang w:val="pt-BR"/>
              </w:rPr>
            </w:pPr>
          </w:p>
        </w:tc>
      </w:tr>
      <w:tr w:rsidR="001208FB" w:rsidRPr="00072F0C" w14:paraId="6BBFCDD4" w14:textId="77777777" w:rsidTr="00072F0C">
        <w:tc>
          <w:tcPr>
            <w:tcW w:w="5650" w:type="dxa"/>
          </w:tcPr>
          <w:p w14:paraId="1A0B21BD"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89. Thông tin, dữ liệu về địa chất, khoáng sản</w:t>
            </w:r>
          </w:p>
          <w:p w14:paraId="381A1738"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1. Thông tin, dữ liệu về địa chất, khoáng sản bao gồm:</w:t>
            </w:r>
          </w:p>
          <w:p w14:paraId="5BF984BA"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a) Dữ liệu điều tra cơ bản địa chất;</w:t>
            </w:r>
          </w:p>
          <w:p w14:paraId="0E65B50E"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b) Dữ liệu điều tra địa chất về khoáng sản;</w:t>
            </w:r>
          </w:p>
          <w:p w14:paraId="6EDF999F"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c) Dữ liệu quan trắc, cảnh báo trong điều tra cơ bản địa chất, địa chất môi trường, tai biến địa chất;</w:t>
            </w:r>
          </w:p>
          <w:p w14:paraId="13156A2A"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d) Dữ liệu về khai thác, sử dụng tài nguyên địa chất, khoáng sản;</w:t>
            </w:r>
          </w:p>
          <w:p w14:paraId="37969B69"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đ) Kết quả của các chương trình, đề án, đề tài, dự án, nhiệm vụ trong quản lý, điều tra cơ bản, nghiên cứu khoa học về điều tra địa chất, khoáng sản;</w:t>
            </w:r>
          </w:p>
          <w:p w14:paraId="27D4CFEE"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e) Kết quả thống kê, kiểm kê tài nguyên địa chất, khoáng </w:t>
            </w:r>
            <w:r w:rsidRPr="00957DE8">
              <w:rPr>
                <w:rFonts w:eastAsia="SimSun"/>
                <w:sz w:val="22"/>
                <w:szCs w:val="22"/>
                <w:lang w:val="pt-BR"/>
              </w:rPr>
              <w:lastRenderedPageBreak/>
              <w:t>sản;</w:t>
            </w:r>
          </w:p>
          <w:p w14:paraId="2A39AD90"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g) Dữ liệu khác liên quan đến điều tra địa chất, tài nguyên địa chất, khoáng sản trong nước và quốc tế;</w:t>
            </w:r>
          </w:p>
          <w:p w14:paraId="01C42776"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h) Thông tin, dữ liệu về giấy phép thăm dò, khai thác khoáng sản;</w:t>
            </w:r>
          </w:p>
          <w:p w14:paraId="5D2A8B8B"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i) Thông tin, dữ liệu báo cáo định kỳ hoạt động khoáng sản và đóng cửa mỏ khoáng sản; kết quả thanh tra, kiểm tra; </w:t>
            </w:r>
          </w:p>
          <w:p w14:paraId="44383DBF"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k) Thông tin, dữ liệu về khu vực cấm hoạt động khoáng sản, khu vực tạm thời cấm hoạt động khoáng sản;</w:t>
            </w:r>
          </w:p>
          <w:p w14:paraId="3CA5A898"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l) Thông tin, dữ liệu khu vực đấu giá quyền khai thác khoáng sản, khu vực không đấu giá quyền khai thác khoáng sản;</w:t>
            </w:r>
          </w:p>
          <w:p w14:paraId="3A41B1C0"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m) Thông tin, dữ liệu về kết quả thăm dò khoáng sản;</w:t>
            </w:r>
          </w:p>
          <w:p w14:paraId="054CE720"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n) Mẫu vật địa chất, khoáng sản, mẫu vật bảo tàng.</w:t>
            </w:r>
          </w:p>
          <w:p w14:paraId="724B57F7" w14:textId="77777777" w:rsidR="001208FB" w:rsidRPr="00072F0C" w:rsidRDefault="001208FB" w:rsidP="00072F0C">
            <w:pPr>
              <w:widowControl w:val="0"/>
              <w:adjustRightInd w:val="0"/>
              <w:snapToGrid w:val="0"/>
              <w:spacing w:beforeLines="60" w:before="144"/>
              <w:rPr>
                <w:spacing w:val="-2"/>
                <w:sz w:val="22"/>
                <w:szCs w:val="22"/>
                <w:lang w:val="pt-BR"/>
              </w:rPr>
            </w:pPr>
            <w:r w:rsidRPr="00957DE8">
              <w:rPr>
                <w:rFonts w:eastAsia="SimSun"/>
                <w:spacing w:val="-2"/>
                <w:sz w:val="22"/>
                <w:szCs w:val="22"/>
                <w:lang w:val="pt-BR"/>
              </w:rPr>
              <w:t xml:space="preserve">2. Thông tin, dữ liệu về địa chất, khoáng sản được thiết kế tổng thể và xây dựng thành hệ thống thống nhất trong cả nước, phục vụ đa mục tiêu, theo tiêu chuẩn, quy chuẩn kỹ thuật quốc gia, quốc tế được công nhận tại Việt Nam; phục vụ xây dựng, quản lý, khai thác sử dụng cơ sở dữ liệu địa chất, khoáng sản, bao gồm: </w:t>
            </w:r>
          </w:p>
          <w:p w14:paraId="4F7A986A"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a) Cơ sở dữ liệu địa chất, khoáng sản; </w:t>
            </w:r>
          </w:p>
          <w:p w14:paraId="2D35F3C0"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b) Hạ tầng kỹ thuật số, hệ thống phần mềm, an toàn thông tin.</w:t>
            </w:r>
          </w:p>
          <w:p w14:paraId="09D4CD0B"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3. Cơ sở dữ liệu địa chất, khoáng sản là tập hợp thống nhất toàn bộ kết quả điều tra cơ bản địa chất, điều tra địa chất về khoáng sản, tài nguyên địa chất, khoáng sản; hoạt động khoáng sản trong phạm vi cả nước được xây dựng, cập nhật, lưu trữ và quản lý đáp ứng yêu cầu truy nhập, cung cấp, sử dụng thống nhất từ trung ương đến địa phương, phục vụ công tác quản lý nhà nước về địa chất, khoáng sản.</w:t>
            </w:r>
          </w:p>
          <w:p w14:paraId="43CACCA1"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4. Bộ Tài nguyên và Môi trường chủ trì, phối hợp với Bộ, cơ </w:t>
            </w:r>
            <w:r w:rsidRPr="00957DE8">
              <w:rPr>
                <w:rFonts w:eastAsia="SimSun"/>
                <w:sz w:val="22"/>
                <w:szCs w:val="22"/>
                <w:lang w:val="pt-BR"/>
              </w:rPr>
              <w:lastRenderedPageBreak/>
              <w:t>quan ngang Bộ, cơ quan thuộc Chính phủ, Ủy ban nhân dân cấp tỉnh xây dựng cơ sở dữ liệu về địa chất, khoáng sản. Bộ trưởng Bộ Tài nguyên và Môi trường quy định các mẫu biểu thông tin, dữ liệu về địa chất, khoáng sản.</w:t>
            </w:r>
          </w:p>
          <w:p w14:paraId="561907B7"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pt-BR"/>
              </w:rPr>
              <w:t xml:space="preserve">5. Chính phủ quy định việc xây dựng cơ sở dữ liệu về địa chất, khoáng sản. </w:t>
            </w:r>
          </w:p>
        </w:tc>
        <w:tc>
          <w:tcPr>
            <w:tcW w:w="4852" w:type="dxa"/>
          </w:tcPr>
          <w:p w14:paraId="1949DF69"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072F0C">
              <w:rPr>
                <w:rFonts w:eastAsia="Calibri" w:hint="cs"/>
                <w:b/>
                <w:bCs/>
                <w:iCs/>
                <w:sz w:val="22"/>
                <w:szCs w:val="22"/>
                <w:lang w:val="vi-VN"/>
              </w:rPr>
              <w:lastRenderedPageBreak/>
              <w:t>Điều 89</w:t>
            </w:r>
            <w:r w:rsidRPr="00072F0C">
              <w:rPr>
                <w:rFonts w:eastAsia="Calibri" w:hint="eastAsia"/>
                <w:b/>
                <w:bCs/>
                <w:iCs/>
                <w:sz w:val="22"/>
                <w:szCs w:val="22"/>
                <w:lang w:val="vi-VN"/>
              </w:rPr>
              <w:t>. Thô</w:t>
            </w:r>
            <w:r w:rsidRPr="00072F0C">
              <w:rPr>
                <w:rFonts w:eastAsia="Calibri"/>
                <w:b/>
                <w:bCs/>
                <w:iCs/>
                <w:sz w:val="22"/>
                <w:szCs w:val="22"/>
                <w:lang w:val="vi-VN"/>
              </w:rPr>
              <w:t xml:space="preserve">ng tin, dữ liệu về </w:t>
            </w:r>
            <w:r w:rsidRPr="00072F0C">
              <w:rPr>
                <w:rFonts w:eastAsia="Calibri" w:hint="cs"/>
                <w:b/>
                <w:bCs/>
                <w:iCs/>
                <w:sz w:val="22"/>
                <w:szCs w:val="22"/>
                <w:lang w:val="vi-VN"/>
              </w:rPr>
              <w:t>đ</w:t>
            </w:r>
            <w:r w:rsidRPr="00072F0C">
              <w:rPr>
                <w:rFonts w:eastAsia="Calibri"/>
                <w:b/>
                <w:bCs/>
                <w:iCs/>
                <w:sz w:val="22"/>
                <w:szCs w:val="22"/>
                <w:lang w:val="vi-VN"/>
              </w:rPr>
              <w:t xml:space="preserve">ịa chất, </w:t>
            </w:r>
            <w:r w:rsidRPr="00072F0C">
              <w:rPr>
                <w:rFonts w:eastAsia="Calibri" w:hint="eastAsia"/>
                <w:b/>
                <w:bCs/>
                <w:iCs/>
                <w:sz w:val="22"/>
                <w:szCs w:val="22"/>
                <w:lang w:val="vi-VN"/>
              </w:rPr>
              <w:t xml:space="preserve">khoáng </w:t>
            </w:r>
            <w:r w:rsidRPr="00072F0C">
              <w:rPr>
                <w:rFonts w:eastAsia="Calibri"/>
                <w:b/>
                <w:bCs/>
                <w:iCs/>
                <w:sz w:val="22"/>
                <w:szCs w:val="22"/>
                <w:lang w:val="vi-VN"/>
              </w:rPr>
              <w:t>sản</w:t>
            </w:r>
          </w:p>
          <w:p w14:paraId="420C7026" w14:textId="77777777" w:rsidR="001208FB" w:rsidRPr="00072F0C" w:rsidRDefault="001208FB" w:rsidP="00072F0C">
            <w:pPr>
              <w:widowControl w:val="0"/>
              <w:spacing w:before="60"/>
              <w:jc w:val="both"/>
              <w:rPr>
                <w:sz w:val="22"/>
                <w:szCs w:val="22"/>
                <w:lang w:val="pt-BR"/>
              </w:rPr>
            </w:pPr>
            <w:r w:rsidRPr="00072F0C">
              <w:rPr>
                <w:sz w:val="22"/>
                <w:szCs w:val="22"/>
                <w:lang w:val="pt-BR"/>
              </w:rPr>
              <w:t>1. Thông tin, dữ liệu về địa chất, khoáng sản bao gồm:</w:t>
            </w:r>
          </w:p>
          <w:p w14:paraId="723733B3" w14:textId="77777777" w:rsidR="001208FB" w:rsidRPr="00072F0C" w:rsidRDefault="001208FB" w:rsidP="00072F0C">
            <w:pPr>
              <w:widowControl w:val="0"/>
              <w:spacing w:before="60"/>
              <w:jc w:val="both"/>
              <w:rPr>
                <w:sz w:val="22"/>
                <w:szCs w:val="22"/>
                <w:lang w:val="pt-BR"/>
              </w:rPr>
            </w:pPr>
            <w:r w:rsidRPr="00072F0C">
              <w:rPr>
                <w:sz w:val="22"/>
                <w:szCs w:val="22"/>
                <w:lang w:val="pt-BR"/>
              </w:rPr>
              <w:t>a) Dữ liệu điều tra cơ bản địa chất;</w:t>
            </w:r>
          </w:p>
          <w:p w14:paraId="4AC74852" w14:textId="77777777" w:rsidR="001208FB" w:rsidRPr="00072F0C" w:rsidRDefault="001208FB" w:rsidP="00072F0C">
            <w:pPr>
              <w:widowControl w:val="0"/>
              <w:spacing w:before="60"/>
              <w:jc w:val="both"/>
              <w:rPr>
                <w:sz w:val="22"/>
                <w:szCs w:val="22"/>
                <w:lang w:val="pt-BR"/>
              </w:rPr>
            </w:pPr>
            <w:r w:rsidRPr="00072F0C">
              <w:rPr>
                <w:sz w:val="22"/>
                <w:szCs w:val="22"/>
                <w:lang w:val="pt-BR"/>
              </w:rPr>
              <w:t>b) Dữ liệu điều tra địa chất về khoáng sản;</w:t>
            </w:r>
          </w:p>
          <w:p w14:paraId="5A2E5A03" w14:textId="77777777" w:rsidR="001208FB" w:rsidRPr="00072F0C" w:rsidRDefault="001208FB" w:rsidP="00072F0C">
            <w:pPr>
              <w:widowControl w:val="0"/>
              <w:spacing w:before="60"/>
              <w:jc w:val="both"/>
              <w:rPr>
                <w:sz w:val="22"/>
                <w:szCs w:val="22"/>
                <w:lang w:val="pt-BR"/>
              </w:rPr>
            </w:pPr>
            <w:r w:rsidRPr="00072F0C">
              <w:rPr>
                <w:sz w:val="22"/>
                <w:szCs w:val="22"/>
                <w:lang w:val="pt-BR"/>
              </w:rPr>
              <w:t>c) Dữ liệu quan trắc, cảnh báo trong điều tra cơ bản địa chất, địa chất môi trường, tai biến địa chất;</w:t>
            </w:r>
          </w:p>
          <w:p w14:paraId="3F401854" w14:textId="77777777" w:rsidR="001208FB" w:rsidRPr="00072F0C" w:rsidRDefault="001208FB" w:rsidP="00072F0C">
            <w:pPr>
              <w:widowControl w:val="0"/>
              <w:spacing w:before="60"/>
              <w:jc w:val="both"/>
              <w:rPr>
                <w:sz w:val="22"/>
                <w:szCs w:val="22"/>
                <w:lang w:val="pt-BR"/>
              </w:rPr>
            </w:pPr>
            <w:r w:rsidRPr="00072F0C">
              <w:rPr>
                <w:sz w:val="22"/>
                <w:szCs w:val="22"/>
                <w:lang w:val="pt-BR"/>
              </w:rPr>
              <w:t>d) Dữ liệu về khai thác, sử dụng tài nguyên địa chất, khoáng sản;</w:t>
            </w:r>
          </w:p>
          <w:p w14:paraId="18F2364B" w14:textId="77777777" w:rsidR="001208FB" w:rsidRPr="00072F0C" w:rsidRDefault="001208FB" w:rsidP="00072F0C">
            <w:pPr>
              <w:widowControl w:val="0"/>
              <w:spacing w:before="60"/>
              <w:jc w:val="both"/>
              <w:rPr>
                <w:sz w:val="22"/>
                <w:szCs w:val="22"/>
                <w:lang w:val="pt-BR"/>
              </w:rPr>
            </w:pPr>
            <w:r w:rsidRPr="00072F0C">
              <w:rPr>
                <w:sz w:val="22"/>
                <w:szCs w:val="22"/>
                <w:lang w:val="pt-BR"/>
              </w:rPr>
              <w:t>đ) Kết quả của các chương trình, đề án, đề tài, dự án, nhiệm vụ trong quản lý, điều tra cơ bản, nghiên cứu khoa học về điều tra địa chất, khoáng sản;</w:t>
            </w:r>
          </w:p>
          <w:p w14:paraId="1F19A4AE" w14:textId="77777777" w:rsidR="001208FB" w:rsidRPr="00072F0C" w:rsidRDefault="001208FB" w:rsidP="00072F0C">
            <w:pPr>
              <w:widowControl w:val="0"/>
              <w:spacing w:before="60"/>
              <w:jc w:val="both"/>
              <w:rPr>
                <w:sz w:val="22"/>
                <w:szCs w:val="22"/>
                <w:lang w:val="pt-BR"/>
              </w:rPr>
            </w:pPr>
            <w:r w:rsidRPr="00072F0C">
              <w:rPr>
                <w:sz w:val="22"/>
                <w:szCs w:val="22"/>
                <w:lang w:val="pt-BR"/>
              </w:rPr>
              <w:t>e) Kết quả thống kê, kiểm kê tài nguyên địa chất, khoáng sản;</w:t>
            </w:r>
          </w:p>
          <w:p w14:paraId="35CF5AFD" w14:textId="77777777" w:rsidR="001208FB" w:rsidRPr="00072F0C" w:rsidRDefault="001208FB" w:rsidP="00072F0C">
            <w:pPr>
              <w:widowControl w:val="0"/>
              <w:spacing w:before="60"/>
              <w:jc w:val="both"/>
              <w:rPr>
                <w:sz w:val="22"/>
                <w:szCs w:val="22"/>
                <w:lang w:val="pt-BR"/>
              </w:rPr>
            </w:pPr>
            <w:r w:rsidRPr="00072F0C">
              <w:rPr>
                <w:sz w:val="22"/>
                <w:szCs w:val="22"/>
                <w:lang w:val="pt-BR"/>
              </w:rPr>
              <w:lastRenderedPageBreak/>
              <w:t>g) Dữ liệu khác liên quan đến điều tra địa chất, tài nguyên địa chất, khoáng sản trong nước và quốc tế;</w:t>
            </w:r>
          </w:p>
          <w:p w14:paraId="6EE26317" w14:textId="77777777" w:rsidR="001208FB" w:rsidRPr="00072F0C" w:rsidRDefault="001208FB" w:rsidP="00072F0C">
            <w:pPr>
              <w:widowControl w:val="0"/>
              <w:spacing w:before="60"/>
              <w:jc w:val="both"/>
              <w:rPr>
                <w:sz w:val="22"/>
                <w:szCs w:val="22"/>
                <w:lang w:val="pt-BR"/>
              </w:rPr>
            </w:pPr>
            <w:r w:rsidRPr="00072F0C">
              <w:rPr>
                <w:sz w:val="22"/>
                <w:szCs w:val="22"/>
                <w:lang w:val="pt-BR"/>
              </w:rPr>
              <w:t>h) Thông tin, dữ liệu về giấy phép thăm dò, khai thác khoáng sản;</w:t>
            </w:r>
          </w:p>
          <w:p w14:paraId="7E00589F" w14:textId="77777777" w:rsidR="001208FB" w:rsidRPr="00072F0C" w:rsidRDefault="001208FB" w:rsidP="00072F0C">
            <w:pPr>
              <w:widowControl w:val="0"/>
              <w:spacing w:before="60"/>
              <w:jc w:val="both"/>
              <w:rPr>
                <w:sz w:val="22"/>
                <w:szCs w:val="22"/>
                <w:lang w:val="pt-BR"/>
              </w:rPr>
            </w:pPr>
            <w:r w:rsidRPr="00072F0C">
              <w:rPr>
                <w:sz w:val="22"/>
                <w:szCs w:val="22"/>
                <w:lang w:val="pt-BR"/>
              </w:rPr>
              <w:t xml:space="preserve">i) Thông tin, dữ liệu báo cáo định kỳ hoạt động khoáng sản và đóng cửa mỏ khoáng sản; kết quả thanh tra, kiểm tra; </w:t>
            </w:r>
          </w:p>
          <w:p w14:paraId="6E54C1EC" w14:textId="77777777" w:rsidR="001208FB" w:rsidRPr="00072F0C" w:rsidRDefault="001208FB" w:rsidP="00072F0C">
            <w:pPr>
              <w:widowControl w:val="0"/>
              <w:spacing w:before="60"/>
              <w:jc w:val="both"/>
              <w:rPr>
                <w:sz w:val="22"/>
                <w:szCs w:val="22"/>
                <w:lang w:val="pt-BR"/>
              </w:rPr>
            </w:pPr>
            <w:r w:rsidRPr="00072F0C">
              <w:rPr>
                <w:sz w:val="22"/>
                <w:szCs w:val="22"/>
                <w:lang w:val="pt-BR"/>
              </w:rPr>
              <w:t>k) Thông tin, dữ liệu về khu vực cấm hoạt động khoáng sản, khu vực tạm thời cấm hoạt động khoáng sản;</w:t>
            </w:r>
          </w:p>
          <w:p w14:paraId="44A065CF" w14:textId="77777777" w:rsidR="001208FB" w:rsidRPr="00072F0C" w:rsidRDefault="001208FB" w:rsidP="00072F0C">
            <w:pPr>
              <w:widowControl w:val="0"/>
              <w:spacing w:before="60"/>
              <w:jc w:val="both"/>
              <w:rPr>
                <w:sz w:val="22"/>
                <w:szCs w:val="22"/>
                <w:lang w:val="pt-BR"/>
              </w:rPr>
            </w:pPr>
            <w:r w:rsidRPr="00072F0C">
              <w:rPr>
                <w:sz w:val="22"/>
                <w:szCs w:val="22"/>
                <w:lang w:val="pt-BR"/>
              </w:rPr>
              <w:t>l) Thông tin, dữ liệu khu vực đấu giá quyền khai thác khoáng sản, khu vực không đấu giá quyền khai thác khoáng sản;</w:t>
            </w:r>
          </w:p>
          <w:p w14:paraId="586E7F67" w14:textId="77777777" w:rsidR="001208FB" w:rsidRPr="00072F0C" w:rsidRDefault="001208FB" w:rsidP="00072F0C">
            <w:pPr>
              <w:widowControl w:val="0"/>
              <w:spacing w:before="60"/>
              <w:jc w:val="both"/>
              <w:rPr>
                <w:sz w:val="22"/>
                <w:szCs w:val="22"/>
                <w:lang w:val="pt-BR"/>
              </w:rPr>
            </w:pPr>
            <w:r w:rsidRPr="00072F0C">
              <w:rPr>
                <w:sz w:val="22"/>
                <w:szCs w:val="22"/>
                <w:lang w:val="pt-BR"/>
              </w:rPr>
              <w:t>m) Thông tin, dữ liệu về kết quả thăm dò khoáng sản;</w:t>
            </w:r>
          </w:p>
          <w:p w14:paraId="221A7E04" w14:textId="77777777" w:rsidR="001208FB" w:rsidRPr="00072F0C" w:rsidRDefault="001208FB" w:rsidP="00072F0C">
            <w:pPr>
              <w:widowControl w:val="0"/>
              <w:spacing w:before="60"/>
              <w:jc w:val="both"/>
              <w:rPr>
                <w:sz w:val="22"/>
                <w:szCs w:val="22"/>
                <w:lang w:val="pt-BR"/>
              </w:rPr>
            </w:pPr>
            <w:r w:rsidRPr="00072F0C">
              <w:rPr>
                <w:sz w:val="22"/>
                <w:szCs w:val="22"/>
                <w:lang w:val="pt-BR"/>
              </w:rPr>
              <w:t>n) Mẫu vật địa chất, khoáng sản, mẫu vật bảo tàng.</w:t>
            </w:r>
          </w:p>
          <w:p w14:paraId="6D6132FF" w14:textId="77777777" w:rsidR="001208FB" w:rsidRPr="00072F0C" w:rsidRDefault="001208FB" w:rsidP="00072F0C">
            <w:pPr>
              <w:widowControl w:val="0"/>
              <w:spacing w:before="60"/>
              <w:jc w:val="both"/>
              <w:rPr>
                <w:spacing w:val="-2"/>
                <w:sz w:val="22"/>
                <w:szCs w:val="22"/>
                <w:lang w:val="pt-BR"/>
              </w:rPr>
            </w:pPr>
            <w:r w:rsidRPr="00072F0C">
              <w:rPr>
                <w:spacing w:val="-2"/>
                <w:sz w:val="22"/>
                <w:szCs w:val="22"/>
                <w:lang w:val="pt-BR"/>
              </w:rPr>
              <w:t xml:space="preserve">2. Thông tin, dữ liệu về địa chất, khoáng sản được thiết kế tổng thể và xây dựng thành hệ thống thống nhất trong cả nước, phục vụ đa mục tiêu, theo tiêu chuẩn, quy chuẩn kỹ thuật quốc gia, quốc tế được công nhận tại Việt Nam; phục vụ xây dựng, quản lý, khai thác sử dụng cơ sở dữ liệu địa chất, khoáng sản, bao gồm: </w:t>
            </w:r>
          </w:p>
          <w:p w14:paraId="44EE4EC8" w14:textId="77777777" w:rsidR="001208FB" w:rsidRPr="00072F0C" w:rsidRDefault="001208FB" w:rsidP="00072F0C">
            <w:pPr>
              <w:widowControl w:val="0"/>
              <w:spacing w:before="60"/>
              <w:jc w:val="both"/>
              <w:rPr>
                <w:sz w:val="22"/>
                <w:szCs w:val="22"/>
                <w:lang w:val="pt-BR"/>
              </w:rPr>
            </w:pPr>
            <w:r w:rsidRPr="00072F0C">
              <w:rPr>
                <w:sz w:val="22"/>
                <w:szCs w:val="22"/>
                <w:lang w:val="pt-BR"/>
              </w:rPr>
              <w:t xml:space="preserve">a) Cơ sở dữ liệu địa chất, khoáng sản; </w:t>
            </w:r>
          </w:p>
          <w:p w14:paraId="05512919" w14:textId="77777777" w:rsidR="001208FB" w:rsidRPr="00072F0C" w:rsidRDefault="001208FB" w:rsidP="00072F0C">
            <w:pPr>
              <w:widowControl w:val="0"/>
              <w:spacing w:before="60"/>
              <w:jc w:val="both"/>
              <w:rPr>
                <w:sz w:val="22"/>
                <w:szCs w:val="22"/>
                <w:lang w:val="pt-BR"/>
              </w:rPr>
            </w:pPr>
            <w:r w:rsidRPr="00072F0C">
              <w:rPr>
                <w:sz w:val="22"/>
                <w:szCs w:val="22"/>
                <w:lang w:val="pt-BR"/>
              </w:rPr>
              <w:t>b) Hạ tầng kỹ thuật số, hệ thống phần mềm, an toàn thông tin.</w:t>
            </w:r>
          </w:p>
          <w:p w14:paraId="15A260C7" w14:textId="77777777" w:rsidR="001208FB" w:rsidRPr="00072F0C" w:rsidRDefault="001208FB" w:rsidP="00072F0C">
            <w:pPr>
              <w:widowControl w:val="0"/>
              <w:spacing w:before="60"/>
              <w:jc w:val="both"/>
              <w:rPr>
                <w:sz w:val="22"/>
                <w:szCs w:val="22"/>
                <w:lang w:val="pt-BR"/>
              </w:rPr>
            </w:pPr>
            <w:r w:rsidRPr="00072F0C">
              <w:rPr>
                <w:sz w:val="22"/>
                <w:szCs w:val="22"/>
                <w:lang w:val="pt-BR"/>
              </w:rPr>
              <w:t>3. Cơ sở dữ liệu địa chất, khoáng sản là tập hợp thống nhất toàn bộ kết quả điều tra cơ bản địa chất, điều tra địa chất về khoáng sản, tài nguyên địa chất, khoáng sản; hoạt động khoáng sản trong phạm vi cả nước được xây dựng, cập nhật, lưu trữ và quản lý đáp ứng yêu cầu truy nhập, cung cấp, sử dụng thống nhất từ trung ương đến địa phương, phục vụ công tác quản lý nhà nước về địa chất, khoáng sản.</w:t>
            </w:r>
          </w:p>
          <w:p w14:paraId="11676AB8" w14:textId="77777777" w:rsidR="001208FB" w:rsidRPr="00072F0C" w:rsidRDefault="001208FB" w:rsidP="00072F0C">
            <w:pPr>
              <w:widowControl w:val="0"/>
              <w:spacing w:before="60"/>
              <w:jc w:val="both"/>
              <w:rPr>
                <w:sz w:val="22"/>
                <w:szCs w:val="22"/>
                <w:lang w:val="pt-BR"/>
              </w:rPr>
            </w:pPr>
            <w:r w:rsidRPr="00072F0C">
              <w:rPr>
                <w:sz w:val="22"/>
                <w:szCs w:val="22"/>
                <w:lang w:val="pt-BR"/>
              </w:rPr>
              <w:lastRenderedPageBreak/>
              <w:t xml:space="preserve">4. Bộ </w:t>
            </w:r>
            <w:del w:id="296" w:author="Luan Dang" w:date="2025-07-19T17:29:00Z">
              <w:r w:rsidRPr="00072F0C">
                <w:rPr>
                  <w:sz w:val="22"/>
                  <w:szCs w:val="22"/>
                  <w:lang w:val="pt-BR"/>
                </w:rPr>
                <w:delText>Tài nguyên</w:delText>
              </w:r>
            </w:del>
            <w:r w:rsidRPr="00072F0C">
              <w:rPr>
                <w:sz w:val="22"/>
                <w:szCs w:val="22"/>
                <w:lang w:val="vi-VN"/>
              </w:rPr>
              <w:t xml:space="preserve"> </w:t>
            </w:r>
            <w:ins w:id="297"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pt-BR"/>
              </w:rPr>
              <w:t xml:space="preserve">và Môi trường chủ trì, phối hợp với Bộ, cơ quan ngang Bộ, cơ quan thuộc Chính phủ, Ủy ban nhân dân cấp tỉnh xây dựng cơ sở dữ liệu về địa chất, khoáng sản. Bộ trưởng Bộ </w:t>
            </w:r>
            <w:del w:id="298" w:author="Luan Dang" w:date="2025-07-19T17:29:00Z">
              <w:r w:rsidRPr="00072F0C">
                <w:rPr>
                  <w:sz w:val="22"/>
                  <w:szCs w:val="22"/>
                  <w:lang w:val="pt-BR"/>
                </w:rPr>
                <w:delText>Tài nguyên</w:delText>
              </w:r>
            </w:del>
            <w:r w:rsidRPr="00072F0C">
              <w:rPr>
                <w:sz w:val="22"/>
                <w:szCs w:val="22"/>
                <w:lang w:val="vi-VN"/>
              </w:rPr>
              <w:t xml:space="preserve"> </w:t>
            </w:r>
            <w:ins w:id="299"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pt-BR"/>
              </w:rPr>
              <w:t>và Môi trường quy định các mẫu biểu thông tin, dữ liệu về địa chất, khoáng sản.</w:t>
            </w:r>
          </w:p>
          <w:p w14:paraId="4775BFB4" w14:textId="77777777" w:rsidR="001208FB" w:rsidRPr="00072F0C" w:rsidRDefault="001208FB" w:rsidP="00072F0C">
            <w:pPr>
              <w:widowControl w:val="0"/>
              <w:spacing w:before="60"/>
              <w:jc w:val="both"/>
              <w:rPr>
                <w:sz w:val="28"/>
                <w:szCs w:val="28"/>
                <w:lang w:val="pt-BR"/>
              </w:rPr>
            </w:pPr>
            <w:r w:rsidRPr="00072F0C">
              <w:rPr>
                <w:sz w:val="22"/>
                <w:szCs w:val="22"/>
                <w:lang w:val="pt-BR"/>
              </w:rPr>
              <w:t>5. Chính phủ quy định việc xây dựng cơ sở dữ liệu về địa chất, khoáng sản.</w:t>
            </w:r>
            <w:r w:rsidRPr="00072F0C">
              <w:rPr>
                <w:sz w:val="28"/>
                <w:szCs w:val="28"/>
                <w:lang w:val="pt-BR"/>
              </w:rPr>
              <w:t xml:space="preserve"> </w:t>
            </w:r>
          </w:p>
        </w:tc>
        <w:tc>
          <w:tcPr>
            <w:tcW w:w="4852" w:type="dxa"/>
          </w:tcPr>
          <w:p w14:paraId="0B483256" w14:textId="02B52403" w:rsidR="001208FB" w:rsidRPr="005B0268" w:rsidRDefault="006C14D9" w:rsidP="006C14D9">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quyền, phân cấp trong lĩnh vực địa chất, khoáng sản</w:t>
            </w:r>
          </w:p>
        </w:tc>
      </w:tr>
      <w:tr w:rsidR="001208FB" w:rsidRPr="00072F0C" w14:paraId="060EE100" w14:textId="77777777" w:rsidTr="00072F0C">
        <w:tc>
          <w:tcPr>
            <w:tcW w:w="5650" w:type="dxa"/>
          </w:tcPr>
          <w:p w14:paraId="38482DE2"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90. Giao nộp, thu nhận thông tin, dữ liệu địa chất, khoáng sản</w:t>
            </w:r>
          </w:p>
          <w:p w14:paraId="44151849" w14:textId="77777777" w:rsidR="001208FB" w:rsidRPr="00072F0C" w:rsidRDefault="001208FB" w:rsidP="00072F0C">
            <w:pPr>
              <w:widowControl w:val="0"/>
              <w:adjustRightInd w:val="0"/>
              <w:snapToGrid w:val="0"/>
              <w:spacing w:beforeLines="60" w:before="144"/>
              <w:rPr>
                <w:spacing w:val="-2"/>
                <w:sz w:val="22"/>
                <w:szCs w:val="22"/>
                <w:lang w:val="pt-BR"/>
              </w:rPr>
            </w:pPr>
            <w:r w:rsidRPr="00957DE8">
              <w:rPr>
                <w:rFonts w:eastAsia="SimSun"/>
                <w:spacing w:val="-2"/>
                <w:sz w:val="22"/>
                <w:szCs w:val="22"/>
                <w:lang w:val="pt-BR"/>
              </w:rPr>
              <w:t>1. Tổ chức thực hiện điều tra cơ bản địa chất, điều tra địa chất về khoáng sản, thăm dò khoáng sản có trách nhiệm giao nộp báo cáo, tài liệu, mẫu vật sau đây:</w:t>
            </w:r>
          </w:p>
          <w:p w14:paraId="7851728C"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a) Báo cáo kết quả điều tra cơ bản địa chất, điều tra địa chất về khoáng sản, báo cáo kết quả thăm dò khoáng sản; </w:t>
            </w:r>
          </w:p>
          <w:p w14:paraId="67A45061"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b) Tài liệu nguyên thủy thu thập trong quá trình thực hiện đề án, dự án, nhiệm vụ điều tra cơ bản địa chất, điều tra địa chất về khoáng sản, đề án thăm dò khoáng sản; </w:t>
            </w:r>
          </w:p>
          <w:p w14:paraId="25AC8C41"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c) Mẫu vật địa chất, khoáng sản, mẫu vật bảo tàng thu thập được trong quá trình thực hiện đề án, dự án, nhiệm vụ điều tra cơ bản địa chất, điều tra địa chất về khoáng sản, thăm dò khoáng sản.</w:t>
            </w:r>
          </w:p>
          <w:p w14:paraId="678D6C7B" w14:textId="77777777" w:rsidR="001208FB" w:rsidRPr="00072F0C" w:rsidRDefault="001208FB" w:rsidP="00072F0C">
            <w:pPr>
              <w:widowControl w:val="0"/>
              <w:adjustRightInd w:val="0"/>
              <w:snapToGrid w:val="0"/>
              <w:spacing w:beforeLines="60" w:before="144"/>
              <w:rPr>
                <w:spacing w:val="-2"/>
                <w:sz w:val="22"/>
                <w:szCs w:val="22"/>
                <w:lang w:val="pt-BR"/>
              </w:rPr>
            </w:pPr>
            <w:r w:rsidRPr="00957DE8">
              <w:rPr>
                <w:rFonts w:eastAsia="SimSun"/>
                <w:spacing w:val="-2"/>
                <w:sz w:val="22"/>
                <w:szCs w:val="22"/>
                <w:lang w:val="pt-BR"/>
              </w:rPr>
              <w:t>2. Tổ chức, cá nhân thăm dò, khai thác khoáng sản có trách nhiệm cung cấp định kỳ hoặc đột xuất thông tin về hoạt động khoáng sản cho cơ quan quản lý nhà nước có thẩm quyền về địa chất, khoáng sản thông qua hệ thống thông tin, cơ sở dữ liệu địa chất, khoáng sản theo quy định của pháp luật.</w:t>
            </w:r>
          </w:p>
          <w:p w14:paraId="3787A6D7" w14:textId="77777777" w:rsidR="001208FB" w:rsidRPr="00072F0C" w:rsidRDefault="001208FB" w:rsidP="00072F0C">
            <w:pPr>
              <w:widowControl w:val="0"/>
              <w:adjustRightInd w:val="0"/>
              <w:snapToGrid w:val="0"/>
              <w:spacing w:beforeLines="60" w:before="144"/>
              <w:rPr>
                <w:spacing w:val="3"/>
                <w:sz w:val="22"/>
                <w:szCs w:val="22"/>
                <w:lang w:val="pt-BR"/>
              </w:rPr>
            </w:pPr>
            <w:r w:rsidRPr="00957DE8">
              <w:rPr>
                <w:rFonts w:eastAsia="SimSun"/>
                <w:spacing w:val="3"/>
                <w:sz w:val="22"/>
                <w:szCs w:val="22"/>
                <w:lang w:val="pt-BR"/>
              </w:rPr>
              <w:t xml:space="preserve">3. Cơ quan lưu trữ thông tin, dữ liệu về địa chất, khoáng sản; Bảo tàng địa chất và khoáng sản quy định tại Điều 93 của Luật này có trách nhiệm thu nhận, lưu trữ, bảo quản thông tin, dữ liệu về địa chất, khoáng sản tại khoản 1 và </w:t>
            </w:r>
            <w:r w:rsidRPr="00957DE8">
              <w:rPr>
                <w:rFonts w:eastAsia="SimSun"/>
                <w:spacing w:val="3"/>
                <w:sz w:val="22"/>
                <w:szCs w:val="22"/>
                <w:lang w:val="pt-BR"/>
              </w:rPr>
              <w:lastRenderedPageBreak/>
              <w:t>khoản 2 Điều này theo quy định của Luật này và quy định của pháp luật về lưu trữ, bảo tàng.</w:t>
            </w:r>
          </w:p>
          <w:p w14:paraId="6A185F1E"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4. Chính phủ quy định chi tiết các khoản 1, 2 và 3 Điều này.</w:t>
            </w:r>
          </w:p>
          <w:p w14:paraId="4405FA02"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pt-BR"/>
              </w:rPr>
              <w:t>5. Bộ</w:t>
            </w:r>
            <w:r w:rsidRPr="00957DE8">
              <w:rPr>
                <w:rFonts w:eastAsia="SimSun"/>
                <w:sz w:val="22"/>
                <w:szCs w:val="22"/>
                <w:lang w:val="vi-VN"/>
              </w:rPr>
              <w:t xml:space="preserve"> trưởng </w:t>
            </w:r>
            <w:r w:rsidRPr="00957DE8">
              <w:rPr>
                <w:rFonts w:eastAsia="SimSun"/>
                <w:sz w:val="22"/>
                <w:szCs w:val="22"/>
                <w:lang w:val="pt-BR"/>
              </w:rPr>
              <w:t>Bộ Tài nguyên và Môi trường quy định mẫu tài liệu, báo cáo; quy định danh mục, quy cách mẫu vật địa chất, khoáng sản, mẫu vật bảo tàng quy định tại khoản 1 Điều này.</w:t>
            </w:r>
          </w:p>
        </w:tc>
        <w:tc>
          <w:tcPr>
            <w:tcW w:w="4852" w:type="dxa"/>
          </w:tcPr>
          <w:p w14:paraId="3454FF16"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300" w:name="_Toc181886981"/>
            <w:r w:rsidRPr="00072F0C">
              <w:rPr>
                <w:rFonts w:eastAsia="Calibri" w:hint="cs"/>
                <w:b/>
                <w:bCs/>
                <w:iCs/>
                <w:sz w:val="22"/>
                <w:szCs w:val="22"/>
                <w:lang w:val="vi-VN"/>
              </w:rPr>
              <w:lastRenderedPageBreak/>
              <w:t>Điều 90</w:t>
            </w:r>
            <w:r w:rsidRPr="00072F0C">
              <w:rPr>
                <w:rFonts w:eastAsia="Calibri"/>
                <w:b/>
                <w:bCs/>
                <w:iCs/>
                <w:sz w:val="22"/>
                <w:szCs w:val="22"/>
                <w:lang w:val="vi-VN"/>
              </w:rPr>
              <w:t xml:space="preserve">. Giao nộp, thu nhận thông tin, dữ liệu </w:t>
            </w:r>
            <w:r w:rsidRPr="00072F0C">
              <w:rPr>
                <w:rFonts w:eastAsia="Calibri" w:hint="cs"/>
                <w:b/>
                <w:bCs/>
                <w:iCs/>
                <w:sz w:val="22"/>
                <w:szCs w:val="22"/>
                <w:lang w:val="vi-VN"/>
              </w:rPr>
              <w:t>đ</w:t>
            </w:r>
            <w:r w:rsidRPr="00072F0C">
              <w:rPr>
                <w:rFonts w:eastAsia="Calibri"/>
                <w:b/>
                <w:bCs/>
                <w:iCs/>
                <w:sz w:val="22"/>
                <w:szCs w:val="22"/>
                <w:lang w:val="vi-VN"/>
              </w:rPr>
              <w:t>ịa chất, khoáng sản</w:t>
            </w:r>
            <w:bookmarkEnd w:id="300"/>
          </w:p>
          <w:p w14:paraId="3BCAB919" w14:textId="77777777" w:rsidR="001208FB" w:rsidRPr="00072F0C" w:rsidRDefault="001208FB" w:rsidP="00072F0C">
            <w:pPr>
              <w:widowControl w:val="0"/>
              <w:spacing w:before="60"/>
              <w:jc w:val="both"/>
              <w:rPr>
                <w:spacing w:val="-2"/>
                <w:sz w:val="22"/>
                <w:szCs w:val="22"/>
                <w:lang w:val="pt-BR"/>
              </w:rPr>
            </w:pPr>
            <w:r w:rsidRPr="00072F0C">
              <w:rPr>
                <w:spacing w:val="-2"/>
                <w:sz w:val="22"/>
                <w:szCs w:val="22"/>
                <w:lang w:val="pt-BR"/>
              </w:rPr>
              <w:t>1. Tổ chức thực hiện điều tra cơ bản địa chất, điều tra địa chất về khoáng sản, thăm dò khoáng sản có trách nhiệm giao nộp báo cáo, tài liệu, mẫu vật sau đây:</w:t>
            </w:r>
          </w:p>
          <w:p w14:paraId="6B2BC035" w14:textId="77777777" w:rsidR="001208FB" w:rsidRPr="00072F0C" w:rsidRDefault="001208FB" w:rsidP="00072F0C">
            <w:pPr>
              <w:widowControl w:val="0"/>
              <w:spacing w:before="60"/>
              <w:jc w:val="both"/>
              <w:rPr>
                <w:sz w:val="22"/>
                <w:szCs w:val="22"/>
                <w:lang w:val="pt-BR"/>
              </w:rPr>
            </w:pPr>
            <w:r w:rsidRPr="00072F0C">
              <w:rPr>
                <w:sz w:val="22"/>
                <w:szCs w:val="22"/>
                <w:lang w:val="pt-BR"/>
              </w:rPr>
              <w:t xml:space="preserve">a) Báo cáo kết quả điều tra cơ bản địa chất, điều tra địa chất về khoáng sản, báo cáo kết quả thăm dò khoáng sản; </w:t>
            </w:r>
          </w:p>
          <w:p w14:paraId="0879A014" w14:textId="77777777" w:rsidR="001208FB" w:rsidRPr="00072F0C" w:rsidRDefault="001208FB" w:rsidP="00072F0C">
            <w:pPr>
              <w:widowControl w:val="0"/>
              <w:spacing w:before="60"/>
              <w:jc w:val="both"/>
              <w:rPr>
                <w:sz w:val="22"/>
                <w:szCs w:val="22"/>
                <w:lang w:val="pt-BR"/>
              </w:rPr>
            </w:pPr>
            <w:r w:rsidRPr="00072F0C">
              <w:rPr>
                <w:sz w:val="22"/>
                <w:szCs w:val="22"/>
                <w:lang w:val="pt-BR"/>
              </w:rPr>
              <w:t xml:space="preserve">b) Tài liệu nguyên thủy thu thập trong quá trình thực hiện đề án, dự án, nhiệm vụ điều tra cơ bản địa chất, điều tra địa chất về khoáng sản, đề án thăm dò khoáng sản; </w:t>
            </w:r>
          </w:p>
          <w:p w14:paraId="3CFEC541" w14:textId="77777777" w:rsidR="001208FB" w:rsidRPr="00072F0C" w:rsidRDefault="001208FB" w:rsidP="00072F0C">
            <w:pPr>
              <w:widowControl w:val="0"/>
              <w:spacing w:before="60"/>
              <w:jc w:val="both"/>
              <w:rPr>
                <w:sz w:val="22"/>
                <w:szCs w:val="22"/>
                <w:lang w:val="pt-BR"/>
              </w:rPr>
            </w:pPr>
            <w:r w:rsidRPr="00072F0C">
              <w:rPr>
                <w:sz w:val="22"/>
                <w:szCs w:val="22"/>
                <w:lang w:val="pt-BR"/>
              </w:rPr>
              <w:t>c) Mẫu vật địa chất, khoáng sản, mẫu vật bảo tàng thu thập được trong quá trình thực hiện đề án, dự án, nhiệm vụ điều tra cơ bản địa chất, điều tra địa chất về khoáng sản, thăm dò khoáng sản.</w:t>
            </w:r>
          </w:p>
          <w:p w14:paraId="14E22BFA" w14:textId="77777777" w:rsidR="001208FB" w:rsidRPr="00072F0C" w:rsidRDefault="001208FB" w:rsidP="00072F0C">
            <w:pPr>
              <w:widowControl w:val="0"/>
              <w:spacing w:before="60"/>
              <w:jc w:val="both"/>
              <w:rPr>
                <w:spacing w:val="-2"/>
                <w:sz w:val="22"/>
                <w:szCs w:val="22"/>
                <w:lang w:val="pt-BR"/>
              </w:rPr>
            </w:pPr>
            <w:r w:rsidRPr="00072F0C">
              <w:rPr>
                <w:spacing w:val="-2"/>
                <w:sz w:val="22"/>
                <w:szCs w:val="22"/>
                <w:lang w:val="pt-BR"/>
              </w:rPr>
              <w:t>2. Tổ chức, cá nhân thăm dò, khai thác khoáng sản có trách nhiệm cung cấp định kỳ hoặc đột xuất thông tin về hoạt động khoáng sản cho cơ quan quản lý nhà nước có thẩm quyền về địa chất, khoáng sản thông qua hệ thống thông tin, cơ sở dữ liệu địa chất, khoáng sản theo quy định của pháp luật.</w:t>
            </w:r>
          </w:p>
          <w:p w14:paraId="43BDD5BC" w14:textId="77777777" w:rsidR="001208FB" w:rsidRPr="00072F0C" w:rsidRDefault="001208FB" w:rsidP="00072F0C">
            <w:pPr>
              <w:widowControl w:val="0"/>
              <w:spacing w:before="60"/>
              <w:jc w:val="both"/>
              <w:rPr>
                <w:spacing w:val="3"/>
                <w:sz w:val="22"/>
                <w:szCs w:val="22"/>
                <w:lang w:val="pt-BR"/>
              </w:rPr>
            </w:pPr>
            <w:r w:rsidRPr="00072F0C">
              <w:rPr>
                <w:spacing w:val="3"/>
                <w:sz w:val="22"/>
                <w:szCs w:val="22"/>
                <w:lang w:val="pt-BR"/>
              </w:rPr>
              <w:t xml:space="preserve">3. Cơ quan lưu trữ thông tin, dữ liệu về địa chất, khoáng sản; Bảo tàng địa chất và khoáng sản quy định tại Điều 93 của Luật này có trách nhiệm thu </w:t>
            </w:r>
            <w:r w:rsidRPr="00072F0C">
              <w:rPr>
                <w:spacing w:val="3"/>
                <w:sz w:val="22"/>
                <w:szCs w:val="22"/>
                <w:lang w:val="pt-BR"/>
              </w:rPr>
              <w:lastRenderedPageBreak/>
              <w:t>nhận, lưu trữ, bảo quản thông tin, dữ liệu về địa chất, khoáng sản tại khoản 1 và khoản 2 Điều này theo quy định của Luật này và quy định của pháp luật về lưu trữ, bảo tàng.</w:t>
            </w:r>
          </w:p>
          <w:p w14:paraId="64BD64D0" w14:textId="77777777" w:rsidR="001208FB" w:rsidRPr="00072F0C" w:rsidRDefault="001208FB" w:rsidP="00072F0C">
            <w:pPr>
              <w:widowControl w:val="0"/>
              <w:spacing w:before="60"/>
              <w:jc w:val="both"/>
              <w:rPr>
                <w:sz w:val="22"/>
                <w:szCs w:val="22"/>
                <w:lang w:val="pt-BR"/>
              </w:rPr>
            </w:pPr>
            <w:r w:rsidRPr="00072F0C">
              <w:rPr>
                <w:sz w:val="22"/>
                <w:szCs w:val="22"/>
                <w:lang w:val="pt-BR"/>
              </w:rPr>
              <w:t>4. Chính phủ quy định chi tiết các khoản 1, 2 và 3 Điều này.</w:t>
            </w:r>
          </w:p>
          <w:p w14:paraId="50D15F65" w14:textId="77777777" w:rsidR="001208FB" w:rsidRPr="00072F0C" w:rsidRDefault="001208FB" w:rsidP="00072F0C">
            <w:pPr>
              <w:widowControl w:val="0"/>
              <w:spacing w:before="60"/>
              <w:jc w:val="both"/>
              <w:rPr>
                <w:sz w:val="28"/>
                <w:szCs w:val="28"/>
                <w:lang w:val="pt-BR"/>
              </w:rPr>
            </w:pPr>
            <w:r w:rsidRPr="00072F0C">
              <w:rPr>
                <w:sz w:val="22"/>
                <w:szCs w:val="22"/>
                <w:lang w:val="pt-BR"/>
              </w:rPr>
              <w:t>5. Bộ</w:t>
            </w:r>
            <w:r w:rsidRPr="00072F0C">
              <w:rPr>
                <w:sz w:val="22"/>
                <w:szCs w:val="22"/>
                <w:lang w:val="vi-VN"/>
              </w:rPr>
              <w:t xml:space="preserve"> trưởng </w:t>
            </w:r>
            <w:r w:rsidRPr="00072F0C">
              <w:rPr>
                <w:sz w:val="22"/>
                <w:szCs w:val="22"/>
                <w:lang w:val="pt-BR"/>
              </w:rPr>
              <w:t xml:space="preserve">Bộ </w:t>
            </w:r>
            <w:del w:id="301" w:author="Luan Dang" w:date="2025-07-19T17:29:00Z">
              <w:r w:rsidRPr="00072F0C">
                <w:rPr>
                  <w:sz w:val="22"/>
                  <w:szCs w:val="22"/>
                  <w:lang w:val="pt-BR"/>
                </w:rPr>
                <w:delText>Tài nguyên</w:delText>
              </w:r>
            </w:del>
            <w:r w:rsidRPr="00072F0C">
              <w:rPr>
                <w:sz w:val="22"/>
                <w:szCs w:val="22"/>
                <w:lang w:val="vi-VN"/>
              </w:rPr>
              <w:t xml:space="preserve"> </w:t>
            </w:r>
            <w:ins w:id="302"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pt-BR"/>
              </w:rPr>
              <w:t>và Môi trường quy định mẫu tài liệu, báo cáo; quy định danh mục, quy cách mẫu vật địa chất, khoáng sản, mẫu vật bảo tàng quy định tại khoản 1 Điều này.</w:t>
            </w:r>
          </w:p>
        </w:tc>
        <w:tc>
          <w:tcPr>
            <w:tcW w:w="4852" w:type="dxa"/>
          </w:tcPr>
          <w:p w14:paraId="0B458BBF" w14:textId="7A333AA3" w:rsidR="001208FB" w:rsidRPr="005B0268" w:rsidRDefault="006C14D9" w:rsidP="006C14D9">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quyền, phân cấp trong lĩnh vực địa chất, khoáng sản</w:t>
            </w:r>
          </w:p>
        </w:tc>
      </w:tr>
      <w:tr w:rsidR="001208FB" w:rsidRPr="00072F0C" w14:paraId="6EA8144C" w14:textId="77777777" w:rsidTr="00072F0C">
        <w:tc>
          <w:tcPr>
            <w:tcW w:w="5650" w:type="dxa"/>
          </w:tcPr>
          <w:p w14:paraId="03DA82D6"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91. Lưu trữ, bảo quản thông tin, dữ liệu về địa chất, khoáng sản</w:t>
            </w:r>
          </w:p>
          <w:p w14:paraId="70DA0A4E"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pacing w:val="-4"/>
                <w:sz w:val="22"/>
                <w:szCs w:val="22"/>
                <w:lang w:val="pt-BR"/>
              </w:rPr>
              <w:t>1. Thông tin, dữ liệu về địa chất, khoáng sản quy định tại khoản 1 Điều 89 của Luật này phải được lưu trữ, bảo quản, bảo mật theo quy định của Luật này và pháp luật về lưu trữ, bảo vệ bí mật nhà nước.</w:t>
            </w:r>
          </w:p>
          <w:p w14:paraId="77CA45DF"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pacing w:val="-4"/>
                <w:sz w:val="22"/>
                <w:szCs w:val="22"/>
                <w:lang w:val="pt-BR"/>
              </w:rPr>
              <w:t>2. Thời hạn lưu trữ, bảo quản thông tin, dữ liệu</w:t>
            </w:r>
            <w:r w:rsidRPr="00957DE8">
              <w:rPr>
                <w:rFonts w:eastAsia="SimSun"/>
                <w:sz w:val="22"/>
                <w:szCs w:val="22"/>
                <w:lang w:val="pt-BR"/>
              </w:rPr>
              <w:t xml:space="preserve"> được xác lập đối với từng loại thông tin, dữ liệu theo quy định của pháp luật về lưu trữ.</w:t>
            </w:r>
          </w:p>
          <w:p w14:paraId="25E77FD0"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2"/>
                <w:sz w:val="22"/>
                <w:szCs w:val="22"/>
                <w:lang w:val="pt-BR"/>
              </w:rPr>
              <w:t>3. Các loại thông tin, dữ liệu, mẫu vật địa chất, khoáng sản bị hư hỏng không thể phục chế hoặc hết giá trị sử dụng chỉ được tiêu hủy khi cơ quan quản lý nhà nước có thẩm quyền cho phép theo quy định của pháp luật.</w:t>
            </w:r>
          </w:p>
        </w:tc>
        <w:tc>
          <w:tcPr>
            <w:tcW w:w="4852" w:type="dxa"/>
          </w:tcPr>
          <w:p w14:paraId="3D1F158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6C8969AD" w14:textId="42ADC13C" w:rsidR="001208FB" w:rsidRPr="006C14D9" w:rsidRDefault="006C14D9"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03820B1E" w14:textId="77777777" w:rsidTr="00072F0C">
        <w:tc>
          <w:tcPr>
            <w:tcW w:w="5650" w:type="dxa"/>
          </w:tcPr>
          <w:p w14:paraId="411F8A97"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92. Cung cấp, khai thác, sử dụng thông tin, dữ liệu về địa chất, khoáng sản</w:t>
            </w:r>
          </w:p>
          <w:p w14:paraId="72149ABE"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1. Hình thức khai thác, sử dụng thông tin, dữ liệu về địa chất, khoáng sản bao gồm:</w:t>
            </w:r>
          </w:p>
          <w:p w14:paraId="1B816DB3"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a) Khai thác và sử dụng thông tin, dữ liệu qua trang thông tin hoặc cổng thông tin điện tử hoặc kết nối, truy nhập, chia sẻ thông tin với cơ sở dữ liệu tài nguyên và môi trường của cơ quan chủ quản, cung cấp thông tin, dữ liệu tài nguyên và môi trường;</w:t>
            </w:r>
          </w:p>
          <w:p w14:paraId="4F5A3D79"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lastRenderedPageBreak/>
              <w:t>b) Khai thác và sử dụng thông tin, dữ liệu thông qua phiếu yêu cầu hoặc văn bản yêu cầu;</w:t>
            </w:r>
          </w:p>
          <w:p w14:paraId="53F535CE"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c) Khai thác và sử dụng thông tin, dữ liệu bằng hình thức hợp đồng giữa đơn vị quản lý thông tin, dữ liệu và bên khai thác, sử dụng thông tin, dữ liệu theo quy định của pháp luật.</w:t>
            </w:r>
          </w:p>
          <w:p w14:paraId="011DFA6E"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2. Đối tượng được khai thác, sử dụng thông tin, dữ liệu về địa chất, khoáng sản bao gồm:</w:t>
            </w:r>
          </w:p>
          <w:p w14:paraId="761CF239"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a) Tổ chức, cá nhân có mục đích khai thác, sử dụng thông tin, dữ liệu phù hợp theo quy định của pháp luật;</w:t>
            </w:r>
          </w:p>
          <w:p w14:paraId="4F85719D"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b) Cơ quan nhà nước có thẩm quyền.</w:t>
            </w:r>
          </w:p>
          <w:p w14:paraId="4D64719F"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pt-BR"/>
              </w:rPr>
              <w:t>3. Chính phủ quy định chi tiết Điều này.</w:t>
            </w:r>
          </w:p>
        </w:tc>
        <w:tc>
          <w:tcPr>
            <w:tcW w:w="4852" w:type="dxa"/>
          </w:tcPr>
          <w:p w14:paraId="2167B59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22ADE049" w14:textId="77777777" w:rsidR="001208FB" w:rsidRPr="005B0268" w:rsidRDefault="001208FB" w:rsidP="00072F0C">
            <w:pPr>
              <w:adjustRightInd w:val="0"/>
              <w:snapToGrid w:val="0"/>
              <w:spacing w:beforeLines="60" w:before="144"/>
              <w:outlineLvl w:val="2"/>
              <w:rPr>
                <w:rFonts w:eastAsia="Calibri"/>
                <w:bCs/>
                <w:iCs/>
                <w:sz w:val="22"/>
                <w:szCs w:val="22"/>
                <w:lang w:val="vi-VN"/>
              </w:rPr>
            </w:pPr>
          </w:p>
        </w:tc>
      </w:tr>
      <w:tr w:rsidR="001208FB" w:rsidRPr="00072F0C" w14:paraId="7B3889E8" w14:textId="77777777" w:rsidTr="00072F0C">
        <w:tc>
          <w:tcPr>
            <w:tcW w:w="5650" w:type="dxa"/>
          </w:tcPr>
          <w:p w14:paraId="2EF13306" w14:textId="77777777" w:rsidR="001208FB" w:rsidRPr="00072F0C" w:rsidRDefault="001208FB" w:rsidP="00072F0C">
            <w:pPr>
              <w:adjustRightInd w:val="0"/>
              <w:snapToGrid w:val="0"/>
              <w:spacing w:beforeLines="60" w:before="144"/>
              <w:outlineLvl w:val="2"/>
              <w:rPr>
                <w:rFonts w:eastAsia="Calibri"/>
                <w:b/>
                <w:bCs/>
                <w:iCs/>
                <w:strike/>
                <w:sz w:val="22"/>
                <w:szCs w:val="22"/>
                <w:lang w:val="vi-VN"/>
              </w:rPr>
            </w:pPr>
            <w:r w:rsidRPr="00957DE8">
              <w:rPr>
                <w:rFonts w:eastAsia="Calibri"/>
                <w:b/>
                <w:bCs/>
                <w:iCs/>
                <w:sz w:val="22"/>
                <w:szCs w:val="22"/>
                <w:lang w:val="vi-VN"/>
              </w:rPr>
              <w:t>Điều 93. Trách nhiệm của cơ quan lưu trữ thông tin, dữ liệu về địa chất, khoáng sản; Bảo tàng địa chất và khoáng sản</w:t>
            </w:r>
          </w:p>
          <w:p w14:paraId="763F3EB3"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1. Trách nhiệm của cơ quan lưu trữ thông tin, dữ liệu về địa chất, khoáng sản bao gồm: </w:t>
            </w:r>
          </w:p>
          <w:p w14:paraId="73554AD7" w14:textId="77777777" w:rsidR="001208FB" w:rsidRPr="00072F0C" w:rsidRDefault="001208FB" w:rsidP="00072F0C">
            <w:pPr>
              <w:widowControl w:val="0"/>
              <w:adjustRightInd w:val="0"/>
              <w:snapToGrid w:val="0"/>
              <w:spacing w:beforeLines="60" w:before="144"/>
              <w:rPr>
                <w:spacing w:val="-8"/>
                <w:sz w:val="22"/>
                <w:szCs w:val="22"/>
                <w:lang w:val="pt-BR"/>
              </w:rPr>
            </w:pPr>
            <w:r w:rsidRPr="00957DE8">
              <w:rPr>
                <w:rFonts w:eastAsia="SimSun"/>
                <w:spacing w:val="-8"/>
                <w:sz w:val="22"/>
                <w:szCs w:val="22"/>
                <w:lang w:val="pt-BR"/>
              </w:rPr>
              <w:t>a) Kiểm tra, thu nhận các thông tin, dữ liệu về địa chất, khoáng sản theo quy định;</w:t>
            </w:r>
          </w:p>
          <w:p w14:paraId="2A251703"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b) Lưu trữ, bảo quản thông tin, dữ liệu </w:t>
            </w:r>
            <w:r w:rsidRPr="00957DE8">
              <w:rPr>
                <w:rFonts w:eastAsia="SimSun"/>
                <w:spacing w:val="-4"/>
                <w:sz w:val="22"/>
                <w:szCs w:val="22"/>
                <w:lang w:val="pt-BR"/>
              </w:rPr>
              <w:t xml:space="preserve">về địa chất, </w:t>
            </w:r>
            <w:r w:rsidRPr="00957DE8">
              <w:rPr>
                <w:rFonts w:eastAsia="SimSun"/>
                <w:sz w:val="22"/>
                <w:szCs w:val="22"/>
                <w:lang w:val="pt-BR"/>
              </w:rPr>
              <w:t>khoáng sản</w:t>
            </w:r>
            <w:r w:rsidRPr="00957DE8">
              <w:rPr>
                <w:rFonts w:eastAsia="SimSun"/>
                <w:spacing w:val="-4"/>
                <w:sz w:val="22"/>
                <w:szCs w:val="22"/>
                <w:lang w:val="pt-BR"/>
              </w:rPr>
              <w:t xml:space="preserve"> </w:t>
            </w:r>
            <w:r w:rsidRPr="00957DE8">
              <w:rPr>
                <w:rFonts w:eastAsia="SimSun"/>
                <w:sz w:val="22"/>
                <w:szCs w:val="22"/>
                <w:lang w:val="pt-BR"/>
              </w:rPr>
              <w:t xml:space="preserve">theo quy định của pháp luật về lưu trữ, quy định bảo quản dữ liệu về tài nguyên và môi trường bảo đảm đầy đủ, nguyên trạng, an toàn, dễ tra cứu sử dụng và đáp ứng các yêu cầu về chuyển đổi số, sở hữu trí tuệ;  </w:t>
            </w:r>
          </w:p>
          <w:p w14:paraId="6BF0A022"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 xml:space="preserve">c) Quản lý, bảo vệ an toàn kho lưu trữ tài liệu địa chất; cung cấp thông tin, dữ liệu </w:t>
            </w:r>
            <w:r w:rsidRPr="00957DE8">
              <w:rPr>
                <w:rFonts w:eastAsia="SimSun"/>
                <w:spacing w:val="-4"/>
                <w:sz w:val="22"/>
                <w:szCs w:val="22"/>
                <w:lang w:val="pt-BR"/>
              </w:rPr>
              <w:t xml:space="preserve">về địa chất, </w:t>
            </w:r>
            <w:r w:rsidRPr="00957DE8">
              <w:rPr>
                <w:rFonts w:eastAsia="SimSun"/>
                <w:sz w:val="22"/>
                <w:szCs w:val="22"/>
                <w:lang w:val="pt-BR"/>
              </w:rPr>
              <w:t>khoáng sản</w:t>
            </w:r>
            <w:r w:rsidRPr="00957DE8">
              <w:rPr>
                <w:rFonts w:eastAsia="SimSun"/>
                <w:spacing w:val="-4"/>
                <w:sz w:val="22"/>
                <w:szCs w:val="22"/>
                <w:lang w:val="pt-BR"/>
              </w:rPr>
              <w:t xml:space="preserve"> </w:t>
            </w:r>
            <w:r w:rsidRPr="00957DE8">
              <w:rPr>
                <w:rFonts w:eastAsia="SimSun"/>
                <w:sz w:val="22"/>
                <w:szCs w:val="22"/>
                <w:lang w:val="pt-BR"/>
              </w:rPr>
              <w:t xml:space="preserve">theo quy định của pháp luật về lưu trữ, an toàn thông tin mạng và quy định khác của pháp luật có liên quan; vận hành cơ sở dữ liệu </w:t>
            </w:r>
            <w:r w:rsidRPr="00957DE8">
              <w:rPr>
                <w:rFonts w:eastAsia="SimSun"/>
                <w:spacing w:val="-4"/>
                <w:sz w:val="22"/>
                <w:szCs w:val="22"/>
                <w:lang w:val="pt-BR"/>
              </w:rPr>
              <w:t xml:space="preserve">về địa chất, </w:t>
            </w:r>
            <w:r w:rsidRPr="00957DE8">
              <w:rPr>
                <w:rFonts w:eastAsia="SimSun"/>
                <w:sz w:val="22"/>
                <w:szCs w:val="22"/>
                <w:lang w:val="pt-BR"/>
              </w:rPr>
              <w:t>khoáng sản.</w:t>
            </w:r>
          </w:p>
          <w:p w14:paraId="093C3496"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bCs/>
                <w:sz w:val="22"/>
                <w:szCs w:val="22"/>
                <w:lang w:val="pt-BR"/>
              </w:rPr>
              <w:t xml:space="preserve">2. </w:t>
            </w:r>
            <w:r w:rsidRPr="00957DE8">
              <w:rPr>
                <w:rFonts w:eastAsia="SimSun"/>
                <w:sz w:val="22"/>
                <w:szCs w:val="22"/>
                <w:lang w:val="pt-BR"/>
              </w:rPr>
              <w:t xml:space="preserve">Bảo tàng địa chất và khoáng sản nằm trong hệ thống bảo tàng thiên nhiên Việt Nam, thuộc cơ quan quản lý về địa chất </w:t>
            </w:r>
            <w:r w:rsidRPr="00957DE8">
              <w:rPr>
                <w:rFonts w:eastAsia="SimSun"/>
                <w:sz w:val="22"/>
                <w:szCs w:val="22"/>
                <w:lang w:val="pt-BR"/>
              </w:rPr>
              <w:lastRenderedPageBreak/>
              <w:t>của Bộ Tài nguyên và Môi trường, có trách nhiệm sau đây:</w:t>
            </w:r>
          </w:p>
          <w:p w14:paraId="65BA1843"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bCs/>
                <w:sz w:val="22"/>
                <w:szCs w:val="22"/>
                <w:lang w:val="pt-BR"/>
              </w:rPr>
              <w:t xml:space="preserve">a) Lưu trữ, bảo quản các </w:t>
            </w:r>
            <w:r w:rsidRPr="00957DE8">
              <w:rPr>
                <w:rFonts w:eastAsia="SimSun"/>
                <w:sz w:val="22"/>
                <w:szCs w:val="22"/>
                <w:lang w:val="pt-BR"/>
              </w:rPr>
              <w:t>mẫu vật địa chất, khoáng sản được giao nộp;</w:t>
            </w:r>
          </w:p>
          <w:p w14:paraId="2F419DE7"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b) Giới thiệu di chỉ địa chất, di sản địa chất, công viên địa chất, bằng chứng quá trình phát sinh, phát triển vỏ trái đất và lịch sử hình thành, phát triển ngành địa chất Việt Nam;</w:t>
            </w:r>
          </w:p>
          <w:p w14:paraId="03537F6A"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trike/>
                <w:sz w:val="22"/>
                <w:szCs w:val="22"/>
                <w:lang w:val="vi-VN"/>
              </w:rPr>
            </w:pPr>
            <w:r w:rsidRPr="00957DE8">
              <w:rPr>
                <w:rFonts w:eastAsia="SimSun"/>
                <w:sz w:val="22"/>
                <w:szCs w:val="22"/>
                <w:lang w:val="pt-BR"/>
              </w:rPr>
              <w:t>c) Trưng bày, giới thiệu các mẫu vật</w:t>
            </w:r>
            <w:r w:rsidRPr="00957DE8">
              <w:rPr>
                <w:rFonts w:eastAsia="SimSun"/>
                <w:bCs/>
                <w:sz w:val="22"/>
                <w:szCs w:val="22"/>
                <w:lang w:val="pt-BR"/>
              </w:rPr>
              <w:t xml:space="preserve"> địa chất, khoáng sản để </w:t>
            </w:r>
            <w:r w:rsidRPr="00957DE8">
              <w:rPr>
                <w:rFonts w:eastAsia="SimSun"/>
                <w:sz w:val="22"/>
                <w:szCs w:val="22"/>
                <w:lang w:val="pt-BR"/>
              </w:rPr>
              <w:t>phục vụ công tác quản lý nhà nước về địa chất, khoáng sản đáp ứng nhu cầu nghiên cứu, học tập, tham quan và hưởng thụ văn hóa của công chúng.</w:t>
            </w:r>
          </w:p>
        </w:tc>
        <w:tc>
          <w:tcPr>
            <w:tcW w:w="4852" w:type="dxa"/>
          </w:tcPr>
          <w:p w14:paraId="354BA67A"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303" w:name="_Toc181886984"/>
            <w:r w:rsidRPr="00072F0C">
              <w:rPr>
                <w:rFonts w:eastAsia="Calibri" w:hint="cs"/>
                <w:b/>
                <w:bCs/>
                <w:iCs/>
                <w:sz w:val="22"/>
                <w:szCs w:val="22"/>
                <w:lang w:val="vi-VN"/>
              </w:rPr>
              <w:lastRenderedPageBreak/>
              <w:t>Điều 93</w:t>
            </w:r>
            <w:r w:rsidRPr="00072F0C">
              <w:rPr>
                <w:rFonts w:eastAsia="Calibri"/>
                <w:b/>
                <w:bCs/>
                <w:iCs/>
                <w:sz w:val="22"/>
                <w:szCs w:val="22"/>
                <w:lang w:val="vi-VN"/>
              </w:rPr>
              <w:t>. Trách nhiệm của c</w:t>
            </w:r>
            <w:r w:rsidRPr="00072F0C">
              <w:rPr>
                <w:rFonts w:eastAsia="Calibri" w:hint="cs"/>
                <w:b/>
                <w:bCs/>
                <w:iCs/>
                <w:sz w:val="22"/>
                <w:szCs w:val="22"/>
                <w:lang w:val="vi-VN"/>
              </w:rPr>
              <w:t>ơ</w:t>
            </w:r>
            <w:r w:rsidRPr="00072F0C">
              <w:rPr>
                <w:rFonts w:eastAsia="Calibri"/>
                <w:b/>
                <w:bCs/>
                <w:iCs/>
                <w:sz w:val="22"/>
                <w:szCs w:val="22"/>
                <w:lang w:val="vi-VN"/>
              </w:rPr>
              <w:t xml:space="preserve"> quan l</w:t>
            </w:r>
            <w:r w:rsidRPr="00072F0C">
              <w:rPr>
                <w:rFonts w:eastAsia="Calibri" w:hint="cs"/>
                <w:b/>
                <w:bCs/>
                <w:iCs/>
                <w:sz w:val="22"/>
                <w:szCs w:val="22"/>
                <w:lang w:val="vi-VN"/>
              </w:rPr>
              <w:t>ư</w:t>
            </w:r>
            <w:r w:rsidRPr="00072F0C">
              <w:rPr>
                <w:rFonts w:eastAsia="Calibri"/>
                <w:b/>
                <w:bCs/>
                <w:iCs/>
                <w:sz w:val="22"/>
                <w:szCs w:val="22"/>
                <w:lang w:val="vi-VN"/>
              </w:rPr>
              <w:t xml:space="preserve">u trữ thông tin, dữ liệu về </w:t>
            </w:r>
            <w:r w:rsidRPr="00072F0C">
              <w:rPr>
                <w:rFonts w:eastAsia="Calibri" w:hint="cs"/>
                <w:b/>
                <w:bCs/>
                <w:iCs/>
                <w:sz w:val="22"/>
                <w:szCs w:val="22"/>
                <w:lang w:val="vi-VN"/>
              </w:rPr>
              <w:t>đ</w:t>
            </w:r>
            <w:r w:rsidRPr="00072F0C">
              <w:rPr>
                <w:rFonts w:eastAsia="Calibri"/>
                <w:b/>
                <w:bCs/>
                <w:iCs/>
                <w:sz w:val="22"/>
                <w:szCs w:val="22"/>
                <w:lang w:val="vi-VN"/>
              </w:rPr>
              <w:t xml:space="preserve">ịa chất, khoáng sản; Bảo tàng </w:t>
            </w:r>
            <w:r w:rsidRPr="00072F0C">
              <w:rPr>
                <w:rFonts w:eastAsia="Calibri" w:hint="cs"/>
                <w:b/>
                <w:bCs/>
                <w:iCs/>
                <w:sz w:val="22"/>
                <w:szCs w:val="22"/>
                <w:lang w:val="vi-VN"/>
              </w:rPr>
              <w:t>đ</w:t>
            </w:r>
            <w:r w:rsidRPr="00072F0C">
              <w:rPr>
                <w:rFonts w:eastAsia="Calibri"/>
                <w:b/>
                <w:bCs/>
                <w:iCs/>
                <w:sz w:val="22"/>
                <w:szCs w:val="22"/>
                <w:lang w:val="vi-VN"/>
              </w:rPr>
              <w:t>ịa chất và khoáng sản</w:t>
            </w:r>
            <w:bookmarkEnd w:id="303"/>
          </w:p>
          <w:p w14:paraId="323E6D2A" w14:textId="77777777" w:rsidR="001208FB" w:rsidRPr="00072F0C" w:rsidRDefault="001208FB" w:rsidP="00072F0C">
            <w:pPr>
              <w:widowControl w:val="0"/>
              <w:spacing w:before="60"/>
              <w:jc w:val="both"/>
              <w:rPr>
                <w:sz w:val="22"/>
                <w:szCs w:val="22"/>
                <w:lang w:val="pt-BR"/>
              </w:rPr>
            </w:pPr>
            <w:r w:rsidRPr="00072F0C">
              <w:rPr>
                <w:sz w:val="22"/>
                <w:szCs w:val="22"/>
                <w:lang w:val="pt-BR"/>
              </w:rPr>
              <w:t xml:space="preserve">1. Trách nhiệm của cơ quan lưu trữ thông tin, dữ liệu về địa chất, khoáng sản bao gồm: </w:t>
            </w:r>
          </w:p>
          <w:p w14:paraId="1FEEC2BF" w14:textId="77777777" w:rsidR="001208FB" w:rsidRPr="00072F0C" w:rsidRDefault="001208FB" w:rsidP="00072F0C">
            <w:pPr>
              <w:widowControl w:val="0"/>
              <w:spacing w:before="60"/>
              <w:jc w:val="both"/>
              <w:rPr>
                <w:spacing w:val="-8"/>
                <w:sz w:val="22"/>
                <w:szCs w:val="22"/>
                <w:lang w:val="pt-BR"/>
              </w:rPr>
            </w:pPr>
            <w:r w:rsidRPr="00072F0C">
              <w:rPr>
                <w:spacing w:val="-8"/>
                <w:sz w:val="22"/>
                <w:szCs w:val="22"/>
                <w:lang w:val="pt-BR"/>
              </w:rPr>
              <w:t>a) Kiểm tra, thu nhận các thông tin, dữ liệu về địa chất, khoáng sản theo quy định;</w:t>
            </w:r>
          </w:p>
          <w:p w14:paraId="25B1CEBD" w14:textId="77777777" w:rsidR="001208FB" w:rsidRPr="00072F0C" w:rsidRDefault="001208FB" w:rsidP="00072F0C">
            <w:pPr>
              <w:widowControl w:val="0"/>
              <w:spacing w:before="60"/>
              <w:jc w:val="both"/>
              <w:rPr>
                <w:sz w:val="22"/>
                <w:szCs w:val="22"/>
                <w:lang w:val="pt-BR"/>
              </w:rPr>
            </w:pPr>
            <w:r w:rsidRPr="00072F0C">
              <w:rPr>
                <w:sz w:val="22"/>
                <w:szCs w:val="22"/>
                <w:lang w:val="pt-BR"/>
              </w:rPr>
              <w:t xml:space="preserve">b) Lưu trữ, bảo quản thông tin, dữ liệu </w:t>
            </w:r>
            <w:r w:rsidRPr="00072F0C">
              <w:rPr>
                <w:spacing w:val="-4"/>
                <w:sz w:val="22"/>
                <w:szCs w:val="22"/>
                <w:lang w:val="pt-BR"/>
              </w:rPr>
              <w:t xml:space="preserve">về địa chất, </w:t>
            </w:r>
            <w:r w:rsidRPr="00072F0C">
              <w:rPr>
                <w:sz w:val="22"/>
                <w:szCs w:val="22"/>
                <w:lang w:val="pt-BR"/>
              </w:rPr>
              <w:t>khoáng sản</w:t>
            </w:r>
            <w:r w:rsidRPr="00072F0C">
              <w:rPr>
                <w:spacing w:val="-4"/>
                <w:sz w:val="22"/>
                <w:szCs w:val="22"/>
                <w:lang w:val="pt-BR"/>
              </w:rPr>
              <w:t xml:space="preserve"> </w:t>
            </w:r>
            <w:r w:rsidRPr="00072F0C">
              <w:rPr>
                <w:sz w:val="22"/>
                <w:szCs w:val="22"/>
                <w:lang w:val="pt-BR"/>
              </w:rPr>
              <w:t xml:space="preserve">theo quy định của pháp luật về lưu trữ, quy định bảo quản dữ liệu về tài nguyên và môi trường bảo đảm đầy đủ, nguyên trạng, an toàn, dễ tra cứu sử dụng và đáp ứng các yêu cầu về chuyển đổi số, sở hữu trí tuệ;  </w:t>
            </w:r>
          </w:p>
          <w:p w14:paraId="3154E8BA" w14:textId="77777777" w:rsidR="001208FB" w:rsidRPr="00072F0C" w:rsidRDefault="001208FB" w:rsidP="00072F0C">
            <w:pPr>
              <w:widowControl w:val="0"/>
              <w:spacing w:before="60"/>
              <w:jc w:val="both"/>
              <w:rPr>
                <w:sz w:val="22"/>
                <w:szCs w:val="22"/>
                <w:lang w:val="pt-BR"/>
              </w:rPr>
            </w:pPr>
            <w:r w:rsidRPr="00072F0C">
              <w:rPr>
                <w:sz w:val="22"/>
                <w:szCs w:val="22"/>
                <w:lang w:val="pt-BR"/>
              </w:rPr>
              <w:t xml:space="preserve">c) Quản lý, bảo vệ an toàn kho lưu trữ tài liệu địa chất; cung cấp thông tin, dữ liệu </w:t>
            </w:r>
            <w:r w:rsidRPr="00072F0C">
              <w:rPr>
                <w:spacing w:val="-4"/>
                <w:sz w:val="22"/>
                <w:szCs w:val="22"/>
                <w:lang w:val="pt-BR"/>
              </w:rPr>
              <w:t xml:space="preserve">về địa chất, </w:t>
            </w:r>
            <w:r w:rsidRPr="00072F0C">
              <w:rPr>
                <w:sz w:val="22"/>
                <w:szCs w:val="22"/>
                <w:lang w:val="pt-BR"/>
              </w:rPr>
              <w:t>khoáng sản</w:t>
            </w:r>
            <w:r w:rsidRPr="00072F0C">
              <w:rPr>
                <w:spacing w:val="-4"/>
                <w:sz w:val="22"/>
                <w:szCs w:val="22"/>
                <w:lang w:val="pt-BR"/>
              </w:rPr>
              <w:t xml:space="preserve"> </w:t>
            </w:r>
            <w:r w:rsidRPr="00072F0C">
              <w:rPr>
                <w:sz w:val="22"/>
                <w:szCs w:val="22"/>
                <w:lang w:val="pt-BR"/>
              </w:rPr>
              <w:t xml:space="preserve">theo quy định của pháp luật về lưu trữ, an toàn thông tin mạng và quy định khác của pháp luật có liên quan; vận hành cơ sở dữ liệu </w:t>
            </w:r>
            <w:r w:rsidRPr="00072F0C">
              <w:rPr>
                <w:spacing w:val="-4"/>
                <w:sz w:val="22"/>
                <w:szCs w:val="22"/>
                <w:lang w:val="pt-BR"/>
              </w:rPr>
              <w:t xml:space="preserve">về địa chất, </w:t>
            </w:r>
            <w:r w:rsidRPr="00072F0C">
              <w:rPr>
                <w:sz w:val="22"/>
                <w:szCs w:val="22"/>
                <w:lang w:val="pt-BR"/>
              </w:rPr>
              <w:t>khoáng sản.</w:t>
            </w:r>
          </w:p>
          <w:p w14:paraId="2170E6AA" w14:textId="77777777" w:rsidR="001208FB" w:rsidRPr="00072F0C" w:rsidRDefault="001208FB" w:rsidP="00072F0C">
            <w:pPr>
              <w:widowControl w:val="0"/>
              <w:spacing w:before="60"/>
              <w:jc w:val="both"/>
              <w:rPr>
                <w:sz w:val="22"/>
                <w:szCs w:val="22"/>
                <w:lang w:val="pt-BR"/>
              </w:rPr>
            </w:pPr>
            <w:r w:rsidRPr="00072F0C">
              <w:rPr>
                <w:bCs/>
                <w:sz w:val="22"/>
                <w:szCs w:val="22"/>
                <w:lang w:val="pt-BR"/>
              </w:rPr>
              <w:t xml:space="preserve">2. </w:t>
            </w:r>
            <w:r w:rsidRPr="00072F0C">
              <w:rPr>
                <w:sz w:val="22"/>
                <w:szCs w:val="22"/>
                <w:lang w:val="pt-BR"/>
              </w:rPr>
              <w:t xml:space="preserve">Bảo tàng địa chất và khoáng sản nằm trong hệ </w:t>
            </w:r>
            <w:r w:rsidRPr="00072F0C">
              <w:rPr>
                <w:sz w:val="22"/>
                <w:szCs w:val="22"/>
                <w:lang w:val="pt-BR"/>
              </w:rPr>
              <w:lastRenderedPageBreak/>
              <w:t xml:space="preserve">thống bảo tàng thiên nhiên Việt Nam, thuộc cơ quan quản lý về địa chất của Bộ </w:t>
            </w:r>
            <w:del w:id="304" w:author="Luan Dang" w:date="2025-07-19T17:29:00Z">
              <w:r w:rsidRPr="00072F0C">
                <w:rPr>
                  <w:sz w:val="22"/>
                  <w:szCs w:val="22"/>
                  <w:lang w:val="pt-BR"/>
                </w:rPr>
                <w:delText>Tài nguyên</w:delText>
              </w:r>
            </w:del>
            <w:r w:rsidRPr="00072F0C">
              <w:rPr>
                <w:sz w:val="22"/>
                <w:szCs w:val="22"/>
                <w:lang w:val="vi-VN"/>
              </w:rPr>
              <w:t xml:space="preserve"> </w:t>
            </w:r>
            <w:ins w:id="305"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pt-BR"/>
              </w:rPr>
              <w:t>và Môi trường, có trách nhiệm sau đây:</w:t>
            </w:r>
          </w:p>
          <w:p w14:paraId="034DB8FD" w14:textId="77777777" w:rsidR="001208FB" w:rsidRPr="00072F0C" w:rsidRDefault="001208FB" w:rsidP="00072F0C">
            <w:pPr>
              <w:widowControl w:val="0"/>
              <w:spacing w:before="60"/>
              <w:jc w:val="both"/>
              <w:rPr>
                <w:sz w:val="22"/>
                <w:szCs w:val="22"/>
                <w:lang w:val="pt-BR"/>
              </w:rPr>
            </w:pPr>
            <w:r w:rsidRPr="00072F0C">
              <w:rPr>
                <w:bCs/>
                <w:sz w:val="22"/>
                <w:szCs w:val="22"/>
                <w:lang w:val="pt-BR"/>
              </w:rPr>
              <w:t xml:space="preserve">a) Lưu trữ, bảo quản các </w:t>
            </w:r>
            <w:r w:rsidRPr="00072F0C">
              <w:rPr>
                <w:sz w:val="22"/>
                <w:szCs w:val="22"/>
                <w:lang w:val="pt-BR"/>
              </w:rPr>
              <w:t>mẫu vật địa chất, khoáng sản được giao nộp;</w:t>
            </w:r>
          </w:p>
          <w:p w14:paraId="57BE8259" w14:textId="77777777" w:rsidR="001208FB" w:rsidRPr="00072F0C" w:rsidRDefault="001208FB" w:rsidP="00072F0C">
            <w:pPr>
              <w:widowControl w:val="0"/>
              <w:spacing w:before="60"/>
              <w:jc w:val="both"/>
              <w:rPr>
                <w:sz w:val="22"/>
                <w:szCs w:val="22"/>
                <w:lang w:val="pt-BR"/>
              </w:rPr>
            </w:pPr>
            <w:r w:rsidRPr="00072F0C">
              <w:rPr>
                <w:sz w:val="22"/>
                <w:szCs w:val="22"/>
                <w:lang w:val="pt-BR"/>
              </w:rPr>
              <w:t>b) Giới thiệu di chỉ địa chất, di sản địa chất, công viên địa chất, bằng chứng quá trình phát sinh, phát triển vỏ trái đất và lịch sử hình thành, phát triển ngành địa chất Việt Nam;</w:t>
            </w:r>
          </w:p>
          <w:p w14:paraId="429B7244" w14:textId="77777777" w:rsidR="001208FB" w:rsidRPr="00072F0C" w:rsidRDefault="001208FB" w:rsidP="00072F0C">
            <w:pPr>
              <w:widowControl w:val="0"/>
              <w:spacing w:before="60"/>
              <w:jc w:val="both"/>
              <w:rPr>
                <w:sz w:val="28"/>
                <w:szCs w:val="28"/>
                <w:lang w:val="pt-BR"/>
              </w:rPr>
            </w:pPr>
            <w:r w:rsidRPr="00072F0C">
              <w:rPr>
                <w:sz w:val="22"/>
                <w:szCs w:val="22"/>
                <w:lang w:val="pt-BR"/>
              </w:rPr>
              <w:t>c) Trưng bày, giới thiệu các mẫu vật</w:t>
            </w:r>
            <w:r w:rsidRPr="00072F0C">
              <w:rPr>
                <w:bCs/>
                <w:sz w:val="22"/>
                <w:szCs w:val="22"/>
                <w:lang w:val="pt-BR"/>
              </w:rPr>
              <w:t xml:space="preserve"> địa chất, khoáng sản để </w:t>
            </w:r>
            <w:r w:rsidRPr="00072F0C">
              <w:rPr>
                <w:sz w:val="22"/>
                <w:szCs w:val="22"/>
                <w:lang w:val="pt-BR"/>
              </w:rPr>
              <w:t>phục vụ công tác quản lý nhà nước về địa chất, khoáng sản đáp ứng nhu cầu nghiên cứu, học tập, tham quan và hưởng thụ văn hóa của công chúng.</w:t>
            </w:r>
          </w:p>
        </w:tc>
        <w:tc>
          <w:tcPr>
            <w:tcW w:w="4852" w:type="dxa"/>
          </w:tcPr>
          <w:p w14:paraId="607B74B1" w14:textId="1EDAE235" w:rsidR="001208FB" w:rsidRPr="005B0268" w:rsidRDefault="006C14D9" w:rsidP="006C14D9">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quyền, phân cấp trong lĩnh vực địa chất, khoáng sản</w:t>
            </w:r>
          </w:p>
        </w:tc>
      </w:tr>
      <w:tr w:rsidR="001208FB" w:rsidRPr="00072F0C" w14:paraId="6F76B5DB" w14:textId="77777777" w:rsidTr="00072F0C">
        <w:tc>
          <w:tcPr>
            <w:tcW w:w="5650" w:type="dxa"/>
          </w:tcPr>
          <w:p w14:paraId="430F80C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94. Trách nhiệm của tổ chức, cá nhân khai thác, sử dụng thông tin, dữ liệu về địa chất, khoáng sản  </w:t>
            </w:r>
          </w:p>
          <w:p w14:paraId="44CCBACC"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1. Sử dụng đúng mục đích thông tin, dữ liệu được cung cấp.</w:t>
            </w:r>
          </w:p>
          <w:p w14:paraId="7D26EFC9"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2. Khai thác và sử dụng thông tin, dữ liệu theo quy định của pháp luật.</w:t>
            </w:r>
          </w:p>
          <w:p w14:paraId="59C9DD64"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3. Không được chuyển thông tin, dữ liệu về địa chất, khoáng sản trái phép cho bên thứ ba.</w:t>
            </w:r>
          </w:p>
          <w:p w14:paraId="303F2A68"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4. Không được làm sai lệch thông tin, dữ liệu đã được cung cấp.</w:t>
            </w:r>
          </w:p>
          <w:p w14:paraId="024AB2E6"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5. Trả phí, lệ phí và nghĩa vụ tài chính khác theo quy định của Luật này và pháp luật về phí, lệ phí.</w:t>
            </w:r>
          </w:p>
          <w:p w14:paraId="06BDD03D" w14:textId="77777777" w:rsidR="001208FB" w:rsidRPr="00072F0C" w:rsidRDefault="001208FB" w:rsidP="00072F0C">
            <w:pPr>
              <w:widowControl w:val="0"/>
              <w:adjustRightInd w:val="0"/>
              <w:snapToGrid w:val="0"/>
              <w:spacing w:beforeLines="60" w:before="144"/>
              <w:rPr>
                <w:sz w:val="22"/>
                <w:szCs w:val="22"/>
                <w:lang w:val="pt-BR"/>
              </w:rPr>
            </w:pPr>
            <w:r w:rsidRPr="00957DE8">
              <w:rPr>
                <w:rFonts w:eastAsia="SimSun"/>
                <w:sz w:val="22"/>
                <w:szCs w:val="22"/>
                <w:lang w:val="pt-BR"/>
              </w:rPr>
              <w:t>6. Thông báo kịp thời cho cơ quan quản lý thông tin, dữ liệu về những sai sót của thông tin, dữ liệu đã cung cấp.</w:t>
            </w:r>
          </w:p>
          <w:p w14:paraId="3AEA6DDC"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pt-BR"/>
              </w:rPr>
              <w:t>7. Chính phủ quy định chi tiết khoản 3 Điều này.</w:t>
            </w:r>
          </w:p>
        </w:tc>
        <w:tc>
          <w:tcPr>
            <w:tcW w:w="4852" w:type="dxa"/>
          </w:tcPr>
          <w:p w14:paraId="4E85562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6C46B410" w14:textId="2517C7CB" w:rsidR="001208FB" w:rsidRPr="006C14D9" w:rsidRDefault="006C14D9"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0BF39427" w14:textId="77777777" w:rsidTr="00072F0C">
        <w:tc>
          <w:tcPr>
            <w:tcW w:w="5650" w:type="dxa"/>
          </w:tcPr>
          <w:p w14:paraId="382B9010"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outlineLvl w:val="0"/>
              <w:rPr>
                <w:rFonts w:eastAsia="SimSun"/>
                <w:b/>
                <w:bCs/>
                <w:spacing w:val="6"/>
                <w:kern w:val="32"/>
                <w:sz w:val="22"/>
                <w:szCs w:val="22"/>
                <w:lang w:val="pt-BR"/>
              </w:rPr>
            </w:pPr>
            <w:r w:rsidRPr="00957DE8">
              <w:rPr>
                <w:rFonts w:eastAsia="SimSun"/>
                <w:b/>
                <w:bCs/>
                <w:spacing w:val="6"/>
                <w:kern w:val="32"/>
                <w:sz w:val="22"/>
                <w:szCs w:val="22"/>
                <w:lang w:val="pt-BR"/>
              </w:rPr>
              <w:t>Chương X</w:t>
            </w:r>
            <w:r w:rsidRPr="00072F0C">
              <w:rPr>
                <w:b/>
                <w:bCs/>
                <w:spacing w:val="6"/>
                <w:kern w:val="32"/>
                <w:sz w:val="22"/>
                <w:szCs w:val="22"/>
                <w:lang w:val="vi-VN"/>
              </w:rPr>
              <w:t xml:space="preserve">. </w:t>
            </w:r>
            <w:r w:rsidRPr="00957DE8">
              <w:rPr>
                <w:rFonts w:eastAsia="SimSun"/>
                <w:b/>
                <w:bCs/>
                <w:spacing w:val="6"/>
                <w:kern w:val="32"/>
                <w:sz w:val="22"/>
                <w:szCs w:val="22"/>
                <w:lang w:val="pt-BR"/>
              </w:rPr>
              <w:t>TÀI CHÍNH VỀ ĐỊA CHẤT, KHOÁNG SẢN VÀ ĐẤU GIÁ QUYỀN KHAI THÁC KHOÁNG SẢN</w:t>
            </w:r>
          </w:p>
        </w:tc>
        <w:tc>
          <w:tcPr>
            <w:tcW w:w="4852" w:type="dxa"/>
          </w:tcPr>
          <w:p w14:paraId="7A42993D"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outlineLvl w:val="0"/>
              <w:rPr>
                <w:rFonts w:eastAsia="SimSun"/>
                <w:b/>
                <w:bCs/>
                <w:spacing w:val="6"/>
                <w:kern w:val="32"/>
                <w:sz w:val="22"/>
                <w:szCs w:val="22"/>
                <w:lang w:val="pt-BR"/>
              </w:rPr>
            </w:pPr>
          </w:p>
        </w:tc>
        <w:tc>
          <w:tcPr>
            <w:tcW w:w="4852" w:type="dxa"/>
          </w:tcPr>
          <w:p w14:paraId="67FDBAC9" w14:textId="77777777" w:rsidR="001208FB" w:rsidRPr="005B0268" w:rsidRDefault="001208FB" w:rsidP="00072F0C">
            <w:pPr>
              <w:widowControl w:val="0"/>
              <w:overflowPunct w:val="0"/>
              <w:autoSpaceDE w:val="0"/>
              <w:autoSpaceDN w:val="0"/>
              <w:adjustRightInd w:val="0"/>
              <w:snapToGrid w:val="0"/>
              <w:spacing w:beforeLines="60" w:before="144"/>
              <w:jc w:val="both"/>
              <w:textAlignment w:val="baseline"/>
              <w:outlineLvl w:val="0"/>
              <w:rPr>
                <w:rFonts w:eastAsia="SimSun"/>
                <w:bCs/>
                <w:spacing w:val="6"/>
                <w:kern w:val="32"/>
                <w:sz w:val="22"/>
                <w:szCs w:val="22"/>
                <w:lang w:val="pt-BR"/>
              </w:rPr>
            </w:pPr>
          </w:p>
        </w:tc>
      </w:tr>
      <w:tr w:rsidR="001208FB" w:rsidRPr="00072F0C" w14:paraId="7E6F820F" w14:textId="77777777" w:rsidTr="00072F0C">
        <w:tc>
          <w:tcPr>
            <w:tcW w:w="5650" w:type="dxa"/>
          </w:tcPr>
          <w:p w14:paraId="1A875B8F"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1"/>
              <w:rPr>
                <w:rFonts w:eastAsia="SimSun"/>
                <w:b/>
                <w:bCs/>
                <w:iCs/>
                <w:spacing w:val="-4"/>
                <w:sz w:val="22"/>
                <w:szCs w:val="22"/>
                <w:lang w:val="vi-VN"/>
              </w:rPr>
            </w:pPr>
            <w:r w:rsidRPr="00957DE8">
              <w:rPr>
                <w:rFonts w:eastAsia="SimSun"/>
                <w:b/>
                <w:bCs/>
                <w:iCs/>
                <w:spacing w:val="-4"/>
                <w:sz w:val="22"/>
                <w:szCs w:val="22"/>
                <w:lang w:val="vi-VN"/>
              </w:rPr>
              <w:lastRenderedPageBreak/>
              <w:t>Mục 1</w:t>
            </w:r>
            <w:r w:rsidRPr="00072F0C">
              <w:rPr>
                <w:b/>
                <w:bCs/>
                <w:iCs/>
                <w:spacing w:val="-4"/>
                <w:sz w:val="22"/>
                <w:szCs w:val="22"/>
                <w:lang w:val="vi-VN"/>
              </w:rPr>
              <w:t xml:space="preserve">. </w:t>
            </w:r>
            <w:r w:rsidRPr="00957DE8">
              <w:rPr>
                <w:rFonts w:eastAsia="SimSun"/>
                <w:b/>
                <w:bCs/>
                <w:iCs/>
                <w:spacing w:val="-4"/>
                <w:sz w:val="22"/>
                <w:szCs w:val="22"/>
                <w:lang w:val="vi-VN"/>
              </w:rPr>
              <w:t>TÀI CHÍNH VỀ</w:t>
            </w:r>
            <w:r w:rsidRPr="00957DE8">
              <w:rPr>
                <w:rFonts w:eastAsia="SimSun"/>
                <w:b/>
                <w:bCs/>
                <w:iCs/>
                <w:spacing w:val="-4"/>
                <w:sz w:val="22"/>
                <w:szCs w:val="22"/>
                <w:lang w:val="pt-BR"/>
              </w:rPr>
              <w:t xml:space="preserve"> ĐỊA CHẤT, </w:t>
            </w:r>
            <w:r w:rsidRPr="00957DE8">
              <w:rPr>
                <w:rFonts w:eastAsia="SimSun"/>
                <w:b/>
                <w:bCs/>
                <w:iCs/>
                <w:spacing w:val="-4"/>
                <w:sz w:val="22"/>
                <w:szCs w:val="22"/>
                <w:lang w:val="vi-VN"/>
              </w:rPr>
              <w:t>KHOÁNG SẢN</w:t>
            </w:r>
          </w:p>
        </w:tc>
        <w:tc>
          <w:tcPr>
            <w:tcW w:w="4852" w:type="dxa"/>
          </w:tcPr>
          <w:p w14:paraId="55D04A0D"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1"/>
              <w:rPr>
                <w:rFonts w:eastAsia="SimSun"/>
                <w:b/>
                <w:bCs/>
                <w:iCs/>
                <w:spacing w:val="-4"/>
                <w:sz w:val="22"/>
                <w:szCs w:val="22"/>
                <w:lang w:val="vi-VN"/>
              </w:rPr>
            </w:pPr>
          </w:p>
        </w:tc>
        <w:tc>
          <w:tcPr>
            <w:tcW w:w="4852" w:type="dxa"/>
          </w:tcPr>
          <w:p w14:paraId="32B5AB0B"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1"/>
              <w:rPr>
                <w:rFonts w:eastAsia="SimSun"/>
                <w:bCs/>
                <w:iCs/>
                <w:spacing w:val="-4"/>
                <w:sz w:val="22"/>
                <w:szCs w:val="22"/>
                <w:lang w:val="vi-VN"/>
              </w:rPr>
            </w:pPr>
          </w:p>
        </w:tc>
      </w:tr>
      <w:tr w:rsidR="001208FB" w:rsidRPr="00072F0C" w14:paraId="58D77E9F" w14:textId="77777777" w:rsidTr="00072F0C">
        <w:tc>
          <w:tcPr>
            <w:tcW w:w="5650" w:type="dxa"/>
          </w:tcPr>
          <w:p w14:paraId="16DD7B14"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95. Nguồn thu ngân sách nhà nước từ hoạt động điều tra cơ bản địa chất, khoáng sản, hoạt động khoáng sản và thu hồi khoáng sản</w:t>
            </w:r>
          </w:p>
          <w:p w14:paraId="49C76B08"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1. Thuế, phí, lệ phí theo quy định của pháp luật về thuế, phí, lệ phí.</w:t>
            </w:r>
          </w:p>
          <w:p w14:paraId="0261F7AA"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 xml:space="preserve">2. Tiền hoàn trả </w:t>
            </w:r>
            <w:bookmarkStart w:id="306" w:name="_Hlk153479707"/>
            <w:r w:rsidRPr="00957DE8">
              <w:rPr>
                <w:rFonts w:eastAsia="SimSun"/>
                <w:iCs/>
                <w:sz w:val="22"/>
                <w:szCs w:val="22"/>
                <w:lang w:val="vi-VN"/>
              </w:rPr>
              <w:t>chi phí đánh giá tiềm năng</w:t>
            </w:r>
            <w:r w:rsidRPr="00957DE8">
              <w:rPr>
                <w:rFonts w:eastAsia="SimSun"/>
                <w:sz w:val="22"/>
                <w:szCs w:val="22"/>
                <w:lang w:val="vi-VN"/>
              </w:rPr>
              <w:t xml:space="preserve"> </w:t>
            </w:r>
            <w:r w:rsidRPr="00957DE8">
              <w:rPr>
                <w:rFonts w:eastAsia="SimSun"/>
                <w:iCs/>
                <w:sz w:val="22"/>
                <w:szCs w:val="22"/>
                <w:lang w:val="vi-VN"/>
              </w:rPr>
              <w:t>khoáng sản</w:t>
            </w:r>
            <w:bookmarkEnd w:id="306"/>
            <w:r w:rsidRPr="00957DE8">
              <w:rPr>
                <w:rFonts w:eastAsia="SimSun"/>
                <w:iCs/>
                <w:sz w:val="22"/>
                <w:szCs w:val="22"/>
                <w:lang w:val="vi-VN"/>
              </w:rPr>
              <w:t xml:space="preserve">, chi phí thăm dò khoáng sản do Nhà nước đầu tư theo quy định của Luật này.  </w:t>
            </w:r>
          </w:p>
          <w:p w14:paraId="0366DB80"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3. Tiền cấp quyền khai thác khoáng sản theo quy định của Luật này.</w:t>
            </w:r>
          </w:p>
        </w:tc>
        <w:tc>
          <w:tcPr>
            <w:tcW w:w="4852" w:type="dxa"/>
          </w:tcPr>
          <w:p w14:paraId="1BFF6D7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3116F591" w14:textId="0ED50B33" w:rsidR="001208FB" w:rsidRPr="006C14D9" w:rsidRDefault="006C14D9"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34A35B86" w14:textId="77777777" w:rsidTr="00072F0C">
        <w:tc>
          <w:tcPr>
            <w:tcW w:w="5650" w:type="dxa"/>
          </w:tcPr>
          <w:p w14:paraId="5E219222"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96. Nguyên tắc xác định hoàn trả chi phí đánh giá tiềm năng khoáng sản, thăm dò khoáng sản do Nhà nước đã đầu tư </w:t>
            </w:r>
          </w:p>
          <w:p w14:paraId="48F007F4"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1. Tổ chức, cá nhân khai thác khoáng sản phải hoàn trả chi phí đánh giá tiềm năng khoáng sản, thăm dò khoáng sản do Nhà nước đầu tư, trừ trường hợp quy định tại khoản 2 Điều này, bao gồm:</w:t>
            </w:r>
          </w:p>
          <w:p w14:paraId="3B6E012B"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a) Các trường hợp do Bộ Tài nguyên và Môi trường cấp giấy phép khai thác khoáng sản;</w:t>
            </w:r>
          </w:p>
          <w:p w14:paraId="062FAD2F"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iCs/>
                <w:sz w:val="22"/>
                <w:szCs w:val="22"/>
                <w:lang w:val="vi-VN"/>
              </w:rPr>
              <w:t>b) Các trường hợp do Ủy ban nhân dân cấp tỉnh đầu tư đánh giá tiềm năng khoáng sản, thăm dò khoáng sản phục vụ đấu giá quyền khai thác khoáng sản;</w:t>
            </w:r>
          </w:p>
          <w:p w14:paraId="6E13A064"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w:t>
            </w:r>
            <w:r w:rsidRPr="00957DE8">
              <w:rPr>
                <w:rFonts w:eastAsia="SimSun"/>
                <w:iCs/>
                <w:spacing w:val="-4"/>
                <w:sz w:val="22"/>
                <w:szCs w:val="22"/>
                <w:lang w:val="vi-VN"/>
              </w:rPr>
              <w:t>) Các trường hợp khai thác nước khoáng</w:t>
            </w:r>
            <w:r w:rsidRPr="00957DE8">
              <w:rPr>
                <w:rFonts w:eastAsia="SimSun"/>
                <w:spacing w:val="-4"/>
                <w:sz w:val="22"/>
                <w:szCs w:val="22"/>
                <w:lang w:val="vi-VN"/>
              </w:rPr>
              <w:t xml:space="preserve"> thiên nhiên</w:t>
            </w:r>
            <w:r w:rsidRPr="00957DE8">
              <w:rPr>
                <w:rFonts w:eastAsia="SimSun"/>
                <w:iCs/>
                <w:spacing w:val="-4"/>
                <w:sz w:val="22"/>
                <w:szCs w:val="22"/>
                <w:lang w:val="vi-VN"/>
              </w:rPr>
              <w:t>, nước nóng thiên nhiên.</w:t>
            </w:r>
          </w:p>
          <w:p w14:paraId="01FCFEA3"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2. Các trường hợp không phải hoàn trả chi phí đánh giá tiềm năng khoáng sản, thăm dò khoáng sản do Nhà nước đầu tư bao gồm:</w:t>
            </w:r>
          </w:p>
          <w:p w14:paraId="61C172AD"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 xml:space="preserve">a) Trường hợp quy định tại điểm a khoản 1 Điều này có diện tích, ranh giới theo chiều sâu khu vực khai thác khoáng sản </w:t>
            </w:r>
            <w:r w:rsidRPr="00957DE8">
              <w:rPr>
                <w:rFonts w:eastAsia="SimSun"/>
                <w:iCs/>
                <w:sz w:val="22"/>
                <w:szCs w:val="22"/>
                <w:lang w:val="vi-VN"/>
              </w:rPr>
              <w:lastRenderedPageBreak/>
              <w:t>thuộc báo cáo đánh giá tiềm năng khoáng sản chỉ xác định tài nguyên dự báo hoặc tương đương tài nguyên dự báo;</w:t>
            </w:r>
          </w:p>
          <w:p w14:paraId="55595148" w14:textId="77777777" w:rsidR="001208FB" w:rsidRPr="00072F0C" w:rsidRDefault="001208FB" w:rsidP="00072F0C">
            <w:pPr>
              <w:widowControl w:val="0"/>
              <w:adjustRightInd w:val="0"/>
              <w:snapToGrid w:val="0"/>
              <w:spacing w:beforeLines="60" w:before="144"/>
              <w:rPr>
                <w:iCs/>
                <w:spacing w:val="4"/>
                <w:sz w:val="22"/>
                <w:szCs w:val="22"/>
                <w:lang w:val="vi-VN"/>
              </w:rPr>
            </w:pPr>
            <w:r w:rsidRPr="00957DE8">
              <w:rPr>
                <w:rFonts w:eastAsia="SimSun"/>
                <w:iCs/>
                <w:spacing w:val="4"/>
                <w:sz w:val="22"/>
                <w:szCs w:val="22"/>
                <w:lang w:val="vi-VN"/>
              </w:rPr>
              <w:t>b) Trường hợp thuộc thẩm quyền cấp giấy phép khai thác khoáng sản quy định tại khoản 2 Điều 108 của Luật này, trừ trường hợp quy định tại điểm b và điểm c khoản 1 Điều này;</w:t>
            </w:r>
          </w:p>
          <w:p w14:paraId="5E90205B"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c) Trường hợp quy định tại Điều 75 của Luật này.</w:t>
            </w:r>
          </w:p>
          <w:p w14:paraId="5A361DCC" w14:textId="77777777" w:rsidR="001208FB" w:rsidRPr="00072F0C" w:rsidRDefault="001208FB" w:rsidP="00072F0C">
            <w:pPr>
              <w:adjustRightInd w:val="0"/>
              <w:snapToGrid w:val="0"/>
              <w:spacing w:beforeLines="60" w:before="144"/>
              <w:rPr>
                <w:iCs/>
                <w:sz w:val="22"/>
                <w:szCs w:val="22"/>
                <w:lang w:val="vi-VN"/>
              </w:rPr>
            </w:pPr>
            <w:r w:rsidRPr="00957DE8">
              <w:rPr>
                <w:rFonts w:eastAsia="SimSun"/>
                <w:iCs/>
                <w:sz w:val="22"/>
                <w:szCs w:val="22"/>
                <w:lang w:val="vi-VN"/>
              </w:rPr>
              <w:t xml:space="preserve">3. Chi phí đánh giá tiềm năng khoáng sản, thăm dò khoáng sản được phê duyệt bổ sung khi tăng trữ lượng khoáng sản được quy định trong giấy </w:t>
            </w:r>
            <w:r w:rsidRPr="00957DE8">
              <w:rPr>
                <w:rFonts w:eastAsia="SimSun"/>
                <w:sz w:val="22"/>
                <w:szCs w:val="22"/>
                <w:lang w:val="vi-VN"/>
              </w:rPr>
              <w:t>phép</w:t>
            </w:r>
            <w:r w:rsidRPr="00957DE8">
              <w:rPr>
                <w:rFonts w:eastAsia="SimSun"/>
                <w:iCs/>
                <w:sz w:val="22"/>
                <w:szCs w:val="22"/>
                <w:lang w:val="vi-VN"/>
              </w:rPr>
              <w:t xml:space="preserve"> khai thác khoáng sản, trừ trường hợp khoáng sản ở thể lỏng, thể khí. </w:t>
            </w:r>
          </w:p>
          <w:p w14:paraId="6921F3AC"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4. Chính phủ quy định chi tiết trình tự, thủ tục, phương thức hoàn trả, chế độ thu, quản lý, sử dụng chi phí đánh giá tiềm năng khoáng sản, thăm dò khoáng sản phải hoàn trả.</w:t>
            </w:r>
          </w:p>
          <w:p w14:paraId="568E0226"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5. Bộ trưởng Bộ Tài nguyên và Môi trường hướng dẫn phương pháp xác định, các mẫu trong hồ sơ xác định chi phí đánh giá tiềm năng khoáng sản, thăm dò khoáng sản phải hoàn trả.</w:t>
            </w:r>
          </w:p>
        </w:tc>
        <w:tc>
          <w:tcPr>
            <w:tcW w:w="4852" w:type="dxa"/>
          </w:tcPr>
          <w:p w14:paraId="20F53E87" w14:textId="77777777" w:rsidR="001208FB" w:rsidRPr="00072F0C" w:rsidRDefault="001208FB" w:rsidP="00072F0C">
            <w:pPr>
              <w:adjustRightInd w:val="0"/>
              <w:snapToGrid w:val="0"/>
              <w:spacing w:beforeLines="60" w:before="144"/>
              <w:jc w:val="both"/>
              <w:outlineLvl w:val="2"/>
              <w:rPr>
                <w:rFonts w:eastAsia="Calibri"/>
                <w:b/>
                <w:bCs/>
                <w:iCs/>
                <w:sz w:val="22"/>
                <w:szCs w:val="22"/>
                <w:lang w:val="vi-VN"/>
              </w:rPr>
            </w:pPr>
            <w:bookmarkStart w:id="307" w:name="_Toc181886988"/>
            <w:r w:rsidRPr="00072F0C">
              <w:rPr>
                <w:rFonts w:eastAsia="Calibri" w:hint="cs"/>
                <w:b/>
                <w:bCs/>
                <w:iCs/>
                <w:sz w:val="22"/>
                <w:szCs w:val="22"/>
                <w:lang w:val="vi-VN"/>
              </w:rPr>
              <w:lastRenderedPageBreak/>
              <w:t>Điều 96</w:t>
            </w:r>
            <w:r w:rsidRPr="00072F0C">
              <w:rPr>
                <w:rFonts w:eastAsia="Calibri"/>
                <w:b/>
                <w:bCs/>
                <w:iCs/>
                <w:sz w:val="22"/>
                <w:szCs w:val="22"/>
                <w:lang w:val="vi-VN"/>
              </w:rPr>
              <w:t xml:space="preserve">. Nguyên tắc xác </w:t>
            </w:r>
            <w:r w:rsidRPr="00072F0C">
              <w:rPr>
                <w:rFonts w:eastAsia="Calibri" w:hint="cs"/>
                <w:b/>
                <w:bCs/>
                <w:iCs/>
                <w:sz w:val="22"/>
                <w:szCs w:val="22"/>
                <w:lang w:val="vi-VN"/>
              </w:rPr>
              <w:t>đ</w:t>
            </w:r>
            <w:r w:rsidRPr="00072F0C">
              <w:rPr>
                <w:rFonts w:eastAsia="Calibri"/>
                <w:b/>
                <w:bCs/>
                <w:iCs/>
                <w:sz w:val="22"/>
                <w:szCs w:val="22"/>
                <w:lang w:val="vi-VN"/>
              </w:rPr>
              <w:t xml:space="preserve">ịnh hoàn trả chi phí </w:t>
            </w:r>
            <w:r w:rsidRPr="00072F0C">
              <w:rPr>
                <w:rFonts w:eastAsia="Calibri" w:hint="cs"/>
                <w:b/>
                <w:bCs/>
                <w:iCs/>
                <w:sz w:val="22"/>
                <w:szCs w:val="22"/>
                <w:lang w:val="vi-VN"/>
              </w:rPr>
              <w:t>đ</w:t>
            </w:r>
            <w:r w:rsidRPr="00072F0C">
              <w:rPr>
                <w:rFonts w:eastAsia="Calibri" w:hint="eastAsia"/>
                <w:b/>
                <w:bCs/>
                <w:iCs/>
                <w:sz w:val="22"/>
                <w:szCs w:val="22"/>
                <w:lang w:val="vi-VN"/>
              </w:rPr>
              <w:t>á</w:t>
            </w:r>
            <w:r w:rsidRPr="00072F0C">
              <w:rPr>
                <w:rFonts w:eastAsia="Calibri"/>
                <w:b/>
                <w:bCs/>
                <w:iCs/>
                <w:sz w:val="22"/>
                <w:szCs w:val="22"/>
                <w:lang w:val="vi-VN"/>
              </w:rPr>
              <w:t>nh giá tiềm n</w:t>
            </w:r>
            <w:r w:rsidRPr="00072F0C">
              <w:rPr>
                <w:rFonts w:eastAsia="Calibri" w:hint="cs"/>
                <w:b/>
                <w:bCs/>
                <w:iCs/>
                <w:sz w:val="22"/>
                <w:szCs w:val="22"/>
                <w:lang w:val="vi-VN"/>
              </w:rPr>
              <w:t>ă</w:t>
            </w:r>
            <w:r w:rsidRPr="00072F0C">
              <w:rPr>
                <w:rFonts w:eastAsia="Calibri"/>
                <w:b/>
                <w:bCs/>
                <w:iCs/>
                <w:sz w:val="22"/>
                <w:szCs w:val="22"/>
                <w:lang w:val="vi-VN"/>
              </w:rPr>
              <w:t>ng khoáng sản, th</w:t>
            </w:r>
            <w:r w:rsidRPr="00072F0C">
              <w:rPr>
                <w:rFonts w:eastAsia="Calibri" w:hint="cs"/>
                <w:b/>
                <w:bCs/>
                <w:iCs/>
                <w:sz w:val="22"/>
                <w:szCs w:val="22"/>
                <w:lang w:val="vi-VN"/>
              </w:rPr>
              <w:t>ă</w:t>
            </w:r>
            <w:r w:rsidRPr="00072F0C">
              <w:rPr>
                <w:rFonts w:eastAsia="Calibri"/>
                <w:b/>
                <w:bCs/>
                <w:iCs/>
                <w:sz w:val="22"/>
                <w:szCs w:val="22"/>
                <w:lang w:val="vi-VN"/>
              </w:rPr>
              <w:t>m dò khoáng sản do Nhà n</w:t>
            </w:r>
            <w:r w:rsidRPr="00072F0C">
              <w:rPr>
                <w:rFonts w:eastAsia="Calibri" w:hint="cs"/>
                <w:b/>
                <w:bCs/>
                <w:iCs/>
                <w:sz w:val="22"/>
                <w:szCs w:val="22"/>
                <w:lang w:val="vi-VN"/>
              </w:rPr>
              <w:t>ư</w:t>
            </w:r>
            <w:r w:rsidRPr="00072F0C">
              <w:rPr>
                <w:rFonts w:eastAsia="Calibri"/>
                <w:b/>
                <w:bCs/>
                <w:iCs/>
                <w:sz w:val="22"/>
                <w:szCs w:val="22"/>
                <w:lang w:val="vi-VN"/>
              </w:rPr>
              <w:t xml:space="preserve">ớc </w:t>
            </w:r>
            <w:r w:rsidRPr="00072F0C">
              <w:rPr>
                <w:rFonts w:eastAsia="Calibri" w:hint="cs"/>
                <w:b/>
                <w:bCs/>
                <w:iCs/>
                <w:sz w:val="22"/>
                <w:szCs w:val="22"/>
                <w:lang w:val="vi-VN"/>
              </w:rPr>
              <w:t>đ</w:t>
            </w:r>
            <w:r w:rsidRPr="00072F0C">
              <w:rPr>
                <w:rFonts w:eastAsia="Calibri" w:hint="eastAsia"/>
                <w:b/>
                <w:bCs/>
                <w:iCs/>
                <w:sz w:val="22"/>
                <w:szCs w:val="22"/>
                <w:lang w:val="vi-VN"/>
              </w:rPr>
              <w:t>ã</w:t>
            </w:r>
            <w:r w:rsidRPr="00072F0C">
              <w:rPr>
                <w:rFonts w:eastAsia="Calibri"/>
                <w:b/>
                <w:bCs/>
                <w:iCs/>
                <w:sz w:val="22"/>
                <w:szCs w:val="22"/>
                <w:lang w:val="vi-VN"/>
              </w:rPr>
              <w:t xml:space="preserve"> </w:t>
            </w:r>
            <w:r w:rsidRPr="00072F0C">
              <w:rPr>
                <w:rFonts w:eastAsia="Calibri" w:hint="cs"/>
                <w:b/>
                <w:bCs/>
                <w:iCs/>
                <w:sz w:val="22"/>
                <w:szCs w:val="22"/>
                <w:lang w:val="vi-VN"/>
              </w:rPr>
              <w:t>đ</w:t>
            </w:r>
            <w:r w:rsidRPr="00072F0C">
              <w:rPr>
                <w:rFonts w:eastAsia="Calibri"/>
                <w:b/>
                <w:bCs/>
                <w:iCs/>
                <w:sz w:val="22"/>
                <w:szCs w:val="22"/>
                <w:lang w:val="vi-VN"/>
              </w:rPr>
              <w:t>ầu t</w:t>
            </w:r>
            <w:r w:rsidRPr="00072F0C">
              <w:rPr>
                <w:rFonts w:eastAsia="Calibri" w:hint="cs"/>
                <w:b/>
                <w:bCs/>
                <w:iCs/>
                <w:sz w:val="22"/>
                <w:szCs w:val="22"/>
                <w:lang w:val="vi-VN"/>
              </w:rPr>
              <w:t>ư</w:t>
            </w:r>
            <w:bookmarkEnd w:id="307"/>
            <w:r w:rsidRPr="00072F0C">
              <w:rPr>
                <w:rFonts w:eastAsia="Calibri"/>
                <w:b/>
                <w:bCs/>
                <w:iCs/>
                <w:sz w:val="22"/>
                <w:szCs w:val="22"/>
                <w:lang w:val="vi-VN"/>
              </w:rPr>
              <w:t xml:space="preserve"> </w:t>
            </w:r>
          </w:p>
          <w:p w14:paraId="7B6C88E5" w14:textId="77777777" w:rsidR="001208FB" w:rsidRPr="00072F0C" w:rsidRDefault="001208FB" w:rsidP="00072F0C">
            <w:pPr>
              <w:widowControl w:val="0"/>
              <w:tabs>
                <w:tab w:val="left" w:pos="1276"/>
              </w:tabs>
              <w:spacing w:before="60"/>
              <w:jc w:val="both"/>
              <w:rPr>
                <w:iCs/>
                <w:sz w:val="22"/>
                <w:szCs w:val="22"/>
                <w:lang w:val="vi-VN"/>
              </w:rPr>
            </w:pPr>
            <w:r w:rsidRPr="00072F0C">
              <w:rPr>
                <w:iCs/>
                <w:sz w:val="22"/>
                <w:szCs w:val="22"/>
                <w:lang w:val="vi-VN"/>
              </w:rPr>
              <w:t>1. Tổ chức, cá nhân khai thác khoáng sản phải hoàn trả chi phí đ</w:t>
            </w:r>
            <w:r w:rsidRPr="00072F0C">
              <w:rPr>
                <w:rFonts w:hint="eastAsia"/>
                <w:iCs/>
                <w:sz w:val="22"/>
                <w:szCs w:val="22"/>
                <w:lang w:val="vi-VN"/>
              </w:rPr>
              <w:t>á</w:t>
            </w:r>
            <w:r w:rsidRPr="00072F0C">
              <w:rPr>
                <w:iCs/>
                <w:sz w:val="22"/>
                <w:szCs w:val="22"/>
                <w:lang w:val="vi-VN"/>
              </w:rPr>
              <w:t>nh giá tiềm năng khoáng sản, thăm dò khoáng sản do Nhà nước đầu tư, trừ trường hợp quy định tại khoản 2 Điều này, bao gồm:</w:t>
            </w:r>
          </w:p>
          <w:p w14:paraId="0DCCC0D1" w14:textId="77777777" w:rsidR="001208FB" w:rsidRPr="00072F0C" w:rsidRDefault="001208FB" w:rsidP="00072F0C">
            <w:pPr>
              <w:widowControl w:val="0"/>
              <w:tabs>
                <w:tab w:val="left" w:pos="1276"/>
              </w:tabs>
              <w:spacing w:before="60"/>
              <w:jc w:val="both"/>
              <w:rPr>
                <w:iCs/>
                <w:sz w:val="22"/>
                <w:szCs w:val="22"/>
                <w:lang w:val="vi-VN"/>
              </w:rPr>
            </w:pPr>
            <w:r w:rsidRPr="00072F0C">
              <w:rPr>
                <w:iCs/>
                <w:sz w:val="22"/>
                <w:szCs w:val="22"/>
                <w:lang w:val="vi-VN"/>
              </w:rPr>
              <w:t xml:space="preserve">a) Các trường hợp do Bộ </w:t>
            </w:r>
            <w:del w:id="308" w:author="Luan Dang" w:date="2025-07-19T17:29:00Z">
              <w:r w:rsidRPr="00072F0C">
                <w:rPr>
                  <w:iCs/>
                  <w:sz w:val="22"/>
                  <w:szCs w:val="22"/>
                  <w:lang w:val="vi-VN"/>
                </w:rPr>
                <w:delText>Tài nguyên</w:delText>
              </w:r>
            </w:del>
            <w:r w:rsidRPr="00072F0C">
              <w:rPr>
                <w:iCs/>
                <w:sz w:val="22"/>
                <w:szCs w:val="22"/>
                <w:lang w:val="vi-VN"/>
              </w:rPr>
              <w:t xml:space="preserve"> </w:t>
            </w:r>
            <w:ins w:id="309" w:author="Luan Dang" w:date="2025-07-19T17:29:00Z">
              <w:r w:rsidRPr="00072F0C">
                <w:rPr>
                  <w:b/>
                  <w:bCs/>
                  <w:i/>
                  <w:sz w:val="22"/>
                  <w:szCs w:val="22"/>
                </w:rPr>
                <w:t xml:space="preserve">trưởng Bộ </w:t>
              </w:r>
              <w:r w:rsidRPr="00072F0C">
                <w:rPr>
                  <w:b/>
                  <w:bCs/>
                  <w:i/>
                  <w:sz w:val="22"/>
                  <w:szCs w:val="22"/>
                  <w:lang w:val="nl-NL"/>
                </w:rPr>
                <w:t>Nông nghiệp</w:t>
              </w:r>
            </w:ins>
            <w:r w:rsidRPr="00072F0C">
              <w:rPr>
                <w:sz w:val="22"/>
                <w:szCs w:val="22"/>
                <w:lang w:val="nl-NL"/>
              </w:rPr>
              <w:t xml:space="preserve"> </w:t>
            </w:r>
            <w:r w:rsidRPr="00072F0C">
              <w:rPr>
                <w:iCs/>
                <w:sz w:val="22"/>
                <w:szCs w:val="22"/>
                <w:lang w:val="vi-VN"/>
              </w:rPr>
              <w:t>và Môi trường cấp giấy phép khai thác khoáng sản;</w:t>
            </w:r>
          </w:p>
          <w:p w14:paraId="030DBCB7" w14:textId="77777777" w:rsidR="001208FB" w:rsidRPr="00072F0C" w:rsidRDefault="001208FB" w:rsidP="00072F0C">
            <w:pPr>
              <w:widowControl w:val="0"/>
              <w:tabs>
                <w:tab w:val="left" w:pos="1276"/>
              </w:tabs>
              <w:spacing w:before="60"/>
              <w:jc w:val="both"/>
              <w:rPr>
                <w:sz w:val="22"/>
                <w:szCs w:val="22"/>
                <w:lang w:val="vi-VN"/>
              </w:rPr>
            </w:pPr>
            <w:r w:rsidRPr="00072F0C">
              <w:rPr>
                <w:iCs/>
                <w:sz w:val="22"/>
                <w:szCs w:val="22"/>
                <w:lang w:val="vi-VN"/>
              </w:rPr>
              <w:t>b) Các trường hợp do Ủy ban nhân dân cấp tỉnh đầu tư đánh giá tiềm năng khoáng sản, thăm dò khoáng sản phục vụ đấu giá quyền khai thác khoáng sản;</w:t>
            </w:r>
          </w:p>
          <w:p w14:paraId="410D6118" w14:textId="77777777" w:rsidR="001208FB" w:rsidRPr="00072F0C" w:rsidRDefault="001208FB" w:rsidP="00072F0C">
            <w:pPr>
              <w:widowControl w:val="0"/>
              <w:tabs>
                <w:tab w:val="left" w:pos="1276"/>
              </w:tabs>
              <w:spacing w:before="60"/>
              <w:jc w:val="both"/>
              <w:rPr>
                <w:iCs/>
                <w:sz w:val="22"/>
                <w:szCs w:val="22"/>
                <w:lang w:val="vi-VN"/>
              </w:rPr>
            </w:pPr>
            <w:r w:rsidRPr="00072F0C">
              <w:rPr>
                <w:iCs/>
                <w:sz w:val="22"/>
                <w:szCs w:val="22"/>
                <w:lang w:val="vi-VN"/>
              </w:rPr>
              <w:t>c</w:t>
            </w:r>
            <w:r w:rsidRPr="00072F0C">
              <w:rPr>
                <w:iCs/>
                <w:spacing w:val="-4"/>
                <w:sz w:val="22"/>
                <w:szCs w:val="22"/>
                <w:lang w:val="vi-VN"/>
              </w:rPr>
              <w:t>) Các trường hợp khai thác nước khoáng</w:t>
            </w:r>
            <w:r w:rsidRPr="00072F0C">
              <w:rPr>
                <w:spacing w:val="-4"/>
                <w:sz w:val="22"/>
                <w:szCs w:val="22"/>
                <w:lang w:val="vi-VN"/>
              </w:rPr>
              <w:t xml:space="preserve"> thiên nhiên</w:t>
            </w:r>
            <w:r w:rsidRPr="00072F0C">
              <w:rPr>
                <w:iCs/>
                <w:spacing w:val="-4"/>
                <w:sz w:val="22"/>
                <w:szCs w:val="22"/>
                <w:lang w:val="vi-VN"/>
              </w:rPr>
              <w:t>, nước nóng thiên nhiên.</w:t>
            </w:r>
          </w:p>
          <w:p w14:paraId="39529A6E" w14:textId="77777777" w:rsidR="001208FB" w:rsidRPr="00072F0C" w:rsidRDefault="001208FB" w:rsidP="00072F0C">
            <w:pPr>
              <w:widowControl w:val="0"/>
              <w:tabs>
                <w:tab w:val="left" w:pos="1276"/>
              </w:tabs>
              <w:spacing w:before="60"/>
              <w:jc w:val="both"/>
              <w:rPr>
                <w:iCs/>
                <w:sz w:val="22"/>
                <w:szCs w:val="22"/>
                <w:lang w:val="vi-VN"/>
              </w:rPr>
            </w:pPr>
            <w:r w:rsidRPr="00072F0C">
              <w:rPr>
                <w:iCs/>
                <w:sz w:val="22"/>
                <w:szCs w:val="22"/>
                <w:lang w:val="vi-VN"/>
              </w:rPr>
              <w:t>2. Các trường hợp không phải hoàn trả chi phí đ</w:t>
            </w:r>
            <w:r w:rsidRPr="00072F0C">
              <w:rPr>
                <w:rFonts w:hint="eastAsia"/>
                <w:iCs/>
                <w:sz w:val="22"/>
                <w:szCs w:val="22"/>
                <w:lang w:val="vi-VN"/>
              </w:rPr>
              <w:t>á</w:t>
            </w:r>
            <w:r w:rsidRPr="00072F0C">
              <w:rPr>
                <w:iCs/>
                <w:sz w:val="22"/>
                <w:szCs w:val="22"/>
                <w:lang w:val="vi-VN"/>
              </w:rPr>
              <w:t>nh giá tiềm năng khoáng sản, thăm dò khoáng sản do Nhà nước đầu tư bao gồm:</w:t>
            </w:r>
          </w:p>
          <w:p w14:paraId="30FB4E18" w14:textId="77777777" w:rsidR="001208FB" w:rsidRPr="00072F0C" w:rsidRDefault="001208FB" w:rsidP="00072F0C">
            <w:pPr>
              <w:widowControl w:val="0"/>
              <w:tabs>
                <w:tab w:val="left" w:pos="1276"/>
              </w:tabs>
              <w:spacing w:before="60"/>
              <w:jc w:val="both"/>
              <w:rPr>
                <w:iCs/>
                <w:sz w:val="22"/>
                <w:szCs w:val="22"/>
                <w:lang w:val="vi-VN"/>
              </w:rPr>
            </w:pPr>
            <w:r w:rsidRPr="00072F0C">
              <w:rPr>
                <w:iCs/>
                <w:sz w:val="22"/>
                <w:szCs w:val="22"/>
                <w:lang w:val="vi-VN"/>
              </w:rPr>
              <w:t>a) Trường hợp quy định tại điểm a khoản 1 Điều này có diện tích, ranh giới theo chiều sâu khu vực khai thác khoáng sản thuộc báo cáo đ</w:t>
            </w:r>
            <w:r w:rsidRPr="00072F0C">
              <w:rPr>
                <w:rFonts w:hint="eastAsia"/>
                <w:iCs/>
                <w:sz w:val="22"/>
                <w:szCs w:val="22"/>
                <w:lang w:val="vi-VN"/>
              </w:rPr>
              <w:t>á</w:t>
            </w:r>
            <w:r w:rsidRPr="00072F0C">
              <w:rPr>
                <w:iCs/>
                <w:sz w:val="22"/>
                <w:szCs w:val="22"/>
                <w:lang w:val="vi-VN"/>
              </w:rPr>
              <w:t xml:space="preserve">nh giá tiềm </w:t>
            </w:r>
            <w:r w:rsidRPr="00072F0C">
              <w:rPr>
                <w:iCs/>
                <w:sz w:val="22"/>
                <w:szCs w:val="22"/>
                <w:lang w:val="vi-VN"/>
              </w:rPr>
              <w:lastRenderedPageBreak/>
              <w:t>năng khoáng sản chỉ xác định tài nguyên dự báo hoặc tương đương tài nguyên dự báo;</w:t>
            </w:r>
          </w:p>
          <w:p w14:paraId="33EFCA48" w14:textId="77777777" w:rsidR="001208FB" w:rsidRPr="00072F0C" w:rsidRDefault="001208FB" w:rsidP="00072F0C">
            <w:pPr>
              <w:widowControl w:val="0"/>
              <w:tabs>
                <w:tab w:val="left" w:pos="1276"/>
              </w:tabs>
              <w:spacing w:before="60"/>
              <w:jc w:val="both"/>
              <w:rPr>
                <w:iCs/>
                <w:spacing w:val="4"/>
                <w:sz w:val="22"/>
                <w:szCs w:val="22"/>
                <w:lang w:val="vi-VN"/>
              </w:rPr>
            </w:pPr>
            <w:r w:rsidRPr="00072F0C">
              <w:rPr>
                <w:iCs/>
                <w:spacing w:val="4"/>
                <w:sz w:val="22"/>
                <w:szCs w:val="22"/>
                <w:lang w:val="vi-VN"/>
              </w:rPr>
              <w:t>b) Trường hợp thuộc thẩm quyền cấp giấy phép khai thác khoáng sản quy định tại khoản 2 Điều 108 của Luật này, trừ trường hợp quy định tại điểm b và điểm c khoản 1 Điều này;</w:t>
            </w:r>
          </w:p>
          <w:p w14:paraId="113004A6" w14:textId="77777777" w:rsidR="001208FB" w:rsidRPr="00072F0C" w:rsidRDefault="001208FB" w:rsidP="00072F0C">
            <w:pPr>
              <w:widowControl w:val="0"/>
              <w:tabs>
                <w:tab w:val="left" w:pos="1276"/>
              </w:tabs>
              <w:spacing w:before="60"/>
              <w:jc w:val="both"/>
              <w:rPr>
                <w:iCs/>
                <w:sz w:val="22"/>
                <w:szCs w:val="22"/>
                <w:lang w:val="vi-VN"/>
              </w:rPr>
            </w:pPr>
            <w:r w:rsidRPr="00072F0C">
              <w:rPr>
                <w:iCs/>
                <w:sz w:val="22"/>
                <w:szCs w:val="22"/>
                <w:lang w:val="vi-VN"/>
              </w:rPr>
              <w:t>c) Trường hợp quy định tại Điều 75 của Luật này.</w:t>
            </w:r>
          </w:p>
          <w:p w14:paraId="7A2F1BA2" w14:textId="77777777" w:rsidR="001208FB" w:rsidRPr="00072F0C" w:rsidRDefault="001208FB" w:rsidP="00072F0C">
            <w:pPr>
              <w:tabs>
                <w:tab w:val="left" w:pos="1276"/>
              </w:tabs>
              <w:spacing w:before="60"/>
              <w:jc w:val="both"/>
              <w:rPr>
                <w:iCs/>
                <w:sz w:val="22"/>
                <w:szCs w:val="22"/>
                <w:lang w:val="vi-VN"/>
              </w:rPr>
            </w:pPr>
            <w:r w:rsidRPr="00072F0C">
              <w:rPr>
                <w:iCs/>
                <w:sz w:val="22"/>
                <w:szCs w:val="22"/>
                <w:lang w:val="vi-VN"/>
              </w:rPr>
              <w:t>3. Chi phí đ</w:t>
            </w:r>
            <w:r w:rsidRPr="00072F0C">
              <w:rPr>
                <w:rFonts w:hint="eastAsia"/>
                <w:iCs/>
                <w:sz w:val="22"/>
                <w:szCs w:val="22"/>
                <w:lang w:val="vi-VN"/>
              </w:rPr>
              <w:t>á</w:t>
            </w:r>
            <w:r w:rsidRPr="00072F0C">
              <w:rPr>
                <w:iCs/>
                <w:sz w:val="22"/>
                <w:szCs w:val="22"/>
                <w:lang w:val="vi-VN"/>
              </w:rPr>
              <w:t xml:space="preserve">nh giá tiềm năng khoáng sản, thăm dò khoáng sản được phê duyệt bổ sung khi tăng trữ lượng khoáng sản được quy định trong giấy </w:t>
            </w:r>
            <w:r w:rsidRPr="00072F0C">
              <w:rPr>
                <w:sz w:val="22"/>
                <w:szCs w:val="22"/>
                <w:lang w:val="vi-VN"/>
              </w:rPr>
              <w:t>phép</w:t>
            </w:r>
            <w:r w:rsidRPr="00072F0C">
              <w:rPr>
                <w:iCs/>
                <w:sz w:val="22"/>
                <w:szCs w:val="22"/>
                <w:lang w:val="vi-VN"/>
              </w:rPr>
              <w:t xml:space="preserve"> khai thác khoáng sản, trừ trường hợp khoáng sản ở thể lỏng, thể khí. </w:t>
            </w:r>
          </w:p>
          <w:p w14:paraId="7C44130E" w14:textId="77777777" w:rsidR="001208FB" w:rsidRPr="00072F0C" w:rsidRDefault="001208FB" w:rsidP="00072F0C">
            <w:pPr>
              <w:widowControl w:val="0"/>
              <w:tabs>
                <w:tab w:val="left" w:pos="1276"/>
              </w:tabs>
              <w:spacing w:before="60"/>
              <w:jc w:val="both"/>
              <w:rPr>
                <w:iCs/>
                <w:sz w:val="22"/>
                <w:szCs w:val="22"/>
                <w:lang w:val="vi-VN"/>
              </w:rPr>
            </w:pPr>
            <w:r w:rsidRPr="00072F0C">
              <w:rPr>
                <w:iCs/>
                <w:sz w:val="22"/>
                <w:szCs w:val="22"/>
                <w:lang w:val="vi-VN"/>
              </w:rPr>
              <w:t>4. Chính phủ quy định chi tiết trình tự, thủ tục, phương thức hoàn trả, chế độ thu, quản lý, sử dụng chi phí đ</w:t>
            </w:r>
            <w:r w:rsidRPr="00072F0C">
              <w:rPr>
                <w:rFonts w:hint="eastAsia"/>
                <w:iCs/>
                <w:sz w:val="22"/>
                <w:szCs w:val="22"/>
                <w:lang w:val="vi-VN"/>
              </w:rPr>
              <w:t>á</w:t>
            </w:r>
            <w:r w:rsidRPr="00072F0C">
              <w:rPr>
                <w:iCs/>
                <w:sz w:val="22"/>
                <w:szCs w:val="22"/>
                <w:lang w:val="vi-VN"/>
              </w:rPr>
              <w:t>nh giá tiềm năng khoáng sản, thăm dò khoáng sản phải hoàn trả.</w:t>
            </w:r>
          </w:p>
          <w:p w14:paraId="5A9BEE01" w14:textId="77777777" w:rsidR="001208FB" w:rsidRPr="00072F0C" w:rsidRDefault="001208FB" w:rsidP="00072F0C">
            <w:pPr>
              <w:widowControl w:val="0"/>
              <w:tabs>
                <w:tab w:val="left" w:pos="1276"/>
              </w:tabs>
              <w:spacing w:before="60"/>
              <w:jc w:val="both"/>
              <w:rPr>
                <w:iCs/>
                <w:sz w:val="28"/>
                <w:szCs w:val="28"/>
                <w:lang w:val="vi-VN"/>
              </w:rPr>
            </w:pPr>
            <w:r w:rsidRPr="00072F0C">
              <w:rPr>
                <w:iCs/>
                <w:sz w:val="22"/>
                <w:szCs w:val="22"/>
                <w:lang w:val="vi-VN"/>
              </w:rPr>
              <w:t xml:space="preserve">5. Bộ trưởng Bộ </w:t>
            </w:r>
            <w:del w:id="310" w:author="Luan Dang" w:date="2025-07-19T17:29:00Z">
              <w:r w:rsidRPr="00072F0C">
                <w:rPr>
                  <w:iCs/>
                  <w:sz w:val="22"/>
                  <w:szCs w:val="22"/>
                  <w:lang w:val="vi-VN"/>
                </w:rPr>
                <w:delText>Tài nguyên</w:delText>
              </w:r>
            </w:del>
            <w:r w:rsidRPr="00072F0C">
              <w:rPr>
                <w:iCs/>
                <w:sz w:val="22"/>
                <w:szCs w:val="22"/>
                <w:lang w:val="vi-VN"/>
              </w:rPr>
              <w:t xml:space="preserve"> </w:t>
            </w:r>
            <w:ins w:id="311" w:author="Luan Dang" w:date="2025-07-19T17:29:00Z">
              <w:r w:rsidRPr="00072F0C">
                <w:rPr>
                  <w:b/>
                  <w:bCs/>
                  <w:i/>
                  <w:iCs/>
                  <w:sz w:val="22"/>
                  <w:szCs w:val="22"/>
                  <w:lang w:val="nl-NL"/>
                </w:rPr>
                <w:t>Nông nghiệp</w:t>
              </w:r>
            </w:ins>
            <w:r w:rsidRPr="00072F0C">
              <w:rPr>
                <w:sz w:val="22"/>
                <w:szCs w:val="22"/>
                <w:lang w:val="nl-NL"/>
              </w:rPr>
              <w:t xml:space="preserve"> </w:t>
            </w:r>
            <w:r w:rsidRPr="00072F0C">
              <w:rPr>
                <w:iCs/>
                <w:sz w:val="22"/>
                <w:szCs w:val="22"/>
                <w:lang w:val="vi-VN"/>
              </w:rPr>
              <w:t>và Môi trường hướng dẫn phương pháp xác định, các mẫu trong hồ sơ xác định chi phí đ</w:t>
            </w:r>
            <w:r w:rsidRPr="00072F0C">
              <w:rPr>
                <w:rFonts w:hint="eastAsia"/>
                <w:iCs/>
                <w:sz w:val="22"/>
                <w:szCs w:val="22"/>
                <w:lang w:val="vi-VN"/>
              </w:rPr>
              <w:t>á</w:t>
            </w:r>
            <w:r w:rsidRPr="00072F0C">
              <w:rPr>
                <w:iCs/>
                <w:sz w:val="22"/>
                <w:szCs w:val="22"/>
                <w:lang w:val="vi-VN"/>
              </w:rPr>
              <w:t>nh giá tiềm năng khoáng sản, thăm dò khoáng sản phải hoàn trả.</w:t>
            </w:r>
          </w:p>
        </w:tc>
        <w:tc>
          <w:tcPr>
            <w:tcW w:w="4852" w:type="dxa"/>
          </w:tcPr>
          <w:p w14:paraId="2B068830" w14:textId="1E1B5C53" w:rsidR="001208FB" w:rsidRPr="005B0268" w:rsidRDefault="006C14D9" w:rsidP="006C14D9">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quyền, phân cấp trong lĩnh vực địa chất, khoáng sản</w:t>
            </w:r>
          </w:p>
        </w:tc>
      </w:tr>
      <w:tr w:rsidR="001208FB" w:rsidRPr="00072F0C" w14:paraId="42ACC116" w14:textId="77777777" w:rsidTr="00072F0C">
        <w:tc>
          <w:tcPr>
            <w:tcW w:w="5650" w:type="dxa"/>
          </w:tcPr>
          <w:p w14:paraId="79FB0575" w14:textId="77777777" w:rsidR="001208FB" w:rsidRPr="00072F0C" w:rsidRDefault="001208FB" w:rsidP="00072F0C">
            <w:pPr>
              <w:adjustRightInd w:val="0"/>
              <w:snapToGrid w:val="0"/>
              <w:spacing w:beforeLines="60" w:before="144"/>
              <w:outlineLvl w:val="2"/>
              <w:rPr>
                <w:rFonts w:eastAsia="Calibri"/>
                <w:b/>
                <w:bCs/>
                <w:iCs/>
                <w:spacing w:val="-4"/>
                <w:sz w:val="22"/>
                <w:szCs w:val="22"/>
                <w:lang w:val="vi-VN"/>
              </w:rPr>
            </w:pPr>
            <w:r w:rsidRPr="00957DE8">
              <w:rPr>
                <w:rFonts w:eastAsia="Calibri"/>
                <w:b/>
                <w:bCs/>
                <w:iCs/>
                <w:spacing w:val="-4"/>
                <w:sz w:val="22"/>
                <w:szCs w:val="22"/>
                <w:lang w:val="vi-VN"/>
              </w:rPr>
              <w:t>Điều 97. Hoàn trả chi phí thăm dò khoáng sản giữa các tổ chức, cá nhân</w:t>
            </w:r>
          </w:p>
          <w:p w14:paraId="2E0D5B48" w14:textId="77777777" w:rsidR="001208FB" w:rsidRPr="00072F0C" w:rsidRDefault="001208FB" w:rsidP="00072F0C">
            <w:pPr>
              <w:widowControl w:val="0"/>
              <w:adjustRightInd w:val="0"/>
              <w:snapToGrid w:val="0"/>
              <w:spacing w:beforeLines="60" w:before="144"/>
              <w:rPr>
                <w:iCs/>
                <w:spacing w:val="-2"/>
                <w:sz w:val="22"/>
                <w:szCs w:val="22"/>
                <w:lang w:val="vi-VN"/>
              </w:rPr>
            </w:pPr>
            <w:r w:rsidRPr="00957DE8">
              <w:rPr>
                <w:rFonts w:eastAsia="SimSun"/>
                <w:spacing w:val="-2"/>
                <w:sz w:val="22"/>
                <w:szCs w:val="22"/>
                <w:lang w:val="vi-VN"/>
              </w:rPr>
              <w:t>1</w:t>
            </w:r>
            <w:r w:rsidRPr="00957DE8">
              <w:rPr>
                <w:rFonts w:eastAsia="SimSun"/>
                <w:iCs/>
                <w:spacing w:val="-2"/>
                <w:sz w:val="22"/>
                <w:szCs w:val="22"/>
                <w:lang w:val="vi-VN"/>
              </w:rPr>
              <w:t xml:space="preserve">. Tổ chức, cá nhân khai thác khoáng sản phải hoàn trả chi phí thăm dò khoáng sản cho tổ chức, cá nhân đã đầu tư </w:t>
            </w:r>
            <w:r w:rsidRPr="00957DE8">
              <w:rPr>
                <w:rFonts w:eastAsia="SimSun"/>
                <w:sz w:val="22"/>
                <w:szCs w:val="22"/>
                <w:lang w:val="vi-VN"/>
              </w:rPr>
              <w:t xml:space="preserve">thăm dò khoáng sản </w:t>
            </w:r>
            <w:r w:rsidRPr="00957DE8">
              <w:rPr>
                <w:rFonts w:eastAsia="SimSun"/>
                <w:iCs/>
                <w:spacing w:val="-2"/>
                <w:sz w:val="22"/>
                <w:szCs w:val="22"/>
                <w:lang w:val="vi-VN"/>
              </w:rPr>
              <w:t xml:space="preserve">theo nguyên tắc sau đây: </w:t>
            </w:r>
          </w:p>
          <w:p w14:paraId="5173A3B6"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a) Trong thời hạn ưu tiên quy định tại khoản 1 Điều 48 của Luật này, việc hoàn trả chi phí thăm dò khoáng sản cho tổ chức, cá nhân đã đầu tư theo nguyên tắc tự thỏa thuận;</w:t>
            </w:r>
          </w:p>
          <w:p w14:paraId="5C5C4CB1"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b) Sau thời hạn ưu tiên theo quy định tại khoản 1 Điều 48 của Luật này, cơ quan quản lý nhà nước có thẩm quyền quy định tại Điều 108 của Luật này quyết định chi phí phải hoàn trả.</w:t>
            </w:r>
          </w:p>
          <w:p w14:paraId="5BF6F86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2. Tổ chức, cá nhân đã đầu tư thăm dò khoáng sản bị công bố phá sản, giải thể mà quyền sử dụng thông tin, kết quả thăm </w:t>
            </w:r>
            <w:r w:rsidRPr="00957DE8">
              <w:rPr>
                <w:rFonts w:eastAsia="SimSun"/>
                <w:sz w:val="22"/>
                <w:szCs w:val="22"/>
                <w:lang w:val="vi-VN"/>
              </w:rPr>
              <w:lastRenderedPageBreak/>
              <w:t xml:space="preserve">dò khoáng sản không chuyển giao hợp pháp cho tổ chức, cá nhân khác thì việc xử lý quyền sử dụng thông tin, kết quả thăm dò khoáng sản thực hiện theo quy định của pháp luật về dân sự. </w:t>
            </w:r>
          </w:p>
          <w:p w14:paraId="2CA40938"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sz w:val="22"/>
                <w:szCs w:val="22"/>
                <w:lang w:val="vi-VN"/>
              </w:rPr>
              <w:t>3. Tổ chức, cá nhân đề nghị cấp giấy phép khai thác khoáng sản có nghĩa vụ chi trả kinh phí xác định chi phí phải hoàn trả cho đơn vị được giao nhiệm vụ xác định chi phí thăm dò khoáng sản</w:t>
            </w:r>
            <w:r w:rsidRPr="00957DE8">
              <w:rPr>
                <w:rFonts w:eastAsia="SimSun"/>
                <w:iCs/>
                <w:sz w:val="22"/>
                <w:szCs w:val="22"/>
                <w:lang w:val="vi-VN"/>
              </w:rPr>
              <w:t>.</w:t>
            </w:r>
          </w:p>
          <w:p w14:paraId="2C026A9C"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pacing w:val="-4"/>
                <w:sz w:val="22"/>
                <w:szCs w:val="22"/>
                <w:lang w:val="vi-VN"/>
              </w:rPr>
            </w:pPr>
            <w:r w:rsidRPr="00957DE8">
              <w:rPr>
                <w:rFonts w:eastAsia="SimSun"/>
                <w:sz w:val="22"/>
                <w:szCs w:val="22"/>
                <w:lang w:val="vi-VN"/>
              </w:rPr>
              <w:t>4. Chính phủ quy định chi tiết Điều này; quy định việc hoàn trả chi phí thăm dò khoáng sản trong trường hợp tổ chức, cá nhân đã đầu tư thăm dò khoáng sản không còn hoạt động tại địa chỉ đăng ký hoặc không nhận tiền hoàn trả chi phí thăm dò khoáng sản theo quyết định của cơ quan quản lý nhà nước có thẩm quyền hoặc quyền sử dụng thông tin, kết quả thăm dò khoáng sản đang có tranh chấp.</w:t>
            </w:r>
          </w:p>
        </w:tc>
        <w:tc>
          <w:tcPr>
            <w:tcW w:w="4852" w:type="dxa"/>
          </w:tcPr>
          <w:p w14:paraId="73C09E29" w14:textId="77777777" w:rsidR="001208FB" w:rsidRPr="00072F0C" w:rsidRDefault="001208FB" w:rsidP="00072F0C">
            <w:pPr>
              <w:adjustRightInd w:val="0"/>
              <w:snapToGrid w:val="0"/>
              <w:spacing w:beforeLines="60" w:before="144"/>
              <w:outlineLvl w:val="2"/>
              <w:rPr>
                <w:rFonts w:eastAsia="Calibri"/>
                <w:b/>
                <w:bCs/>
                <w:iCs/>
                <w:spacing w:val="-4"/>
                <w:sz w:val="22"/>
                <w:szCs w:val="22"/>
                <w:lang w:val="vi-VN"/>
              </w:rPr>
            </w:pPr>
          </w:p>
        </w:tc>
        <w:tc>
          <w:tcPr>
            <w:tcW w:w="4852" w:type="dxa"/>
          </w:tcPr>
          <w:p w14:paraId="3F8093A4" w14:textId="77777777" w:rsidR="001208FB" w:rsidRPr="005B0268" w:rsidRDefault="001208FB" w:rsidP="00072F0C">
            <w:pPr>
              <w:adjustRightInd w:val="0"/>
              <w:snapToGrid w:val="0"/>
              <w:spacing w:beforeLines="60" w:before="144"/>
              <w:outlineLvl w:val="2"/>
              <w:rPr>
                <w:rFonts w:eastAsia="Calibri"/>
                <w:bCs/>
                <w:iCs/>
                <w:spacing w:val="-4"/>
                <w:sz w:val="22"/>
                <w:szCs w:val="22"/>
                <w:lang w:val="vi-VN"/>
              </w:rPr>
            </w:pPr>
          </w:p>
        </w:tc>
      </w:tr>
      <w:tr w:rsidR="001208FB" w:rsidRPr="00072F0C" w14:paraId="39CC7AE0" w14:textId="77777777" w:rsidTr="00072F0C">
        <w:tc>
          <w:tcPr>
            <w:tcW w:w="5650" w:type="dxa"/>
          </w:tcPr>
          <w:p w14:paraId="78783FE8"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98. Tiền cấp quyền khai thác khoáng sản</w:t>
            </w:r>
          </w:p>
          <w:p w14:paraId="38389C18" w14:textId="77777777" w:rsidR="001208FB" w:rsidRPr="00072F0C" w:rsidRDefault="001208FB" w:rsidP="00072F0C">
            <w:pPr>
              <w:adjustRightInd w:val="0"/>
              <w:snapToGrid w:val="0"/>
              <w:spacing w:beforeLines="60" w:before="144"/>
              <w:rPr>
                <w:sz w:val="22"/>
                <w:szCs w:val="22"/>
                <w:lang w:val="vi-VN"/>
              </w:rPr>
            </w:pPr>
            <w:r w:rsidRPr="00957DE8">
              <w:rPr>
                <w:sz w:val="22"/>
                <w:szCs w:val="22"/>
                <w:lang w:val="vi-VN"/>
              </w:rPr>
              <w:t xml:space="preserve">1. Nhà nước thu tiền cấp quyền khai thác khoáng sản thông qua đấu giá hoặc không đấu giá. </w:t>
            </w:r>
          </w:p>
          <w:p w14:paraId="6EC92573" w14:textId="77777777" w:rsidR="001208FB" w:rsidRPr="00072F0C" w:rsidRDefault="001208FB" w:rsidP="00072F0C">
            <w:pPr>
              <w:adjustRightInd w:val="0"/>
              <w:snapToGrid w:val="0"/>
              <w:spacing w:beforeLines="60" w:before="144"/>
              <w:rPr>
                <w:sz w:val="22"/>
                <w:szCs w:val="22"/>
                <w:lang w:val="vi-VN"/>
              </w:rPr>
            </w:pPr>
            <w:r w:rsidRPr="00957DE8">
              <w:rPr>
                <w:sz w:val="22"/>
                <w:szCs w:val="22"/>
                <w:lang w:val="vi-VN"/>
              </w:rPr>
              <w:t xml:space="preserve">2. Tổ chức, cá nhân khai thác khoáng sản, thu hồi khoáng sản phải nộp tiền </w:t>
            </w:r>
            <w:r w:rsidRPr="00957DE8">
              <w:rPr>
                <w:spacing w:val="-4"/>
                <w:sz w:val="22"/>
                <w:szCs w:val="22"/>
                <w:lang w:val="vi-VN"/>
              </w:rPr>
              <w:t>cấp quyền khai thác khoáng sản, trừ các trường hợp quy định tại khoản 3 Điều này.</w:t>
            </w:r>
            <w:r w:rsidRPr="00957DE8">
              <w:rPr>
                <w:sz w:val="22"/>
                <w:szCs w:val="22"/>
                <w:lang w:val="vi-VN"/>
              </w:rPr>
              <w:t xml:space="preserve"> </w:t>
            </w:r>
          </w:p>
          <w:p w14:paraId="35AE99B9" w14:textId="77777777" w:rsidR="001208FB" w:rsidRPr="00072F0C" w:rsidRDefault="001208FB" w:rsidP="00072F0C">
            <w:pPr>
              <w:widowControl w:val="0"/>
              <w:adjustRightInd w:val="0"/>
              <w:snapToGrid w:val="0"/>
              <w:spacing w:beforeLines="60" w:before="144"/>
              <w:rPr>
                <w:spacing w:val="3"/>
                <w:sz w:val="22"/>
                <w:szCs w:val="22"/>
                <w:shd w:val="clear" w:color="auto" w:fill="FFFFFF"/>
                <w:lang w:val="vi-VN"/>
              </w:rPr>
            </w:pPr>
            <w:r w:rsidRPr="00957DE8">
              <w:rPr>
                <w:rFonts w:eastAsia="SimSun"/>
                <w:spacing w:val="3"/>
                <w:sz w:val="22"/>
                <w:szCs w:val="22"/>
                <w:shd w:val="clear" w:color="auto" w:fill="FFFFFF"/>
                <w:lang w:val="vi-VN"/>
              </w:rPr>
              <w:t>3. Các trường hợp không phải nộp tiền cấp quyền khai thác khoáng sản bao gồm:</w:t>
            </w:r>
          </w:p>
          <w:p w14:paraId="064C2C3F" w14:textId="77777777" w:rsidR="001208FB" w:rsidRPr="00072F0C" w:rsidRDefault="001208FB" w:rsidP="00072F0C">
            <w:pPr>
              <w:widowControl w:val="0"/>
              <w:adjustRightInd w:val="0"/>
              <w:snapToGrid w:val="0"/>
              <w:spacing w:beforeLines="60" w:before="144"/>
              <w:rPr>
                <w:bCs/>
                <w:spacing w:val="3"/>
                <w:sz w:val="22"/>
                <w:szCs w:val="22"/>
                <w:shd w:val="clear" w:color="auto" w:fill="FFFFFF"/>
                <w:lang w:val="vi-VN"/>
              </w:rPr>
            </w:pPr>
            <w:r w:rsidRPr="00957DE8">
              <w:rPr>
                <w:rFonts w:eastAsia="SimSun"/>
                <w:spacing w:val="3"/>
                <w:sz w:val="22"/>
                <w:szCs w:val="22"/>
                <w:shd w:val="clear" w:color="auto" w:fill="FFFFFF"/>
                <w:lang w:val="vi-VN"/>
              </w:rPr>
              <w:t>a) Thu hồi khoáng sản trong diện tích đất của dự án đầu tư xây dựng công trình đã được cơ quan quản lý nhà nước có thẩm quyền phê duyệt hoặc cho phép đầu tư mà khoáng sản thu hồi chỉ được sử dụng cho xây dựng công trình đó;</w:t>
            </w:r>
          </w:p>
          <w:p w14:paraId="334A1ECA" w14:textId="77777777" w:rsidR="001208FB" w:rsidRPr="00072F0C" w:rsidRDefault="001208FB" w:rsidP="00072F0C">
            <w:pPr>
              <w:widowControl w:val="0"/>
              <w:adjustRightInd w:val="0"/>
              <w:snapToGrid w:val="0"/>
              <w:spacing w:beforeLines="60" w:before="144"/>
              <w:rPr>
                <w:spacing w:val="3"/>
                <w:sz w:val="22"/>
                <w:szCs w:val="22"/>
                <w:shd w:val="clear" w:color="auto" w:fill="FFFFFF"/>
                <w:lang w:val="vi-VN"/>
              </w:rPr>
            </w:pPr>
            <w:r w:rsidRPr="00957DE8">
              <w:rPr>
                <w:rFonts w:eastAsia="SimSun"/>
                <w:spacing w:val="3"/>
                <w:sz w:val="22"/>
                <w:szCs w:val="22"/>
                <w:shd w:val="clear" w:color="auto" w:fill="FFFFFF"/>
                <w:lang w:val="vi-VN"/>
              </w:rPr>
              <w:t>b</w:t>
            </w:r>
            <w:r w:rsidRPr="00957DE8">
              <w:rPr>
                <w:rFonts w:eastAsia="SimSun"/>
                <w:bCs/>
                <w:spacing w:val="3"/>
                <w:sz w:val="22"/>
                <w:szCs w:val="22"/>
                <w:shd w:val="clear" w:color="auto" w:fill="FFFFFF"/>
                <w:lang w:val="vi-VN"/>
              </w:rPr>
              <w:t xml:space="preserve">) </w:t>
            </w:r>
            <w:bookmarkStart w:id="312" w:name="_Hlk176544188"/>
            <w:r w:rsidRPr="00957DE8">
              <w:rPr>
                <w:rFonts w:eastAsia="SimSun"/>
                <w:spacing w:val="3"/>
                <w:sz w:val="22"/>
                <w:szCs w:val="22"/>
                <w:shd w:val="clear" w:color="auto" w:fill="FFFFFF"/>
                <w:lang w:val="vi-VN"/>
              </w:rPr>
              <w:t>Khối lượng khoáng sản nhóm III (trừ bùn khoáng, nước khoáng</w:t>
            </w:r>
            <w:r w:rsidRPr="00957DE8">
              <w:rPr>
                <w:rFonts w:eastAsia="SimSun"/>
                <w:sz w:val="22"/>
                <w:szCs w:val="22"/>
                <w:lang w:val="vi-VN"/>
              </w:rPr>
              <w:t xml:space="preserve"> thiên nhiên</w:t>
            </w:r>
            <w:r w:rsidRPr="00957DE8">
              <w:rPr>
                <w:rFonts w:eastAsia="SimSun"/>
                <w:spacing w:val="3"/>
                <w:sz w:val="22"/>
                <w:szCs w:val="22"/>
                <w:shd w:val="clear" w:color="auto" w:fill="FFFFFF"/>
                <w:lang w:val="vi-VN"/>
              </w:rPr>
              <w:t xml:space="preserve">, nước nóng thiên nhiên và than bùn), khoáng sản nhóm IV được khai thác theo giấy phép khai thác khoáng sản sử dụng cho các hạng mục công trình của dự án khai thác đó hoặc chỉ được sử dụng cho các hạng </w:t>
            </w:r>
            <w:r w:rsidRPr="00957DE8">
              <w:rPr>
                <w:rFonts w:eastAsia="SimSun"/>
                <w:spacing w:val="3"/>
                <w:sz w:val="22"/>
                <w:szCs w:val="22"/>
                <w:shd w:val="clear" w:color="auto" w:fill="FFFFFF"/>
                <w:lang w:val="vi-VN"/>
              </w:rPr>
              <w:lastRenderedPageBreak/>
              <w:t>mục công trình của đề án, phương án đóng cửa mỏ của mỏ khoáng sản đó</w:t>
            </w:r>
            <w:bookmarkEnd w:id="312"/>
            <w:r w:rsidRPr="00957DE8">
              <w:rPr>
                <w:rFonts w:eastAsia="SimSun"/>
                <w:spacing w:val="3"/>
                <w:sz w:val="22"/>
                <w:szCs w:val="22"/>
                <w:shd w:val="clear" w:color="auto" w:fill="FFFFFF"/>
                <w:lang w:val="vi-VN"/>
              </w:rPr>
              <w:t>;</w:t>
            </w:r>
          </w:p>
          <w:p w14:paraId="3D8C042C"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3"/>
                <w:sz w:val="22"/>
                <w:szCs w:val="22"/>
                <w:shd w:val="clear" w:color="auto" w:fill="FFFFFF"/>
                <w:lang w:val="vi-VN"/>
              </w:rPr>
              <w:t>c) Thu hồi khoáng sản trong diện tích đất thuộc quyền sử dụng đất của cá nhân hoặc nhóm người có chung quyền sử dụng đất để xây dựng các công trình trong diện tích đó.</w:t>
            </w:r>
          </w:p>
        </w:tc>
        <w:tc>
          <w:tcPr>
            <w:tcW w:w="4852" w:type="dxa"/>
          </w:tcPr>
          <w:p w14:paraId="3F88EF3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034CF12A" w14:textId="7BDA9FA7" w:rsidR="001208FB" w:rsidRPr="006C14D9" w:rsidRDefault="006C14D9"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70505A7E" w14:textId="77777777" w:rsidTr="00072F0C">
        <w:tc>
          <w:tcPr>
            <w:tcW w:w="5650" w:type="dxa"/>
          </w:tcPr>
          <w:p w14:paraId="7492BA1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99. Phương pháp xác định, phương thức </w:t>
            </w:r>
            <w:bookmarkStart w:id="313" w:name="_Hlk163565709"/>
            <w:r w:rsidRPr="00957DE8">
              <w:rPr>
                <w:rFonts w:eastAsia="Calibri"/>
                <w:b/>
                <w:bCs/>
                <w:iCs/>
                <w:sz w:val="22"/>
                <w:szCs w:val="22"/>
                <w:lang w:val="vi-VN"/>
              </w:rPr>
              <w:t>thu, quyết toán tiền cấp quyền khai thác khoáng sản</w:t>
            </w:r>
          </w:p>
          <w:bookmarkEnd w:id="313"/>
          <w:p w14:paraId="3BF91516" w14:textId="77777777" w:rsidR="001208FB" w:rsidRPr="00072F0C" w:rsidRDefault="001208FB" w:rsidP="00072F0C">
            <w:pPr>
              <w:widowControl w:val="0"/>
              <w:adjustRightInd w:val="0"/>
              <w:snapToGrid w:val="0"/>
              <w:spacing w:beforeLines="60" w:before="144"/>
              <w:rPr>
                <w:spacing w:val="3"/>
                <w:sz w:val="22"/>
                <w:szCs w:val="22"/>
                <w:shd w:val="clear" w:color="auto" w:fill="FFFFFF"/>
                <w:lang w:val="vi-VN"/>
              </w:rPr>
            </w:pPr>
            <w:r w:rsidRPr="00957DE8">
              <w:rPr>
                <w:rFonts w:eastAsia="SimSun"/>
                <w:spacing w:val="3"/>
                <w:sz w:val="22"/>
                <w:szCs w:val="22"/>
                <w:shd w:val="clear" w:color="auto" w:fill="FFFFFF"/>
                <w:lang w:val="vi-VN"/>
              </w:rPr>
              <w:t xml:space="preserve">1. Tiền cấp quyền khai thác khoáng sản </w:t>
            </w:r>
            <w:bookmarkStart w:id="314" w:name="_Hlk161490285"/>
            <w:r w:rsidRPr="00957DE8">
              <w:rPr>
                <w:rFonts w:eastAsia="SimSun"/>
                <w:spacing w:val="3"/>
                <w:sz w:val="22"/>
                <w:szCs w:val="22"/>
                <w:shd w:val="clear" w:color="auto" w:fill="FFFFFF"/>
                <w:lang w:val="vi-VN"/>
              </w:rPr>
              <w:t xml:space="preserve">được xác định theo </w:t>
            </w:r>
            <w:bookmarkEnd w:id="314"/>
            <w:r w:rsidRPr="00957DE8">
              <w:rPr>
                <w:rFonts w:eastAsia="SimSun"/>
                <w:spacing w:val="3"/>
                <w:sz w:val="22"/>
                <w:szCs w:val="22"/>
                <w:shd w:val="clear" w:color="auto" w:fill="FFFFFF"/>
                <w:lang w:val="vi-VN"/>
              </w:rPr>
              <w:t>các căn cứ sau đây:</w:t>
            </w:r>
          </w:p>
          <w:p w14:paraId="5DAAD105" w14:textId="77777777" w:rsidR="001208FB" w:rsidRPr="00072F0C" w:rsidRDefault="001208FB" w:rsidP="00072F0C">
            <w:pPr>
              <w:widowControl w:val="0"/>
              <w:adjustRightInd w:val="0"/>
              <w:snapToGrid w:val="0"/>
              <w:spacing w:beforeLines="60" w:before="144"/>
              <w:rPr>
                <w:spacing w:val="3"/>
                <w:sz w:val="22"/>
                <w:szCs w:val="22"/>
                <w:shd w:val="clear" w:color="auto" w:fill="FFFFFF"/>
                <w:lang w:val="vi-VN"/>
              </w:rPr>
            </w:pPr>
            <w:r w:rsidRPr="00957DE8">
              <w:rPr>
                <w:rFonts w:eastAsia="SimSun"/>
                <w:spacing w:val="3"/>
                <w:sz w:val="22"/>
                <w:szCs w:val="22"/>
                <w:shd w:val="clear" w:color="auto" w:fill="FFFFFF"/>
                <w:lang w:val="vi-VN"/>
              </w:rPr>
              <w:t>a) Trữ lượng, khối lượng khoáng sản được phép khai thác (lưu lượng khai thác đối với nước khoáng thiên nhiên, nước nóng thiên thiên) quy định trong giấy phép khai thác khoáng sản, giấy phép khai thác tận thu khoáng sản hoặc khối lượng khoáng sản được phép khai thác, thu hồi;</w:t>
            </w:r>
          </w:p>
          <w:p w14:paraId="7D219976" w14:textId="77777777" w:rsidR="001208FB" w:rsidRPr="00072F0C" w:rsidRDefault="001208FB" w:rsidP="00072F0C">
            <w:pPr>
              <w:widowControl w:val="0"/>
              <w:adjustRightInd w:val="0"/>
              <w:snapToGrid w:val="0"/>
              <w:spacing w:beforeLines="60" w:before="144"/>
              <w:rPr>
                <w:spacing w:val="3"/>
                <w:sz w:val="22"/>
                <w:szCs w:val="22"/>
                <w:shd w:val="clear" w:color="auto" w:fill="FFFFFF"/>
                <w:lang w:val="vi-VN"/>
              </w:rPr>
            </w:pPr>
            <w:r w:rsidRPr="00957DE8">
              <w:rPr>
                <w:rFonts w:eastAsia="SimSun"/>
                <w:spacing w:val="3"/>
                <w:sz w:val="22"/>
                <w:szCs w:val="22"/>
                <w:shd w:val="clear" w:color="auto" w:fill="FFFFFF"/>
                <w:lang w:val="vi-VN"/>
              </w:rPr>
              <w:t xml:space="preserve">b) </w:t>
            </w:r>
            <w:bookmarkStart w:id="315" w:name="_Hlk170134113"/>
            <w:r w:rsidRPr="00957DE8">
              <w:rPr>
                <w:rFonts w:eastAsia="SimSun"/>
                <w:spacing w:val="3"/>
                <w:sz w:val="22"/>
                <w:szCs w:val="22"/>
                <w:shd w:val="clear" w:color="auto" w:fill="FFFFFF"/>
                <w:lang w:val="vi-VN"/>
              </w:rPr>
              <w:t xml:space="preserve">Giá tính tiền cấp quyền khai thác </w:t>
            </w:r>
            <w:bookmarkEnd w:id="315"/>
            <w:r w:rsidRPr="00957DE8">
              <w:rPr>
                <w:rFonts w:eastAsia="SimSun"/>
                <w:spacing w:val="3"/>
                <w:sz w:val="22"/>
                <w:szCs w:val="22"/>
                <w:shd w:val="clear" w:color="auto" w:fill="FFFFFF"/>
                <w:lang w:val="vi-VN"/>
              </w:rPr>
              <w:t xml:space="preserve">khoáng sản; </w:t>
            </w:r>
          </w:p>
          <w:p w14:paraId="0D092C3F" w14:textId="77777777" w:rsidR="001208FB" w:rsidRPr="00072F0C" w:rsidRDefault="001208FB" w:rsidP="00072F0C">
            <w:pPr>
              <w:widowControl w:val="0"/>
              <w:adjustRightInd w:val="0"/>
              <w:snapToGrid w:val="0"/>
              <w:spacing w:beforeLines="60" w:before="144"/>
              <w:rPr>
                <w:spacing w:val="3"/>
                <w:sz w:val="22"/>
                <w:szCs w:val="22"/>
                <w:shd w:val="clear" w:color="auto" w:fill="FFFFFF"/>
                <w:lang w:val="vi-VN"/>
              </w:rPr>
            </w:pPr>
            <w:r w:rsidRPr="00957DE8">
              <w:rPr>
                <w:rFonts w:eastAsia="SimSun"/>
                <w:spacing w:val="3"/>
                <w:sz w:val="22"/>
                <w:szCs w:val="22"/>
                <w:shd w:val="clear" w:color="auto" w:fill="FFFFFF"/>
                <w:lang w:val="vi-VN"/>
              </w:rPr>
              <w:t xml:space="preserve">c) </w:t>
            </w:r>
            <w:bookmarkStart w:id="316" w:name="_Hlk171154665"/>
            <w:r w:rsidRPr="00957DE8">
              <w:rPr>
                <w:rFonts w:eastAsia="SimSun"/>
                <w:spacing w:val="3"/>
                <w:sz w:val="22"/>
                <w:szCs w:val="22"/>
                <w:shd w:val="clear" w:color="auto" w:fill="FFFFFF"/>
                <w:lang w:val="vi-VN"/>
              </w:rPr>
              <w:t xml:space="preserve">Tỷ lệ thu </w:t>
            </w:r>
            <w:bookmarkEnd w:id="316"/>
            <w:r w:rsidRPr="00957DE8">
              <w:rPr>
                <w:rFonts w:eastAsia="SimSun"/>
                <w:spacing w:val="3"/>
                <w:sz w:val="22"/>
                <w:szCs w:val="22"/>
                <w:shd w:val="clear" w:color="auto" w:fill="FFFFFF"/>
                <w:lang w:val="vi-VN"/>
              </w:rPr>
              <w:t>tiền cấp quyền khai thác khoáng sản.</w:t>
            </w:r>
          </w:p>
          <w:p w14:paraId="33F3216A"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 xml:space="preserve">2. </w:t>
            </w:r>
            <w:r w:rsidRPr="00957DE8">
              <w:rPr>
                <w:rFonts w:eastAsia="SimSun"/>
                <w:spacing w:val="3"/>
                <w:sz w:val="22"/>
                <w:szCs w:val="22"/>
                <w:shd w:val="clear" w:color="auto" w:fill="FFFFFF"/>
                <w:lang w:val="vi-VN"/>
              </w:rPr>
              <w:t xml:space="preserve">Tiền cấp quyền khai thác khoáng sản quy định tại khoản 1 Điều này được </w:t>
            </w:r>
            <w:r w:rsidRPr="00957DE8">
              <w:rPr>
                <w:rFonts w:eastAsia="SimSun"/>
                <w:sz w:val="22"/>
                <w:szCs w:val="22"/>
                <w:lang w:val="vi-VN"/>
              </w:rPr>
              <w:t xml:space="preserve">thu theo năm. </w:t>
            </w:r>
          </w:p>
          <w:p w14:paraId="11559FA6" w14:textId="77777777" w:rsidR="001208FB" w:rsidRPr="00072F0C" w:rsidRDefault="001208FB" w:rsidP="00072F0C">
            <w:pPr>
              <w:adjustRightInd w:val="0"/>
              <w:snapToGrid w:val="0"/>
              <w:spacing w:beforeLines="60" w:before="144"/>
              <w:rPr>
                <w:spacing w:val="3"/>
                <w:sz w:val="22"/>
                <w:szCs w:val="22"/>
                <w:shd w:val="clear" w:color="auto" w:fill="FFFFFF"/>
                <w:lang w:val="vi-VN"/>
              </w:rPr>
            </w:pPr>
            <w:r w:rsidRPr="00957DE8">
              <w:rPr>
                <w:rFonts w:eastAsia="SimSun"/>
                <w:sz w:val="22"/>
                <w:szCs w:val="22"/>
                <w:lang w:val="vi-VN"/>
              </w:rPr>
              <w:t xml:space="preserve">3. Tiền cấp quyền khai thác khoáng sản được </w:t>
            </w:r>
            <w:r w:rsidRPr="00957DE8">
              <w:rPr>
                <w:rFonts w:eastAsia="SimSun"/>
                <w:spacing w:val="3"/>
                <w:sz w:val="22"/>
                <w:szCs w:val="22"/>
                <w:shd w:val="clear" w:color="auto" w:fill="FFFFFF"/>
                <w:lang w:val="vi-VN"/>
              </w:rPr>
              <w:t>quyết toán theo sản lượng khai thác thực tế.</w:t>
            </w:r>
          </w:p>
          <w:p w14:paraId="1CDA695D" w14:textId="77777777" w:rsidR="001208FB" w:rsidRPr="00072F0C" w:rsidRDefault="001208FB" w:rsidP="00072F0C">
            <w:pPr>
              <w:adjustRightInd w:val="0"/>
              <w:snapToGrid w:val="0"/>
              <w:spacing w:beforeLines="60" w:before="144"/>
              <w:rPr>
                <w:sz w:val="22"/>
                <w:szCs w:val="22"/>
                <w:lang w:val="vi-VN"/>
              </w:rPr>
            </w:pPr>
            <w:r w:rsidRPr="00957DE8">
              <w:rPr>
                <w:rFonts w:eastAsia="SimSun"/>
                <w:spacing w:val="3"/>
                <w:sz w:val="22"/>
                <w:szCs w:val="22"/>
                <w:shd w:val="clear" w:color="auto" w:fill="FFFFFF"/>
                <w:lang w:val="vi-VN"/>
              </w:rPr>
              <w:t>4. Việc quản lý tiền cấp quyền khai thác khoáng sản được thực hiện theo quy định của pháp luật về quản lý thuế.</w:t>
            </w:r>
          </w:p>
          <w:p w14:paraId="0208E842"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pacing w:val="3"/>
                <w:sz w:val="22"/>
                <w:szCs w:val="22"/>
                <w:shd w:val="clear" w:color="auto" w:fill="FFFFFF"/>
                <w:lang w:val="vi-VN"/>
              </w:rPr>
              <w:t xml:space="preserve">5. </w:t>
            </w:r>
            <w:bookmarkStart w:id="317" w:name="_Hlk163566262"/>
            <w:r w:rsidRPr="00957DE8">
              <w:rPr>
                <w:rFonts w:eastAsia="SimSun"/>
                <w:spacing w:val="3"/>
                <w:sz w:val="22"/>
                <w:szCs w:val="22"/>
                <w:shd w:val="clear" w:color="auto" w:fill="FFFFFF"/>
                <w:lang w:val="vi-VN"/>
              </w:rPr>
              <w:t>Chính phủ quy định chi tiết Điều này</w:t>
            </w:r>
            <w:bookmarkEnd w:id="317"/>
            <w:r w:rsidRPr="00957DE8">
              <w:rPr>
                <w:rFonts w:eastAsia="SimSun"/>
                <w:spacing w:val="3"/>
                <w:sz w:val="22"/>
                <w:szCs w:val="22"/>
                <w:shd w:val="clear" w:color="auto" w:fill="FFFFFF"/>
                <w:lang w:val="vi-VN"/>
              </w:rPr>
              <w:t>.</w:t>
            </w:r>
          </w:p>
        </w:tc>
        <w:tc>
          <w:tcPr>
            <w:tcW w:w="4852" w:type="dxa"/>
          </w:tcPr>
          <w:p w14:paraId="2AC2ECC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1302DFCC" w14:textId="52EB565F" w:rsidR="001208FB" w:rsidRPr="006C14D9" w:rsidRDefault="006C14D9"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2B43663E" w14:textId="77777777" w:rsidTr="00072F0C">
        <w:tc>
          <w:tcPr>
            <w:tcW w:w="5650" w:type="dxa"/>
          </w:tcPr>
          <w:p w14:paraId="55AC7541"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1"/>
              <w:rPr>
                <w:rFonts w:eastAsia="SimSun"/>
                <w:b/>
                <w:bCs/>
                <w:iCs/>
                <w:spacing w:val="-4"/>
                <w:sz w:val="22"/>
                <w:szCs w:val="22"/>
                <w:lang w:val="vi-VN"/>
              </w:rPr>
            </w:pPr>
            <w:r w:rsidRPr="00957DE8">
              <w:rPr>
                <w:rFonts w:eastAsia="SimSun"/>
                <w:b/>
                <w:bCs/>
                <w:iCs/>
                <w:spacing w:val="-4"/>
                <w:sz w:val="22"/>
                <w:szCs w:val="22"/>
                <w:lang w:val="vi-VN"/>
              </w:rPr>
              <w:t>Mục 2</w:t>
            </w:r>
            <w:r w:rsidRPr="00072F0C">
              <w:rPr>
                <w:b/>
                <w:bCs/>
                <w:iCs/>
                <w:spacing w:val="-4"/>
                <w:sz w:val="22"/>
                <w:szCs w:val="22"/>
                <w:lang w:val="vi-VN"/>
              </w:rPr>
              <w:t xml:space="preserve">. </w:t>
            </w:r>
            <w:r w:rsidRPr="00957DE8">
              <w:rPr>
                <w:rFonts w:eastAsia="SimSun"/>
                <w:b/>
                <w:bCs/>
                <w:iCs/>
                <w:spacing w:val="-4"/>
                <w:sz w:val="22"/>
                <w:szCs w:val="22"/>
                <w:lang w:val="vi-VN"/>
              </w:rPr>
              <w:t>ĐẤU GIÁ QUYỀN KHAI THÁC KHOÁNG SẢN</w:t>
            </w:r>
          </w:p>
        </w:tc>
        <w:tc>
          <w:tcPr>
            <w:tcW w:w="4852" w:type="dxa"/>
          </w:tcPr>
          <w:p w14:paraId="541B2497"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1"/>
              <w:rPr>
                <w:rFonts w:eastAsia="SimSun"/>
                <w:b/>
                <w:bCs/>
                <w:iCs/>
                <w:spacing w:val="-4"/>
                <w:sz w:val="22"/>
                <w:szCs w:val="22"/>
                <w:lang w:val="vi-VN"/>
              </w:rPr>
            </w:pPr>
          </w:p>
        </w:tc>
        <w:tc>
          <w:tcPr>
            <w:tcW w:w="4852" w:type="dxa"/>
          </w:tcPr>
          <w:p w14:paraId="305796DD"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1"/>
              <w:rPr>
                <w:rFonts w:eastAsia="SimSun"/>
                <w:bCs/>
                <w:iCs/>
                <w:spacing w:val="-4"/>
                <w:sz w:val="22"/>
                <w:szCs w:val="22"/>
                <w:lang w:val="vi-VN"/>
              </w:rPr>
            </w:pPr>
          </w:p>
        </w:tc>
      </w:tr>
      <w:tr w:rsidR="001208FB" w:rsidRPr="00072F0C" w14:paraId="7973298A" w14:textId="77777777" w:rsidTr="00072F0C">
        <w:tc>
          <w:tcPr>
            <w:tcW w:w="5650" w:type="dxa"/>
          </w:tcPr>
          <w:p w14:paraId="53B616B7"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100. Khu vực đấu giá quyền khai thác khoáng sản, khu vực không đấu giá quyền khai thác khoáng sản</w:t>
            </w:r>
          </w:p>
          <w:p w14:paraId="0B923B2F"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 xml:space="preserve">1. Đấu giá quyền khai thác khoáng sản thực hiện ở các khu vực quy hoạch hoạt động khoáng sản, khai thác tận thu khoáng sản, khai thác khoáng sản nhóm </w:t>
            </w:r>
            <w:r w:rsidRPr="00957DE8">
              <w:rPr>
                <w:rFonts w:eastAsia="SimSun"/>
                <w:spacing w:val="-2"/>
                <w:sz w:val="22"/>
                <w:szCs w:val="22"/>
                <w:lang w:val="vi-VN"/>
              </w:rPr>
              <w:t xml:space="preserve">IV trừ các trường </w:t>
            </w:r>
            <w:r w:rsidRPr="00957DE8">
              <w:rPr>
                <w:rFonts w:eastAsia="SimSun"/>
                <w:spacing w:val="-2"/>
                <w:sz w:val="22"/>
                <w:szCs w:val="22"/>
                <w:lang w:val="vi-VN"/>
              </w:rPr>
              <w:lastRenderedPageBreak/>
              <w:t>hợp quy định tại khoản 2 Điều 72, khoản 3 và khoản 4 Điều này.</w:t>
            </w:r>
            <w:r w:rsidRPr="00957DE8">
              <w:rPr>
                <w:rFonts w:eastAsia="SimSun"/>
                <w:sz w:val="22"/>
                <w:szCs w:val="22"/>
                <w:lang w:val="vi-VN"/>
              </w:rPr>
              <w:t xml:space="preserve"> </w:t>
            </w:r>
          </w:p>
          <w:p w14:paraId="03F51F3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Khu vực không đấu giá quyền khai thác khoáng sản được khoanh định để bảo đảm an ninh năng lượng; bảo đảm quốc phòng, an ninh, sử dụng hiệu quả khoáng sản chiến lược, quan trọng; bảo đảm nguyên liệu, vật liệu cho các dự án quan trọng quốc gia, dự án đầu tư công khẩn cấp, công trình, hạng mục công trình thuộc chương trình mục tiêu quốc gia.</w:t>
            </w:r>
          </w:p>
          <w:p w14:paraId="6DBC4498"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3. Bộ Tài nguyên và Môi trường khoanh định, trình Thủ tướng Chính phủ phê duyệt, điều chỉnh khu vực không đấu giá quyền khai thác khoáng sản thuộc thẩm quyền cấp giấy phép của Bộ Tài nguyên và Môi trường.</w:t>
            </w:r>
          </w:p>
          <w:p w14:paraId="6AA06876"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4. Ủy ban nhân dân cấp tỉnh tổ chức thực hiện việc khoanh định, phê duyệt, điều chỉnh khu vực không đấu giá quyền khai thác khoáng sản thuộc thẩm quyền cấp giấy phép của Ủy ban nhân dân cấp tỉnh.</w:t>
            </w:r>
          </w:p>
          <w:p w14:paraId="26D470C7"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5. Chính phủ quy định tiêu chí khoanh định khu vực không đấu giá quyền khai thác khoáng sản.</w:t>
            </w:r>
          </w:p>
        </w:tc>
        <w:tc>
          <w:tcPr>
            <w:tcW w:w="4852" w:type="dxa"/>
          </w:tcPr>
          <w:p w14:paraId="3EF74A13" w14:textId="77777777" w:rsidR="001208FB" w:rsidRPr="00072F0C" w:rsidRDefault="001208FB" w:rsidP="00072F0C">
            <w:pPr>
              <w:adjustRightInd w:val="0"/>
              <w:snapToGrid w:val="0"/>
              <w:spacing w:beforeLines="60" w:before="144"/>
              <w:jc w:val="both"/>
              <w:outlineLvl w:val="2"/>
              <w:rPr>
                <w:rFonts w:eastAsia="Calibri"/>
                <w:b/>
                <w:bCs/>
                <w:iCs/>
                <w:sz w:val="22"/>
                <w:szCs w:val="22"/>
                <w:lang w:val="vi-VN"/>
              </w:rPr>
            </w:pPr>
            <w:bookmarkStart w:id="318" w:name="_Toc181886992"/>
            <w:r w:rsidRPr="00072F0C">
              <w:rPr>
                <w:rFonts w:eastAsia="Calibri" w:hint="cs"/>
                <w:b/>
                <w:bCs/>
                <w:iCs/>
                <w:sz w:val="22"/>
                <w:szCs w:val="22"/>
                <w:lang w:val="vi-VN"/>
              </w:rPr>
              <w:lastRenderedPageBreak/>
              <w:t>Điều 100</w:t>
            </w:r>
            <w:r w:rsidRPr="00072F0C">
              <w:rPr>
                <w:rFonts w:eastAsia="Calibri"/>
                <w:b/>
                <w:bCs/>
                <w:iCs/>
                <w:sz w:val="22"/>
                <w:szCs w:val="22"/>
                <w:lang w:val="vi-VN"/>
              </w:rPr>
              <w:t xml:space="preserve">. Khu vực </w:t>
            </w:r>
            <w:r w:rsidRPr="00072F0C">
              <w:rPr>
                <w:rFonts w:eastAsia="Calibri" w:hint="cs"/>
                <w:b/>
                <w:bCs/>
                <w:iCs/>
                <w:sz w:val="22"/>
                <w:szCs w:val="22"/>
                <w:lang w:val="vi-VN"/>
              </w:rPr>
              <w:t>đ</w:t>
            </w:r>
            <w:r w:rsidRPr="00072F0C">
              <w:rPr>
                <w:rFonts w:eastAsia="Calibri"/>
                <w:b/>
                <w:bCs/>
                <w:iCs/>
                <w:sz w:val="22"/>
                <w:szCs w:val="22"/>
                <w:lang w:val="vi-VN"/>
              </w:rPr>
              <w:t xml:space="preserve">ấu giá quyền khai thác khoáng sản, khu vực không </w:t>
            </w:r>
            <w:r w:rsidRPr="00072F0C">
              <w:rPr>
                <w:rFonts w:eastAsia="Calibri" w:hint="cs"/>
                <w:b/>
                <w:bCs/>
                <w:iCs/>
                <w:sz w:val="22"/>
                <w:szCs w:val="22"/>
                <w:lang w:val="vi-VN"/>
              </w:rPr>
              <w:t>đ</w:t>
            </w:r>
            <w:r w:rsidRPr="00072F0C">
              <w:rPr>
                <w:rFonts w:eastAsia="Calibri"/>
                <w:b/>
                <w:bCs/>
                <w:iCs/>
                <w:sz w:val="22"/>
                <w:szCs w:val="22"/>
                <w:lang w:val="vi-VN"/>
              </w:rPr>
              <w:t>ấu giá quyền khai thác khoáng sản</w:t>
            </w:r>
            <w:bookmarkEnd w:id="318"/>
          </w:p>
          <w:p w14:paraId="2FE19531" w14:textId="77777777" w:rsidR="001208FB" w:rsidRPr="00072F0C" w:rsidRDefault="001208FB" w:rsidP="00072F0C">
            <w:pPr>
              <w:spacing w:before="60"/>
              <w:ind w:right="-14"/>
              <w:jc w:val="both"/>
              <w:rPr>
                <w:sz w:val="22"/>
                <w:szCs w:val="22"/>
                <w:lang w:val="vi-VN"/>
              </w:rPr>
            </w:pPr>
            <w:r w:rsidRPr="00072F0C">
              <w:rPr>
                <w:sz w:val="22"/>
                <w:szCs w:val="22"/>
                <w:lang w:val="vi-VN"/>
              </w:rPr>
              <w:t xml:space="preserve">1. Đấu giá quyền khai thác khoáng sản thực hiện ở các khu vực quy hoạch hoạt động khoáng sản, khai </w:t>
            </w:r>
            <w:r w:rsidRPr="00072F0C">
              <w:rPr>
                <w:sz w:val="22"/>
                <w:szCs w:val="22"/>
                <w:lang w:val="vi-VN"/>
              </w:rPr>
              <w:lastRenderedPageBreak/>
              <w:t xml:space="preserve">thác tận thu khoáng sản, khai thác khoáng sản nhóm </w:t>
            </w:r>
            <w:r w:rsidRPr="00072F0C">
              <w:rPr>
                <w:spacing w:val="-2"/>
                <w:sz w:val="22"/>
                <w:szCs w:val="22"/>
                <w:lang w:val="vi-VN"/>
              </w:rPr>
              <w:t>IV trừ các trường hợp quy định tại khoản 2 Điều 72, khoản 3 và khoản 4 Điều này.</w:t>
            </w:r>
            <w:r w:rsidRPr="00072F0C">
              <w:rPr>
                <w:sz w:val="22"/>
                <w:szCs w:val="22"/>
                <w:lang w:val="vi-VN"/>
              </w:rPr>
              <w:t xml:space="preserve"> </w:t>
            </w:r>
          </w:p>
          <w:p w14:paraId="7C254DEA" w14:textId="77777777" w:rsidR="001208FB" w:rsidRPr="00072F0C" w:rsidRDefault="001208FB" w:rsidP="00072F0C">
            <w:pPr>
              <w:pStyle w:val="MediumGrid21"/>
              <w:widowControl w:val="0"/>
              <w:spacing w:before="60"/>
              <w:ind w:firstLine="0"/>
              <w:rPr>
                <w:ins w:id="319" w:author="Luan Dang" w:date="2025-07-19T17:29:00Z"/>
                <w:rFonts w:ascii="Times New Roman" w:hAnsi="Times New Roman"/>
                <w:color w:val="auto"/>
                <w:sz w:val="22"/>
                <w:szCs w:val="22"/>
              </w:rPr>
            </w:pPr>
            <w:r w:rsidRPr="00072F0C">
              <w:rPr>
                <w:rFonts w:ascii="Times New Roman" w:hAnsi="Times New Roman"/>
                <w:color w:val="auto"/>
                <w:sz w:val="22"/>
                <w:szCs w:val="22"/>
                <w:lang w:val="vi-VN"/>
              </w:rPr>
              <w:t>2. Khu vực không đấu giá quyền khai thác khoáng sản được khoanh định</w:t>
            </w:r>
            <w:ins w:id="320" w:author="Luan Dang" w:date="2025-07-19T17:29:00Z">
              <w:r w:rsidRPr="00072F0C">
                <w:rPr>
                  <w:rFonts w:ascii="Times New Roman" w:hAnsi="Times New Roman"/>
                  <w:color w:val="auto"/>
                  <w:sz w:val="22"/>
                  <w:szCs w:val="22"/>
                  <w:lang w:val="vi-VN"/>
                </w:rPr>
                <w:t xml:space="preserve"> </w:t>
              </w:r>
              <w:r w:rsidRPr="00072F0C">
                <w:rPr>
                  <w:rFonts w:ascii="Times New Roman" w:hAnsi="Times New Roman"/>
                  <w:b/>
                  <w:bCs/>
                  <w:i/>
                  <w:iCs/>
                  <w:color w:val="auto"/>
                  <w:sz w:val="22"/>
                  <w:szCs w:val="22"/>
                </w:rPr>
                <w:t>dựa trên một trong các tiêu chí sau:</w:t>
              </w:r>
            </w:ins>
          </w:p>
          <w:p w14:paraId="3E2B1766" w14:textId="77777777" w:rsidR="001208FB" w:rsidRPr="00072F0C" w:rsidRDefault="001208FB" w:rsidP="00072F0C">
            <w:pPr>
              <w:pStyle w:val="MediumGrid21"/>
              <w:widowControl w:val="0"/>
              <w:spacing w:before="60"/>
              <w:ind w:firstLine="0"/>
              <w:rPr>
                <w:rFonts w:ascii="Times New Roman" w:hAnsi="Times New Roman"/>
                <w:color w:val="auto"/>
                <w:sz w:val="22"/>
                <w:szCs w:val="22"/>
              </w:rPr>
            </w:pPr>
            <w:ins w:id="321" w:author="Luan Dang" w:date="2025-07-19T17:29:00Z">
              <w:r w:rsidRPr="00072F0C">
                <w:rPr>
                  <w:rFonts w:ascii="Times New Roman" w:hAnsi="Times New Roman"/>
                  <w:b/>
                  <w:bCs/>
                  <w:i/>
                  <w:iCs/>
                  <w:color w:val="auto"/>
                  <w:sz w:val="22"/>
                  <w:szCs w:val="22"/>
                </w:rPr>
                <w:t>a) Khu vực khoáng sản</w:t>
              </w:r>
            </w:ins>
            <w:r w:rsidRPr="00072F0C">
              <w:rPr>
                <w:rFonts w:ascii="Times New Roman" w:hAnsi="Times New Roman"/>
                <w:color w:val="auto"/>
                <w:sz w:val="22"/>
                <w:szCs w:val="22"/>
              </w:rPr>
              <w:t xml:space="preserve"> </w:t>
            </w:r>
            <w:r w:rsidRPr="00072F0C">
              <w:rPr>
                <w:rFonts w:ascii="Times New Roman" w:hAnsi="Times New Roman" w:hint="cs"/>
                <w:color w:val="auto"/>
                <w:sz w:val="22"/>
                <w:szCs w:val="22"/>
                <w:lang w:val="vi-VN"/>
              </w:rPr>
              <w:t>đ</w:t>
            </w:r>
            <w:r w:rsidRPr="00072F0C">
              <w:rPr>
                <w:rFonts w:ascii="Times New Roman" w:hAnsi="Times New Roman"/>
                <w:color w:val="auto"/>
                <w:sz w:val="22"/>
                <w:szCs w:val="22"/>
                <w:lang w:val="vi-VN"/>
              </w:rPr>
              <w:t>ể bảo</w:t>
            </w:r>
            <w:r w:rsidRPr="00072F0C">
              <w:rPr>
                <w:rFonts w:ascii="Times New Roman" w:hAnsi="Times New Roman" w:hint="cs"/>
                <w:color w:val="auto"/>
                <w:sz w:val="22"/>
                <w:szCs w:val="22"/>
                <w:lang w:val="vi-VN"/>
              </w:rPr>
              <w:t xml:space="preserve"> đ</w:t>
            </w:r>
            <w:r w:rsidRPr="00072F0C">
              <w:rPr>
                <w:rFonts w:ascii="Times New Roman" w:hAnsi="Times New Roman"/>
                <w:color w:val="auto"/>
                <w:sz w:val="22"/>
                <w:szCs w:val="22"/>
                <w:lang w:val="vi-VN"/>
              </w:rPr>
              <w:t>ảm an ninh n</w:t>
            </w:r>
            <w:r w:rsidRPr="00072F0C">
              <w:rPr>
                <w:rFonts w:ascii="Times New Roman" w:hAnsi="Times New Roman" w:hint="cs"/>
                <w:color w:val="auto"/>
                <w:sz w:val="22"/>
                <w:szCs w:val="22"/>
                <w:lang w:val="vi-VN"/>
              </w:rPr>
              <w:t>ă</w:t>
            </w:r>
            <w:r w:rsidRPr="00072F0C">
              <w:rPr>
                <w:rFonts w:ascii="Times New Roman" w:hAnsi="Times New Roman"/>
                <w:color w:val="auto"/>
                <w:sz w:val="22"/>
                <w:szCs w:val="22"/>
                <w:lang w:val="vi-VN"/>
              </w:rPr>
              <w:t>ng l</w:t>
            </w:r>
            <w:r w:rsidRPr="00072F0C">
              <w:rPr>
                <w:rFonts w:ascii="Times New Roman" w:hAnsi="Times New Roman" w:hint="cs"/>
                <w:color w:val="auto"/>
                <w:sz w:val="22"/>
                <w:szCs w:val="22"/>
                <w:lang w:val="vi-VN"/>
              </w:rPr>
              <w:t>ư</w:t>
            </w:r>
            <w:r w:rsidRPr="00072F0C">
              <w:rPr>
                <w:rFonts w:ascii="Times New Roman" w:hAnsi="Times New Roman"/>
                <w:color w:val="auto"/>
                <w:sz w:val="22"/>
                <w:szCs w:val="22"/>
                <w:lang w:val="vi-VN"/>
              </w:rPr>
              <w:t xml:space="preserve">ợng; bảo đảm quốc phòng, an ninh, sử dụng hiệu quả khoáng sản chiến lược, quan trọng; </w:t>
            </w:r>
            <w:del w:id="322" w:author="Luan Dang" w:date="2025-07-19T17:29:00Z">
              <w:r w:rsidRPr="00072F0C">
                <w:rPr>
                  <w:rFonts w:ascii="Times New Roman" w:hAnsi="Times New Roman"/>
                  <w:color w:val="auto"/>
                  <w:sz w:val="22"/>
                  <w:szCs w:val="22"/>
                  <w:lang w:val="vi-VN"/>
                </w:rPr>
                <w:delText>bảo đảm nguyên liệu, vật liệu cho các dự án quan trọng quốc gia, dự án đầu tư công khẩn cấp, công trình, hạng mục công trình thuộc chương trình mục tiêu quốc gia.</w:delText>
              </w:r>
            </w:del>
          </w:p>
          <w:p w14:paraId="162D749B" w14:textId="77777777" w:rsidR="001208FB" w:rsidRPr="00072F0C" w:rsidRDefault="001208FB" w:rsidP="00072F0C">
            <w:pPr>
              <w:pStyle w:val="MediumGrid21"/>
              <w:widowControl w:val="0"/>
              <w:spacing w:before="60"/>
              <w:ind w:firstLine="0"/>
              <w:rPr>
                <w:ins w:id="323" w:author="Luan Dang" w:date="2025-07-19T17:29:00Z"/>
                <w:rFonts w:ascii="Times New Roman" w:hAnsi="Times New Roman"/>
                <w:b/>
                <w:bCs/>
                <w:i/>
                <w:iCs/>
                <w:color w:val="auto"/>
                <w:sz w:val="22"/>
                <w:szCs w:val="22"/>
              </w:rPr>
            </w:pPr>
            <w:del w:id="324" w:author="Luan Dang" w:date="2025-07-19T17:29:00Z">
              <w:r w:rsidRPr="00072F0C">
                <w:rPr>
                  <w:rFonts w:ascii="Times New Roman" w:hAnsi="Times New Roman"/>
                  <w:color w:val="auto"/>
                  <w:sz w:val="22"/>
                  <w:szCs w:val="22"/>
                  <w:lang w:val="vi-VN"/>
                </w:rPr>
                <w:delText>3. Bộ Tài nguyên và Môi trường khoanh định, trình Thủ tướng Chính phủ</w:delText>
              </w:r>
            </w:del>
            <w:r w:rsidRPr="00072F0C">
              <w:rPr>
                <w:rFonts w:ascii="Times New Roman" w:hAnsi="Times New Roman"/>
                <w:color w:val="auto"/>
                <w:sz w:val="22"/>
                <w:szCs w:val="22"/>
                <w:lang w:val="vi-VN"/>
              </w:rPr>
              <w:t xml:space="preserve"> </w:t>
            </w:r>
            <w:ins w:id="325" w:author="Luan Dang" w:date="2025-07-19T17:29:00Z">
              <w:r w:rsidRPr="00072F0C">
                <w:rPr>
                  <w:rFonts w:ascii="Times New Roman" w:hAnsi="Times New Roman"/>
                  <w:b/>
                  <w:bCs/>
                  <w:i/>
                  <w:iCs/>
                  <w:color w:val="auto"/>
                  <w:sz w:val="22"/>
                  <w:szCs w:val="22"/>
                </w:rPr>
                <w:t xml:space="preserve">b) Khu vực khoáng sản nhóm III làm vật liệu xây dựng, khoáng sản nhóm IV cung cấp cho các công trình, dự án, nhiệm vụ quy </w:t>
              </w:r>
              <w:r w:rsidRPr="00072F0C">
                <w:rPr>
                  <w:rFonts w:ascii="Times New Roman" w:hAnsi="Times New Roman" w:hint="cs"/>
                  <w:b/>
                  <w:bCs/>
                  <w:i/>
                  <w:iCs/>
                  <w:color w:val="auto"/>
                  <w:sz w:val="22"/>
                  <w:szCs w:val="22"/>
                </w:rPr>
                <w:t>đ</w:t>
              </w:r>
              <w:r w:rsidRPr="00072F0C">
                <w:rPr>
                  <w:rFonts w:ascii="Times New Roman" w:hAnsi="Times New Roman"/>
                  <w:b/>
                  <w:bCs/>
                  <w:i/>
                  <w:iCs/>
                  <w:color w:val="auto"/>
                  <w:sz w:val="22"/>
                  <w:szCs w:val="22"/>
                </w:rPr>
                <w:t xml:space="preserve">ịnh tại các điểm a, b, c và d khoản 2 </w:t>
              </w:r>
              <w:r w:rsidRPr="00072F0C">
                <w:rPr>
                  <w:rFonts w:ascii="Times New Roman" w:hAnsi="Times New Roman" w:hint="cs"/>
                  <w:b/>
                  <w:bCs/>
                  <w:i/>
                  <w:iCs/>
                  <w:color w:val="auto"/>
                  <w:sz w:val="22"/>
                  <w:szCs w:val="22"/>
                </w:rPr>
                <w:t>Đ</w:t>
              </w:r>
              <w:r w:rsidRPr="00072F0C">
                <w:rPr>
                  <w:rFonts w:ascii="Times New Roman" w:hAnsi="Times New Roman"/>
                  <w:b/>
                  <w:bCs/>
                  <w:i/>
                  <w:iCs/>
                  <w:color w:val="auto"/>
                  <w:sz w:val="22"/>
                  <w:szCs w:val="22"/>
                </w:rPr>
                <w:t>iều 72 của Luật này;</w:t>
              </w:r>
            </w:ins>
          </w:p>
          <w:p w14:paraId="68DF1BE6" w14:textId="77777777" w:rsidR="001208FB" w:rsidRPr="00072F0C" w:rsidRDefault="001208FB" w:rsidP="00072F0C">
            <w:pPr>
              <w:pStyle w:val="MediumGrid21"/>
              <w:widowControl w:val="0"/>
              <w:spacing w:before="60"/>
              <w:ind w:firstLine="0"/>
              <w:rPr>
                <w:ins w:id="326" w:author="Luan Dang" w:date="2025-07-19T17:29:00Z"/>
                <w:rFonts w:ascii="Times New Roman" w:hAnsi="Times New Roman"/>
                <w:b/>
                <w:bCs/>
                <w:i/>
                <w:iCs/>
                <w:color w:val="auto"/>
                <w:sz w:val="22"/>
                <w:szCs w:val="22"/>
              </w:rPr>
            </w:pPr>
            <w:ins w:id="327" w:author="Luan Dang" w:date="2025-07-19T17:29:00Z">
              <w:r w:rsidRPr="00072F0C">
                <w:rPr>
                  <w:rFonts w:ascii="Times New Roman" w:hAnsi="Times New Roman"/>
                  <w:b/>
                  <w:bCs/>
                  <w:i/>
                  <w:iCs/>
                  <w:color w:val="auto"/>
                  <w:sz w:val="22"/>
                  <w:szCs w:val="22"/>
                </w:rPr>
                <w:t>c) Khu vực n</w:t>
              </w:r>
              <w:r w:rsidRPr="00072F0C">
                <w:rPr>
                  <w:rFonts w:ascii="Times New Roman" w:hAnsi="Times New Roman" w:hint="cs"/>
                  <w:b/>
                  <w:bCs/>
                  <w:i/>
                  <w:iCs/>
                  <w:color w:val="auto"/>
                  <w:sz w:val="22"/>
                  <w:szCs w:val="22"/>
                </w:rPr>
                <w:t>ư</w:t>
              </w:r>
              <w:r w:rsidRPr="00072F0C">
                <w:rPr>
                  <w:rFonts w:ascii="Times New Roman" w:hAnsi="Times New Roman"/>
                  <w:b/>
                  <w:bCs/>
                  <w:i/>
                  <w:iCs/>
                  <w:color w:val="auto"/>
                  <w:sz w:val="22"/>
                  <w:szCs w:val="22"/>
                </w:rPr>
                <w:t>ớc khoáng thiên nhiên, n</w:t>
              </w:r>
              <w:r w:rsidRPr="00072F0C">
                <w:rPr>
                  <w:rFonts w:ascii="Times New Roman" w:hAnsi="Times New Roman" w:hint="cs"/>
                  <w:b/>
                  <w:bCs/>
                  <w:i/>
                  <w:iCs/>
                  <w:color w:val="auto"/>
                  <w:sz w:val="22"/>
                  <w:szCs w:val="22"/>
                </w:rPr>
                <w:t>ư</w:t>
              </w:r>
              <w:r w:rsidRPr="00072F0C">
                <w:rPr>
                  <w:rFonts w:ascii="Times New Roman" w:hAnsi="Times New Roman"/>
                  <w:b/>
                  <w:bCs/>
                  <w:i/>
                  <w:iCs/>
                  <w:color w:val="auto"/>
                  <w:sz w:val="22"/>
                  <w:szCs w:val="22"/>
                </w:rPr>
                <w:t xml:space="preserve">ớc nóng thiên nhiên, bùn khoáng chỉ dùng </w:t>
              </w:r>
              <w:r w:rsidRPr="00072F0C">
                <w:rPr>
                  <w:rFonts w:ascii="Times New Roman" w:hAnsi="Times New Roman" w:hint="cs"/>
                  <w:b/>
                  <w:bCs/>
                  <w:i/>
                  <w:iCs/>
                  <w:color w:val="auto"/>
                  <w:sz w:val="22"/>
                  <w:szCs w:val="22"/>
                </w:rPr>
                <w:t>đ</w:t>
              </w:r>
              <w:r w:rsidRPr="00072F0C">
                <w:rPr>
                  <w:rFonts w:ascii="Times New Roman" w:hAnsi="Times New Roman"/>
                  <w:b/>
                  <w:bCs/>
                  <w:i/>
                  <w:iCs/>
                  <w:color w:val="auto"/>
                  <w:sz w:val="22"/>
                  <w:szCs w:val="22"/>
                </w:rPr>
                <w:t xml:space="preserve">ể ngâm tắm, trị bệnh, dịch vụ du lịch </w:t>
              </w:r>
              <w:r w:rsidRPr="00072F0C">
                <w:rPr>
                  <w:rFonts w:ascii="Times New Roman" w:hAnsi="Times New Roman" w:hint="cs"/>
                  <w:b/>
                  <w:bCs/>
                  <w:i/>
                  <w:iCs/>
                  <w:color w:val="auto"/>
                  <w:sz w:val="22"/>
                  <w:szCs w:val="22"/>
                </w:rPr>
                <w:t>đ</w:t>
              </w:r>
              <w:r w:rsidRPr="00072F0C">
                <w:rPr>
                  <w:rFonts w:ascii="Times New Roman" w:hAnsi="Times New Roman" w:hint="eastAsia"/>
                  <w:b/>
                  <w:bCs/>
                  <w:i/>
                  <w:iCs/>
                  <w:color w:val="auto"/>
                  <w:sz w:val="22"/>
                  <w:szCs w:val="22"/>
                </w:rPr>
                <w:t>ã</w:t>
              </w:r>
              <w:r w:rsidRPr="00072F0C">
                <w:rPr>
                  <w:rFonts w:ascii="Times New Roman" w:hAnsi="Times New Roman"/>
                  <w:b/>
                  <w:bCs/>
                  <w:i/>
                  <w:iCs/>
                  <w:color w:val="auto"/>
                  <w:sz w:val="22"/>
                  <w:szCs w:val="22"/>
                </w:rPr>
                <w:t xml:space="preserve"> </w:t>
              </w:r>
              <w:r w:rsidRPr="00072F0C">
                <w:rPr>
                  <w:rFonts w:ascii="Times New Roman" w:hAnsi="Times New Roman" w:hint="cs"/>
                  <w:b/>
                  <w:bCs/>
                  <w:i/>
                  <w:iCs/>
                  <w:color w:val="auto"/>
                  <w:sz w:val="22"/>
                  <w:szCs w:val="22"/>
                </w:rPr>
                <w:t>đư</w:t>
              </w:r>
              <w:r w:rsidRPr="00072F0C">
                <w:rPr>
                  <w:rFonts w:ascii="Times New Roman" w:hAnsi="Times New Roman"/>
                  <w:b/>
                  <w:bCs/>
                  <w:i/>
                  <w:iCs/>
                  <w:color w:val="auto"/>
                  <w:sz w:val="22"/>
                  <w:szCs w:val="22"/>
                </w:rPr>
                <w:t xml:space="preserve">ợc xác </w:t>
              </w:r>
              <w:r w:rsidRPr="00072F0C">
                <w:rPr>
                  <w:rFonts w:ascii="Times New Roman" w:hAnsi="Times New Roman" w:hint="cs"/>
                  <w:b/>
                  <w:bCs/>
                  <w:i/>
                  <w:iCs/>
                  <w:color w:val="auto"/>
                  <w:sz w:val="22"/>
                  <w:szCs w:val="22"/>
                </w:rPr>
                <w:t>đ</w:t>
              </w:r>
              <w:r w:rsidRPr="00072F0C">
                <w:rPr>
                  <w:rFonts w:ascii="Times New Roman" w:hAnsi="Times New Roman"/>
                  <w:b/>
                  <w:bCs/>
                  <w:i/>
                  <w:iCs/>
                  <w:color w:val="auto"/>
                  <w:sz w:val="22"/>
                  <w:szCs w:val="22"/>
                </w:rPr>
                <w:t xml:space="preserve">ịnh trong dự án </w:t>
              </w:r>
              <w:r w:rsidRPr="00072F0C">
                <w:rPr>
                  <w:rFonts w:ascii="Times New Roman" w:hAnsi="Times New Roman" w:hint="cs"/>
                  <w:b/>
                  <w:bCs/>
                  <w:i/>
                  <w:iCs/>
                  <w:color w:val="auto"/>
                  <w:sz w:val="22"/>
                  <w:szCs w:val="22"/>
                </w:rPr>
                <w:t>đ</w:t>
              </w:r>
              <w:r w:rsidRPr="00072F0C">
                <w:rPr>
                  <w:rFonts w:ascii="Times New Roman" w:hAnsi="Times New Roman"/>
                  <w:b/>
                  <w:bCs/>
                  <w:i/>
                  <w:iCs/>
                  <w:color w:val="auto"/>
                  <w:sz w:val="22"/>
                  <w:szCs w:val="22"/>
                </w:rPr>
                <w:t>ầu t</w:t>
              </w:r>
              <w:r w:rsidRPr="00072F0C">
                <w:rPr>
                  <w:rFonts w:ascii="Times New Roman" w:hAnsi="Times New Roman" w:hint="cs"/>
                  <w:b/>
                  <w:bCs/>
                  <w:i/>
                  <w:iCs/>
                  <w:color w:val="auto"/>
                  <w:sz w:val="22"/>
                  <w:szCs w:val="22"/>
                </w:rPr>
                <w:t>ư</w:t>
              </w:r>
              <w:r w:rsidRPr="00072F0C">
                <w:rPr>
                  <w:rFonts w:ascii="Times New Roman" w:hAnsi="Times New Roman"/>
                  <w:b/>
                  <w:bCs/>
                  <w:i/>
                  <w:iCs/>
                  <w:color w:val="auto"/>
                  <w:sz w:val="22"/>
                  <w:szCs w:val="22"/>
                </w:rPr>
                <w:t xml:space="preserve"> du lịch, nghỉ d</w:t>
              </w:r>
              <w:r w:rsidRPr="00072F0C">
                <w:rPr>
                  <w:rFonts w:ascii="Times New Roman" w:hAnsi="Times New Roman" w:hint="cs"/>
                  <w:b/>
                  <w:bCs/>
                  <w:i/>
                  <w:iCs/>
                  <w:color w:val="auto"/>
                  <w:sz w:val="22"/>
                  <w:szCs w:val="22"/>
                </w:rPr>
                <w:t>ư</w:t>
              </w:r>
              <w:r w:rsidRPr="00072F0C">
                <w:rPr>
                  <w:rFonts w:ascii="Times New Roman" w:hAnsi="Times New Roman"/>
                  <w:b/>
                  <w:bCs/>
                  <w:i/>
                  <w:iCs/>
                  <w:color w:val="auto"/>
                  <w:sz w:val="22"/>
                  <w:szCs w:val="22"/>
                </w:rPr>
                <w:t xml:space="preserve">ỡng, khu </w:t>
              </w:r>
              <w:r w:rsidRPr="00072F0C">
                <w:rPr>
                  <w:rFonts w:ascii="Times New Roman" w:hAnsi="Times New Roman" w:hint="cs"/>
                  <w:b/>
                  <w:bCs/>
                  <w:i/>
                  <w:iCs/>
                  <w:color w:val="auto"/>
                  <w:sz w:val="22"/>
                  <w:szCs w:val="22"/>
                </w:rPr>
                <w:t>đ</w:t>
              </w:r>
              <w:r w:rsidRPr="00072F0C">
                <w:rPr>
                  <w:rFonts w:ascii="Times New Roman" w:hAnsi="Times New Roman" w:hint="eastAsia"/>
                  <w:b/>
                  <w:bCs/>
                  <w:i/>
                  <w:iCs/>
                  <w:color w:val="auto"/>
                  <w:sz w:val="22"/>
                  <w:szCs w:val="22"/>
                </w:rPr>
                <w:t>ô</w:t>
              </w:r>
              <w:r w:rsidRPr="00072F0C">
                <w:rPr>
                  <w:rFonts w:ascii="Times New Roman" w:hAnsi="Times New Roman"/>
                  <w:b/>
                  <w:bCs/>
                  <w:i/>
                  <w:iCs/>
                  <w:color w:val="auto"/>
                  <w:sz w:val="22"/>
                  <w:szCs w:val="22"/>
                </w:rPr>
                <w:t xml:space="preserve"> thị có sử dụng n</w:t>
              </w:r>
              <w:r w:rsidRPr="00072F0C">
                <w:rPr>
                  <w:rFonts w:ascii="Times New Roman" w:hAnsi="Times New Roman" w:hint="cs"/>
                  <w:b/>
                  <w:bCs/>
                  <w:i/>
                  <w:iCs/>
                  <w:color w:val="auto"/>
                  <w:sz w:val="22"/>
                  <w:szCs w:val="22"/>
                </w:rPr>
                <w:t>ư</w:t>
              </w:r>
              <w:r w:rsidRPr="00072F0C">
                <w:rPr>
                  <w:rFonts w:ascii="Times New Roman" w:hAnsi="Times New Roman"/>
                  <w:b/>
                  <w:bCs/>
                  <w:i/>
                  <w:iCs/>
                  <w:color w:val="auto"/>
                  <w:sz w:val="22"/>
                  <w:szCs w:val="22"/>
                </w:rPr>
                <w:t>ớc khoáng thiên nhiên, n</w:t>
              </w:r>
              <w:r w:rsidRPr="00072F0C">
                <w:rPr>
                  <w:rFonts w:ascii="Times New Roman" w:hAnsi="Times New Roman" w:hint="cs"/>
                  <w:b/>
                  <w:bCs/>
                  <w:i/>
                  <w:iCs/>
                  <w:color w:val="auto"/>
                  <w:sz w:val="22"/>
                  <w:szCs w:val="22"/>
                </w:rPr>
                <w:t>ư</w:t>
              </w:r>
              <w:r w:rsidRPr="00072F0C">
                <w:rPr>
                  <w:rFonts w:ascii="Times New Roman" w:hAnsi="Times New Roman"/>
                  <w:b/>
                  <w:bCs/>
                  <w:i/>
                  <w:iCs/>
                  <w:color w:val="auto"/>
                  <w:sz w:val="22"/>
                  <w:szCs w:val="22"/>
                </w:rPr>
                <w:t xml:space="preserve">ớc nóng thiên nhiên, bùn khoáng </w:t>
              </w:r>
              <w:r w:rsidRPr="00072F0C">
                <w:rPr>
                  <w:rFonts w:ascii="Times New Roman" w:hAnsi="Times New Roman" w:hint="cs"/>
                  <w:b/>
                  <w:bCs/>
                  <w:i/>
                  <w:iCs/>
                  <w:color w:val="auto"/>
                  <w:sz w:val="22"/>
                  <w:szCs w:val="22"/>
                </w:rPr>
                <w:t>đ</w:t>
              </w:r>
              <w:r w:rsidRPr="00072F0C">
                <w:rPr>
                  <w:rFonts w:ascii="Times New Roman" w:hAnsi="Times New Roman" w:hint="eastAsia"/>
                  <w:b/>
                  <w:bCs/>
                  <w:i/>
                  <w:iCs/>
                  <w:color w:val="auto"/>
                  <w:sz w:val="22"/>
                  <w:szCs w:val="22"/>
                </w:rPr>
                <w:t>ã</w:t>
              </w:r>
              <w:r w:rsidRPr="00072F0C">
                <w:rPr>
                  <w:rFonts w:ascii="Times New Roman" w:hAnsi="Times New Roman"/>
                  <w:b/>
                  <w:bCs/>
                  <w:i/>
                  <w:iCs/>
                  <w:color w:val="auto"/>
                  <w:sz w:val="22"/>
                  <w:szCs w:val="22"/>
                </w:rPr>
                <w:t xml:space="preserve"> </w:t>
              </w:r>
              <w:r w:rsidRPr="00072F0C">
                <w:rPr>
                  <w:rFonts w:ascii="Times New Roman" w:hAnsi="Times New Roman" w:hint="cs"/>
                  <w:b/>
                  <w:bCs/>
                  <w:i/>
                  <w:iCs/>
                  <w:color w:val="auto"/>
                  <w:sz w:val="22"/>
                  <w:szCs w:val="22"/>
                </w:rPr>
                <w:t>đư</w:t>
              </w:r>
              <w:r w:rsidRPr="00072F0C">
                <w:rPr>
                  <w:rFonts w:ascii="Times New Roman" w:hAnsi="Times New Roman"/>
                  <w:b/>
                  <w:bCs/>
                  <w:i/>
                  <w:iCs/>
                  <w:color w:val="auto"/>
                  <w:sz w:val="22"/>
                  <w:szCs w:val="22"/>
                </w:rPr>
                <w:t>ợc c</w:t>
              </w:r>
              <w:r w:rsidRPr="00072F0C">
                <w:rPr>
                  <w:rFonts w:ascii="Times New Roman" w:hAnsi="Times New Roman" w:hint="cs"/>
                  <w:b/>
                  <w:bCs/>
                  <w:i/>
                  <w:iCs/>
                  <w:color w:val="auto"/>
                  <w:sz w:val="22"/>
                  <w:szCs w:val="22"/>
                </w:rPr>
                <w:t>ơ</w:t>
              </w:r>
              <w:r w:rsidRPr="00072F0C">
                <w:rPr>
                  <w:rFonts w:ascii="Times New Roman" w:hAnsi="Times New Roman"/>
                  <w:b/>
                  <w:bCs/>
                  <w:i/>
                  <w:iCs/>
                  <w:color w:val="auto"/>
                  <w:sz w:val="22"/>
                  <w:szCs w:val="22"/>
                </w:rPr>
                <w:t xml:space="preserve"> quan nhà n</w:t>
              </w:r>
              <w:r w:rsidRPr="00072F0C">
                <w:rPr>
                  <w:rFonts w:ascii="Times New Roman" w:hAnsi="Times New Roman" w:hint="cs"/>
                  <w:b/>
                  <w:bCs/>
                  <w:i/>
                  <w:iCs/>
                  <w:color w:val="auto"/>
                  <w:sz w:val="22"/>
                  <w:szCs w:val="22"/>
                </w:rPr>
                <w:t>ư</w:t>
              </w:r>
              <w:r w:rsidRPr="00072F0C">
                <w:rPr>
                  <w:rFonts w:ascii="Times New Roman" w:hAnsi="Times New Roman"/>
                  <w:b/>
                  <w:bCs/>
                  <w:i/>
                  <w:iCs/>
                  <w:color w:val="auto"/>
                  <w:sz w:val="22"/>
                  <w:szCs w:val="22"/>
                </w:rPr>
                <w:t xml:space="preserve">ớc có thẩm quyền quyết </w:t>
              </w:r>
              <w:r w:rsidRPr="00072F0C">
                <w:rPr>
                  <w:rFonts w:ascii="Times New Roman" w:hAnsi="Times New Roman" w:hint="cs"/>
                  <w:b/>
                  <w:bCs/>
                  <w:i/>
                  <w:iCs/>
                  <w:color w:val="auto"/>
                  <w:sz w:val="22"/>
                  <w:szCs w:val="22"/>
                </w:rPr>
                <w:t>đ</w:t>
              </w:r>
              <w:r w:rsidRPr="00072F0C">
                <w:rPr>
                  <w:rFonts w:ascii="Times New Roman" w:hAnsi="Times New Roman"/>
                  <w:b/>
                  <w:bCs/>
                  <w:i/>
                  <w:iCs/>
                  <w:color w:val="auto"/>
                  <w:sz w:val="22"/>
                  <w:szCs w:val="22"/>
                </w:rPr>
                <w:t>ịnh hoặc chấp thuận chủ tr</w:t>
              </w:r>
              <w:r w:rsidRPr="00072F0C">
                <w:rPr>
                  <w:rFonts w:ascii="Times New Roman" w:hAnsi="Times New Roman" w:hint="cs"/>
                  <w:b/>
                  <w:bCs/>
                  <w:i/>
                  <w:iCs/>
                  <w:color w:val="auto"/>
                  <w:sz w:val="22"/>
                  <w:szCs w:val="22"/>
                </w:rPr>
                <w:t>ươ</w:t>
              </w:r>
              <w:r w:rsidRPr="00072F0C">
                <w:rPr>
                  <w:rFonts w:ascii="Times New Roman" w:hAnsi="Times New Roman"/>
                  <w:b/>
                  <w:bCs/>
                  <w:i/>
                  <w:iCs/>
                  <w:color w:val="auto"/>
                  <w:sz w:val="22"/>
                  <w:szCs w:val="22"/>
                </w:rPr>
                <w:t xml:space="preserve">ng </w:t>
              </w:r>
              <w:r w:rsidRPr="00072F0C">
                <w:rPr>
                  <w:rFonts w:ascii="Times New Roman" w:hAnsi="Times New Roman" w:hint="cs"/>
                  <w:b/>
                  <w:bCs/>
                  <w:i/>
                  <w:iCs/>
                  <w:color w:val="auto"/>
                  <w:sz w:val="22"/>
                  <w:szCs w:val="22"/>
                </w:rPr>
                <w:t>đ</w:t>
              </w:r>
              <w:r w:rsidRPr="00072F0C">
                <w:rPr>
                  <w:rFonts w:ascii="Times New Roman" w:hAnsi="Times New Roman"/>
                  <w:b/>
                  <w:bCs/>
                  <w:i/>
                  <w:iCs/>
                  <w:color w:val="auto"/>
                  <w:sz w:val="22"/>
                  <w:szCs w:val="22"/>
                </w:rPr>
                <w:t>ầu t</w:t>
              </w:r>
              <w:r w:rsidRPr="00072F0C">
                <w:rPr>
                  <w:rFonts w:ascii="Times New Roman" w:hAnsi="Times New Roman" w:hint="cs"/>
                  <w:b/>
                  <w:bCs/>
                  <w:i/>
                  <w:iCs/>
                  <w:color w:val="auto"/>
                  <w:sz w:val="22"/>
                  <w:szCs w:val="22"/>
                </w:rPr>
                <w:t>ư</w:t>
              </w:r>
              <w:r w:rsidRPr="00072F0C">
                <w:rPr>
                  <w:rFonts w:ascii="Times New Roman" w:hAnsi="Times New Roman"/>
                  <w:b/>
                  <w:bCs/>
                  <w:i/>
                  <w:iCs/>
                  <w:color w:val="auto"/>
                  <w:sz w:val="22"/>
                  <w:szCs w:val="22"/>
                </w:rPr>
                <w:t xml:space="preserve">; </w:t>
              </w:r>
            </w:ins>
          </w:p>
          <w:p w14:paraId="523E2C3B" w14:textId="77777777" w:rsidR="001208FB" w:rsidRPr="00072F0C" w:rsidRDefault="001208FB" w:rsidP="00072F0C">
            <w:pPr>
              <w:pStyle w:val="MediumGrid21"/>
              <w:widowControl w:val="0"/>
              <w:spacing w:before="60"/>
              <w:ind w:firstLine="0"/>
              <w:rPr>
                <w:ins w:id="328" w:author="Luan Dang" w:date="2025-07-19T17:29:00Z"/>
                <w:rFonts w:ascii="Times New Roman" w:hAnsi="Times New Roman"/>
                <w:b/>
                <w:bCs/>
                <w:i/>
                <w:iCs/>
                <w:color w:val="auto"/>
                <w:sz w:val="22"/>
                <w:szCs w:val="22"/>
              </w:rPr>
            </w:pPr>
            <w:ins w:id="329" w:author="Luan Dang" w:date="2025-07-19T17:29:00Z">
              <w:r w:rsidRPr="00072F0C">
                <w:rPr>
                  <w:rFonts w:ascii="Times New Roman" w:hAnsi="Times New Roman"/>
                  <w:b/>
                  <w:bCs/>
                  <w:i/>
                  <w:iCs/>
                  <w:color w:val="auto"/>
                  <w:sz w:val="22"/>
                  <w:szCs w:val="22"/>
                </w:rPr>
                <w:t xml:space="preserve">d) Khu vực khoáng sản </w:t>
              </w:r>
              <w:r w:rsidRPr="00072F0C">
                <w:rPr>
                  <w:rFonts w:ascii="Times New Roman" w:hAnsi="Times New Roman" w:hint="cs"/>
                  <w:b/>
                  <w:bCs/>
                  <w:i/>
                  <w:iCs/>
                  <w:color w:val="auto"/>
                  <w:sz w:val="22"/>
                  <w:szCs w:val="22"/>
                </w:rPr>
                <w:t>đ</w:t>
              </w:r>
              <w:r w:rsidRPr="00072F0C">
                <w:rPr>
                  <w:rFonts w:ascii="Times New Roman" w:hAnsi="Times New Roman" w:hint="eastAsia"/>
                  <w:b/>
                  <w:bCs/>
                  <w:i/>
                  <w:iCs/>
                  <w:color w:val="auto"/>
                  <w:sz w:val="22"/>
                  <w:szCs w:val="22"/>
                </w:rPr>
                <w:t>á</w:t>
              </w:r>
              <w:r w:rsidRPr="00072F0C">
                <w:rPr>
                  <w:rFonts w:ascii="Times New Roman" w:hAnsi="Times New Roman"/>
                  <w:b/>
                  <w:bCs/>
                  <w:i/>
                  <w:iCs/>
                  <w:color w:val="auto"/>
                  <w:sz w:val="22"/>
                  <w:szCs w:val="22"/>
                </w:rPr>
                <w:t xml:space="preserve"> vôi, sét làm nguyên liệu sản xuất xi m</w:t>
              </w:r>
              <w:r w:rsidRPr="00072F0C">
                <w:rPr>
                  <w:rFonts w:ascii="Times New Roman" w:hAnsi="Times New Roman" w:hint="cs"/>
                  <w:b/>
                  <w:bCs/>
                  <w:i/>
                  <w:iCs/>
                  <w:color w:val="auto"/>
                  <w:sz w:val="22"/>
                  <w:szCs w:val="22"/>
                </w:rPr>
                <w:t>ă</w:t>
              </w:r>
              <w:r w:rsidRPr="00072F0C">
                <w:rPr>
                  <w:rFonts w:ascii="Times New Roman" w:hAnsi="Times New Roman"/>
                  <w:b/>
                  <w:bCs/>
                  <w:i/>
                  <w:iCs/>
                  <w:color w:val="auto"/>
                  <w:sz w:val="22"/>
                  <w:szCs w:val="22"/>
                </w:rPr>
                <w:t xml:space="preserve">ng và khoáng sản là phụ gia </w:t>
              </w:r>
              <w:r w:rsidRPr="00072F0C">
                <w:rPr>
                  <w:rFonts w:ascii="Times New Roman" w:hAnsi="Times New Roman" w:hint="cs"/>
                  <w:b/>
                  <w:bCs/>
                  <w:i/>
                  <w:iCs/>
                  <w:color w:val="auto"/>
                  <w:sz w:val="22"/>
                  <w:szCs w:val="22"/>
                </w:rPr>
                <w:t>đ</w:t>
              </w:r>
              <w:r w:rsidRPr="00072F0C">
                <w:rPr>
                  <w:rFonts w:ascii="Times New Roman" w:hAnsi="Times New Roman"/>
                  <w:b/>
                  <w:bCs/>
                  <w:i/>
                  <w:iCs/>
                  <w:color w:val="auto"/>
                  <w:sz w:val="22"/>
                  <w:szCs w:val="22"/>
                </w:rPr>
                <w:t>iều chỉnh làm xi m</w:t>
              </w:r>
              <w:r w:rsidRPr="00072F0C">
                <w:rPr>
                  <w:rFonts w:ascii="Times New Roman" w:hAnsi="Times New Roman" w:hint="cs"/>
                  <w:b/>
                  <w:bCs/>
                  <w:i/>
                  <w:iCs/>
                  <w:color w:val="auto"/>
                  <w:sz w:val="22"/>
                  <w:szCs w:val="22"/>
                </w:rPr>
                <w:t>ă</w:t>
              </w:r>
              <w:r w:rsidRPr="00072F0C">
                <w:rPr>
                  <w:rFonts w:ascii="Times New Roman" w:hAnsi="Times New Roman"/>
                  <w:b/>
                  <w:bCs/>
                  <w:i/>
                  <w:iCs/>
                  <w:color w:val="auto"/>
                  <w:sz w:val="22"/>
                  <w:szCs w:val="22"/>
                </w:rPr>
                <w:t xml:space="preserve">ng </w:t>
              </w:r>
              <w:r w:rsidRPr="00072F0C">
                <w:rPr>
                  <w:rFonts w:ascii="Times New Roman" w:hAnsi="Times New Roman" w:hint="cs"/>
                  <w:b/>
                  <w:bCs/>
                  <w:i/>
                  <w:iCs/>
                  <w:color w:val="auto"/>
                  <w:sz w:val="22"/>
                  <w:szCs w:val="22"/>
                </w:rPr>
                <w:t>đ</w:t>
              </w:r>
              <w:r w:rsidRPr="00072F0C">
                <w:rPr>
                  <w:rFonts w:ascii="Times New Roman" w:hAnsi="Times New Roman" w:hint="eastAsia"/>
                  <w:b/>
                  <w:bCs/>
                  <w:i/>
                  <w:iCs/>
                  <w:color w:val="auto"/>
                  <w:sz w:val="22"/>
                  <w:szCs w:val="22"/>
                </w:rPr>
                <w:t>ã</w:t>
              </w:r>
              <w:r w:rsidRPr="00072F0C">
                <w:rPr>
                  <w:rFonts w:ascii="Times New Roman" w:hAnsi="Times New Roman"/>
                  <w:b/>
                  <w:bCs/>
                  <w:i/>
                  <w:iCs/>
                  <w:color w:val="auto"/>
                  <w:sz w:val="22"/>
                  <w:szCs w:val="22"/>
                </w:rPr>
                <w:t xml:space="preserve"> xác </w:t>
              </w:r>
              <w:r w:rsidRPr="00072F0C">
                <w:rPr>
                  <w:rFonts w:ascii="Times New Roman" w:hAnsi="Times New Roman" w:hint="cs"/>
                  <w:b/>
                  <w:bCs/>
                  <w:i/>
                  <w:iCs/>
                  <w:color w:val="auto"/>
                  <w:sz w:val="22"/>
                  <w:szCs w:val="22"/>
                </w:rPr>
                <w:t>đ</w:t>
              </w:r>
              <w:r w:rsidRPr="00072F0C">
                <w:rPr>
                  <w:rFonts w:ascii="Times New Roman" w:hAnsi="Times New Roman"/>
                  <w:b/>
                  <w:bCs/>
                  <w:i/>
                  <w:iCs/>
                  <w:color w:val="auto"/>
                  <w:sz w:val="22"/>
                  <w:szCs w:val="22"/>
                </w:rPr>
                <w:t xml:space="preserve">ịnh trong Quy hoạch khoáng sản nhóm II </w:t>
              </w:r>
              <w:r w:rsidRPr="00072F0C">
                <w:rPr>
                  <w:rFonts w:ascii="Times New Roman" w:hAnsi="Times New Roman" w:hint="cs"/>
                  <w:b/>
                  <w:bCs/>
                  <w:i/>
                  <w:iCs/>
                  <w:color w:val="auto"/>
                  <w:sz w:val="22"/>
                  <w:szCs w:val="22"/>
                </w:rPr>
                <w:t>đư</w:t>
              </w:r>
              <w:r w:rsidRPr="00072F0C">
                <w:rPr>
                  <w:rFonts w:ascii="Times New Roman" w:hAnsi="Times New Roman"/>
                  <w:b/>
                  <w:bCs/>
                  <w:i/>
                  <w:iCs/>
                  <w:color w:val="auto"/>
                  <w:sz w:val="22"/>
                  <w:szCs w:val="22"/>
                </w:rPr>
                <w:t>ợc c</w:t>
              </w:r>
              <w:r w:rsidRPr="00072F0C">
                <w:rPr>
                  <w:rFonts w:ascii="Times New Roman" w:hAnsi="Times New Roman" w:hint="cs"/>
                  <w:b/>
                  <w:bCs/>
                  <w:i/>
                  <w:iCs/>
                  <w:color w:val="auto"/>
                  <w:sz w:val="22"/>
                  <w:szCs w:val="22"/>
                </w:rPr>
                <w:t>ơ</w:t>
              </w:r>
              <w:r w:rsidRPr="00072F0C">
                <w:rPr>
                  <w:rFonts w:ascii="Times New Roman" w:hAnsi="Times New Roman"/>
                  <w:b/>
                  <w:bCs/>
                  <w:i/>
                  <w:iCs/>
                  <w:color w:val="auto"/>
                  <w:sz w:val="22"/>
                  <w:szCs w:val="22"/>
                </w:rPr>
                <w:t xml:space="preserve"> quan có thẩm quyền phê duyệt; khu vực có khoáng sản </w:t>
              </w:r>
              <w:r w:rsidRPr="00072F0C">
                <w:rPr>
                  <w:rFonts w:ascii="Times New Roman" w:hAnsi="Times New Roman" w:hint="cs"/>
                  <w:b/>
                  <w:bCs/>
                  <w:i/>
                  <w:iCs/>
                  <w:color w:val="auto"/>
                  <w:sz w:val="22"/>
                  <w:szCs w:val="22"/>
                </w:rPr>
                <w:t>đ</w:t>
              </w:r>
              <w:r w:rsidRPr="00072F0C">
                <w:rPr>
                  <w:rFonts w:ascii="Times New Roman" w:hAnsi="Times New Roman" w:hint="eastAsia"/>
                  <w:b/>
                  <w:bCs/>
                  <w:i/>
                  <w:iCs/>
                  <w:color w:val="auto"/>
                  <w:sz w:val="22"/>
                  <w:szCs w:val="22"/>
                </w:rPr>
                <w:t>ã</w:t>
              </w:r>
              <w:r w:rsidRPr="00072F0C">
                <w:rPr>
                  <w:rFonts w:ascii="Times New Roman" w:hAnsi="Times New Roman"/>
                  <w:b/>
                  <w:bCs/>
                  <w:i/>
                  <w:iCs/>
                  <w:color w:val="auto"/>
                  <w:sz w:val="22"/>
                  <w:szCs w:val="22"/>
                </w:rPr>
                <w:t xml:space="preserve"> xác </w:t>
              </w:r>
              <w:r w:rsidRPr="00072F0C">
                <w:rPr>
                  <w:rFonts w:ascii="Times New Roman" w:hAnsi="Times New Roman" w:hint="cs"/>
                  <w:b/>
                  <w:bCs/>
                  <w:i/>
                  <w:iCs/>
                  <w:color w:val="auto"/>
                  <w:sz w:val="22"/>
                  <w:szCs w:val="22"/>
                </w:rPr>
                <w:t>đ</w:t>
              </w:r>
              <w:r w:rsidRPr="00072F0C">
                <w:rPr>
                  <w:rFonts w:ascii="Times New Roman" w:hAnsi="Times New Roman"/>
                  <w:b/>
                  <w:bCs/>
                  <w:i/>
                  <w:iCs/>
                  <w:color w:val="auto"/>
                  <w:sz w:val="22"/>
                  <w:szCs w:val="22"/>
                </w:rPr>
                <w:t xml:space="preserve">ịnh là nguồn nguyên liệu cung cấp cho các dự án nhà máy chế biến sâu khoáng sản </w:t>
              </w:r>
              <w:r w:rsidRPr="00072F0C">
                <w:rPr>
                  <w:rFonts w:ascii="Times New Roman" w:hAnsi="Times New Roman" w:hint="cs"/>
                  <w:b/>
                  <w:bCs/>
                  <w:i/>
                  <w:iCs/>
                  <w:color w:val="auto"/>
                  <w:sz w:val="22"/>
                  <w:szCs w:val="22"/>
                </w:rPr>
                <w:t>đ</w:t>
              </w:r>
              <w:r w:rsidRPr="00072F0C">
                <w:rPr>
                  <w:rFonts w:ascii="Times New Roman" w:hAnsi="Times New Roman" w:hint="eastAsia"/>
                  <w:b/>
                  <w:bCs/>
                  <w:i/>
                  <w:iCs/>
                  <w:color w:val="auto"/>
                  <w:sz w:val="22"/>
                  <w:szCs w:val="22"/>
                </w:rPr>
                <w:t>ã</w:t>
              </w:r>
              <w:r w:rsidRPr="00072F0C">
                <w:rPr>
                  <w:rFonts w:ascii="Times New Roman" w:hAnsi="Times New Roman"/>
                  <w:b/>
                  <w:bCs/>
                  <w:i/>
                  <w:iCs/>
                  <w:color w:val="auto"/>
                  <w:sz w:val="22"/>
                  <w:szCs w:val="22"/>
                </w:rPr>
                <w:t xml:space="preserve"> xác </w:t>
              </w:r>
              <w:r w:rsidRPr="00072F0C">
                <w:rPr>
                  <w:rFonts w:ascii="Times New Roman" w:hAnsi="Times New Roman" w:hint="cs"/>
                  <w:b/>
                  <w:bCs/>
                  <w:i/>
                  <w:iCs/>
                  <w:color w:val="auto"/>
                  <w:sz w:val="22"/>
                  <w:szCs w:val="22"/>
                </w:rPr>
                <w:t>đ</w:t>
              </w:r>
              <w:r w:rsidRPr="00072F0C">
                <w:rPr>
                  <w:rFonts w:ascii="Times New Roman" w:hAnsi="Times New Roman"/>
                  <w:b/>
                  <w:bCs/>
                  <w:i/>
                  <w:iCs/>
                  <w:color w:val="auto"/>
                  <w:sz w:val="22"/>
                  <w:szCs w:val="22"/>
                </w:rPr>
                <w:t xml:space="preserve">ịnh trong quy hoạch khoáng sản </w:t>
              </w:r>
              <w:r w:rsidRPr="00072F0C">
                <w:rPr>
                  <w:rFonts w:ascii="Times New Roman" w:hAnsi="Times New Roman" w:hint="cs"/>
                  <w:b/>
                  <w:bCs/>
                  <w:i/>
                  <w:iCs/>
                  <w:color w:val="auto"/>
                  <w:sz w:val="22"/>
                  <w:szCs w:val="22"/>
                </w:rPr>
                <w:t>đư</w:t>
              </w:r>
              <w:r w:rsidRPr="00072F0C">
                <w:rPr>
                  <w:rFonts w:ascii="Times New Roman" w:hAnsi="Times New Roman"/>
                  <w:b/>
                  <w:bCs/>
                  <w:i/>
                  <w:iCs/>
                  <w:color w:val="auto"/>
                  <w:sz w:val="22"/>
                  <w:szCs w:val="22"/>
                </w:rPr>
                <w:t>ợc c</w:t>
              </w:r>
              <w:r w:rsidRPr="00072F0C">
                <w:rPr>
                  <w:rFonts w:ascii="Times New Roman" w:hAnsi="Times New Roman" w:hint="cs"/>
                  <w:b/>
                  <w:bCs/>
                  <w:i/>
                  <w:iCs/>
                  <w:color w:val="auto"/>
                  <w:sz w:val="22"/>
                  <w:szCs w:val="22"/>
                </w:rPr>
                <w:t>ơ</w:t>
              </w:r>
              <w:r w:rsidRPr="00072F0C">
                <w:rPr>
                  <w:rFonts w:ascii="Times New Roman" w:hAnsi="Times New Roman"/>
                  <w:b/>
                  <w:bCs/>
                  <w:i/>
                  <w:iCs/>
                  <w:color w:val="auto"/>
                  <w:sz w:val="22"/>
                  <w:szCs w:val="22"/>
                </w:rPr>
                <w:t xml:space="preserve"> quan có thẩm </w:t>
              </w:r>
              <w:r w:rsidRPr="00072F0C">
                <w:rPr>
                  <w:rFonts w:ascii="Times New Roman" w:hAnsi="Times New Roman"/>
                  <w:b/>
                  <w:bCs/>
                  <w:i/>
                  <w:iCs/>
                  <w:color w:val="auto"/>
                  <w:sz w:val="22"/>
                  <w:szCs w:val="22"/>
                </w:rPr>
                <w:lastRenderedPageBreak/>
                <w:t>quyền phê duyệt.</w:t>
              </w:r>
            </w:ins>
          </w:p>
          <w:p w14:paraId="3633BFEE" w14:textId="77777777" w:rsidR="001208FB" w:rsidRPr="00072F0C" w:rsidRDefault="001208FB" w:rsidP="00072F0C">
            <w:pPr>
              <w:spacing w:before="60"/>
              <w:ind w:right="-14"/>
              <w:jc w:val="both"/>
              <w:rPr>
                <w:b/>
                <w:bCs/>
                <w:i/>
                <w:iCs/>
                <w:sz w:val="22"/>
                <w:szCs w:val="22"/>
                <w:lang w:val="vi-VN"/>
              </w:rPr>
            </w:pPr>
            <w:ins w:id="330" w:author="Luan Dang" w:date="2025-07-19T17:29:00Z">
              <w:r w:rsidRPr="00072F0C">
                <w:rPr>
                  <w:b/>
                  <w:bCs/>
                  <w:i/>
                  <w:iCs/>
                  <w:sz w:val="22"/>
                  <w:szCs w:val="22"/>
                  <w:lang w:val="vi-VN"/>
                </w:rPr>
                <w:t xml:space="preserve">3. Bộ </w:t>
              </w:r>
              <w:r w:rsidRPr="00072F0C">
                <w:rPr>
                  <w:b/>
                  <w:bCs/>
                  <w:i/>
                  <w:iCs/>
                  <w:sz w:val="22"/>
                  <w:szCs w:val="22"/>
                </w:rPr>
                <w:t>Nông nghiệp</w:t>
              </w:r>
              <w:r w:rsidRPr="00072F0C">
                <w:rPr>
                  <w:b/>
                  <w:bCs/>
                  <w:i/>
                  <w:iCs/>
                  <w:sz w:val="22"/>
                  <w:szCs w:val="22"/>
                  <w:lang w:val="vi-VN"/>
                </w:rPr>
                <w:t xml:space="preserve"> và Môi trường khoanh định,</w:t>
              </w:r>
            </w:ins>
            <w:r w:rsidRPr="00072F0C">
              <w:rPr>
                <w:sz w:val="22"/>
                <w:szCs w:val="22"/>
                <w:lang w:val="vi-VN"/>
              </w:rPr>
              <w:t xml:space="preserve"> phê duyệt, điều chỉnh khu vực không đấu giá quyền khai thác khoáng sản thuộc thẩm quyền cấp giấy phép của </w:t>
            </w:r>
            <w:del w:id="331" w:author="Luan Dang" w:date="2025-07-19T17:29:00Z">
              <w:r w:rsidRPr="00072F0C">
                <w:rPr>
                  <w:sz w:val="22"/>
                  <w:szCs w:val="22"/>
                  <w:lang w:val="vi-VN"/>
                </w:rPr>
                <w:delText>Bộ Tài nguyên và Môi trường</w:delText>
              </w:r>
            </w:del>
            <w:r w:rsidRPr="00072F0C">
              <w:rPr>
                <w:sz w:val="22"/>
                <w:szCs w:val="22"/>
                <w:lang w:val="vi-VN"/>
              </w:rPr>
              <w:t xml:space="preserve"> </w:t>
            </w:r>
            <w:ins w:id="332" w:author="Luan Dang" w:date="2025-07-19T17:29:00Z">
              <w:r w:rsidRPr="00072F0C">
                <w:rPr>
                  <w:b/>
                  <w:bCs/>
                  <w:i/>
                  <w:iCs/>
                  <w:sz w:val="22"/>
                  <w:szCs w:val="22"/>
                </w:rPr>
                <w:t>mình và các khu vực khoáng sản nhóm II</w:t>
              </w:r>
            </w:ins>
            <w:r w:rsidRPr="00072F0C">
              <w:rPr>
                <w:b/>
                <w:bCs/>
                <w:i/>
                <w:iCs/>
                <w:sz w:val="22"/>
                <w:szCs w:val="22"/>
                <w:lang w:val="vi-VN"/>
              </w:rPr>
              <w:t>.</w:t>
            </w:r>
          </w:p>
          <w:p w14:paraId="7A56E7E5" w14:textId="77777777" w:rsidR="001208FB" w:rsidRPr="00072F0C" w:rsidRDefault="001208FB" w:rsidP="00072F0C">
            <w:pPr>
              <w:spacing w:before="60"/>
              <w:jc w:val="both"/>
              <w:rPr>
                <w:sz w:val="22"/>
                <w:szCs w:val="22"/>
                <w:lang w:val="vi-VN"/>
              </w:rPr>
            </w:pPr>
            <w:r w:rsidRPr="00072F0C">
              <w:rPr>
                <w:sz w:val="22"/>
                <w:szCs w:val="22"/>
                <w:lang w:val="vi-VN"/>
              </w:rPr>
              <w:t xml:space="preserve">4. Ủy ban nhân dân cấp tỉnh tổ chức thực hiện việc khoanh định, phê duyệt, điều chỉnh khu vực không đấu giá quyền khai thác khoáng sản thuộc thẩm quyền cấp giấy phép của </w:t>
            </w:r>
            <w:del w:id="333" w:author="Luan Dang" w:date="2025-07-19T17:29:00Z">
              <w:r w:rsidRPr="00072F0C">
                <w:rPr>
                  <w:sz w:val="22"/>
                  <w:szCs w:val="22"/>
                  <w:lang w:val="vi-VN"/>
                </w:rPr>
                <w:delText>Ủy ban nhân dân cấp tỉnh</w:delText>
              </w:r>
            </w:del>
            <w:r w:rsidRPr="00072F0C">
              <w:rPr>
                <w:sz w:val="22"/>
                <w:szCs w:val="22"/>
                <w:lang w:val="vi-VN"/>
              </w:rPr>
              <w:t xml:space="preserve"> </w:t>
            </w:r>
            <w:ins w:id="334" w:author="Luan Dang" w:date="2025-07-19T17:29:00Z">
              <w:r w:rsidRPr="00072F0C">
                <w:rPr>
                  <w:b/>
                  <w:bCs/>
                  <w:i/>
                  <w:iCs/>
                  <w:sz w:val="22"/>
                  <w:szCs w:val="22"/>
                </w:rPr>
                <w:t>mình, trừ các khu vực khoáng sản nhóm II</w:t>
              </w:r>
            </w:ins>
            <w:r w:rsidRPr="00072F0C">
              <w:rPr>
                <w:b/>
                <w:bCs/>
                <w:i/>
                <w:iCs/>
                <w:sz w:val="22"/>
                <w:szCs w:val="22"/>
                <w:lang w:val="vi-VN"/>
              </w:rPr>
              <w:t>.</w:t>
            </w:r>
          </w:p>
          <w:p w14:paraId="730B459B" w14:textId="77777777" w:rsidR="001208FB" w:rsidRPr="00072F0C" w:rsidRDefault="001208FB" w:rsidP="00072F0C">
            <w:pPr>
              <w:spacing w:before="60"/>
              <w:ind w:right="-14"/>
              <w:jc w:val="both"/>
              <w:rPr>
                <w:sz w:val="28"/>
                <w:lang w:val="vi-VN"/>
              </w:rPr>
            </w:pPr>
            <w:r w:rsidRPr="00072F0C">
              <w:rPr>
                <w:sz w:val="22"/>
                <w:szCs w:val="22"/>
                <w:lang w:val="vi-VN"/>
              </w:rPr>
              <w:t>5. Chính phủ quy định tiêu chí khoanh định khu vực không đấu giá quyền khai thác khoáng sản.</w:t>
            </w:r>
          </w:p>
        </w:tc>
        <w:tc>
          <w:tcPr>
            <w:tcW w:w="4852" w:type="dxa"/>
          </w:tcPr>
          <w:p w14:paraId="127A509C" w14:textId="6064867B" w:rsidR="001208FB" w:rsidRPr="005B0268" w:rsidRDefault="006C14D9" w:rsidP="006C14D9">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quyền, phân cấp trong lĩnh vực địa chất, khoáng sản và để giải quyết những vấn đề quan trọng, cấp bách phát sinh thực tiễn nhằm</w:t>
            </w:r>
            <w:r w:rsidR="0077347A">
              <w:rPr>
                <w:rFonts w:eastAsia="Calibri"/>
                <w:iCs/>
                <w:sz w:val="22"/>
                <w:szCs w:val="22"/>
              </w:rPr>
              <w:t xml:space="preserve"> giải phóng nguồn lực, thúc đẩy phát triển kinh tế xã hội.</w:t>
            </w:r>
          </w:p>
        </w:tc>
      </w:tr>
      <w:tr w:rsidR="001208FB" w:rsidRPr="00072F0C" w14:paraId="36D45D51" w14:textId="77777777" w:rsidTr="00072F0C">
        <w:tc>
          <w:tcPr>
            <w:tcW w:w="5650" w:type="dxa"/>
          </w:tcPr>
          <w:p w14:paraId="520D8E2A"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 xml:space="preserve">Điều 101. Nguyên tắc đấu giá </w:t>
            </w:r>
            <w:bookmarkStart w:id="335" w:name="_Hlk183509627"/>
            <w:r w:rsidRPr="00957DE8">
              <w:rPr>
                <w:rFonts w:eastAsia="Calibri"/>
                <w:b/>
                <w:bCs/>
                <w:iCs/>
                <w:sz w:val="22"/>
                <w:szCs w:val="22"/>
                <w:lang w:val="vi-VN"/>
              </w:rPr>
              <w:t>quyền khai thác khoáng sản</w:t>
            </w:r>
          </w:p>
          <w:bookmarkEnd w:id="335"/>
          <w:p w14:paraId="6D13C4FC"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nl-NL"/>
              </w:rPr>
              <w:t>1. Việc đấu giá quyền khai thác khoáng sản được thực hiện theo các nguyên tắc quy định của Luật Đấu giá tài sản và các nguyên tắc sau đây:</w:t>
            </w:r>
            <w:r w:rsidRPr="00957DE8">
              <w:rPr>
                <w:rFonts w:eastAsia="SimSun"/>
                <w:sz w:val="22"/>
                <w:szCs w:val="22"/>
                <w:lang w:val="vi-VN"/>
              </w:rPr>
              <w:t xml:space="preserve"> </w:t>
            </w:r>
          </w:p>
          <w:p w14:paraId="2A78EEAF"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a) Chỉ tiến hành đấu giá quyền khai thác khoáng sản đối với khu vực đã được cơ quan quản lý nhà nước có thẩm quyền quy định tại Điều 108 của Luật này phê duyệt kế hoạch đấu giá quyền khai thác khoáng sản;</w:t>
            </w:r>
          </w:p>
          <w:p w14:paraId="7C698237"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 xml:space="preserve">b) Cuộc đấu giá </w:t>
            </w:r>
            <w:bookmarkStart w:id="336" w:name="_Hlk183509711"/>
            <w:r w:rsidRPr="00957DE8">
              <w:rPr>
                <w:rFonts w:eastAsia="SimSun"/>
                <w:sz w:val="22"/>
                <w:szCs w:val="22"/>
                <w:lang w:val="nl-NL"/>
              </w:rPr>
              <w:t>quyền khai thác khoáng sản</w:t>
            </w:r>
            <w:bookmarkEnd w:id="336"/>
            <w:r w:rsidRPr="00957DE8">
              <w:rPr>
                <w:rFonts w:eastAsia="SimSun"/>
                <w:sz w:val="22"/>
                <w:szCs w:val="22"/>
                <w:lang w:val="nl-NL"/>
              </w:rPr>
              <w:t xml:space="preserve"> chỉ được tiến hành khi có ít nhất 02 tổ chức, cá nhân đủ điều kiện tham gia.</w:t>
            </w:r>
          </w:p>
          <w:p w14:paraId="76B58598"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 xml:space="preserve">2. Bộ Tài nguyên và Môi trường, Ủy ban nhân dân cấp tỉnh </w:t>
            </w:r>
            <w:r w:rsidRPr="00957DE8">
              <w:rPr>
                <w:rFonts w:eastAsia="SimSun"/>
                <w:bCs/>
                <w:spacing w:val="-2"/>
                <w:sz w:val="22"/>
                <w:szCs w:val="22"/>
                <w:lang w:val="vi-VN"/>
              </w:rPr>
              <w:t>tổ chức đấu giá quyền khai thác khoáng sản</w:t>
            </w:r>
            <w:r w:rsidRPr="00957DE8">
              <w:rPr>
                <w:rFonts w:eastAsia="SimSun"/>
                <w:bCs/>
                <w:spacing w:val="-2"/>
                <w:sz w:val="22"/>
                <w:szCs w:val="22"/>
                <w:lang w:val="nl-NL"/>
              </w:rPr>
              <w:t xml:space="preserve"> đối với các khu vực đã được phê duyệt kế hoạch đấu giá quyền khai thác khoáng sản</w:t>
            </w:r>
            <w:r w:rsidRPr="00957DE8">
              <w:rPr>
                <w:rFonts w:eastAsia="SimSun"/>
                <w:bCs/>
                <w:spacing w:val="-2"/>
                <w:sz w:val="22"/>
                <w:szCs w:val="22"/>
                <w:lang w:val="vi-VN"/>
              </w:rPr>
              <w:t xml:space="preserve"> t</w:t>
            </w:r>
            <w:r w:rsidRPr="00957DE8">
              <w:rPr>
                <w:rFonts w:eastAsia="SimSun"/>
                <w:bCs/>
                <w:spacing w:val="-2"/>
                <w:sz w:val="22"/>
                <w:szCs w:val="22"/>
                <w:lang w:val="nl-NL"/>
              </w:rPr>
              <w:t>heo</w:t>
            </w:r>
            <w:r w:rsidRPr="00957DE8">
              <w:rPr>
                <w:rFonts w:eastAsia="SimSun"/>
                <w:bCs/>
                <w:spacing w:val="-2"/>
                <w:sz w:val="22"/>
                <w:szCs w:val="22"/>
                <w:lang w:val="vi-VN"/>
              </w:rPr>
              <w:t xml:space="preserve"> thẩm quyền</w:t>
            </w:r>
            <w:r w:rsidRPr="00957DE8">
              <w:rPr>
                <w:rFonts w:eastAsia="SimSun"/>
                <w:bCs/>
                <w:spacing w:val="-2"/>
                <w:sz w:val="22"/>
                <w:szCs w:val="22"/>
                <w:lang w:val="nl-NL"/>
              </w:rPr>
              <w:t xml:space="preserve"> cấp giấy phép của mình.</w:t>
            </w:r>
          </w:p>
          <w:p w14:paraId="2CD2FDC0"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nl-NL"/>
              </w:rPr>
              <w:t>3. Chính phủ quy định chi tiết việc lập, phê duyệt kế hoạch đấu giá quyền khai thác khoáng sản.</w:t>
            </w:r>
          </w:p>
        </w:tc>
        <w:tc>
          <w:tcPr>
            <w:tcW w:w="4852" w:type="dxa"/>
          </w:tcPr>
          <w:p w14:paraId="355D6706"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337" w:name="_Toc181886993"/>
            <w:r w:rsidRPr="00072F0C">
              <w:rPr>
                <w:rFonts w:eastAsia="Calibri" w:hint="cs"/>
                <w:b/>
                <w:bCs/>
                <w:iCs/>
                <w:sz w:val="22"/>
                <w:szCs w:val="22"/>
                <w:lang w:val="vi-VN"/>
              </w:rPr>
              <w:t>Điều 101</w:t>
            </w:r>
            <w:r w:rsidRPr="00072F0C">
              <w:rPr>
                <w:rFonts w:eastAsia="Calibri"/>
                <w:b/>
                <w:bCs/>
                <w:iCs/>
                <w:sz w:val="22"/>
                <w:szCs w:val="22"/>
                <w:lang w:val="vi-VN"/>
              </w:rPr>
              <w:t xml:space="preserve">. Nguyên tắc </w:t>
            </w:r>
            <w:r w:rsidRPr="00072F0C">
              <w:rPr>
                <w:rFonts w:eastAsia="Calibri" w:hint="cs"/>
                <w:b/>
                <w:bCs/>
                <w:iCs/>
                <w:sz w:val="22"/>
                <w:szCs w:val="22"/>
                <w:lang w:val="vi-VN"/>
              </w:rPr>
              <w:t>đ</w:t>
            </w:r>
            <w:r w:rsidRPr="00072F0C">
              <w:rPr>
                <w:rFonts w:eastAsia="Calibri"/>
                <w:b/>
                <w:bCs/>
                <w:iCs/>
                <w:sz w:val="22"/>
                <w:szCs w:val="22"/>
                <w:lang w:val="vi-VN"/>
              </w:rPr>
              <w:t>ấu giá</w:t>
            </w:r>
            <w:bookmarkEnd w:id="337"/>
            <w:r w:rsidRPr="00072F0C">
              <w:rPr>
                <w:rFonts w:eastAsia="Calibri"/>
                <w:b/>
                <w:bCs/>
                <w:iCs/>
                <w:sz w:val="22"/>
                <w:szCs w:val="22"/>
                <w:lang w:val="vi-VN"/>
              </w:rPr>
              <w:t xml:space="preserve"> quyền khai thác khoáng sản</w:t>
            </w:r>
          </w:p>
          <w:p w14:paraId="5B461477" w14:textId="77777777" w:rsidR="001208FB" w:rsidRPr="00072F0C" w:rsidRDefault="001208FB" w:rsidP="00072F0C">
            <w:pPr>
              <w:spacing w:before="60"/>
              <w:jc w:val="both"/>
              <w:rPr>
                <w:sz w:val="22"/>
                <w:szCs w:val="22"/>
                <w:lang w:val="vi-VN"/>
              </w:rPr>
            </w:pPr>
            <w:r w:rsidRPr="00072F0C">
              <w:rPr>
                <w:sz w:val="22"/>
                <w:szCs w:val="22"/>
                <w:lang w:val="nl-NL"/>
              </w:rPr>
              <w:t>1. Việc đấu giá quyền khai thác khoáng sản được thực hiện theo các nguyên tắc quy định của Luật Đấu giá tài sản và các nguyên tắc sau đây:</w:t>
            </w:r>
            <w:r w:rsidRPr="00072F0C">
              <w:rPr>
                <w:sz w:val="22"/>
                <w:szCs w:val="22"/>
                <w:lang w:val="vi-VN"/>
              </w:rPr>
              <w:t xml:space="preserve"> </w:t>
            </w:r>
          </w:p>
          <w:p w14:paraId="2A8BF76B" w14:textId="77777777" w:rsidR="001208FB" w:rsidRPr="00072F0C" w:rsidRDefault="001208FB" w:rsidP="00072F0C">
            <w:pPr>
              <w:spacing w:before="60"/>
              <w:jc w:val="both"/>
              <w:rPr>
                <w:sz w:val="22"/>
                <w:szCs w:val="22"/>
                <w:lang w:val="nl-NL"/>
              </w:rPr>
            </w:pPr>
            <w:r w:rsidRPr="00072F0C">
              <w:rPr>
                <w:sz w:val="22"/>
                <w:szCs w:val="22"/>
                <w:lang w:val="nl-NL"/>
              </w:rPr>
              <w:t>a) Chỉ tiến hành đấu giá quyền khai thác khoáng sản đối với khu vực đã được cơ quan quản lý nhà nước có thẩm quyền quy định tại Điều 108 của Luật này phê duyệt kế hoạch đấu giá quyền khai thác khoáng sản;</w:t>
            </w:r>
          </w:p>
          <w:p w14:paraId="569F83B5" w14:textId="77777777" w:rsidR="001208FB" w:rsidRPr="00072F0C" w:rsidRDefault="001208FB" w:rsidP="00072F0C">
            <w:pPr>
              <w:spacing w:before="60"/>
              <w:jc w:val="both"/>
              <w:rPr>
                <w:sz w:val="22"/>
                <w:szCs w:val="22"/>
                <w:lang w:val="nl-NL"/>
              </w:rPr>
            </w:pPr>
            <w:r w:rsidRPr="00072F0C">
              <w:rPr>
                <w:sz w:val="22"/>
                <w:szCs w:val="22"/>
                <w:lang w:val="nl-NL"/>
              </w:rPr>
              <w:t>b) Cuộc đấu giá quyền khai thác khoáng sản chỉ được tiến hành khi có ít nhất 02 tổ chức, cá nhân đủ điều kiện tham gia.</w:t>
            </w:r>
          </w:p>
          <w:p w14:paraId="408CADAA" w14:textId="77777777" w:rsidR="001208FB" w:rsidRPr="00072F0C" w:rsidRDefault="001208FB" w:rsidP="00072F0C">
            <w:pPr>
              <w:spacing w:before="60"/>
              <w:jc w:val="both"/>
              <w:rPr>
                <w:sz w:val="22"/>
                <w:szCs w:val="22"/>
                <w:lang w:val="nl-NL"/>
              </w:rPr>
            </w:pPr>
            <w:r w:rsidRPr="00072F0C">
              <w:rPr>
                <w:sz w:val="22"/>
                <w:szCs w:val="22"/>
                <w:lang w:val="nl-NL"/>
              </w:rPr>
              <w:t xml:space="preserve">2. Bộ </w:t>
            </w:r>
            <w:del w:id="338" w:author="Luan Dang" w:date="2025-07-19T17:29:00Z">
              <w:r w:rsidRPr="00072F0C">
                <w:rPr>
                  <w:sz w:val="22"/>
                  <w:szCs w:val="22"/>
                  <w:lang w:val="nl-NL"/>
                </w:rPr>
                <w:delText>Tài nguyên</w:delText>
              </w:r>
            </w:del>
            <w:r w:rsidRPr="00072F0C">
              <w:rPr>
                <w:sz w:val="22"/>
                <w:szCs w:val="22"/>
                <w:lang w:val="vi-VN"/>
              </w:rPr>
              <w:t xml:space="preserve"> </w:t>
            </w:r>
            <w:ins w:id="339" w:author="Luan Dang" w:date="2025-07-19T17:29:00Z">
              <w:r w:rsidRPr="00072F0C">
                <w:rPr>
                  <w:b/>
                  <w:bCs/>
                  <w:i/>
                  <w:iCs/>
                  <w:sz w:val="22"/>
                  <w:szCs w:val="22"/>
                  <w:lang w:val="nl-NL"/>
                </w:rPr>
                <w:t>Nông nghiệp</w:t>
              </w:r>
            </w:ins>
            <w:r w:rsidRPr="00072F0C">
              <w:rPr>
                <w:sz w:val="22"/>
                <w:szCs w:val="22"/>
                <w:lang w:val="nl-NL"/>
              </w:rPr>
              <w:t xml:space="preserve"> và Môi trường, Ủy ban nhân dân cấp tỉnh </w:t>
            </w:r>
            <w:r w:rsidRPr="00072F0C">
              <w:rPr>
                <w:bCs/>
                <w:spacing w:val="-2"/>
                <w:sz w:val="22"/>
                <w:szCs w:val="22"/>
                <w:lang w:val="vi-VN"/>
              </w:rPr>
              <w:t>tổ chức đấu giá quyền khai thác khoáng sản</w:t>
            </w:r>
            <w:r w:rsidRPr="00072F0C">
              <w:rPr>
                <w:bCs/>
                <w:spacing w:val="-2"/>
                <w:sz w:val="22"/>
                <w:szCs w:val="22"/>
                <w:lang w:val="nl-NL"/>
              </w:rPr>
              <w:t xml:space="preserve"> đối với các khu vực đã được phê duyệt kế hoạch đấu giá quyền khai thác khoáng sản</w:t>
            </w:r>
            <w:r w:rsidRPr="00072F0C">
              <w:rPr>
                <w:bCs/>
                <w:spacing w:val="-2"/>
                <w:sz w:val="22"/>
                <w:szCs w:val="22"/>
                <w:lang w:val="vi-VN"/>
              </w:rPr>
              <w:t xml:space="preserve"> t</w:t>
            </w:r>
            <w:r w:rsidRPr="00072F0C">
              <w:rPr>
                <w:bCs/>
                <w:spacing w:val="-2"/>
                <w:sz w:val="22"/>
                <w:szCs w:val="22"/>
                <w:lang w:val="nl-NL"/>
              </w:rPr>
              <w:t>heo</w:t>
            </w:r>
            <w:r w:rsidRPr="00072F0C">
              <w:rPr>
                <w:bCs/>
                <w:spacing w:val="-2"/>
                <w:sz w:val="22"/>
                <w:szCs w:val="22"/>
                <w:lang w:val="vi-VN"/>
              </w:rPr>
              <w:t xml:space="preserve"> thẩm quyền</w:t>
            </w:r>
            <w:r w:rsidRPr="00072F0C">
              <w:rPr>
                <w:bCs/>
                <w:spacing w:val="-2"/>
                <w:sz w:val="22"/>
                <w:szCs w:val="22"/>
                <w:lang w:val="nl-NL"/>
              </w:rPr>
              <w:t xml:space="preserve"> cấp giấy phép của mình.</w:t>
            </w:r>
          </w:p>
          <w:p w14:paraId="6FEF36B6" w14:textId="77777777" w:rsidR="001208FB" w:rsidRPr="00072F0C" w:rsidRDefault="001208FB" w:rsidP="00072F0C">
            <w:pPr>
              <w:spacing w:before="60"/>
              <w:jc w:val="both"/>
              <w:rPr>
                <w:sz w:val="28"/>
                <w:szCs w:val="28"/>
                <w:lang w:val="nl-NL"/>
              </w:rPr>
            </w:pPr>
            <w:r w:rsidRPr="00072F0C">
              <w:rPr>
                <w:sz w:val="22"/>
                <w:szCs w:val="22"/>
                <w:lang w:val="nl-NL"/>
              </w:rPr>
              <w:t>3. Chính phủ quy định chi tiết việc lập, phê duyệt kế hoạch đấu giá quyền khai thác khoáng sản.</w:t>
            </w:r>
          </w:p>
        </w:tc>
        <w:tc>
          <w:tcPr>
            <w:tcW w:w="4852" w:type="dxa"/>
          </w:tcPr>
          <w:p w14:paraId="4712C9CB" w14:textId="0B88055D" w:rsidR="001208FB" w:rsidRPr="005B0268" w:rsidRDefault="0077347A" w:rsidP="0077347A">
            <w:pPr>
              <w:adjustRightInd w:val="0"/>
              <w:snapToGrid w:val="0"/>
              <w:spacing w:beforeLines="60" w:before="144"/>
              <w:jc w:val="both"/>
              <w:outlineLvl w:val="2"/>
              <w:rPr>
                <w:rFonts w:eastAsia="Calibri"/>
                <w:bCs/>
                <w:iCs/>
                <w:sz w:val="22"/>
                <w:szCs w:val="22"/>
                <w:lang w:val="vi-VN"/>
              </w:rPr>
            </w:pPr>
            <w:r>
              <w:rPr>
                <w:rFonts w:eastAsia="Calibri"/>
                <w:iCs/>
                <w:sz w:val="22"/>
                <w:szCs w:val="22"/>
              </w:rPr>
              <w:t>Sửa đổi cho phù hợp với quy định về phân quyền, phân cấp trong lĩnh vực địa chất, khoáng sản</w:t>
            </w:r>
          </w:p>
        </w:tc>
      </w:tr>
      <w:tr w:rsidR="001208FB" w:rsidRPr="00072F0C" w14:paraId="4F0F39FB" w14:textId="77777777" w:rsidTr="00072F0C">
        <w:tc>
          <w:tcPr>
            <w:tcW w:w="5650" w:type="dxa"/>
          </w:tcPr>
          <w:p w14:paraId="0C0CCDD6"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102. Giá khởi điểm, bước giá, tiền đặt trước, tiền đặt </w:t>
            </w:r>
            <w:r w:rsidRPr="00957DE8">
              <w:rPr>
                <w:rFonts w:eastAsia="Calibri"/>
                <w:b/>
                <w:bCs/>
                <w:iCs/>
                <w:sz w:val="22"/>
                <w:szCs w:val="22"/>
                <w:lang w:val="vi-VN"/>
              </w:rPr>
              <w:lastRenderedPageBreak/>
              <w:t>cọc</w:t>
            </w:r>
          </w:p>
          <w:p w14:paraId="62414350"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 xml:space="preserve">1. Giá khởi điểm trong đấu giá quyền khai thác khoáng sản được xác định bằng tỷ lệ thu tiền cấp quyền khai thác khoáng sản của khoáng sản cùng loại ở khu vực không đấu giá quyền khai thác khoáng sản. </w:t>
            </w:r>
          </w:p>
          <w:p w14:paraId="7CC03338"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 xml:space="preserve">2. Bước giá được xác định tối thiểu là 1% và tối đa là 10% giá khởi điểm. </w:t>
            </w:r>
          </w:p>
          <w:p w14:paraId="7479DF68"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3. Tổ chức, cá nhân trúng đấu giá quyền khai thác khoáng sản được nhận lại tiền đặt cọc trong các trường hợp sau đây:</w:t>
            </w:r>
          </w:p>
          <w:p w14:paraId="027C8090"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a) Đã được cấp giấy phép thăm dò khoáng sản đối với trường hợp đấu giá quyền khai thác khoáng sản ở khu vực chưa có kết quả thăm dò khoáng sản, trừ trường hợp đấu giá quyền khai thác khoáng sản ở khu vực tận thu khoáng sản, khu vực khoáng sản nhóm IV;</w:t>
            </w:r>
          </w:p>
          <w:p w14:paraId="7D5CB773" w14:textId="77777777" w:rsidR="001208FB" w:rsidRPr="00072F0C" w:rsidRDefault="001208FB" w:rsidP="00072F0C">
            <w:pPr>
              <w:adjustRightInd w:val="0"/>
              <w:snapToGrid w:val="0"/>
              <w:spacing w:beforeLines="60" w:before="144"/>
              <w:rPr>
                <w:spacing w:val="-2"/>
                <w:sz w:val="22"/>
                <w:szCs w:val="22"/>
                <w:lang w:val="nl-NL"/>
              </w:rPr>
            </w:pPr>
            <w:r w:rsidRPr="00957DE8">
              <w:rPr>
                <w:rFonts w:eastAsia="SimSun"/>
                <w:spacing w:val="-2"/>
                <w:sz w:val="22"/>
                <w:szCs w:val="22"/>
                <w:lang w:val="nl-NL"/>
              </w:rPr>
              <w:t xml:space="preserve">b) Đã được cấp giấy phép khai thác khoáng sản đối với trường hợp đấu giá </w:t>
            </w:r>
            <w:r w:rsidRPr="00957DE8">
              <w:rPr>
                <w:rFonts w:eastAsia="SimSun"/>
                <w:sz w:val="22"/>
                <w:szCs w:val="22"/>
                <w:lang w:val="nl-NL"/>
              </w:rPr>
              <w:t>quyền khai thác khoáng sản</w:t>
            </w:r>
            <w:r w:rsidRPr="00957DE8">
              <w:rPr>
                <w:rFonts w:eastAsia="SimSun"/>
                <w:spacing w:val="-2"/>
                <w:sz w:val="22"/>
                <w:szCs w:val="22"/>
                <w:lang w:val="nl-NL"/>
              </w:rPr>
              <w:t xml:space="preserve"> ở khu vực đã có kết quả thăm dò khoáng sản, </w:t>
            </w:r>
            <w:r w:rsidRPr="00957DE8">
              <w:rPr>
                <w:rFonts w:eastAsia="SimSun"/>
                <w:sz w:val="22"/>
                <w:szCs w:val="22"/>
                <w:lang w:val="nl-NL"/>
              </w:rPr>
              <w:t>khu vực tận thu khoáng sản, khu vực khoáng sản nhóm IV</w:t>
            </w:r>
            <w:r w:rsidRPr="00957DE8">
              <w:rPr>
                <w:rFonts w:eastAsia="SimSun"/>
                <w:spacing w:val="-2"/>
                <w:sz w:val="22"/>
                <w:szCs w:val="22"/>
                <w:lang w:val="nl-NL"/>
              </w:rPr>
              <w:t>;</w:t>
            </w:r>
          </w:p>
          <w:p w14:paraId="68F6BE3F" w14:textId="77777777" w:rsidR="001208FB" w:rsidRPr="00072F0C" w:rsidRDefault="001208FB" w:rsidP="00072F0C">
            <w:pPr>
              <w:adjustRightInd w:val="0"/>
              <w:snapToGrid w:val="0"/>
              <w:spacing w:beforeLines="60" w:before="144"/>
              <w:rPr>
                <w:sz w:val="22"/>
                <w:szCs w:val="22"/>
                <w:lang w:val="nl-NL"/>
              </w:rPr>
            </w:pPr>
            <w:r w:rsidRPr="00957DE8">
              <w:rPr>
                <w:rFonts w:eastAsia="SimSun"/>
                <w:spacing w:val="-6"/>
                <w:sz w:val="22"/>
                <w:szCs w:val="22"/>
                <w:lang w:val="nl-NL"/>
              </w:rPr>
              <w:t xml:space="preserve">c) Không được cơ quan quản lý nhà nước có thẩm quyền cấp giấy phép thăm dò khoáng sản đối </w:t>
            </w:r>
            <w:r w:rsidRPr="00957DE8">
              <w:rPr>
                <w:rFonts w:eastAsia="SimSun"/>
                <w:sz w:val="22"/>
                <w:szCs w:val="22"/>
                <w:lang w:val="nl-NL"/>
              </w:rPr>
              <w:t>với trường hợp đấu giá quyền khai thác khoáng sản ở khu vực chưa có kết quả thăm dò khoáng sản</w:t>
            </w:r>
            <w:r w:rsidRPr="00957DE8">
              <w:rPr>
                <w:rFonts w:eastAsia="SimSun"/>
                <w:spacing w:val="-6"/>
                <w:sz w:val="22"/>
                <w:szCs w:val="22"/>
                <w:lang w:val="nl-NL"/>
              </w:rPr>
              <w:t xml:space="preserve"> mà không phải do lỗi của tổ chức, cá nhân, </w:t>
            </w:r>
            <w:r w:rsidRPr="00957DE8">
              <w:rPr>
                <w:rFonts w:eastAsia="SimSun"/>
                <w:sz w:val="22"/>
                <w:szCs w:val="22"/>
                <w:lang w:val="nl-NL"/>
              </w:rPr>
              <w:t xml:space="preserve">trừ trường hợp đấu giá quyền khai thác khoáng sản ở khu vực tận thu khoáng sản, khu vực khoáng sản nhóm IV; </w:t>
            </w:r>
          </w:p>
          <w:p w14:paraId="5CED7763" w14:textId="77777777" w:rsidR="001208FB" w:rsidRPr="00072F0C" w:rsidRDefault="001208FB" w:rsidP="00072F0C">
            <w:pPr>
              <w:adjustRightInd w:val="0"/>
              <w:snapToGrid w:val="0"/>
              <w:spacing w:beforeLines="60" w:before="144"/>
              <w:rPr>
                <w:spacing w:val="-6"/>
                <w:sz w:val="22"/>
                <w:szCs w:val="22"/>
                <w:lang w:val="nl-NL"/>
              </w:rPr>
            </w:pPr>
            <w:r w:rsidRPr="00957DE8">
              <w:rPr>
                <w:rFonts w:eastAsia="SimSun"/>
                <w:sz w:val="22"/>
                <w:szCs w:val="22"/>
                <w:lang w:val="nl-NL"/>
              </w:rPr>
              <w:t>d) K</w:t>
            </w:r>
            <w:r w:rsidRPr="00957DE8">
              <w:rPr>
                <w:rFonts w:eastAsia="SimSun"/>
                <w:spacing w:val="-6"/>
                <w:sz w:val="22"/>
                <w:szCs w:val="22"/>
                <w:lang w:val="nl-NL"/>
              </w:rPr>
              <w:t xml:space="preserve">hông được cơ quan quản lý nhà nước có thẩm quyền cấp </w:t>
            </w:r>
            <w:r w:rsidRPr="00957DE8">
              <w:rPr>
                <w:rFonts w:eastAsia="SimSun"/>
                <w:sz w:val="22"/>
                <w:szCs w:val="22"/>
                <w:lang w:val="nl-NL"/>
              </w:rPr>
              <w:t xml:space="preserve">giấy phép khai thác khoáng sản đối với </w:t>
            </w:r>
            <w:r w:rsidRPr="00957DE8">
              <w:rPr>
                <w:rFonts w:eastAsia="SimSun"/>
                <w:spacing w:val="-2"/>
                <w:sz w:val="22"/>
                <w:szCs w:val="22"/>
                <w:lang w:val="nl-NL"/>
              </w:rPr>
              <w:t xml:space="preserve">trường hợp đấu giá </w:t>
            </w:r>
            <w:r w:rsidRPr="00957DE8">
              <w:rPr>
                <w:rFonts w:eastAsia="SimSun"/>
                <w:sz w:val="22"/>
                <w:szCs w:val="22"/>
                <w:lang w:val="nl-NL"/>
              </w:rPr>
              <w:t>quyền khai thác khoáng sản</w:t>
            </w:r>
            <w:r w:rsidRPr="00957DE8">
              <w:rPr>
                <w:rFonts w:eastAsia="SimSun"/>
                <w:spacing w:val="-2"/>
                <w:sz w:val="22"/>
                <w:szCs w:val="22"/>
                <w:lang w:val="nl-NL"/>
              </w:rPr>
              <w:t xml:space="preserve"> ở khu vực đã có kết quả thăm dò khoáng sản, </w:t>
            </w:r>
            <w:r w:rsidRPr="00957DE8">
              <w:rPr>
                <w:rFonts w:eastAsia="SimSun"/>
                <w:sz w:val="22"/>
                <w:szCs w:val="22"/>
                <w:lang w:val="nl-NL"/>
              </w:rPr>
              <w:t>khu vực tận thu khoáng sản, khu vực khoáng sản nhóm IV</w:t>
            </w:r>
            <w:r w:rsidRPr="00957DE8">
              <w:rPr>
                <w:rFonts w:eastAsia="SimSun"/>
                <w:spacing w:val="-6"/>
                <w:sz w:val="22"/>
                <w:szCs w:val="22"/>
                <w:lang w:val="nl-NL"/>
              </w:rPr>
              <w:t xml:space="preserve"> mà không phải do lỗi của tổ chức, cá nhân;</w:t>
            </w:r>
          </w:p>
          <w:p w14:paraId="1D09FE83" w14:textId="77777777" w:rsidR="001208FB" w:rsidRPr="00072F0C" w:rsidRDefault="001208FB" w:rsidP="00072F0C">
            <w:pPr>
              <w:adjustRightInd w:val="0"/>
              <w:snapToGrid w:val="0"/>
              <w:spacing w:beforeLines="60" w:before="144"/>
              <w:rPr>
                <w:spacing w:val="-6"/>
                <w:sz w:val="22"/>
                <w:szCs w:val="22"/>
                <w:lang w:val="nl-NL"/>
              </w:rPr>
            </w:pPr>
            <w:r w:rsidRPr="00957DE8">
              <w:rPr>
                <w:rFonts w:eastAsia="SimSun"/>
                <w:spacing w:val="-6"/>
                <w:sz w:val="22"/>
                <w:szCs w:val="22"/>
                <w:lang w:val="nl-NL"/>
              </w:rPr>
              <w:t xml:space="preserve">đ) Phải hoàn trả tiền đặt cọc do xử lý hậu quả pháp lý khi hủy kết quả đấu giá </w:t>
            </w:r>
            <w:r w:rsidRPr="00957DE8">
              <w:rPr>
                <w:rFonts w:eastAsia="SimSun"/>
                <w:sz w:val="22"/>
                <w:szCs w:val="22"/>
                <w:lang w:val="nl-NL"/>
              </w:rPr>
              <w:t>quyền khai thác khoáng sản</w:t>
            </w:r>
            <w:r w:rsidRPr="00957DE8">
              <w:rPr>
                <w:rFonts w:eastAsia="SimSun"/>
                <w:spacing w:val="-6"/>
                <w:sz w:val="22"/>
                <w:szCs w:val="22"/>
                <w:lang w:val="nl-NL"/>
              </w:rPr>
              <w:t xml:space="preserve"> theo quy định của pháp luật về đấu giá tài sản.</w:t>
            </w:r>
          </w:p>
          <w:p w14:paraId="2375B07F" w14:textId="77777777" w:rsidR="001208FB" w:rsidRPr="00072F0C" w:rsidRDefault="001208FB" w:rsidP="00072F0C">
            <w:pPr>
              <w:adjustRightInd w:val="0"/>
              <w:snapToGrid w:val="0"/>
              <w:spacing w:beforeLines="60" w:before="144"/>
              <w:rPr>
                <w:spacing w:val="-2"/>
                <w:sz w:val="22"/>
                <w:szCs w:val="22"/>
                <w:lang w:val="nl-NL"/>
              </w:rPr>
            </w:pPr>
            <w:r w:rsidRPr="00957DE8">
              <w:rPr>
                <w:rFonts w:eastAsia="SimSun"/>
                <w:spacing w:val="-2"/>
                <w:sz w:val="22"/>
                <w:szCs w:val="22"/>
                <w:lang w:val="nl-NL"/>
              </w:rPr>
              <w:lastRenderedPageBreak/>
              <w:t>4. Tổ chức, cá nhân trúng đấu giá quyền khai thác khoáng sản không thực hiện nghĩa vụ quy định tại điểm a và điểm b khoản 2 Điều 104 của Luật này, tiền đặt cọc không được hoàn lại và được nộp vào ngân sách nhà nước, trừ trường hợp quy định tại điểm c và điểm d khoản 3 Điều này.</w:t>
            </w:r>
          </w:p>
          <w:p w14:paraId="7500C7DC"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nl-NL"/>
              </w:rPr>
              <w:t>5. Chính phủ quy định chi tiết phương pháp xác định tiền đặt trước.</w:t>
            </w:r>
          </w:p>
        </w:tc>
        <w:tc>
          <w:tcPr>
            <w:tcW w:w="4852" w:type="dxa"/>
          </w:tcPr>
          <w:p w14:paraId="3A0026F4"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32E32500" w14:textId="122904F2" w:rsidR="001208FB" w:rsidRPr="0077347A" w:rsidRDefault="0077347A"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370D29C1" w14:textId="77777777" w:rsidTr="00072F0C">
        <w:tc>
          <w:tcPr>
            <w:tcW w:w="5650" w:type="dxa"/>
          </w:tcPr>
          <w:p w14:paraId="163028E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103. Điều kiện của tổ chức, cá nhân được tham gia cuộc đấu giá quyền khai thác khoáng sản</w:t>
            </w:r>
          </w:p>
          <w:p w14:paraId="509CF948"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 xml:space="preserve">1. Tổ chức, cá nhân được lựa chọn tham gia cuộc đấu giá quyền khai thác khoáng sản khi đáp ứng đủ các yêu cầu sau đây: </w:t>
            </w:r>
          </w:p>
          <w:p w14:paraId="31142C2E"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a) Có hồ sơ tham gia đấu giá quyền khai thác khoáng sản theo quy định của pháp luật;</w:t>
            </w:r>
          </w:p>
          <w:p w14:paraId="6DEF9F33" w14:textId="77777777" w:rsidR="001208FB" w:rsidRPr="00072F0C" w:rsidRDefault="001208FB" w:rsidP="00072F0C">
            <w:pPr>
              <w:adjustRightInd w:val="0"/>
              <w:snapToGrid w:val="0"/>
              <w:spacing w:beforeLines="60" w:before="144"/>
              <w:rPr>
                <w:spacing w:val="-4"/>
                <w:sz w:val="22"/>
                <w:szCs w:val="22"/>
                <w:lang w:val="nl-NL"/>
              </w:rPr>
            </w:pPr>
            <w:r w:rsidRPr="00957DE8">
              <w:rPr>
                <w:rFonts w:eastAsia="SimSun"/>
                <w:spacing w:val="-4"/>
                <w:sz w:val="22"/>
                <w:szCs w:val="22"/>
                <w:lang w:val="nl-NL"/>
              </w:rPr>
              <w:t xml:space="preserve">b) Đáp ứng điều kiện quy định tại Điều 37 của Luật này đối với trường hợp đấu giá </w:t>
            </w:r>
            <w:r w:rsidRPr="00957DE8">
              <w:rPr>
                <w:rFonts w:eastAsia="SimSun"/>
                <w:sz w:val="22"/>
                <w:szCs w:val="22"/>
                <w:lang w:val="nl-NL"/>
              </w:rPr>
              <w:t>quyền khai thác khoáng sản</w:t>
            </w:r>
            <w:r w:rsidRPr="00957DE8">
              <w:rPr>
                <w:rFonts w:eastAsia="SimSun"/>
                <w:spacing w:val="-4"/>
                <w:sz w:val="22"/>
                <w:szCs w:val="22"/>
                <w:lang w:val="nl-NL"/>
              </w:rPr>
              <w:t xml:space="preserve"> tại khu vực chưa có kết quả thăm dò khoáng sản hoặc quy định tại Điều 53 của Luật này đối với trường hợp đấu giá </w:t>
            </w:r>
            <w:r w:rsidRPr="00957DE8">
              <w:rPr>
                <w:rFonts w:eastAsia="SimSun"/>
                <w:sz w:val="22"/>
                <w:szCs w:val="22"/>
                <w:lang w:val="nl-NL"/>
              </w:rPr>
              <w:t>quyền khai thác khoáng sản</w:t>
            </w:r>
            <w:r w:rsidRPr="00957DE8">
              <w:rPr>
                <w:rFonts w:eastAsia="SimSun"/>
                <w:spacing w:val="-4"/>
                <w:sz w:val="22"/>
                <w:szCs w:val="22"/>
                <w:lang w:val="nl-NL"/>
              </w:rPr>
              <w:t xml:space="preserve"> tại khu vực đã có kết quả thăm dò khoáng sản. Trường hợp đấu giá </w:t>
            </w:r>
            <w:r w:rsidRPr="00957DE8">
              <w:rPr>
                <w:rFonts w:eastAsia="SimSun"/>
                <w:sz w:val="22"/>
                <w:szCs w:val="22"/>
                <w:lang w:val="nl-NL"/>
              </w:rPr>
              <w:t>quyền khai thác khoáng sản</w:t>
            </w:r>
            <w:r w:rsidRPr="00957DE8">
              <w:rPr>
                <w:rFonts w:eastAsia="SimSun"/>
                <w:spacing w:val="-4"/>
                <w:sz w:val="22"/>
                <w:szCs w:val="22"/>
                <w:lang w:val="nl-NL"/>
              </w:rPr>
              <w:t xml:space="preserve"> tại khu vực tận thu khoáng sản, khai thác khoáng sản nhóm IV phải đáp ứng điều kiện quy định tại Điều 53 của Luật này;</w:t>
            </w:r>
          </w:p>
          <w:p w14:paraId="1CBB541A"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c) Đối với tổ chức, cá nhân đã được cấp giấy phép khai thác khoáng sản, giấy phép khai thác tận thu khoáng sản tại thời điểm nộp hồ sơ tham gia đấu giá quyền khai thác khoáng sản đã hoàn thành nghĩa vụ tài chính về tiền cấp quyền khai thác khoáng sản, phí bảo vệ môi trường trong khai thác khoáng sản, thuế tài nguyên đối với khoáng sản, tiền ký quỹ bảo vệ môi trường trong khai thác khoáng sản theo quy định đối với giấy phép khai thác khoáng sản, giấy phép khai thác tận thu khoáng sản được cấp;</w:t>
            </w:r>
          </w:p>
          <w:p w14:paraId="59962490"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 xml:space="preserve">d) Không thuộc trường hợp bị cấm tham gia đấu giá quyền </w:t>
            </w:r>
            <w:r w:rsidRPr="00957DE8">
              <w:rPr>
                <w:rFonts w:eastAsia="SimSun"/>
                <w:sz w:val="22"/>
                <w:szCs w:val="22"/>
                <w:lang w:val="nl-NL"/>
              </w:rPr>
              <w:lastRenderedPageBreak/>
              <w:t>khai thác khoáng sản theo quy định của pháp luật về đấu giá tài sản.</w:t>
            </w:r>
          </w:p>
          <w:p w14:paraId="70058E36"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2. Tổ chức, cá nhân được tham gia cuộc đấu giá quyền khai thác khoáng sản khi đủ các điều kiện sau đây:</w:t>
            </w:r>
          </w:p>
          <w:p w14:paraId="202DAF05" w14:textId="77777777" w:rsidR="001208FB" w:rsidRPr="00072F0C" w:rsidRDefault="001208FB" w:rsidP="00072F0C">
            <w:pPr>
              <w:adjustRightInd w:val="0"/>
              <w:snapToGrid w:val="0"/>
              <w:spacing w:beforeLines="60" w:before="144"/>
              <w:rPr>
                <w:spacing w:val="-4"/>
                <w:sz w:val="22"/>
                <w:szCs w:val="22"/>
                <w:lang w:val="nl-NL"/>
              </w:rPr>
            </w:pPr>
            <w:r w:rsidRPr="00957DE8">
              <w:rPr>
                <w:rFonts w:eastAsia="SimSun"/>
                <w:spacing w:val="-4"/>
                <w:sz w:val="22"/>
                <w:szCs w:val="22"/>
                <w:lang w:val="nl-NL"/>
              </w:rPr>
              <w:t>a) Được lựa chọn đủ điều kiện tham gia đấu giá quyền khai thác khoáng sản;</w:t>
            </w:r>
          </w:p>
          <w:p w14:paraId="13A020F8"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b) Đã nộp tiền đặt trước theo quy định.</w:t>
            </w:r>
          </w:p>
          <w:p w14:paraId="011D8EE2"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nl-NL"/>
              </w:rPr>
              <w:t>3. Chính phủ quy định hồ sơ tham gia đấu giá quyền khai thác khoáng sản; quy định chi tiết và lộ trình thực hiện điểm c khoản 1 Điều này.</w:t>
            </w:r>
          </w:p>
        </w:tc>
        <w:tc>
          <w:tcPr>
            <w:tcW w:w="4852" w:type="dxa"/>
          </w:tcPr>
          <w:p w14:paraId="65FF1DD6"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07287B41" w14:textId="75530C05" w:rsidR="001208FB" w:rsidRPr="0077347A" w:rsidRDefault="0077347A"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7934B7E3" w14:textId="77777777" w:rsidTr="00072F0C">
        <w:tc>
          <w:tcPr>
            <w:tcW w:w="5650" w:type="dxa"/>
          </w:tcPr>
          <w:p w14:paraId="0F07B359"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104. Quyền và nghĩa vụ của tổ chức, cá nhân trúng đấu giá quyền khai thác khoáng sản</w:t>
            </w:r>
          </w:p>
          <w:p w14:paraId="357815D4"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1. Tổ chức, cá nhân trúng đấu giá quyền khai thác khoáng sản có các quyền sau đây:</w:t>
            </w:r>
          </w:p>
          <w:p w14:paraId="5AEA3E34" w14:textId="77777777" w:rsidR="001208FB" w:rsidRPr="00072F0C" w:rsidRDefault="001208FB" w:rsidP="00072F0C">
            <w:pPr>
              <w:adjustRightInd w:val="0"/>
              <w:snapToGrid w:val="0"/>
              <w:spacing w:beforeLines="60" w:before="144"/>
              <w:rPr>
                <w:spacing w:val="-4"/>
                <w:sz w:val="22"/>
                <w:szCs w:val="22"/>
                <w:lang w:val="nl-NL"/>
              </w:rPr>
            </w:pPr>
            <w:r w:rsidRPr="00957DE8">
              <w:rPr>
                <w:rFonts w:eastAsia="SimSun"/>
                <w:spacing w:val="-4"/>
                <w:sz w:val="22"/>
                <w:szCs w:val="22"/>
                <w:lang w:val="nl-NL"/>
              </w:rPr>
              <w:t>a) Được sử dụng thông tin về khoáng sản liên quan đến khu vực trúng đấu giá</w:t>
            </w:r>
            <w:r w:rsidRPr="00957DE8">
              <w:rPr>
                <w:rFonts w:eastAsia="SimSun"/>
                <w:sz w:val="22"/>
                <w:szCs w:val="22"/>
                <w:lang w:val="nl-NL"/>
              </w:rPr>
              <w:t xml:space="preserve"> quyền khai thác khoáng sản</w:t>
            </w:r>
            <w:r w:rsidRPr="00957DE8">
              <w:rPr>
                <w:rFonts w:eastAsia="SimSun"/>
                <w:spacing w:val="-4"/>
                <w:sz w:val="22"/>
                <w:szCs w:val="22"/>
                <w:lang w:val="nl-NL"/>
              </w:rPr>
              <w:t>;</w:t>
            </w:r>
          </w:p>
          <w:p w14:paraId="67614913"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 xml:space="preserve">b) Được cấp giấy phép thăm dò khoáng sản, giấy phép khai thác khoáng sản, giấy phép khai thác tận thu khoáng sản sau khi hoàn thành thủ tục đề nghị cấp giấy phép thăm dò khoáng sản, giấy phép khai thác khoáng sản, giấy phép khai thác tận thu khoáng sản theo quy định của Luật này; </w:t>
            </w:r>
          </w:p>
          <w:p w14:paraId="1A3D453B"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c) Quyền khác theo quy định của Luật Đấu giá tài sản và quy định khác của pháp luật có liên quan.</w:t>
            </w:r>
          </w:p>
          <w:p w14:paraId="3B95AE6B"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2. Tổ chức, cá nhân trúng đấu giá quyền khai thác khoáng sản có nghĩa vụ sau đây:</w:t>
            </w:r>
          </w:p>
          <w:p w14:paraId="78510B5F"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 xml:space="preserve">a) Trường hợp trúng đấu giá quyền khai thác khoáng sản ở khu vực chưa có kết quả thăm dò khoáng sản, trong thời hạn 12 tháng kể từ ngày kết thúc cuộc đấu giá quyền khai thác khoáng sản, phải nộp hồ sơ đề nghị cấp giấy phép thăm dò khoáng sản và được cơ quan quản lý nhà nước có thẩm </w:t>
            </w:r>
            <w:r w:rsidRPr="00957DE8">
              <w:rPr>
                <w:rFonts w:eastAsia="SimSun"/>
                <w:sz w:val="22"/>
                <w:szCs w:val="22"/>
                <w:lang w:val="nl-NL"/>
              </w:rPr>
              <w:lastRenderedPageBreak/>
              <w:t>quyền tiếp nhận, trừ trường hợp trúng đấu giá quyền khai thác khoáng sản ở khu vực tận thu khoáng sản, khu vực khoáng sản nhóm IV;</w:t>
            </w:r>
          </w:p>
          <w:p w14:paraId="582E26CF"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b) Trường hợp trúng đấu giá quyền khai thác khoáng sản ở khu vực đã có kết quả thăm dò khoáng sản hoặc trúng đấu giá ở khu vực tận thu khoáng sản, khu vực khoáng sản nhóm IV, trong thời hạn 36 tháng kể từ ngày kết thúc cuộc đấu giá quyền khai thác khoáng sản, phải nộp hồ sơ đề nghị cấp giấy phép khai thác khoáng sản, giấy phép khai thác tận thu khoáng sản và được cơ quan quản lý nhà nước có thẩm quyền tiếp nhận; trường hợp bất khả kháng hoặc khi có</w:t>
            </w:r>
            <w:r w:rsidRPr="00957DE8">
              <w:rPr>
                <w:rFonts w:eastAsia="SimSun"/>
                <w:iCs/>
                <w:sz w:val="22"/>
                <w:szCs w:val="22"/>
                <w:lang w:val="vi-VN"/>
              </w:rPr>
              <w:t xml:space="preserve"> thay đổi về chính sách của Nhà nước dẫn đến không thể thực hiện</w:t>
            </w:r>
            <w:r w:rsidRPr="00957DE8">
              <w:rPr>
                <w:rFonts w:eastAsia="SimSun"/>
                <w:iCs/>
                <w:sz w:val="22"/>
                <w:szCs w:val="22"/>
                <w:lang w:val="nl-NL"/>
              </w:rPr>
              <w:t xml:space="preserve"> thì</w:t>
            </w:r>
            <w:r w:rsidRPr="00957DE8">
              <w:rPr>
                <w:rFonts w:eastAsia="SimSun"/>
                <w:sz w:val="22"/>
                <w:szCs w:val="22"/>
                <w:lang w:val="nl-NL"/>
              </w:rPr>
              <w:t xml:space="preserve"> được kéo dài nhưng không quá 12 tháng;</w:t>
            </w:r>
          </w:p>
          <w:p w14:paraId="7D93B13B"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nl-NL"/>
              </w:rPr>
              <w:t>c) Nghĩa vụ khác theo quy định của Luật Đấu giá tài sản và quy định khác của pháp luật có liên quan.</w:t>
            </w:r>
          </w:p>
        </w:tc>
        <w:tc>
          <w:tcPr>
            <w:tcW w:w="4852" w:type="dxa"/>
          </w:tcPr>
          <w:p w14:paraId="26032310"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6164F5C0" w14:textId="1E137B9B" w:rsidR="001208FB" w:rsidRPr="0077347A" w:rsidRDefault="0077347A"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69113B56" w14:textId="77777777" w:rsidTr="00072F0C">
        <w:tc>
          <w:tcPr>
            <w:tcW w:w="5650" w:type="dxa"/>
          </w:tcPr>
          <w:p w14:paraId="767F8A4E"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105. Phương pháp xác định, phương thức thu, nộp, quản lý tiền cấp quyền </w:t>
            </w:r>
            <w:bookmarkStart w:id="340" w:name="_Hlk171177212"/>
            <w:r w:rsidRPr="00957DE8">
              <w:rPr>
                <w:rFonts w:eastAsia="Calibri"/>
                <w:b/>
                <w:bCs/>
                <w:iCs/>
                <w:sz w:val="22"/>
                <w:szCs w:val="22"/>
                <w:lang w:val="vi-VN"/>
              </w:rPr>
              <w:t xml:space="preserve">khai thác khoáng sản ở khu vực </w:t>
            </w:r>
            <w:bookmarkEnd w:id="340"/>
            <w:r w:rsidRPr="00957DE8">
              <w:rPr>
                <w:rFonts w:eastAsia="Calibri"/>
                <w:b/>
                <w:bCs/>
                <w:iCs/>
                <w:sz w:val="22"/>
                <w:szCs w:val="22"/>
                <w:lang w:val="vi-VN"/>
              </w:rPr>
              <w:t>trúng đấu giá quyền khai thác khoáng sản</w:t>
            </w:r>
          </w:p>
          <w:p w14:paraId="15E9C282"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 xml:space="preserve">1. Phương pháp xác định, </w:t>
            </w:r>
            <w:bookmarkStart w:id="341" w:name="_Hlk152757094"/>
            <w:r w:rsidRPr="00957DE8">
              <w:rPr>
                <w:rFonts w:eastAsia="SimSun"/>
                <w:sz w:val="22"/>
                <w:szCs w:val="22"/>
                <w:lang w:val="nl-NL"/>
              </w:rPr>
              <w:t>phương thức thu, nộp, quản lý tiền cấp quyền khai thác khoáng sản ở khu vực trúng đấu giá</w:t>
            </w:r>
            <w:bookmarkEnd w:id="341"/>
            <w:r w:rsidRPr="00957DE8">
              <w:rPr>
                <w:rFonts w:eastAsia="SimSun"/>
                <w:sz w:val="22"/>
                <w:szCs w:val="22"/>
                <w:lang w:val="nl-NL"/>
              </w:rPr>
              <w:t xml:space="preserve"> quyền khai thác khoáng sản thực hiện như đối với tiền cấp quyền khai thác khoáng sản ở khu vực không đấu giá quyền khai thác khoáng sản.</w:t>
            </w:r>
          </w:p>
          <w:p w14:paraId="43D7A58E"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 xml:space="preserve">2. Tỷ lệ thu tiền cấp quyền khai thác khoáng sản đối với khoáng sản đi kèm phát hiện trong quá trình thăm dò, khai thác khoáng sản sau khi đấu giá quyền khai thác khoáng sản và được cơ quan quản lý nhà nước có thẩm quyền cho phép </w:t>
            </w:r>
            <w:r w:rsidRPr="00957DE8">
              <w:rPr>
                <w:rFonts w:eastAsia="SimSun"/>
                <w:spacing w:val="-2"/>
                <w:sz w:val="22"/>
                <w:szCs w:val="22"/>
                <w:lang w:val="nl-NL"/>
              </w:rPr>
              <w:t xml:space="preserve">khai thác, thu hồi được xác định bằng </w:t>
            </w:r>
            <w:r w:rsidRPr="00957DE8">
              <w:rPr>
                <w:rFonts w:eastAsia="SimSun"/>
                <w:spacing w:val="-2"/>
                <w:sz w:val="22"/>
                <w:szCs w:val="22"/>
                <w:shd w:val="clear" w:color="auto" w:fill="FFFFFF"/>
                <w:lang w:val="nl-NL"/>
              </w:rPr>
              <w:t xml:space="preserve">tỷ lệ thu </w:t>
            </w:r>
            <w:r w:rsidRPr="00957DE8">
              <w:rPr>
                <w:rFonts w:eastAsia="SimSun"/>
                <w:spacing w:val="-2"/>
                <w:sz w:val="22"/>
                <w:szCs w:val="22"/>
                <w:lang w:val="nl-NL"/>
              </w:rPr>
              <w:t>tiền cấp quyền khai thác khoáng sản đối với khoáng sản cùng loại ở khu vực không đấu giá quyền khai thác khoáng sản.</w:t>
            </w:r>
          </w:p>
          <w:p w14:paraId="42F7187F"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 xml:space="preserve">3. </w:t>
            </w:r>
            <w:r w:rsidRPr="00957DE8">
              <w:rPr>
                <w:rFonts w:eastAsia="SimSun"/>
                <w:spacing w:val="3"/>
                <w:sz w:val="22"/>
                <w:szCs w:val="22"/>
                <w:shd w:val="clear" w:color="auto" w:fill="FFFFFF"/>
                <w:lang w:val="nl-NL"/>
              </w:rPr>
              <w:t xml:space="preserve">Tỷ lệ thu </w:t>
            </w:r>
            <w:r w:rsidRPr="00957DE8">
              <w:rPr>
                <w:rFonts w:eastAsia="SimSun"/>
                <w:sz w:val="22"/>
                <w:szCs w:val="22"/>
                <w:lang w:val="nl-NL"/>
              </w:rPr>
              <w:t xml:space="preserve">tiền cấp quyền khai thác khoáng sản đối với loại khoáng sản đưa ra đấu giá quyền khai thác khoáng sản được áp dụng ổn định trong suốt thời gian khai thác khoáng sản, </w:t>
            </w:r>
            <w:r w:rsidRPr="00957DE8">
              <w:rPr>
                <w:rFonts w:eastAsia="SimSun"/>
                <w:sz w:val="22"/>
                <w:szCs w:val="22"/>
                <w:lang w:val="nl-NL"/>
              </w:rPr>
              <w:lastRenderedPageBreak/>
              <w:t>bao gồm cả thời gian điều chỉnh, gia hạn, cấp lại giấy phép khai thác khoáng sản.</w:t>
            </w:r>
          </w:p>
          <w:p w14:paraId="1C7386CC"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4. Trường hợp khu vực khoáng sản khi đưa ra đấu giá quyền khai thác khoáng sản đã xác định được có từ 02 loại khoáng sản trở lên, cơ quan quản lý nhà nước có thẩm quyền cấp giấy phép quy định tại Điều 108 của Luật này lựa chọn 01 loại khoáng sản để tổ chức đấu giá quyền khai thác khoáng sản</w:t>
            </w:r>
            <w:r w:rsidRPr="00957DE8">
              <w:rPr>
                <w:rFonts w:eastAsia="SimSun"/>
                <w:bCs/>
                <w:sz w:val="22"/>
                <w:szCs w:val="22"/>
                <w:lang w:val="nl-NL"/>
              </w:rPr>
              <w:t xml:space="preserve">. </w:t>
            </w:r>
            <w:r w:rsidRPr="00957DE8">
              <w:rPr>
                <w:rFonts w:eastAsia="SimSun"/>
                <w:spacing w:val="3"/>
                <w:sz w:val="22"/>
                <w:szCs w:val="22"/>
                <w:shd w:val="clear" w:color="auto" w:fill="FFFFFF"/>
                <w:lang w:val="nl-NL"/>
              </w:rPr>
              <w:t xml:space="preserve">Tỷ lệ thu </w:t>
            </w:r>
            <w:r w:rsidRPr="00957DE8">
              <w:rPr>
                <w:rFonts w:eastAsia="SimSun"/>
                <w:sz w:val="22"/>
                <w:szCs w:val="22"/>
                <w:lang w:val="nl-NL"/>
              </w:rPr>
              <w:t xml:space="preserve">tiền cấp quyền khai thác khoáng sản của các khoáng sản còn lại được xác định căn cứ theo </w:t>
            </w:r>
            <w:r w:rsidRPr="00957DE8">
              <w:rPr>
                <w:rFonts w:eastAsia="SimSun"/>
                <w:spacing w:val="3"/>
                <w:sz w:val="22"/>
                <w:szCs w:val="22"/>
                <w:shd w:val="clear" w:color="auto" w:fill="FFFFFF"/>
                <w:lang w:val="nl-NL"/>
              </w:rPr>
              <w:t>tỷ lệ thu</w:t>
            </w:r>
            <w:r w:rsidRPr="00957DE8">
              <w:rPr>
                <w:rFonts w:eastAsia="SimSun"/>
                <w:sz w:val="22"/>
                <w:szCs w:val="22"/>
                <w:lang w:val="nl-NL"/>
              </w:rPr>
              <w:t xml:space="preserve"> tiền cấp quyền khai thác khoáng sản </w:t>
            </w:r>
            <w:r w:rsidRPr="00957DE8">
              <w:rPr>
                <w:rFonts w:eastAsia="SimSun"/>
                <w:bCs/>
                <w:sz w:val="22"/>
                <w:szCs w:val="22"/>
                <w:lang w:val="nl-NL"/>
              </w:rPr>
              <w:t xml:space="preserve">trúng </w:t>
            </w:r>
            <w:r w:rsidRPr="00957DE8">
              <w:rPr>
                <w:rFonts w:eastAsia="SimSun"/>
                <w:sz w:val="22"/>
                <w:szCs w:val="22"/>
                <w:lang w:val="nl-NL"/>
              </w:rPr>
              <w:t>đấu giá quyền khai thác khoáng sản.</w:t>
            </w:r>
          </w:p>
          <w:p w14:paraId="1706FE9A"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nl-NL"/>
              </w:rPr>
              <w:t>5. Chính phủ quy định chi tiết khoản 4 Điều này; quy định trình tự, thủ tục phê duyệt kết quả trúng đấu giá quyền khai thác khoáng sản.</w:t>
            </w:r>
          </w:p>
        </w:tc>
        <w:tc>
          <w:tcPr>
            <w:tcW w:w="4852" w:type="dxa"/>
          </w:tcPr>
          <w:p w14:paraId="02622028"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09785994" w14:textId="54CA5775" w:rsidR="001208FB" w:rsidRPr="0077347A" w:rsidRDefault="0077347A"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4BFB7019" w14:textId="77777777" w:rsidTr="00072F0C">
        <w:tc>
          <w:tcPr>
            <w:tcW w:w="5650" w:type="dxa"/>
          </w:tcPr>
          <w:p w14:paraId="551E486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106. Hủy quyết định phê duyệt kết quả trúng đấu giá quyền khai thác khoáng sản</w:t>
            </w:r>
          </w:p>
          <w:p w14:paraId="05CC2668" w14:textId="77777777" w:rsidR="001208FB" w:rsidRPr="00072F0C" w:rsidRDefault="001208FB" w:rsidP="00072F0C">
            <w:pPr>
              <w:widowControl w:val="0"/>
              <w:adjustRightInd w:val="0"/>
              <w:snapToGrid w:val="0"/>
              <w:spacing w:beforeLines="60" w:before="144"/>
              <w:rPr>
                <w:sz w:val="22"/>
                <w:szCs w:val="22"/>
                <w:lang w:val="nl-NL"/>
              </w:rPr>
            </w:pPr>
            <w:r w:rsidRPr="00957DE8">
              <w:rPr>
                <w:sz w:val="22"/>
                <w:szCs w:val="22"/>
                <w:lang w:val="nl-NL"/>
              </w:rPr>
              <w:t>1. Bộ Tài nguyên và Môi trường, Ủy ban nhân dân cấp tỉnh ban hành quyết định hủy quyết định phê duyệt kết quả trúng đấu giá quyền khai thác khoáng sản theo thẩm quyền trong trường hợp sau đây:</w:t>
            </w:r>
          </w:p>
          <w:p w14:paraId="03EA23D9" w14:textId="77777777" w:rsidR="001208FB" w:rsidRPr="00072F0C" w:rsidRDefault="001208FB" w:rsidP="00072F0C">
            <w:pPr>
              <w:widowControl w:val="0"/>
              <w:adjustRightInd w:val="0"/>
              <w:snapToGrid w:val="0"/>
              <w:spacing w:beforeLines="60" w:before="144"/>
              <w:rPr>
                <w:spacing w:val="-2"/>
                <w:sz w:val="22"/>
                <w:szCs w:val="22"/>
                <w:lang w:val="nl-NL"/>
              </w:rPr>
            </w:pPr>
            <w:r w:rsidRPr="00957DE8">
              <w:rPr>
                <w:spacing w:val="-6"/>
                <w:sz w:val="22"/>
                <w:szCs w:val="22"/>
                <w:lang w:val="nl-NL"/>
              </w:rPr>
              <w:t>a) Tổ chức, cá nhân trúng đấu giá quyền khai thác khoáng sản không thực hiện nghĩa vụ quy định tại điểm a hoặc điểm b khoản 2</w:t>
            </w:r>
            <w:r w:rsidRPr="00957DE8">
              <w:rPr>
                <w:rFonts w:eastAsia="SimSun"/>
                <w:spacing w:val="-6"/>
                <w:sz w:val="22"/>
                <w:szCs w:val="22"/>
                <w:lang w:val="nl-NL"/>
              </w:rPr>
              <w:t xml:space="preserve"> </w:t>
            </w:r>
            <w:r w:rsidRPr="00957DE8">
              <w:rPr>
                <w:spacing w:val="-6"/>
                <w:sz w:val="22"/>
                <w:szCs w:val="22"/>
                <w:lang w:val="nl-NL"/>
              </w:rPr>
              <w:t>Điều 104 của Luật này</w:t>
            </w:r>
            <w:r w:rsidRPr="00957DE8">
              <w:rPr>
                <w:spacing w:val="-2"/>
                <w:sz w:val="22"/>
                <w:szCs w:val="22"/>
                <w:lang w:val="nl-NL"/>
              </w:rPr>
              <w:t xml:space="preserve">; </w:t>
            </w:r>
          </w:p>
          <w:p w14:paraId="486DFAEC" w14:textId="77777777" w:rsidR="001208FB" w:rsidRPr="00072F0C" w:rsidRDefault="001208FB" w:rsidP="00072F0C">
            <w:pPr>
              <w:widowControl w:val="0"/>
              <w:adjustRightInd w:val="0"/>
              <w:snapToGrid w:val="0"/>
              <w:spacing w:beforeLines="60" w:before="144"/>
              <w:rPr>
                <w:spacing w:val="-2"/>
                <w:sz w:val="22"/>
                <w:szCs w:val="22"/>
                <w:lang w:val="nl-NL"/>
              </w:rPr>
            </w:pPr>
            <w:r w:rsidRPr="00957DE8">
              <w:rPr>
                <w:spacing w:val="-2"/>
                <w:sz w:val="22"/>
                <w:szCs w:val="22"/>
                <w:lang w:val="nl-NL"/>
              </w:rPr>
              <w:t>b) Tổ chức, cá nhân trúng đấu giá quyền khai thác khoáng sản ở khu vực chưa có kết quả thăm dò khoáng sản mất quyền ưu tiên đề nghị cấp giấy phép khai thác khoáng sản theo quy định tại khoản 2 Điều 48 của Luật này;</w:t>
            </w:r>
            <w:r w:rsidRPr="00957DE8">
              <w:rPr>
                <w:sz w:val="22"/>
                <w:szCs w:val="22"/>
                <w:lang w:val="nl-NL"/>
              </w:rPr>
              <w:t xml:space="preserve"> mất quyền đề nghị công nhận kết quả thăm dò khoáng sản theo quy định tại khoản 4 Điều 50 của Luật này.</w:t>
            </w:r>
          </w:p>
          <w:p w14:paraId="3E400753" w14:textId="77777777" w:rsidR="001208FB" w:rsidRPr="00072F0C" w:rsidRDefault="001208FB" w:rsidP="00072F0C">
            <w:pPr>
              <w:widowControl w:val="0"/>
              <w:adjustRightInd w:val="0"/>
              <w:snapToGrid w:val="0"/>
              <w:spacing w:beforeLines="60" w:before="144"/>
              <w:rPr>
                <w:sz w:val="22"/>
                <w:szCs w:val="22"/>
                <w:lang w:val="nl-NL"/>
              </w:rPr>
            </w:pPr>
            <w:r w:rsidRPr="00957DE8">
              <w:rPr>
                <w:sz w:val="22"/>
                <w:szCs w:val="22"/>
                <w:lang w:val="nl-NL"/>
              </w:rPr>
              <w:t>2. Quyết định phê duyệt kết quả trúng đấu giá quyền khai thác khoáng sản chấm dứt hiệu lực trong trường hợp sau đây:</w:t>
            </w:r>
          </w:p>
          <w:p w14:paraId="3965E1F4" w14:textId="77777777" w:rsidR="001208FB" w:rsidRPr="00072F0C" w:rsidRDefault="001208FB" w:rsidP="00072F0C">
            <w:pPr>
              <w:widowControl w:val="0"/>
              <w:adjustRightInd w:val="0"/>
              <w:snapToGrid w:val="0"/>
              <w:spacing w:beforeLines="60" w:before="144"/>
              <w:rPr>
                <w:sz w:val="22"/>
                <w:szCs w:val="22"/>
                <w:lang w:val="nl-NL"/>
              </w:rPr>
            </w:pPr>
            <w:r w:rsidRPr="00957DE8">
              <w:rPr>
                <w:sz w:val="22"/>
                <w:szCs w:val="22"/>
                <w:lang w:val="nl-NL"/>
              </w:rPr>
              <w:t xml:space="preserve">a) Kết quả đấu giá quyền khai thác khoáng sản bị hủy theo </w:t>
            </w:r>
            <w:r w:rsidRPr="00957DE8">
              <w:rPr>
                <w:sz w:val="22"/>
                <w:szCs w:val="22"/>
                <w:lang w:val="nl-NL"/>
              </w:rPr>
              <w:lastRenderedPageBreak/>
              <w:t>quy định của Luật Đấu giá tài sản;</w:t>
            </w:r>
          </w:p>
          <w:p w14:paraId="149A2F93" w14:textId="77777777" w:rsidR="001208FB" w:rsidRPr="00072F0C" w:rsidRDefault="001208FB" w:rsidP="00072F0C">
            <w:pPr>
              <w:widowControl w:val="0"/>
              <w:adjustRightInd w:val="0"/>
              <w:snapToGrid w:val="0"/>
              <w:spacing w:beforeLines="60" w:before="144"/>
              <w:rPr>
                <w:sz w:val="22"/>
                <w:szCs w:val="22"/>
                <w:lang w:val="nl-NL"/>
              </w:rPr>
            </w:pPr>
            <w:r w:rsidRPr="00957DE8">
              <w:rPr>
                <w:sz w:val="22"/>
                <w:szCs w:val="22"/>
                <w:lang w:val="nl-NL"/>
              </w:rPr>
              <w:t xml:space="preserve">b) Giấy phép thăm dò khoáng sản bị thu hồi theo quy định tại các điểm b, c và d khoản 1 Điều 52, chấm dứt hiệu lực theo quy định tại các </w:t>
            </w:r>
            <w:r w:rsidRPr="00957DE8">
              <w:rPr>
                <w:rFonts w:eastAsia="SimSun"/>
                <w:sz w:val="22"/>
                <w:szCs w:val="22"/>
                <w:lang w:val="nl-NL"/>
              </w:rPr>
              <w:t xml:space="preserve">điểm </w:t>
            </w:r>
            <w:r w:rsidRPr="00957DE8">
              <w:rPr>
                <w:sz w:val="22"/>
                <w:szCs w:val="22"/>
                <w:lang w:val="nl-NL"/>
              </w:rPr>
              <w:t>c</w:t>
            </w:r>
            <w:r w:rsidRPr="00957DE8">
              <w:rPr>
                <w:rFonts w:eastAsia="SimSun"/>
                <w:sz w:val="22"/>
                <w:szCs w:val="22"/>
                <w:lang w:val="nl-NL"/>
              </w:rPr>
              <w:t>,</w:t>
            </w:r>
            <w:r w:rsidRPr="00957DE8">
              <w:rPr>
                <w:sz w:val="22"/>
                <w:szCs w:val="22"/>
                <w:lang w:val="nl-NL"/>
              </w:rPr>
              <w:t xml:space="preserve"> d, đ và e khoản 2 Điều 52 của Luật này;</w:t>
            </w:r>
          </w:p>
          <w:p w14:paraId="7A1FDD63"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sz w:val="22"/>
                <w:szCs w:val="22"/>
                <w:lang w:val="nl-NL"/>
              </w:rPr>
              <w:t>c) Các loại giấy phép khai thác khoáng sản, giấy phép khai thác tận thu khoáng sản bị thu hồi, chấm dứt hiệu lực theo quy định của Luật này, trừ trường hợp giấy phép cấp không đúng thẩm quyền.</w:t>
            </w:r>
          </w:p>
        </w:tc>
        <w:tc>
          <w:tcPr>
            <w:tcW w:w="4852" w:type="dxa"/>
          </w:tcPr>
          <w:p w14:paraId="337D07A4" w14:textId="77777777" w:rsidR="001208FB" w:rsidRPr="00072F0C" w:rsidRDefault="001208FB" w:rsidP="00072F0C">
            <w:pPr>
              <w:adjustRightInd w:val="0"/>
              <w:snapToGrid w:val="0"/>
              <w:spacing w:beforeLines="60" w:before="144"/>
              <w:jc w:val="both"/>
              <w:outlineLvl w:val="2"/>
              <w:rPr>
                <w:rFonts w:eastAsia="Calibri"/>
                <w:b/>
                <w:bCs/>
                <w:iCs/>
                <w:sz w:val="22"/>
                <w:szCs w:val="22"/>
                <w:lang w:val="vi-VN"/>
              </w:rPr>
            </w:pPr>
            <w:bookmarkStart w:id="342" w:name="_Toc181886998"/>
            <w:r w:rsidRPr="00072F0C">
              <w:rPr>
                <w:rFonts w:eastAsia="Calibri" w:hint="cs"/>
                <w:b/>
                <w:bCs/>
                <w:iCs/>
                <w:sz w:val="22"/>
                <w:szCs w:val="22"/>
                <w:lang w:val="vi-VN"/>
              </w:rPr>
              <w:lastRenderedPageBreak/>
              <w:t>Điều 106</w:t>
            </w:r>
            <w:r w:rsidRPr="00072F0C">
              <w:rPr>
                <w:rFonts w:eastAsia="Calibri"/>
                <w:b/>
                <w:bCs/>
                <w:iCs/>
                <w:sz w:val="22"/>
                <w:szCs w:val="22"/>
                <w:lang w:val="vi-VN"/>
              </w:rPr>
              <w:t xml:space="preserve">. Hủy quyết </w:t>
            </w:r>
            <w:r w:rsidRPr="00072F0C">
              <w:rPr>
                <w:rFonts w:eastAsia="Calibri" w:hint="cs"/>
                <w:b/>
                <w:bCs/>
                <w:iCs/>
                <w:sz w:val="22"/>
                <w:szCs w:val="22"/>
                <w:lang w:val="vi-VN"/>
              </w:rPr>
              <w:t>đ</w:t>
            </w:r>
            <w:r w:rsidRPr="00072F0C">
              <w:rPr>
                <w:rFonts w:eastAsia="Calibri"/>
                <w:b/>
                <w:bCs/>
                <w:iCs/>
                <w:sz w:val="22"/>
                <w:szCs w:val="22"/>
                <w:lang w:val="vi-VN"/>
              </w:rPr>
              <w:t xml:space="preserve">ịnh phê duyệt kết quả trúng </w:t>
            </w:r>
            <w:r w:rsidRPr="00072F0C">
              <w:rPr>
                <w:rFonts w:eastAsia="Calibri" w:hint="cs"/>
                <w:b/>
                <w:bCs/>
                <w:iCs/>
                <w:sz w:val="22"/>
                <w:szCs w:val="22"/>
                <w:lang w:val="vi-VN"/>
              </w:rPr>
              <w:t>đ</w:t>
            </w:r>
            <w:r w:rsidRPr="00072F0C">
              <w:rPr>
                <w:rFonts w:eastAsia="Calibri"/>
                <w:b/>
                <w:bCs/>
                <w:iCs/>
                <w:sz w:val="22"/>
                <w:szCs w:val="22"/>
                <w:lang w:val="vi-VN"/>
              </w:rPr>
              <w:t>ấu giá</w:t>
            </w:r>
            <w:bookmarkEnd w:id="342"/>
            <w:r w:rsidRPr="00072F0C">
              <w:rPr>
                <w:rFonts w:eastAsia="Calibri"/>
                <w:b/>
                <w:bCs/>
                <w:iCs/>
                <w:sz w:val="22"/>
                <w:szCs w:val="22"/>
                <w:lang w:val="vi-VN"/>
              </w:rPr>
              <w:t xml:space="preserve"> quyền khai thác khoáng sản</w:t>
            </w:r>
          </w:p>
          <w:p w14:paraId="5E9AEEFA" w14:textId="77777777" w:rsidR="001208FB" w:rsidRPr="00072F0C" w:rsidRDefault="001208FB" w:rsidP="00072F0C">
            <w:pPr>
              <w:widowControl w:val="0"/>
              <w:spacing w:before="60"/>
              <w:jc w:val="both"/>
              <w:rPr>
                <w:sz w:val="22"/>
                <w:szCs w:val="22"/>
                <w:lang w:val="nl-NL"/>
              </w:rPr>
            </w:pPr>
            <w:r w:rsidRPr="00072F0C">
              <w:rPr>
                <w:sz w:val="22"/>
                <w:szCs w:val="22"/>
                <w:lang w:val="nl-NL"/>
              </w:rPr>
              <w:t xml:space="preserve">1. Bộ </w:t>
            </w:r>
            <w:del w:id="343" w:author="Luan Dang" w:date="2025-07-19T17:29:00Z">
              <w:r w:rsidRPr="00072F0C">
                <w:rPr>
                  <w:sz w:val="22"/>
                  <w:szCs w:val="22"/>
                  <w:lang w:val="nl-NL"/>
                </w:rPr>
                <w:delText>Tài nguyên</w:delText>
              </w:r>
            </w:del>
            <w:r w:rsidRPr="00072F0C">
              <w:rPr>
                <w:sz w:val="22"/>
                <w:szCs w:val="22"/>
                <w:lang w:val="vi-VN"/>
              </w:rPr>
              <w:t xml:space="preserve"> </w:t>
            </w:r>
            <w:ins w:id="344" w:author="Luan Dang" w:date="2025-07-19T17:29:00Z">
              <w:r w:rsidRPr="00072F0C">
                <w:rPr>
                  <w:b/>
                  <w:bCs/>
                  <w:i/>
                  <w:iCs/>
                  <w:sz w:val="22"/>
                  <w:szCs w:val="22"/>
                  <w:lang w:val="nl-NL"/>
                </w:rPr>
                <w:t>trưởng Bộ Nông nghiệp</w:t>
              </w:r>
            </w:ins>
            <w:r w:rsidRPr="00072F0C">
              <w:rPr>
                <w:sz w:val="22"/>
                <w:szCs w:val="22"/>
                <w:lang w:val="nl-NL"/>
              </w:rPr>
              <w:t xml:space="preserve"> và Môi tr</w:t>
            </w:r>
            <w:r w:rsidRPr="00072F0C">
              <w:rPr>
                <w:rFonts w:hint="eastAsia"/>
                <w:sz w:val="22"/>
                <w:szCs w:val="22"/>
                <w:lang w:val="nl-NL"/>
              </w:rPr>
              <w:t>ư</w:t>
            </w:r>
            <w:r w:rsidRPr="00072F0C">
              <w:rPr>
                <w:sz w:val="22"/>
                <w:szCs w:val="22"/>
                <w:lang w:val="nl-NL"/>
              </w:rPr>
              <w:t>ờng,</w:t>
            </w:r>
            <w:ins w:id="345" w:author="Luan Dang" w:date="2025-07-19T17:29:00Z">
              <w:r w:rsidRPr="00072F0C">
                <w:rPr>
                  <w:sz w:val="22"/>
                  <w:szCs w:val="22"/>
                  <w:lang w:val="nl-NL"/>
                </w:rPr>
                <w:t xml:space="preserve"> </w:t>
              </w:r>
              <w:r w:rsidRPr="00072F0C">
                <w:rPr>
                  <w:b/>
                  <w:bCs/>
                  <w:i/>
                  <w:iCs/>
                  <w:sz w:val="22"/>
                  <w:szCs w:val="22"/>
                  <w:lang w:val="pt-BR"/>
                </w:rPr>
                <w:t>Chủ tịch</w:t>
              </w:r>
            </w:ins>
            <w:r w:rsidRPr="00072F0C">
              <w:rPr>
                <w:sz w:val="22"/>
                <w:szCs w:val="22"/>
                <w:lang w:val="pt-BR"/>
              </w:rPr>
              <w:t xml:space="preserve"> </w:t>
            </w:r>
            <w:r w:rsidRPr="00072F0C">
              <w:rPr>
                <w:sz w:val="22"/>
                <w:szCs w:val="22"/>
                <w:lang w:val="nl-NL"/>
              </w:rPr>
              <w:t xml:space="preserve">Ủy ban nhân dân cấp tỉnh ban hành quyết </w:t>
            </w:r>
            <w:r w:rsidRPr="00072F0C">
              <w:rPr>
                <w:rFonts w:hint="eastAsia"/>
                <w:sz w:val="22"/>
                <w:szCs w:val="22"/>
                <w:lang w:val="nl-NL"/>
              </w:rPr>
              <w:t>đ</w:t>
            </w:r>
            <w:r w:rsidRPr="00072F0C">
              <w:rPr>
                <w:sz w:val="22"/>
                <w:szCs w:val="22"/>
                <w:lang w:val="nl-NL"/>
              </w:rPr>
              <w:t xml:space="preserve">ịnh hủy quyết </w:t>
            </w:r>
            <w:r w:rsidRPr="00072F0C">
              <w:rPr>
                <w:rFonts w:hint="eastAsia"/>
                <w:sz w:val="22"/>
                <w:szCs w:val="22"/>
                <w:lang w:val="nl-NL"/>
              </w:rPr>
              <w:t>đ</w:t>
            </w:r>
            <w:r w:rsidRPr="00072F0C">
              <w:rPr>
                <w:sz w:val="22"/>
                <w:szCs w:val="22"/>
                <w:lang w:val="nl-NL"/>
              </w:rPr>
              <w:t xml:space="preserve">ịnh phê duyệt kết quả trúng </w:t>
            </w:r>
            <w:r w:rsidRPr="00072F0C">
              <w:rPr>
                <w:rFonts w:hint="eastAsia"/>
                <w:sz w:val="22"/>
                <w:szCs w:val="22"/>
                <w:lang w:val="nl-NL"/>
              </w:rPr>
              <w:t>đ</w:t>
            </w:r>
            <w:r w:rsidRPr="00072F0C">
              <w:rPr>
                <w:sz w:val="22"/>
                <w:szCs w:val="22"/>
                <w:lang w:val="nl-NL"/>
              </w:rPr>
              <w:t>ấu giá quyền khai thác khoáng sản theo thẩm quyền trong tr</w:t>
            </w:r>
            <w:r w:rsidRPr="00072F0C">
              <w:rPr>
                <w:rFonts w:hint="eastAsia"/>
                <w:sz w:val="22"/>
                <w:szCs w:val="22"/>
                <w:lang w:val="nl-NL"/>
              </w:rPr>
              <w:t>ư</w:t>
            </w:r>
            <w:r w:rsidRPr="00072F0C">
              <w:rPr>
                <w:sz w:val="22"/>
                <w:szCs w:val="22"/>
                <w:lang w:val="nl-NL"/>
              </w:rPr>
              <w:t>ờng hợp sau đây:</w:t>
            </w:r>
          </w:p>
          <w:p w14:paraId="78CEC2D6" w14:textId="77777777" w:rsidR="001208FB" w:rsidRPr="00072F0C" w:rsidRDefault="001208FB" w:rsidP="00072F0C">
            <w:pPr>
              <w:widowControl w:val="0"/>
              <w:spacing w:before="60"/>
              <w:jc w:val="both"/>
              <w:rPr>
                <w:spacing w:val="-2"/>
                <w:sz w:val="22"/>
                <w:szCs w:val="22"/>
                <w:lang w:val="nl-NL"/>
              </w:rPr>
            </w:pPr>
            <w:r w:rsidRPr="00072F0C">
              <w:rPr>
                <w:spacing w:val="-6"/>
                <w:sz w:val="22"/>
                <w:szCs w:val="22"/>
                <w:lang w:val="nl-NL"/>
              </w:rPr>
              <w:t xml:space="preserve">a) Tổ chức, cá nhân trúng </w:t>
            </w:r>
            <w:r w:rsidRPr="00072F0C">
              <w:rPr>
                <w:rFonts w:hint="eastAsia"/>
                <w:spacing w:val="-6"/>
                <w:sz w:val="22"/>
                <w:szCs w:val="22"/>
                <w:lang w:val="nl-NL"/>
              </w:rPr>
              <w:t>đ</w:t>
            </w:r>
            <w:r w:rsidRPr="00072F0C">
              <w:rPr>
                <w:spacing w:val="-6"/>
                <w:sz w:val="22"/>
                <w:szCs w:val="22"/>
                <w:lang w:val="nl-NL"/>
              </w:rPr>
              <w:t xml:space="preserve">ấu giá quyền khai thác khoáng sản không thực hiện nghĩa vụ quy định tại </w:t>
            </w:r>
            <w:r w:rsidRPr="00072F0C">
              <w:rPr>
                <w:rFonts w:hint="eastAsia"/>
                <w:spacing w:val="-6"/>
                <w:sz w:val="22"/>
                <w:szCs w:val="22"/>
                <w:lang w:val="nl-NL"/>
              </w:rPr>
              <w:t>đ</w:t>
            </w:r>
            <w:r w:rsidRPr="00072F0C">
              <w:rPr>
                <w:spacing w:val="-6"/>
                <w:sz w:val="22"/>
                <w:szCs w:val="22"/>
                <w:lang w:val="nl-NL"/>
              </w:rPr>
              <w:t xml:space="preserve">iểm a hoặc điểm b khoản 2 </w:t>
            </w:r>
            <w:r w:rsidRPr="00072F0C">
              <w:rPr>
                <w:rFonts w:hint="eastAsia"/>
                <w:spacing w:val="-6"/>
                <w:sz w:val="22"/>
                <w:szCs w:val="22"/>
                <w:lang w:val="nl-NL"/>
              </w:rPr>
              <w:t>Điều 104</w:t>
            </w:r>
            <w:r w:rsidRPr="00072F0C">
              <w:rPr>
                <w:spacing w:val="-6"/>
                <w:sz w:val="22"/>
                <w:szCs w:val="22"/>
                <w:lang w:val="nl-NL"/>
              </w:rPr>
              <w:t xml:space="preserve"> của Luật này</w:t>
            </w:r>
            <w:r w:rsidRPr="00072F0C">
              <w:rPr>
                <w:spacing w:val="-2"/>
                <w:sz w:val="22"/>
                <w:szCs w:val="22"/>
                <w:lang w:val="nl-NL"/>
              </w:rPr>
              <w:t xml:space="preserve">; </w:t>
            </w:r>
          </w:p>
          <w:p w14:paraId="2F1579AA" w14:textId="77777777" w:rsidR="001208FB" w:rsidRPr="00072F0C" w:rsidRDefault="001208FB" w:rsidP="00072F0C">
            <w:pPr>
              <w:widowControl w:val="0"/>
              <w:spacing w:before="60"/>
              <w:jc w:val="both"/>
              <w:rPr>
                <w:spacing w:val="-2"/>
                <w:sz w:val="22"/>
                <w:szCs w:val="22"/>
                <w:lang w:val="nl-NL"/>
              </w:rPr>
            </w:pPr>
            <w:r w:rsidRPr="00072F0C">
              <w:rPr>
                <w:spacing w:val="-2"/>
                <w:sz w:val="22"/>
                <w:szCs w:val="22"/>
                <w:lang w:val="nl-NL"/>
              </w:rPr>
              <w:t xml:space="preserve">b) Tổ chức, cá nhân trúng </w:t>
            </w:r>
            <w:r w:rsidRPr="00072F0C">
              <w:rPr>
                <w:rFonts w:hint="eastAsia"/>
                <w:spacing w:val="-2"/>
                <w:sz w:val="22"/>
                <w:szCs w:val="22"/>
                <w:lang w:val="nl-NL"/>
              </w:rPr>
              <w:t>đ</w:t>
            </w:r>
            <w:r w:rsidRPr="00072F0C">
              <w:rPr>
                <w:spacing w:val="-2"/>
                <w:sz w:val="22"/>
                <w:szCs w:val="22"/>
                <w:lang w:val="nl-NL"/>
              </w:rPr>
              <w:t>ấu giá quyền khai thác khoáng sản ở khu vực chưa có kết quả thăm dò khoáng sản mất quyền ưu tiên đề nghị cấp giấy phép khai thác khoáng sản theo quy định tại khoản 2 Điều 48 của Luật này;</w:t>
            </w:r>
            <w:r w:rsidRPr="00072F0C">
              <w:rPr>
                <w:sz w:val="22"/>
                <w:szCs w:val="22"/>
                <w:lang w:val="nl-NL"/>
              </w:rPr>
              <w:t xml:space="preserve"> mất quyền đề nghị công nhận kết quả thăm dò khoáng sản theo quy định tại khoản 4 Điều 50 của Luật này.</w:t>
            </w:r>
          </w:p>
          <w:p w14:paraId="65E93437" w14:textId="77777777" w:rsidR="001208FB" w:rsidRPr="00072F0C" w:rsidRDefault="001208FB" w:rsidP="00072F0C">
            <w:pPr>
              <w:widowControl w:val="0"/>
              <w:spacing w:before="60"/>
              <w:jc w:val="both"/>
              <w:rPr>
                <w:sz w:val="22"/>
                <w:szCs w:val="22"/>
                <w:lang w:val="nl-NL"/>
              </w:rPr>
            </w:pPr>
            <w:r w:rsidRPr="00072F0C">
              <w:rPr>
                <w:sz w:val="22"/>
                <w:szCs w:val="22"/>
                <w:lang w:val="nl-NL"/>
              </w:rPr>
              <w:t xml:space="preserve">2. Quyết </w:t>
            </w:r>
            <w:r w:rsidRPr="00072F0C">
              <w:rPr>
                <w:rFonts w:hint="eastAsia"/>
                <w:sz w:val="22"/>
                <w:szCs w:val="22"/>
                <w:lang w:val="nl-NL"/>
              </w:rPr>
              <w:t>đ</w:t>
            </w:r>
            <w:r w:rsidRPr="00072F0C">
              <w:rPr>
                <w:sz w:val="22"/>
                <w:szCs w:val="22"/>
                <w:lang w:val="nl-NL"/>
              </w:rPr>
              <w:t xml:space="preserve">ịnh phê duyệt kết quả trúng </w:t>
            </w:r>
            <w:r w:rsidRPr="00072F0C">
              <w:rPr>
                <w:rFonts w:hint="eastAsia"/>
                <w:sz w:val="22"/>
                <w:szCs w:val="22"/>
                <w:lang w:val="nl-NL"/>
              </w:rPr>
              <w:t>đ</w:t>
            </w:r>
            <w:r w:rsidRPr="00072F0C">
              <w:rPr>
                <w:sz w:val="22"/>
                <w:szCs w:val="22"/>
                <w:lang w:val="nl-NL"/>
              </w:rPr>
              <w:t>ấu giá quyền khai thác khoáng sản chấm dứt hiệu lực trong tr</w:t>
            </w:r>
            <w:r w:rsidRPr="00072F0C">
              <w:rPr>
                <w:rFonts w:hint="eastAsia"/>
                <w:sz w:val="22"/>
                <w:szCs w:val="22"/>
                <w:lang w:val="nl-NL"/>
              </w:rPr>
              <w:t>ư</w:t>
            </w:r>
            <w:r w:rsidRPr="00072F0C">
              <w:rPr>
                <w:sz w:val="22"/>
                <w:szCs w:val="22"/>
                <w:lang w:val="nl-NL"/>
              </w:rPr>
              <w:t>ờng hợp sau đây:</w:t>
            </w:r>
          </w:p>
          <w:p w14:paraId="3E850A6E" w14:textId="77777777" w:rsidR="001208FB" w:rsidRPr="00072F0C" w:rsidRDefault="001208FB" w:rsidP="00072F0C">
            <w:pPr>
              <w:widowControl w:val="0"/>
              <w:spacing w:before="60"/>
              <w:jc w:val="both"/>
              <w:rPr>
                <w:sz w:val="22"/>
                <w:szCs w:val="22"/>
                <w:lang w:val="nl-NL"/>
              </w:rPr>
            </w:pPr>
            <w:r w:rsidRPr="00072F0C">
              <w:rPr>
                <w:sz w:val="22"/>
                <w:szCs w:val="22"/>
                <w:lang w:val="nl-NL"/>
              </w:rPr>
              <w:lastRenderedPageBreak/>
              <w:t xml:space="preserve">a) Kết quả </w:t>
            </w:r>
            <w:r w:rsidRPr="00072F0C">
              <w:rPr>
                <w:rFonts w:hint="eastAsia"/>
                <w:sz w:val="22"/>
                <w:szCs w:val="22"/>
                <w:lang w:val="nl-NL"/>
              </w:rPr>
              <w:t>đ</w:t>
            </w:r>
            <w:r w:rsidRPr="00072F0C">
              <w:rPr>
                <w:sz w:val="22"/>
                <w:szCs w:val="22"/>
                <w:lang w:val="nl-NL"/>
              </w:rPr>
              <w:t xml:space="preserve">ấu giá quyền khai thác khoáng sản bị hủy theo quy </w:t>
            </w:r>
            <w:r w:rsidRPr="00072F0C">
              <w:rPr>
                <w:rFonts w:hint="eastAsia"/>
                <w:sz w:val="22"/>
                <w:szCs w:val="22"/>
                <w:lang w:val="nl-NL"/>
              </w:rPr>
              <w:t>đ</w:t>
            </w:r>
            <w:r w:rsidRPr="00072F0C">
              <w:rPr>
                <w:sz w:val="22"/>
                <w:szCs w:val="22"/>
                <w:lang w:val="nl-NL"/>
              </w:rPr>
              <w:t xml:space="preserve">ịnh của Luật </w:t>
            </w:r>
            <w:r w:rsidRPr="00072F0C">
              <w:rPr>
                <w:rFonts w:hint="eastAsia"/>
                <w:sz w:val="22"/>
                <w:szCs w:val="22"/>
                <w:lang w:val="nl-NL"/>
              </w:rPr>
              <w:t>Đ</w:t>
            </w:r>
            <w:r w:rsidRPr="00072F0C">
              <w:rPr>
                <w:sz w:val="22"/>
                <w:szCs w:val="22"/>
                <w:lang w:val="nl-NL"/>
              </w:rPr>
              <w:t>ấu giá tài sản;</w:t>
            </w:r>
          </w:p>
          <w:p w14:paraId="10EDFFBF" w14:textId="77777777" w:rsidR="001208FB" w:rsidRPr="00072F0C" w:rsidRDefault="001208FB" w:rsidP="00072F0C">
            <w:pPr>
              <w:widowControl w:val="0"/>
              <w:spacing w:before="60"/>
              <w:jc w:val="both"/>
              <w:rPr>
                <w:sz w:val="22"/>
                <w:szCs w:val="22"/>
                <w:lang w:val="nl-NL"/>
              </w:rPr>
            </w:pPr>
            <w:r w:rsidRPr="00072F0C">
              <w:rPr>
                <w:sz w:val="22"/>
                <w:szCs w:val="22"/>
                <w:lang w:val="nl-NL"/>
              </w:rPr>
              <w:t>b) Giấy phép thăm dò khoáng sản bị thu hồi theo quy định tại các điểm b, c và d khoản 1 Điều 52, chấm dứt hiệu lực theo quy định tại các điểm c, d, đ và e khoản 2 Điều 52 của Luật này;</w:t>
            </w:r>
          </w:p>
          <w:p w14:paraId="1578F770" w14:textId="77777777" w:rsidR="001208FB" w:rsidRPr="00072F0C" w:rsidRDefault="001208FB" w:rsidP="00072F0C">
            <w:pPr>
              <w:widowControl w:val="0"/>
              <w:spacing w:before="60"/>
              <w:jc w:val="both"/>
              <w:rPr>
                <w:sz w:val="28"/>
                <w:szCs w:val="28"/>
                <w:lang w:val="nl-NL"/>
              </w:rPr>
            </w:pPr>
            <w:r w:rsidRPr="00072F0C">
              <w:rPr>
                <w:sz w:val="22"/>
                <w:szCs w:val="22"/>
                <w:lang w:val="nl-NL"/>
              </w:rPr>
              <w:t xml:space="preserve">c) Các loại giấy phép khai thác khoáng sản, giấy phép khai thác tận thu khoáng sản bị thu hồi, chấm dứt hiệu lực theo quy định của Luật này, trừ trường hợp giấy phép cấp không </w:t>
            </w:r>
            <w:r w:rsidRPr="00072F0C">
              <w:rPr>
                <w:rFonts w:hint="cs"/>
                <w:sz w:val="22"/>
                <w:szCs w:val="22"/>
                <w:lang w:val="nl-NL"/>
              </w:rPr>
              <w:t>đ</w:t>
            </w:r>
            <w:r w:rsidRPr="00072F0C">
              <w:rPr>
                <w:rFonts w:hint="eastAsia"/>
                <w:sz w:val="22"/>
                <w:szCs w:val="22"/>
                <w:lang w:val="nl-NL"/>
              </w:rPr>
              <w:t>ú</w:t>
            </w:r>
            <w:r w:rsidRPr="00072F0C">
              <w:rPr>
                <w:sz w:val="22"/>
                <w:szCs w:val="22"/>
                <w:lang w:val="nl-NL"/>
              </w:rPr>
              <w:t>ng thẩm quyền.</w:t>
            </w:r>
          </w:p>
        </w:tc>
        <w:tc>
          <w:tcPr>
            <w:tcW w:w="4852" w:type="dxa"/>
          </w:tcPr>
          <w:p w14:paraId="5CB94E3D" w14:textId="718A0CB3" w:rsidR="001208FB" w:rsidRPr="005B0268" w:rsidRDefault="0077347A" w:rsidP="0077347A">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quyền, phân cấp trong lĩnh vực địa chất, khoáng sản</w:t>
            </w:r>
          </w:p>
        </w:tc>
      </w:tr>
      <w:tr w:rsidR="001208FB" w:rsidRPr="00072F0C" w14:paraId="7CEB5E11" w14:textId="77777777" w:rsidTr="00072F0C">
        <w:tc>
          <w:tcPr>
            <w:tcW w:w="5650" w:type="dxa"/>
          </w:tcPr>
          <w:p w14:paraId="0808452E"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outlineLvl w:val="0"/>
              <w:rPr>
                <w:rFonts w:eastAsia="SimSun"/>
                <w:b/>
                <w:bCs/>
                <w:spacing w:val="6"/>
                <w:kern w:val="32"/>
                <w:sz w:val="22"/>
                <w:szCs w:val="22"/>
                <w:lang w:val="nl-NL"/>
              </w:rPr>
            </w:pPr>
            <w:r w:rsidRPr="00957DE8">
              <w:rPr>
                <w:rFonts w:eastAsia="SimSun"/>
                <w:b/>
                <w:bCs/>
                <w:spacing w:val="6"/>
                <w:kern w:val="32"/>
                <w:sz w:val="22"/>
                <w:szCs w:val="22"/>
                <w:lang w:val="nl-NL"/>
              </w:rPr>
              <w:t>Chương XI</w:t>
            </w:r>
            <w:r w:rsidRPr="00072F0C">
              <w:rPr>
                <w:b/>
                <w:bCs/>
                <w:spacing w:val="6"/>
                <w:kern w:val="32"/>
                <w:sz w:val="22"/>
                <w:szCs w:val="22"/>
                <w:lang w:val="vi-VN"/>
              </w:rPr>
              <w:t xml:space="preserve">. </w:t>
            </w:r>
            <w:r w:rsidRPr="00957DE8">
              <w:rPr>
                <w:rFonts w:eastAsia="SimSun"/>
                <w:b/>
                <w:bCs/>
                <w:spacing w:val="6"/>
                <w:kern w:val="32"/>
                <w:sz w:val="22"/>
                <w:szCs w:val="22"/>
                <w:lang w:val="nl-NL"/>
              </w:rPr>
              <w:t>TRÁCH NHIỆM QUẢN LÝ NHÀ NƯỚC</w:t>
            </w:r>
            <w:r w:rsidRPr="00072F0C">
              <w:rPr>
                <w:b/>
                <w:bCs/>
                <w:spacing w:val="6"/>
                <w:kern w:val="32"/>
                <w:sz w:val="22"/>
                <w:szCs w:val="22"/>
                <w:lang w:val="vi-VN"/>
              </w:rPr>
              <w:t xml:space="preserve"> </w:t>
            </w:r>
            <w:r w:rsidRPr="00957DE8">
              <w:rPr>
                <w:rFonts w:eastAsia="SimSun"/>
                <w:b/>
                <w:bCs/>
                <w:spacing w:val="6"/>
                <w:kern w:val="32"/>
                <w:sz w:val="22"/>
                <w:szCs w:val="22"/>
                <w:lang w:val="nl-NL"/>
              </w:rPr>
              <w:t>VỀ ĐỊA CHẤT, KHOÁNG SẢN</w:t>
            </w:r>
          </w:p>
        </w:tc>
        <w:tc>
          <w:tcPr>
            <w:tcW w:w="4852" w:type="dxa"/>
          </w:tcPr>
          <w:p w14:paraId="40529DDF"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outlineLvl w:val="0"/>
              <w:rPr>
                <w:rFonts w:eastAsia="SimSun"/>
                <w:b/>
                <w:bCs/>
                <w:spacing w:val="6"/>
                <w:kern w:val="32"/>
                <w:sz w:val="22"/>
                <w:szCs w:val="22"/>
                <w:lang w:val="nl-NL"/>
              </w:rPr>
            </w:pPr>
          </w:p>
        </w:tc>
        <w:tc>
          <w:tcPr>
            <w:tcW w:w="4852" w:type="dxa"/>
          </w:tcPr>
          <w:p w14:paraId="3C7F5BA3" w14:textId="77777777" w:rsidR="001208FB" w:rsidRPr="005B0268" w:rsidRDefault="001208FB" w:rsidP="00072F0C">
            <w:pPr>
              <w:widowControl w:val="0"/>
              <w:overflowPunct w:val="0"/>
              <w:autoSpaceDE w:val="0"/>
              <w:autoSpaceDN w:val="0"/>
              <w:adjustRightInd w:val="0"/>
              <w:snapToGrid w:val="0"/>
              <w:spacing w:beforeLines="60" w:before="144"/>
              <w:jc w:val="both"/>
              <w:textAlignment w:val="baseline"/>
              <w:outlineLvl w:val="0"/>
              <w:rPr>
                <w:rFonts w:eastAsia="SimSun"/>
                <w:bCs/>
                <w:spacing w:val="6"/>
                <w:kern w:val="32"/>
                <w:sz w:val="22"/>
                <w:szCs w:val="22"/>
                <w:lang w:val="nl-NL"/>
              </w:rPr>
            </w:pPr>
          </w:p>
        </w:tc>
      </w:tr>
      <w:tr w:rsidR="001208FB" w:rsidRPr="00072F0C" w14:paraId="63EBC439" w14:textId="77777777" w:rsidTr="00072F0C">
        <w:tc>
          <w:tcPr>
            <w:tcW w:w="5650" w:type="dxa"/>
          </w:tcPr>
          <w:p w14:paraId="6C84BAE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107. Trách nhiệm quản lý nhà nước về địa chất, khoáng sản </w:t>
            </w:r>
          </w:p>
          <w:p w14:paraId="3B03B63E" w14:textId="77777777" w:rsidR="001208FB" w:rsidRPr="00072F0C" w:rsidRDefault="001208FB" w:rsidP="00072F0C">
            <w:pPr>
              <w:widowControl w:val="0"/>
              <w:adjustRightInd w:val="0"/>
              <w:snapToGrid w:val="0"/>
              <w:spacing w:beforeLines="60" w:before="144"/>
              <w:rPr>
                <w:sz w:val="22"/>
                <w:szCs w:val="22"/>
                <w:lang w:val="nl-NL"/>
              </w:rPr>
            </w:pPr>
            <w:r w:rsidRPr="00957DE8">
              <w:rPr>
                <w:rFonts w:eastAsia="SimSun"/>
                <w:sz w:val="22"/>
                <w:szCs w:val="22"/>
                <w:lang w:val="nl-NL"/>
              </w:rPr>
              <w:t>1. Chính phủ thống nhất quản lý nhà nước về địa chất, khoáng sản.</w:t>
            </w:r>
          </w:p>
          <w:p w14:paraId="18733F85" w14:textId="77777777" w:rsidR="001208FB" w:rsidRPr="00072F0C" w:rsidRDefault="001208FB" w:rsidP="00072F0C">
            <w:pPr>
              <w:adjustRightInd w:val="0"/>
              <w:snapToGrid w:val="0"/>
              <w:spacing w:beforeLines="60" w:before="144"/>
              <w:rPr>
                <w:sz w:val="22"/>
                <w:szCs w:val="22"/>
                <w:lang w:val="nl-NL"/>
              </w:rPr>
            </w:pPr>
            <w:r w:rsidRPr="00957DE8">
              <w:rPr>
                <w:rFonts w:eastAsia="SimSun"/>
                <w:sz w:val="22"/>
                <w:szCs w:val="22"/>
                <w:lang w:val="nl-NL"/>
              </w:rPr>
              <w:t xml:space="preserve">2. </w:t>
            </w:r>
            <w:r w:rsidRPr="00957DE8">
              <w:rPr>
                <w:spacing w:val="-4"/>
                <w:sz w:val="22"/>
                <w:szCs w:val="22"/>
                <w:lang w:val="vi-VN"/>
              </w:rPr>
              <w:t>Bộ Tài nguyên và Môi trường</w:t>
            </w:r>
            <w:r w:rsidRPr="00957DE8">
              <w:rPr>
                <w:spacing w:val="-4"/>
                <w:sz w:val="22"/>
                <w:szCs w:val="22"/>
                <w:lang w:val="nl-NL"/>
              </w:rPr>
              <w:t xml:space="preserve"> là cơ quan đầu mối giúp Chính phủ thống nhất quản lý nhà nước về địa chất, khoáng sản, </w:t>
            </w:r>
            <w:r w:rsidRPr="00957DE8">
              <w:rPr>
                <w:rFonts w:eastAsia="SimSun"/>
                <w:bCs/>
                <w:spacing w:val="-2"/>
                <w:sz w:val="22"/>
                <w:szCs w:val="22"/>
                <w:lang w:val="vi-VN"/>
              </w:rPr>
              <w:t>trong phạm vi nhiệm vụ, quyền hạn của mình, có trách nhiệm sau đây</w:t>
            </w:r>
            <w:r w:rsidRPr="00957DE8">
              <w:rPr>
                <w:rFonts w:eastAsia="SimSun"/>
                <w:bCs/>
                <w:spacing w:val="-2"/>
                <w:sz w:val="22"/>
                <w:szCs w:val="22"/>
                <w:lang w:val="nl-NL"/>
              </w:rPr>
              <w:t>:</w:t>
            </w:r>
          </w:p>
          <w:p w14:paraId="18588060" w14:textId="77777777" w:rsidR="001208FB" w:rsidRPr="00072F0C" w:rsidRDefault="001208FB" w:rsidP="00072F0C">
            <w:pPr>
              <w:widowControl w:val="0"/>
              <w:adjustRightInd w:val="0"/>
              <w:snapToGrid w:val="0"/>
              <w:spacing w:beforeLines="60" w:before="144"/>
              <w:rPr>
                <w:spacing w:val="-6"/>
                <w:sz w:val="22"/>
                <w:szCs w:val="22"/>
                <w:lang w:val="vi-VN"/>
              </w:rPr>
            </w:pPr>
            <w:r w:rsidRPr="00957DE8">
              <w:rPr>
                <w:sz w:val="22"/>
                <w:szCs w:val="22"/>
                <w:lang w:val="nl-NL"/>
              </w:rPr>
              <w:t>a</w:t>
            </w:r>
            <w:r w:rsidRPr="00957DE8">
              <w:rPr>
                <w:rFonts w:eastAsia="SimSun"/>
                <w:spacing w:val="-6"/>
                <w:sz w:val="22"/>
                <w:szCs w:val="22"/>
                <w:lang w:val="vi-VN"/>
              </w:rPr>
              <w:t xml:space="preserve">) Tổng hợp kết quả điều tra cơ bản địa chất, </w:t>
            </w:r>
            <w:r w:rsidRPr="00957DE8">
              <w:rPr>
                <w:sz w:val="22"/>
                <w:szCs w:val="22"/>
                <w:lang w:val="vi-VN"/>
              </w:rPr>
              <w:t>điều tra địa chất về khoáng sản</w:t>
            </w:r>
            <w:r w:rsidRPr="00957DE8">
              <w:rPr>
                <w:rFonts w:eastAsia="SimSun"/>
                <w:spacing w:val="-6"/>
                <w:sz w:val="22"/>
                <w:szCs w:val="22"/>
                <w:lang w:val="vi-VN"/>
              </w:rPr>
              <w:t>; khai thác, sử dụng tài nguyên địa chất; hoạt động khoáng sản; quản lý thông tin, dữ liệu</w:t>
            </w:r>
            <w:r w:rsidRPr="00957DE8">
              <w:rPr>
                <w:rFonts w:eastAsia="SimSun"/>
                <w:spacing w:val="-6"/>
                <w:sz w:val="22"/>
                <w:szCs w:val="22"/>
                <w:lang w:val="nl-NL"/>
              </w:rPr>
              <w:t xml:space="preserve"> về</w:t>
            </w:r>
            <w:r w:rsidRPr="00957DE8">
              <w:rPr>
                <w:rFonts w:eastAsia="SimSun"/>
                <w:spacing w:val="-6"/>
                <w:sz w:val="22"/>
                <w:szCs w:val="22"/>
                <w:lang w:val="vi-VN"/>
              </w:rPr>
              <w:t xml:space="preserve"> địa chất, khoáng sản;</w:t>
            </w:r>
          </w:p>
          <w:p w14:paraId="1641990D"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b) Khoanh định và công bố các khu vực có khoáng sản phân tán nhỏ, lẻ; khoanh định và trình Thủ tướng Chính phủ phê duyệt khu vực dự trữ khoáng sản quốc gia, danh mục khoáng sản chiến lược, quan trọng; </w:t>
            </w:r>
          </w:p>
          <w:p w14:paraId="6D9947B5" w14:textId="77777777" w:rsidR="001208FB" w:rsidRPr="00072F0C" w:rsidRDefault="001208FB" w:rsidP="00072F0C">
            <w:pPr>
              <w:adjustRightInd w:val="0"/>
              <w:snapToGrid w:val="0"/>
              <w:spacing w:beforeLines="60" w:before="144"/>
              <w:rPr>
                <w:sz w:val="22"/>
                <w:szCs w:val="22"/>
                <w:lang w:val="vi-VN"/>
              </w:rPr>
            </w:pPr>
            <w:r w:rsidRPr="00957DE8">
              <w:rPr>
                <w:rFonts w:eastAsia="SimSun"/>
                <w:sz w:val="22"/>
                <w:szCs w:val="22"/>
                <w:lang w:val="vi-VN"/>
              </w:rPr>
              <w:t xml:space="preserve">c) Tổ chức và chỉ đạo thực hiện thanh tra, kiểm tra chuyên ngành địa chất, khoáng sản </w:t>
            </w:r>
            <w:r w:rsidRPr="00957DE8">
              <w:rPr>
                <w:rFonts w:eastAsia="SimSun"/>
                <w:spacing w:val="-4"/>
                <w:sz w:val="22"/>
                <w:szCs w:val="22"/>
                <w:lang w:val="vi-VN"/>
              </w:rPr>
              <w:t xml:space="preserve">trong phạm vi cả nước; </w:t>
            </w:r>
            <w:r w:rsidRPr="00957DE8">
              <w:rPr>
                <w:sz w:val="22"/>
                <w:szCs w:val="22"/>
                <w:lang w:val="vi-VN"/>
              </w:rPr>
              <w:t>giải quyết khiếu nại, tố cáo về địa chất, khoáng sản; xử lý vi phạm pháp luật về địa chất, khoáng sản theo quy định của pháp luật;</w:t>
            </w:r>
          </w:p>
          <w:p w14:paraId="2C60EF9A" w14:textId="77777777" w:rsidR="001208FB" w:rsidRPr="00072F0C" w:rsidRDefault="001208FB" w:rsidP="00072F0C">
            <w:pPr>
              <w:adjustRightInd w:val="0"/>
              <w:snapToGrid w:val="0"/>
              <w:spacing w:beforeLines="60" w:before="144"/>
              <w:rPr>
                <w:sz w:val="22"/>
                <w:szCs w:val="22"/>
                <w:lang w:val="vi-VN"/>
              </w:rPr>
            </w:pPr>
            <w:r w:rsidRPr="00957DE8">
              <w:rPr>
                <w:sz w:val="22"/>
                <w:szCs w:val="22"/>
                <w:lang w:val="vi-VN"/>
              </w:rPr>
              <w:lastRenderedPageBreak/>
              <w:t xml:space="preserve">d) </w:t>
            </w:r>
            <w:r w:rsidRPr="00957DE8">
              <w:rPr>
                <w:rFonts w:eastAsia="SimSun"/>
                <w:sz w:val="22"/>
                <w:szCs w:val="22"/>
                <w:lang w:val="vi-VN"/>
              </w:rPr>
              <w:t>Đầu mối tổng hợp hoạt động hợp tác quốc tế trong nghiên cứu, điều tra cơ bản địa chất, điều tra địa chất về khoáng sản và quản lý hoạt động khoáng sản;</w:t>
            </w:r>
          </w:p>
          <w:p w14:paraId="1DD4C2BC" w14:textId="77777777" w:rsidR="001208FB" w:rsidRPr="00072F0C" w:rsidRDefault="001208FB" w:rsidP="00072F0C">
            <w:pPr>
              <w:widowControl w:val="0"/>
              <w:adjustRightInd w:val="0"/>
              <w:snapToGrid w:val="0"/>
              <w:spacing w:beforeLines="60" w:before="144"/>
              <w:rPr>
                <w:bCs/>
                <w:sz w:val="22"/>
                <w:szCs w:val="22"/>
                <w:lang w:val="vi-VN"/>
              </w:rPr>
            </w:pPr>
            <w:r w:rsidRPr="00957DE8">
              <w:rPr>
                <w:sz w:val="22"/>
                <w:szCs w:val="22"/>
                <w:lang w:val="vi-VN"/>
              </w:rPr>
              <w:t>đ</w:t>
            </w:r>
            <w:r w:rsidRPr="00957DE8">
              <w:rPr>
                <w:rFonts w:eastAsia="SimSun"/>
                <w:bCs/>
                <w:sz w:val="22"/>
                <w:szCs w:val="22"/>
                <w:lang w:val="vi-VN"/>
              </w:rPr>
              <w:t xml:space="preserve">) Thực hiện các trách nhiệm khác quy định tại Luật này. </w:t>
            </w:r>
          </w:p>
          <w:p w14:paraId="063F6D5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 xml:space="preserve">3. </w:t>
            </w:r>
            <w:bookmarkStart w:id="346" w:name="_Hlk181036467"/>
            <w:r w:rsidRPr="00957DE8">
              <w:rPr>
                <w:rFonts w:eastAsia="SimSun"/>
                <w:sz w:val="22"/>
                <w:szCs w:val="22"/>
                <w:lang w:val="vi-VN"/>
              </w:rPr>
              <w:t>Bộ, cơ quan ngang Bộ thực hiện trách nhiệm quản lý nhà nước trong phạm vi nhiệm vụ, quyền hạn của mình và phối hợp với Bộ Tài nguyên và Môi trường thực hiện nhiệm vụ quản lý nhà nước về địa chất, khoáng sản theo quy định của Luật này và quy định khác của pháp luật có liên quan</w:t>
            </w:r>
            <w:bookmarkEnd w:id="346"/>
            <w:r w:rsidRPr="00957DE8">
              <w:rPr>
                <w:rFonts w:eastAsia="SimSun"/>
                <w:sz w:val="22"/>
                <w:szCs w:val="22"/>
                <w:lang w:val="vi-VN"/>
              </w:rPr>
              <w:t xml:space="preserve">. </w:t>
            </w:r>
          </w:p>
          <w:p w14:paraId="4A5210D9" w14:textId="77777777" w:rsidR="001208FB" w:rsidRPr="00072F0C" w:rsidRDefault="001208FB" w:rsidP="00072F0C">
            <w:pPr>
              <w:widowControl w:val="0"/>
              <w:adjustRightInd w:val="0"/>
              <w:snapToGrid w:val="0"/>
              <w:spacing w:beforeLines="60" w:before="144"/>
              <w:rPr>
                <w:bCs/>
                <w:spacing w:val="-2"/>
                <w:sz w:val="22"/>
                <w:szCs w:val="22"/>
                <w:lang w:val="vi-VN"/>
              </w:rPr>
            </w:pPr>
            <w:r w:rsidRPr="00957DE8">
              <w:rPr>
                <w:rFonts w:eastAsia="SimSun"/>
                <w:bCs/>
                <w:spacing w:val="-2"/>
                <w:sz w:val="22"/>
                <w:szCs w:val="22"/>
                <w:lang w:val="vi-VN"/>
              </w:rPr>
              <w:t>4. Ủy ban nhân dân cấp tỉnh, trong phạm vi nhiệm vụ, quyền hạn của mình, có trách nhiệm sau đây:</w:t>
            </w:r>
          </w:p>
          <w:p w14:paraId="495D2CCC" w14:textId="77777777" w:rsidR="001208FB" w:rsidRPr="00072F0C" w:rsidRDefault="001208FB" w:rsidP="00072F0C">
            <w:pPr>
              <w:widowControl w:val="0"/>
              <w:adjustRightInd w:val="0"/>
              <w:snapToGrid w:val="0"/>
              <w:spacing w:beforeLines="60" w:before="144"/>
              <w:rPr>
                <w:bCs/>
                <w:spacing w:val="-2"/>
                <w:sz w:val="22"/>
                <w:szCs w:val="22"/>
                <w:lang w:val="vi-VN"/>
              </w:rPr>
            </w:pPr>
            <w:r w:rsidRPr="00957DE8">
              <w:rPr>
                <w:rFonts w:eastAsia="SimSun"/>
                <w:bCs/>
                <w:spacing w:val="-2"/>
                <w:sz w:val="22"/>
                <w:szCs w:val="22"/>
                <w:lang w:val="vi-VN"/>
              </w:rPr>
              <w:t>a) Ban hành quy chế phối hợp giữa các địa phương hoặc giữa địa phương với các Bộ, ngành trong quản lý nhà nước về khoáng sản;</w:t>
            </w:r>
          </w:p>
          <w:p w14:paraId="168C7164" w14:textId="77777777" w:rsidR="001208FB" w:rsidRPr="00072F0C" w:rsidRDefault="001208FB" w:rsidP="00072F0C">
            <w:pPr>
              <w:widowControl w:val="0"/>
              <w:adjustRightInd w:val="0"/>
              <w:snapToGrid w:val="0"/>
              <w:spacing w:beforeLines="60" w:before="144"/>
              <w:rPr>
                <w:bCs/>
                <w:spacing w:val="-2"/>
                <w:sz w:val="22"/>
                <w:szCs w:val="22"/>
                <w:lang w:val="vi-VN"/>
              </w:rPr>
            </w:pPr>
            <w:r w:rsidRPr="00957DE8">
              <w:rPr>
                <w:rFonts w:eastAsia="SimSun"/>
                <w:bCs/>
                <w:spacing w:val="-2"/>
                <w:sz w:val="22"/>
                <w:szCs w:val="22"/>
                <w:lang w:val="vi-VN"/>
              </w:rPr>
              <w:t>b) Thẩm định, phê duyệt đề án, báo cáo kết quả điều tra cơ bản địa chất đối với</w:t>
            </w:r>
            <w:r w:rsidRPr="00957DE8">
              <w:rPr>
                <w:rFonts w:eastAsia="SimSun"/>
                <w:iCs/>
                <w:sz w:val="22"/>
                <w:szCs w:val="22"/>
                <w:lang w:val="vi-VN"/>
              </w:rPr>
              <w:t xml:space="preserve"> đề án, dự án hoặc nhiệm vụ được cơ quan quản lý nhà nước có thẩm quyền phê duyệt hoặc chấp thuận và </w:t>
            </w:r>
            <w:r w:rsidRPr="00957DE8">
              <w:rPr>
                <w:rFonts w:eastAsia="SimSun"/>
                <w:bCs/>
                <w:spacing w:val="-2"/>
                <w:sz w:val="22"/>
                <w:szCs w:val="22"/>
                <w:lang w:val="vi-VN"/>
              </w:rPr>
              <w:t>được thực hiện bằng nguồn vốn ngân sách của địa phương theo quy hoạch đã được phê duyệt;</w:t>
            </w:r>
          </w:p>
          <w:p w14:paraId="24E6D6A8" w14:textId="77777777" w:rsidR="001208FB" w:rsidRPr="00072F0C" w:rsidRDefault="001208FB" w:rsidP="00072F0C">
            <w:pPr>
              <w:widowControl w:val="0"/>
              <w:adjustRightInd w:val="0"/>
              <w:snapToGrid w:val="0"/>
              <w:spacing w:beforeLines="60" w:before="144"/>
              <w:rPr>
                <w:bCs/>
                <w:spacing w:val="-2"/>
                <w:sz w:val="22"/>
                <w:szCs w:val="22"/>
                <w:lang w:val="vi-VN"/>
              </w:rPr>
            </w:pPr>
            <w:r w:rsidRPr="00957DE8">
              <w:rPr>
                <w:rFonts w:eastAsia="SimSun"/>
                <w:bCs/>
                <w:spacing w:val="-2"/>
                <w:sz w:val="22"/>
                <w:szCs w:val="22"/>
                <w:lang w:val="vi-VN"/>
              </w:rPr>
              <w:t xml:space="preserve">c) Thẩm định, phê duyệt đề án, báo cáo kết quả đánh giá tiềm năng đối với khoáng sản nhóm III, nhóm IV và được thực hiện bằng nguồn vốn ngân sách của địa phương theo quy hoạch đã được phê duyệt; </w:t>
            </w:r>
          </w:p>
          <w:p w14:paraId="46C5AFE4" w14:textId="77777777" w:rsidR="001208FB" w:rsidRPr="00072F0C" w:rsidRDefault="001208FB" w:rsidP="00072F0C">
            <w:pPr>
              <w:widowControl w:val="0"/>
              <w:adjustRightInd w:val="0"/>
              <w:snapToGrid w:val="0"/>
              <w:spacing w:beforeLines="60" w:before="144"/>
              <w:rPr>
                <w:bCs/>
                <w:strike/>
                <w:spacing w:val="-4"/>
                <w:sz w:val="22"/>
                <w:szCs w:val="22"/>
                <w:lang w:val="vi-VN"/>
              </w:rPr>
            </w:pPr>
            <w:r w:rsidRPr="00957DE8">
              <w:rPr>
                <w:rFonts w:eastAsia="SimSun"/>
                <w:bCs/>
                <w:spacing w:val="-4"/>
                <w:sz w:val="22"/>
                <w:szCs w:val="22"/>
                <w:lang w:val="vi-VN"/>
              </w:rPr>
              <w:t>d) Tổ chức lưu trữ thông tin, dữ liệu về địa chất, khoáng sản trên địa bàn tỉnh;</w:t>
            </w:r>
          </w:p>
          <w:p w14:paraId="28F994E6" w14:textId="77777777" w:rsidR="001208FB" w:rsidRPr="00072F0C" w:rsidRDefault="001208FB" w:rsidP="00072F0C">
            <w:pPr>
              <w:widowControl w:val="0"/>
              <w:adjustRightInd w:val="0"/>
              <w:snapToGrid w:val="0"/>
              <w:spacing w:beforeLines="60" w:before="144"/>
              <w:rPr>
                <w:bCs/>
                <w:spacing w:val="-2"/>
                <w:sz w:val="22"/>
                <w:szCs w:val="22"/>
                <w:lang w:val="vi-VN"/>
              </w:rPr>
            </w:pPr>
            <w:r w:rsidRPr="00957DE8">
              <w:rPr>
                <w:rFonts w:eastAsia="SimSun"/>
                <w:bCs/>
                <w:spacing w:val="-2"/>
                <w:sz w:val="22"/>
                <w:szCs w:val="22"/>
                <w:lang w:val="vi-VN"/>
              </w:rPr>
              <w:t xml:space="preserve">đ) Tổ chức và chỉ đạo thực hiện thanh tra, kiểm tra chuyên ngành địa chất, khoáng sản trên địa bàn; giải quyết khiếu nại, tố cáo về địa chất, khoáng sản và xử lý vi phạm pháp luật về địa chất, khoáng sản theo quy định của pháp luật; tổ chức </w:t>
            </w:r>
            <w:r w:rsidRPr="00957DE8">
              <w:rPr>
                <w:rFonts w:eastAsia="SimSun"/>
                <w:bCs/>
                <w:spacing w:val="-6"/>
                <w:sz w:val="22"/>
                <w:szCs w:val="22"/>
                <w:lang w:val="vi-VN"/>
              </w:rPr>
              <w:t>việc kiểm soát, giám sát mọi hoạt động khoáng sản, thu hồi khoáng sản trên địa bàn;</w:t>
            </w:r>
            <w:r w:rsidRPr="00957DE8">
              <w:rPr>
                <w:rFonts w:eastAsia="SimSun"/>
                <w:bCs/>
                <w:spacing w:val="-2"/>
                <w:sz w:val="22"/>
                <w:szCs w:val="22"/>
                <w:lang w:val="vi-VN"/>
              </w:rPr>
              <w:t xml:space="preserve"> </w:t>
            </w:r>
          </w:p>
          <w:p w14:paraId="09D1F195" w14:textId="77777777" w:rsidR="001208FB" w:rsidRPr="00072F0C" w:rsidRDefault="001208FB" w:rsidP="00072F0C">
            <w:pPr>
              <w:adjustRightInd w:val="0"/>
              <w:snapToGrid w:val="0"/>
              <w:spacing w:beforeLines="60" w:before="144"/>
              <w:rPr>
                <w:bCs/>
                <w:spacing w:val="-2"/>
                <w:sz w:val="22"/>
                <w:szCs w:val="22"/>
                <w:lang w:val="vi-VN"/>
              </w:rPr>
            </w:pPr>
            <w:r w:rsidRPr="00957DE8">
              <w:rPr>
                <w:rFonts w:eastAsia="SimSun"/>
                <w:bCs/>
                <w:spacing w:val="-2"/>
                <w:sz w:val="22"/>
                <w:szCs w:val="22"/>
                <w:lang w:val="vi-VN"/>
              </w:rPr>
              <w:lastRenderedPageBreak/>
              <w:t xml:space="preserve">e) Tổ chức và chỉ đạo thực hiện các biện pháp bảo vệ môi trường, bảo vệ tài nguyên địa chất chưa khai thác, sử dụng, bảo vệ khoáng sản chưa khai thác; quản lý, bảo vệ các công trình, thiết bị bảo đảm an toàn mỏ trong trường hợp quy định tại khoản 3 Điều 66 và khoản 3 Điều 71 của Luật này; </w:t>
            </w:r>
          </w:p>
          <w:p w14:paraId="562D932E" w14:textId="77777777" w:rsidR="001208FB" w:rsidRPr="00072F0C" w:rsidRDefault="001208FB" w:rsidP="00072F0C">
            <w:pPr>
              <w:widowControl w:val="0"/>
              <w:adjustRightInd w:val="0"/>
              <w:snapToGrid w:val="0"/>
              <w:spacing w:beforeLines="60" w:before="144"/>
              <w:rPr>
                <w:bCs/>
                <w:spacing w:val="-2"/>
                <w:sz w:val="22"/>
                <w:szCs w:val="22"/>
                <w:lang w:val="vi-VN"/>
              </w:rPr>
            </w:pPr>
            <w:r w:rsidRPr="00957DE8">
              <w:rPr>
                <w:rFonts w:eastAsia="SimSun"/>
                <w:bCs/>
                <w:spacing w:val="-2"/>
                <w:sz w:val="22"/>
                <w:szCs w:val="22"/>
                <w:lang w:val="vi-VN"/>
              </w:rPr>
              <w:t>g) Báo cáo cơ quan quản lý nhà nước về địa chất, khoáng sản ở trung ương về tình hình hoạt động địa chất, khoáng sản trên địa bàn;</w:t>
            </w:r>
          </w:p>
          <w:p w14:paraId="2D74327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bCs/>
                <w:spacing w:val="-2"/>
                <w:sz w:val="22"/>
                <w:szCs w:val="22"/>
                <w:lang w:val="vi-VN"/>
              </w:rPr>
              <w:t xml:space="preserve">h) </w:t>
            </w:r>
            <w:r w:rsidRPr="00957DE8">
              <w:rPr>
                <w:rFonts w:eastAsia="SimSun"/>
                <w:bCs/>
                <w:sz w:val="22"/>
                <w:szCs w:val="22"/>
                <w:lang w:val="vi-VN"/>
              </w:rPr>
              <w:t>Thực hiện c</w:t>
            </w:r>
            <w:r w:rsidRPr="00957DE8">
              <w:rPr>
                <w:rFonts w:eastAsia="SimSun"/>
                <w:bCs/>
                <w:spacing w:val="-2"/>
                <w:sz w:val="22"/>
                <w:szCs w:val="22"/>
                <w:lang w:val="vi-VN"/>
              </w:rPr>
              <w:t>ác trách nhiệm khác quy định tại Luật này.</w:t>
            </w:r>
          </w:p>
          <w:p w14:paraId="5DBFCDA6"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5</w:t>
            </w:r>
            <w:r w:rsidRPr="00957DE8">
              <w:rPr>
                <w:rFonts w:eastAsia="SimSun"/>
                <w:sz w:val="22"/>
                <w:szCs w:val="22"/>
                <w:lang w:val="nl-NL"/>
              </w:rPr>
              <w:t>. Chính phủ quy định về kiểm tra chuyên ngành địa chất, khoáng sản.</w:t>
            </w:r>
          </w:p>
        </w:tc>
        <w:tc>
          <w:tcPr>
            <w:tcW w:w="4852" w:type="dxa"/>
          </w:tcPr>
          <w:p w14:paraId="224146C7"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347" w:name="_Toc181887000"/>
            <w:bookmarkStart w:id="348" w:name="_Toc255656315"/>
            <w:bookmarkStart w:id="349" w:name="_Toc257905705"/>
            <w:bookmarkStart w:id="350" w:name="_Toc259006843"/>
            <w:bookmarkStart w:id="351" w:name="_Toc270890981"/>
            <w:r w:rsidRPr="00072F0C">
              <w:rPr>
                <w:rFonts w:eastAsia="Calibri"/>
                <w:b/>
                <w:bCs/>
                <w:iCs/>
                <w:sz w:val="22"/>
                <w:szCs w:val="22"/>
                <w:lang w:val="vi-VN"/>
              </w:rPr>
              <w:lastRenderedPageBreak/>
              <w:t xml:space="preserve">Điều 107. Trách nhiệm quản lý nhà nước về địa chất, khoáng sản </w:t>
            </w:r>
            <w:bookmarkEnd w:id="347"/>
          </w:p>
          <w:p w14:paraId="3D45023B" w14:textId="77777777" w:rsidR="001208FB" w:rsidRPr="00072F0C" w:rsidRDefault="001208FB" w:rsidP="00072F0C">
            <w:pPr>
              <w:widowControl w:val="0"/>
              <w:spacing w:before="60"/>
              <w:rPr>
                <w:sz w:val="22"/>
                <w:szCs w:val="22"/>
                <w:lang w:val="nl-NL"/>
              </w:rPr>
            </w:pPr>
            <w:r w:rsidRPr="00072F0C">
              <w:rPr>
                <w:sz w:val="22"/>
                <w:szCs w:val="22"/>
                <w:lang w:val="nl-NL"/>
              </w:rPr>
              <w:t>1. Chính phủ thống nhất quản lý nhà nước về địa chất, khoáng sản.</w:t>
            </w:r>
          </w:p>
          <w:p w14:paraId="1B736548" w14:textId="77777777" w:rsidR="001208FB" w:rsidRPr="00072F0C" w:rsidRDefault="001208FB" w:rsidP="00072F0C">
            <w:pPr>
              <w:spacing w:before="60"/>
              <w:rPr>
                <w:sz w:val="22"/>
                <w:szCs w:val="22"/>
                <w:lang w:val="nl-NL"/>
              </w:rPr>
            </w:pPr>
            <w:r w:rsidRPr="00072F0C">
              <w:rPr>
                <w:sz w:val="22"/>
                <w:szCs w:val="22"/>
                <w:lang w:val="nl-NL"/>
              </w:rPr>
              <w:t xml:space="preserve">2. </w:t>
            </w:r>
            <w:r w:rsidRPr="00072F0C">
              <w:rPr>
                <w:spacing w:val="-4"/>
                <w:sz w:val="22"/>
                <w:szCs w:val="22"/>
                <w:lang w:val="vi-VN"/>
              </w:rPr>
              <w:t xml:space="preserve">Bộ </w:t>
            </w:r>
            <w:del w:id="352" w:author="Luan Dang" w:date="2025-07-19T17:29:00Z">
              <w:r w:rsidRPr="00072F0C">
                <w:rPr>
                  <w:spacing w:val="-4"/>
                  <w:sz w:val="22"/>
                  <w:szCs w:val="22"/>
                  <w:lang w:val="vi-VN"/>
                </w:rPr>
                <w:delText>Tài nguyên</w:delText>
              </w:r>
            </w:del>
            <w:r w:rsidRPr="00072F0C">
              <w:rPr>
                <w:spacing w:val="-4"/>
                <w:sz w:val="22"/>
                <w:szCs w:val="22"/>
                <w:lang w:val="vi-VN"/>
              </w:rPr>
              <w:t xml:space="preserve"> </w:t>
            </w:r>
            <w:ins w:id="353" w:author="Luan Dang" w:date="2025-07-19T17:29:00Z">
              <w:r w:rsidRPr="00072F0C">
                <w:rPr>
                  <w:b/>
                  <w:bCs/>
                  <w:i/>
                  <w:iCs/>
                  <w:sz w:val="22"/>
                  <w:szCs w:val="22"/>
                  <w:lang w:val="nl-NL"/>
                </w:rPr>
                <w:t>Nông nghiệp</w:t>
              </w:r>
            </w:ins>
            <w:r w:rsidRPr="00072F0C">
              <w:rPr>
                <w:sz w:val="22"/>
                <w:szCs w:val="22"/>
                <w:lang w:val="nl-NL"/>
              </w:rPr>
              <w:t xml:space="preserve"> </w:t>
            </w:r>
            <w:r w:rsidRPr="00072F0C">
              <w:rPr>
                <w:spacing w:val="-4"/>
                <w:sz w:val="22"/>
                <w:szCs w:val="22"/>
                <w:lang w:val="vi-VN"/>
              </w:rPr>
              <w:t>và Môi trường</w:t>
            </w:r>
            <w:r w:rsidRPr="00072F0C">
              <w:rPr>
                <w:spacing w:val="-4"/>
                <w:sz w:val="22"/>
                <w:szCs w:val="22"/>
                <w:lang w:val="nl-NL"/>
              </w:rPr>
              <w:t xml:space="preserve"> là cơ quan đầu mối giúp Chính phủ thống nhất quản lý nhà nước về địa chất, khoáng sản, </w:t>
            </w:r>
            <w:r w:rsidRPr="00072F0C">
              <w:rPr>
                <w:bCs/>
                <w:spacing w:val="-2"/>
                <w:sz w:val="22"/>
                <w:szCs w:val="22"/>
                <w:lang w:val="vi-VN"/>
              </w:rPr>
              <w:t>trong phạm vi nhiệm vụ, quyền hạn của mình, có trách nhiệm sau đây</w:t>
            </w:r>
            <w:r w:rsidRPr="00072F0C">
              <w:rPr>
                <w:bCs/>
                <w:spacing w:val="-2"/>
                <w:sz w:val="22"/>
                <w:szCs w:val="22"/>
                <w:lang w:val="nl-NL"/>
              </w:rPr>
              <w:t>:</w:t>
            </w:r>
          </w:p>
          <w:p w14:paraId="35013873" w14:textId="77777777" w:rsidR="001208FB" w:rsidRPr="00072F0C" w:rsidRDefault="001208FB" w:rsidP="00072F0C">
            <w:pPr>
              <w:widowControl w:val="0"/>
              <w:spacing w:before="60"/>
              <w:rPr>
                <w:spacing w:val="-6"/>
                <w:sz w:val="22"/>
                <w:szCs w:val="22"/>
                <w:lang w:val="vi-VN"/>
              </w:rPr>
            </w:pPr>
            <w:r w:rsidRPr="00072F0C">
              <w:rPr>
                <w:sz w:val="22"/>
                <w:szCs w:val="22"/>
                <w:lang w:val="nl-NL"/>
              </w:rPr>
              <w:t>a</w:t>
            </w:r>
            <w:r w:rsidRPr="00072F0C">
              <w:rPr>
                <w:spacing w:val="-6"/>
                <w:sz w:val="22"/>
                <w:szCs w:val="22"/>
                <w:lang w:val="vi-VN"/>
              </w:rPr>
              <w:t xml:space="preserve">) Tổng hợp kết quả điều tra cơ bản địa chất, </w:t>
            </w:r>
            <w:r w:rsidRPr="00072F0C">
              <w:rPr>
                <w:sz w:val="22"/>
                <w:szCs w:val="22"/>
                <w:lang w:val="vi-VN"/>
              </w:rPr>
              <w:t>điều tra địa chất về khoáng sản</w:t>
            </w:r>
            <w:r w:rsidRPr="00072F0C">
              <w:rPr>
                <w:spacing w:val="-6"/>
                <w:sz w:val="22"/>
                <w:szCs w:val="22"/>
                <w:lang w:val="vi-VN"/>
              </w:rPr>
              <w:t>; khai thác, sử dụng tài nguyên địa chất; hoạt động khoáng sản; quản lý thông tin, dữ liệu</w:t>
            </w:r>
            <w:r w:rsidRPr="00072F0C">
              <w:rPr>
                <w:spacing w:val="-6"/>
                <w:sz w:val="22"/>
                <w:szCs w:val="22"/>
                <w:lang w:val="nl-NL"/>
              </w:rPr>
              <w:t xml:space="preserve"> về</w:t>
            </w:r>
            <w:r w:rsidRPr="00072F0C">
              <w:rPr>
                <w:spacing w:val="-6"/>
                <w:sz w:val="22"/>
                <w:szCs w:val="22"/>
                <w:lang w:val="vi-VN"/>
              </w:rPr>
              <w:t xml:space="preserve"> địa chất, khoáng sản;</w:t>
            </w:r>
          </w:p>
          <w:p w14:paraId="0ADF5D96" w14:textId="77777777" w:rsidR="001208FB" w:rsidRPr="00072F0C" w:rsidRDefault="001208FB" w:rsidP="00072F0C">
            <w:pPr>
              <w:widowControl w:val="0"/>
              <w:spacing w:before="60"/>
              <w:rPr>
                <w:sz w:val="22"/>
                <w:szCs w:val="22"/>
                <w:lang w:val="vi-VN"/>
              </w:rPr>
            </w:pPr>
            <w:r w:rsidRPr="00072F0C">
              <w:rPr>
                <w:sz w:val="22"/>
                <w:szCs w:val="22"/>
                <w:lang w:val="vi-VN"/>
              </w:rPr>
              <w:t>b) Khoanh định và công bố các khu vực có khoáng sản phân tán nhỏ, lẻ; khoanh định</w:t>
            </w:r>
            <w:del w:id="354" w:author="Luan Dang" w:date="2025-07-19T17:29:00Z">
              <w:r w:rsidRPr="00072F0C">
                <w:rPr>
                  <w:sz w:val="22"/>
                  <w:szCs w:val="22"/>
                  <w:lang w:val="vi-VN"/>
                </w:rPr>
                <w:delText xml:space="preserve"> và trình Thủ tướng Chính phủ</w:delText>
              </w:r>
            </w:del>
            <w:ins w:id="355" w:author="Luan Dang" w:date="2025-07-19T17:29:00Z">
              <w:r w:rsidRPr="00072F0C">
                <w:rPr>
                  <w:sz w:val="22"/>
                  <w:szCs w:val="22"/>
                </w:rPr>
                <w:t>,</w:t>
              </w:r>
            </w:ins>
            <w:r w:rsidRPr="00072F0C">
              <w:rPr>
                <w:sz w:val="22"/>
                <w:szCs w:val="22"/>
                <w:lang w:val="vi-VN"/>
              </w:rPr>
              <w:t xml:space="preserve"> phê duyệt khu vực dự trữ khoáng sản quốc gia, danh mục khoáng sản chiến lược, quan trọng; </w:t>
            </w:r>
          </w:p>
          <w:p w14:paraId="3615F3BF" w14:textId="77777777" w:rsidR="001208FB" w:rsidRPr="00072F0C" w:rsidRDefault="001208FB" w:rsidP="00072F0C">
            <w:pPr>
              <w:spacing w:before="60"/>
              <w:rPr>
                <w:sz w:val="22"/>
                <w:szCs w:val="22"/>
                <w:lang w:val="vi-VN"/>
              </w:rPr>
            </w:pPr>
            <w:r w:rsidRPr="00072F0C">
              <w:rPr>
                <w:rStyle w:val="fontstyle01"/>
                <w:sz w:val="22"/>
                <w:szCs w:val="22"/>
                <w:lang w:val="vi-VN"/>
              </w:rPr>
              <w:t>c) Tổ chức và chỉ đạo thực hiện</w:t>
            </w:r>
            <w:del w:id="356" w:author="Luan Dang" w:date="2025-07-19T17:29:00Z">
              <w:r w:rsidRPr="00072F0C">
                <w:rPr>
                  <w:rStyle w:val="fontstyle01"/>
                  <w:sz w:val="22"/>
                  <w:szCs w:val="22"/>
                  <w:lang w:val="vi-VN"/>
                </w:rPr>
                <w:delText xml:space="preserve"> thanh tra,</w:delText>
              </w:r>
            </w:del>
            <w:r w:rsidRPr="00072F0C">
              <w:rPr>
                <w:rStyle w:val="fontstyle01"/>
                <w:sz w:val="22"/>
                <w:szCs w:val="22"/>
                <w:lang w:val="vi-VN"/>
              </w:rPr>
              <w:t xml:space="preserve"> kiểm tra chuyên ngành địa chất, khoáng sản </w:t>
            </w:r>
            <w:r w:rsidRPr="00072F0C">
              <w:rPr>
                <w:rStyle w:val="fontstyle01"/>
                <w:spacing w:val="-4"/>
                <w:sz w:val="22"/>
                <w:szCs w:val="22"/>
                <w:lang w:val="vi-VN"/>
              </w:rPr>
              <w:t xml:space="preserve">trong phạm vi cả nước; </w:t>
            </w:r>
            <w:r w:rsidRPr="00072F0C">
              <w:rPr>
                <w:sz w:val="22"/>
                <w:szCs w:val="22"/>
                <w:lang w:val="vi-VN"/>
              </w:rPr>
              <w:t>giải quyết khiếu nại, tố cáo về địa chất, khoáng sản; xử lý vi phạm pháp luật về địa chất, khoáng sản theo quy định của pháp luật;</w:t>
            </w:r>
          </w:p>
          <w:p w14:paraId="0334BF55" w14:textId="77777777" w:rsidR="001208FB" w:rsidRPr="00072F0C" w:rsidRDefault="001208FB" w:rsidP="00072F0C">
            <w:pPr>
              <w:spacing w:before="60"/>
              <w:rPr>
                <w:sz w:val="22"/>
                <w:szCs w:val="22"/>
                <w:lang w:val="vi-VN"/>
              </w:rPr>
            </w:pPr>
            <w:r w:rsidRPr="00072F0C">
              <w:rPr>
                <w:sz w:val="22"/>
                <w:szCs w:val="22"/>
                <w:lang w:val="vi-VN"/>
              </w:rPr>
              <w:lastRenderedPageBreak/>
              <w:t>d) Đầu mối tổng hợp hoạt động hợp tác quốc tế trong nghiên cứu, điều tra cơ bản địa chất, điều tra địa chất về khoáng sản và quản lý hoạt động khoáng sản;</w:t>
            </w:r>
          </w:p>
          <w:p w14:paraId="199CC44C" w14:textId="77777777" w:rsidR="001208FB" w:rsidRPr="00072F0C" w:rsidRDefault="001208FB" w:rsidP="00072F0C">
            <w:pPr>
              <w:widowControl w:val="0"/>
              <w:spacing w:before="60"/>
              <w:rPr>
                <w:bCs/>
                <w:sz w:val="22"/>
                <w:szCs w:val="22"/>
              </w:rPr>
            </w:pPr>
            <w:r w:rsidRPr="00072F0C">
              <w:rPr>
                <w:sz w:val="22"/>
                <w:szCs w:val="22"/>
                <w:lang w:val="vi-VN"/>
              </w:rPr>
              <w:t>đ</w:t>
            </w:r>
            <w:r w:rsidRPr="00072F0C">
              <w:rPr>
                <w:bCs/>
                <w:sz w:val="22"/>
                <w:szCs w:val="22"/>
                <w:lang w:val="vi-VN"/>
              </w:rPr>
              <w:t>) Thực hiện các trách nhiệm khác quy định tại Luật này</w:t>
            </w:r>
            <w:del w:id="357" w:author="Luan Dang" w:date="2025-07-19T17:29:00Z">
              <w:r w:rsidRPr="00072F0C">
                <w:rPr>
                  <w:bCs/>
                  <w:sz w:val="22"/>
                  <w:szCs w:val="22"/>
                  <w:lang w:val="vi-VN"/>
                </w:rPr>
                <w:delText xml:space="preserve">. </w:delText>
              </w:r>
            </w:del>
          </w:p>
          <w:p w14:paraId="2E2355BB" w14:textId="77777777" w:rsidR="001208FB" w:rsidRPr="00072F0C" w:rsidRDefault="001208FB" w:rsidP="00072F0C">
            <w:pPr>
              <w:widowControl w:val="0"/>
              <w:spacing w:before="60"/>
              <w:rPr>
                <w:ins w:id="358" w:author="Luan Dang" w:date="2025-07-19T17:29:00Z"/>
                <w:b/>
                <w:i/>
                <w:iCs/>
                <w:sz w:val="22"/>
                <w:szCs w:val="22"/>
                <w:lang w:val="vi-VN"/>
              </w:rPr>
            </w:pPr>
            <w:ins w:id="359" w:author="Luan Dang" w:date="2025-07-19T17:29:00Z">
              <w:r w:rsidRPr="00072F0C">
                <w:rPr>
                  <w:b/>
                  <w:i/>
                  <w:iCs/>
                  <w:sz w:val="22"/>
                  <w:szCs w:val="22"/>
                </w:rPr>
                <w:t xml:space="preserve">e) Ban hành các tiêu chuẩn, quy chuẩn, quy </w:t>
              </w:r>
              <w:r w:rsidRPr="00072F0C">
                <w:rPr>
                  <w:rFonts w:hint="cs"/>
                  <w:b/>
                  <w:i/>
                  <w:iCs/>
                  <w:sz w:val="22"/>
                  <w:szCs w:val="22"/>
                </w:rPr>
                <w:t>đ</w:t>
              </w:r>
              <w:r w:rsidRPr="00072F0C">
                <w:rPr>
                  <w:b/>
                  <w:i/>
                  <w:iCs/>
                  <w:sz w:val="22"/>
                  <w:szCs w:val="22"/>
                </w:rPr>
                <w:t xml:space="preserve">ịnh kỹ thuật và </w:t>
              </w:r>
              <w:r w:rsidRPr="00072F0C">
                <w:rPr>
                  <w:rFonts w:hint="cs"/>
                  <w:b/>
                  <w:i/>
                  <w:iCs/>
                  <w:sz w:val="22"/>
                  <w:szCs w:val="22"/>
                </w:rPr>
                <w:t>đ</w:t>
              </w:r>
              <w:r w:rsidRPr="00072F0C">
                <w:rPr>
                  <w:b/>
                  <w:i/>
                  <w:iCs/>
                  <w:sz w:val="22"/>
                  <w:szCs w:val="22"/>
                </w:rPr>
                <w:t xml:space="preserve">ịnh mức kinh tế - kỹ thuật và quy </w:t>
              </w:r>
              <w:r w:rsidRPr="00072F0C">
                <w:rPr>
                  <w:rFonts w:hint="cs"/>
                  <w:b/>
                  <w:i/>
                  <w:iCs/>
                  <w:sz w:val="22"/>
                  <w:szCs w:val="22"/>
                </w:rPr>
                <w:t>đ</w:t>
              </w:r>
              <w:r w:rsidRPr="00072F0C">
                <w:rPr>
                  <w:b/>
                  <w:i/>
                  <w:iCs/>
                  <w:sz w:val="22"/>
                  <w:szCs w:val="22"/>
                </w:rPr>
                <w:t xml:space="preserve">inh về </w:t>
              </w:r>
              <w:r w:rsidRPr="00072F0C">
                <w:rPr>
                  <w:rFonts w:hint="cs"/>
                  <w:b/>
                  <w:i/>
                  <w:iCs/>
                  <w:sz w:val="22"/>
                  <w:szCs w:val="22"/>
                </w:rPr>
                <w:t>đ</w:t>
              </w:r>
              <w:r w:rsidRPr="00072F0C">
                <w:rPr>
                  <w:b/>
                  <w:i/>
                  <w:iCs/>
                  <w:sz w:val="22"/>
                  <w:szCs w:val="22"/>
                </w:rPr>
                <w:t>ịa chất, khoáng sản</w:t>
              </w:r>
              <w:r w:rsidRPr="00072F0C">
                <w:rPr>
                  <w:b/>
                  <w:i/>
                  <w:iCs/>
                  <w:sz w:val="22"/>
                  <w:szCs w:val="22"/>
                  <w:lang w:val="vi-VN"/>
                </w:rPr>
                <w:t xml:space="preserve">. </w:t>
              </w:r>
            </w:ins>
          </w:p>
          <w:p w14:paraId="1C9CA14E" w14:textId="77777777" w:rsidR="001208FB" w:rsidRPr="00072F0C" w:rsidRDefault="001208FB" w:rsidP="00072F0C">
            <w:pPr>
              <w:widowControl w:val="0"/>
              <w:spacing w:before="60"/>
              <w:rPr>
                <w:sz w:val="22"/>
                <w:szCs w:val="22"/>
                <w:lang w:val="vi-VN"/>
              </w:rPr>
            </w:pPr>
            <w:r w:rsidRPr="00072F0C">
              <w:rPr>
                <w:sz w:val="22"/>
                <w:szCs w:val="22"/>
                <w:lang w:val="vi-VN"/>
              </w:rPr>
              <w:t xml:space="preserve">3. Bộ, cơ quan ngang Bộ thực hiện trách nhiệm quản lý nhà nước trong phạm vi nhiệm vụ, quyền hạn của mình và phối hợp với Bộ </w:t>
            </w:r>
            <w:del w:id="360" w:author="Luan Dang" w:date="2025-07-19T17:29:00Z">
              <w:r w:rsidRPr="00072F0C">
                <w:rPr>
                  <w:sz w:val="22"/>
                  <w:szCs w:val="22"/>
                  <w:lang w:val="vi-VN"/>
                </w:rPr>
                <w:delText>Tài nguyên</w:delText>
              </w:r>
            </w:del>
            <w:r w:rsidRPr="00072F0C">
              <w:rPr>
                <w:sz w:val="22"/>
                <w:szCs w:val="22"/>
                <w:lang w:val="vi-VN"/>
              </w:rPr>
              <w:t xml:space="preserve"> </w:t>
            </w:r>
            <w:ins w:id="361" w:author="Luan Dang" w:date="2025-07-19T17:29:00Z">
              <w:r w:rsidRPr="00072F0C">
                <w:rPr>
                  <w:b/>
                  <w:bCs/>
                  <w:i/>
                  <w:iCs/>
                  <w:sz w:val="22"/>
                  <w:szCs w:val="22"/>
                  <w:lang w:val="nl-NL"/>
                </w:rPr>
                <w:t>Nông nghiệp</w:t>
              </w:r>
            </w:ins>
            <w:r w:rsidRPr="00072F0C">
              <w:rPr>
                <w:sz w:val="22"/>
                <w:szCs w:val="22"/>
                <w:lang w:val="nl-NL"/>
              </w:rPr>
              <w:t xml:space="preserve"> </w:t>
            </w:r>
            <w:r w:rsidRPr="00072F0C">
              <w:rPr>
                <w:sz w:val="22"/>
                <w:szCs w:val="22"/>
                <w:lang w:val="vi-VN"/>
              </w:rPr>
              <w:t xml:space="preserve">và Môi trường thực hiện nhiệm vụ quản lý nhà nước về địa chất, khoáng sản theo quy định của Luật này và quy định khác của pháp luật có liên quan. </w:t>
            </w:r>
          </w:p>
          <w:bookmarkEnd w:id="348"/>
          <w:bookmarkEnd w:id="349"/>
          <w:bookmarkEnd w:id="350"/>
          <w:bookmarkEnd w:id="351"/>
          <w:p w14:paraId="3FE4F3EB" w14:textId="77777777" w:rsidR="001208FB" w:rsidRPr="00072F0C" w:rsidRDefault="001208FB" w:rsidP="00072F0C">
            <w:pPr>
              <w:widowControl w:val="0"/>
              <w:spacing w:before="60"/>
              <w:rPr>
                <w:bCs/>
                <w:spacing w:val="-2"/>
                <w:sz w:val="22"/>
                <w:szCs w:val="22"/>
                <w:lang w:val="vi-VN"/>
              </w:rPr>
            </w:pPr>
            <w:r w:rsidRPr="00072F0C">
              <w:rPr>
                <w:bCs/>
                <w:spacing w:val="-2"/>
                <w:sz w:val="22"/>
                <w:szCs w:val="22"/>
                <w:lang w:val="vi-VN"/>
              </w:rPr>
              <w:t>4. Ủy ban nhân dân cấp tỉnh, trong phạm vi nhiệm vụ, quyền hạn của mình, có trách nhiệm sau đây:</w:t>
            </w:r>
          </w:p>
          <w:p w14:paraId="4D6E5C41" w14:textId="77777777" w:rsidR="001208FB" w:rsidRPr="00072F0C" w:rsidRDefault="001208FB" w:rsidP="00072F0C">
            <w:pPr>
              <w:widowControl w:val="0"/>
              <w:spacing w:before="60"/>
              <w:rPr>
                <w:bCs/>
                <w:spacing w:val="-2"/>
                <w:sz w:val="22"/>
                <w:szCs w:val="22"/>
                <w:lang w:val="vi-VN"/>
              </w:rPr>
            </w:pPr>
            <w:r w:rsidRPr="00072F0C">
              <w:rPr>
                <w:bCs/>
                <w:spacing w:val="-2"/>
                <w:sz w:val="22"/>
                <w:szCs w:val="22"/>
                <w:lang w:val="vi-VN"/>
              </w:rPr>
              <w:t>a) Ban hành quy chế phối hợp giữa các địa phương hoặc giữa địa phương với các Bộ, ngành trong quản lý nhà nước về khoáng sản;</w:t>
            </w:r>
          </w:p>
          <w:p w14:paraId="1DD61A4F" w14:textId="77777777" w:rsidR="001208FB" w:rsidRPr="00072F0C" w:rsidRDefault="001208FB" w:rsidP="00072F0C">
            <w:pPr>
              <w:widowControl w:val="0"/>
              <w:spacing w:before="60"/>
              <w:rPr>
                <w:bCs/>
                <w:spacing w:val="-2"/>
                <w:sz w:val="22"/>
                <w:szCs w:val="22"/>
                <w:lang w:val="vi-VN"/>
              </w:rPr>
            </w:pPr>
            <w:bookmarkStart w:id="362" w:name="OLE_LINK3"/>
            <w:bookmarkStart w:id="363" w:name="OLE_LINK4"/>
            <w:r w:rsidRPr="00072F0C">
              <w:rPr>
                <w:bCs/>
                <w:spacing w:val="-2"/>
                <w:sz w:val="22"/>
                <w:szCs w:val="22"/>
                <w:lang w:val="vi-VN"/>
              </w:rPr>
              <w:t>b) Thẩm định, phê duyệt đề án, báo cáo kết quả điều tra cơ bản địa chất đối với</w:t>
            </w:r>
            <w:r w:rsidRPr="00072F0C">
              <w:rPr>
                <w:iCs/>
                <w:sz w:val="22"/>
                <w:szCs w:val="22"/>
                <w:lang w:val="vi-VN"/>
              </w:rPr>
              <w:t xml:space="preserve"> đề án, dự án hoặc nhiệm vụ được cơ quan quản lý nhà nước có thẩm quyền phê duyệt hoặc chấp thuận và </w:t>
            </w:r>
            <w:r w:rsidRPr="00072F0C">
              <w:rPr>
                <w:bCs/>
                <w:spacing w:val="-2"/>
                <w:sz w:val="22"/>
                <w:szCs w:val="22"/>
                <w:lang w:val="vi-VN"/>
              </w:rPr>
              <w:t>được thực hiện bằng nguồn vốn ngân sách của địa phương theo quy hoạch đã được phê duyệt;</w:t>
            </w:r>
          </w:p>
          <w:p w14:paraId="39BC035E" w14:textId="77777777" w:rsidR="001208FB" w:rsidRPr="00072F0C" w:rsidRDefault="001208FB" w:rsidP="00072F0C">
            <w:pPr>
              <w:widowControl w:val="0"/>
              <w:spacing w:before="60"/>
              <w:rPr>
                <w:bCs/>
                <w:spacing w:val="-2"/>
                <w:sz w:val="22"/>
                <w:szCs w:val="22"/>
                <w:lang w:val="vi-VN"/>
              </w:rPr>
            </w:pPr>
            <w:r w:rsidRPr="00072F0C">
              <w:rPr>
                <w:bCs/>
                <w:spacing w:val="-2"/>
                <w:sz w:val="22"/>
                <w:szCs w:val="22"/>
                <w:lang w:val="vi-VN"/>
              </w:rPr>
              <w:t xml:space="preserve">c) Thẩm định, phê duyệt đề án, báo cáo kết quả đánh giá tiềm năng đối với khoáng sản nhóm III, nhóm IV và được thực hiện bằng nguồn vốn ngân sách của địa phương theo quy hoạch đã được phê duyệt; </w:t>
            </w:r>
          </w:p>
          <w:bookmarkEnd w:id="362"/>
          <w:bookmarkEnd w:id="363"/>
          <w:p w14:paraId="7CDA0F9A" w14:textId="77777777" w:rsidR="001208FB" w:rsidRPr="00072F0C" w:rsidRDefault="001208FB" w:rsidP="00072F0C">
            <w:pPr>
              <w:widowControl w:val="0"/>
              <w:spacing w:before="60"/>
              <w:rPr>
                <w:bCs/>
                <w:strike/>
                <w:spacing w:val="-4"/>
                <w:sz w:val="22"/>
                <w:szCs w:val="22"/>
                <w:lang w:val="vi-VN"/>
              </w:rPr>
            </w:pPr>
            <w:r w:rsidRPr="00072F0C">
              <w:rPr>
                <w:bCs/>
                <w:spacing w:val="-4"/>
                <w:sz w:val="22"/>
                <w:szCs w:val="22"/>
                <w:lang w:val="vi-VN"/>
              </w:rPr>
              <w:t>d) Tổ chức lưu trữ thông tin, dữ liệu về địa chất, khoáng sản trên địa bàn tỉnh;</w:t>
            </w:r>
          </w:p>
          <w:p w14:paraId="54957AB5" w14:textId="77777777" w:rsidR="001208FB" w:rsidRPr="00072F0C" w:rsidRDefault="001208FB" w:rsidP="00072F0C">
            <w:pPr>
              <w:widowControl w:val="0"/>
              <w:spacing w:before="60"/>
              <w:rPr>
                <w:bCs/>
                <w:spacing w:val="-2"/>
                <w:sz w:val="22"/>
                <w:szCs w:val="22"/>
                <w:lang w:val="vi-VN"/>
              </w:rPr>
            </w:pPr>
            <w:r w:rsidRPr="00072F0C">
              <w:rPr>
                <w:bCs/>
                <w:spacing w:val="-2"/>
                <w:sz w:val="22"/>
                <w:szCs w:val="22"/>
                <w:lang w:val="vi-VN"/>
              </w:rPr>
              <w:t xml:space="preserve">đ) Tổ chức và chỉ đạo thực hiện thanh tra, kiểm tra </w:t>
            </w:r>
            <w:r w:rsidRPr="00072F0C">
              <w:rPr>
                <w:bCs/>
                <w:spacing w:val="-2"/>
                <w:sz w:val="22"/>
                <w:szCs w:val="22"/>
                <w:lang w:val="vi-VN"/>
              </w:rPr>
              <w:lastRenderedPageBreak/>
              <w:t xml:space="preserve">chuyên ngành địa chất, khoáng sản trên địa bàn; giải quyết khiếu nại, tố cáo về địa chất, khoáng sản và xử lý vi phạm pháp luật về địa chất, khoáng sản theo quy định của pháp luật; tổ chức </w:t>
            </w:r>
            <w:r w:rsidRPr="00072F0C">
              <w:rPr>
                <w:bCs/>
                <w:spacing w:val="-6"/>
                <w:sz w:val="22"/>
                <w:szCs w:val="22"/>
                <w:lang w:val="vi-VN"/>
              </w:rPr>
              <w:t>việc kiểm soát, giám sát mọi hoạt động khoáng sản, thu hồi khoáng sản trên địa bàn;</w:t>
            </w:r>
            <w:r w:rsidRPr="00072F0C">
              <w:rPr>
                <w:bCs/>
                <w:spacing w:val="-2"/>
                <w:sz w:val="22"/>
                <w:szCs w:val="22"/>
                <w:lang w:val="vi-VN"/>
              </w:rPr>
              <w:t xml:space="preserve"> </w:t>
            </w:r>
          </w:p>
          <w:p w14:paraId="05916406" w14:textId="77777777" w:rsidR="001208FB" w:rsidRPr="00072F0C" w:rsidRDefault="001208FB" w:rsidP="00072F0C">
            <w:pPr>
              <w:spacing w:before="60"/>
              <w:rPr>
                <w:bCs/>
                <w:spacing w:val="-2"/>
                <w:sz w:val="22"/>
                <w:szCs w:val="22"/>
                <w:lang w:val="vi-VN"/>
              </w:rPr>
            </w:pPr>
            <w:r w:rsidRPr="00072F0C">
              <w:rPr>
                <w:bCs/>
                <w:spacing w:val="-2"/>
                <w:sz w:val="22"/>
                <w:szCs w:val="22"/>
                <w:lang w:val="vi-VN"/>
              </w:rPr>
              <w:t xml:space="preserve">e) Tổ chức và chỉ đạo thực hiện các biện pháp bảo vệ môi trường, bảo vệ tài nguyên địa chất chưa khai thác, sử dụng, bảo vệ khoáng sản chưa khai thác; quản lý, bảo vệ các công trình, thiết bị bảo đảm an toàn mỏ trong trường hợp quy định tại khoản 3 Điều 66 và khoản 3 Điều 71 của Luật này; </w:t>
            </w:r>
          </w:p>
          <w:p w14:paraId="35B6EDBB" w14:textId="77777777" w:rsidR="001208FB" w:rsidRPr="00072F0C" w:rsidRDefault="001208FB" w:rsidP="00072F0C">
            <w:pPr>
              <w:widowControl w:val="0"/>
              <w:spacing w:before="60"/>
              <w:rPr>
                <w:bCs/>
                <w:spacing w:val="-2"/>
                <w:sz w:val="22"/>
                <w:szCs w:val="22"/>
                <w:lang w:val="vi-VN"/>
              </w:rPr>
            </w:pPr>
            <w:r w:rsidRPr="00072F0C">
              <w:rPr>
                <w:bCs/>
                <w:spacing w:val="-2"/>
                <w:sz w:val="22"/>
                <w:szCs w:val="22"/>
                <w:lang w:val="vi-VN"/>
              </w:rPr>
              <w:t>g) Báo cáo cơ quan quản lý nhà nước về địa chất, khoáng sản ở trung ương về tình hình hoạt động địa chất, khoáng sản trên địa bàn;</w:t>
            </w:r>
          </w:p>
          <w:p w14:paraId="45CAF793" w14:textId="77777777" w:rsidR="001208FB" w:rsidRPr="00072F0C" w:rsidRDefault="001208FB" w:rsidP="00072F0C">
            <w:pPr>
              <w:widowControl w:val="0"/>
              <w:spacing w:before="60"/>
              <w:rPr>
                <w:sz w:val="22"/>
                <w:szCs w:val="22"/>
                <w:lang w:val="vi-VN"/>
              </w:rPr>
            </w:pPr>
            <w:r w:rsidRPr="00072F0C">
              <w:rPr>
                <w:bCs/>
                <w:spacing w:val="-2"/>
                <w:sz w:val="22"/>
                <w:szCs w:val="22"/>
                <w:lang w:val="vi-VN"/>
              </w:rPr>
              <w:t xml:space="preserve">h) </w:t>
            </w:r>
            <w:r w:rsidRPr="00072F0C">
              <w:rPr>
                <w:bCs/>
                <w:sz w:val="22"/>
                <w:szCs w:val="22"/>
                <w:lang w:val="vi-VN"/>
              </w:rPr>
              <w:t>Thực hiện c</w:t>
            </w:r>
            <w:r w:rsidRPr="00072F0C">
              <w:rPr>
                <w:bCs/>
                <w:spacing w:val="-2"/>
                <w:sz w:val="22"/>
                <w:szCs w:val="22"/>
                <w:lang w:val="vi-VN"/>
              </w:rPr>
              <w:t>ác trách nhiệm khác quy định tại Luật này.</w:t>
            </w:r>
          </w:p>
          <w:p w14:paraId="168897AC" w14:textId="77777777" w:rsidR="001208FB" w:rsidRPr="00072F0C" w:rsidRDefault="001208FB" w:rsidP="00072F0C">
            <w:pPr>
              <w:widowControl w:val="0"/>
              <w:spacing w:before="60"/>
              <w:rPr>
                <w:sz w:val="28"/>
                <w:szCs w:val="28"/>
                <w:lang w:val="vi-VN"/>
              </w:rPr>
            </w:pPr>
            <w:r w:rsidRPr="00072F0C">
              <w:rPr>
                <w:sz w:val="22"/>
                <w:szCs w:val="22"/>
                <w:lang w:val="vi-VN"/>
              </w:rPr>
              <w:t>5</w:t>
            </w:r>
            <w:r w:rsidRPr="00072F0C">
              <w:rPr>
                <w:sz w:val="22"/>
                <w:szCs w:val="22"/>
                <w:lang w:val="nl-NL"/>
              </w:rPr>
              <w:t>. Chính phủ quy định về kiểm tra chuyên ngành địa chất, khoáng sản.</w:t>
            </w:r>
          </w:p>
        </w:tc>
        <w:tc>
          <w:tcPr>
            <w:tcW w:w="4852" w:type="dxa"/>
          </w:tcPr>
          <w:p w14:paraId="112F7016" w14:textId="58163021" w:rsidR="001208FB" w:rsidRPr="005B0268" w:rsidRDefault="0077347A" w:rsidP="0077347A">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quyền, phân cấp trong lĩnh vực địa chất, khoáng sản</w:t>
            </w:r>
          </w:p>
        </w:tc>
      </w:tr>
      <w:tr w:rsidR="001208FB" w:rsidRPr="00072F0C" w14:paraId="2CB07D8E" w14:textId="77777777" w:rsidTr="00072F0C">
        <w:tc>
          <w:tcPr>
            <w:tcW w:w="5650" w:type="dxa"/>
          </w:tcPr>
          <w:p w14:paraId="66D39C71"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108. Thẩm quyền cấp giấy phép thăm dò khoáng sản, giấy phép khai thác khoáng sản</w:t>
            </w:r>
          </w:p>
          <w:p w14:paraId="5F257DCE" w14:textId="77777777" w:rsidR="001208FB" w:rsidRPr="00072F0C" w:rsidRDefault="001208FB" w:rsidP="00072F0C">
            <w:pPr>
              <w:widowControl w:val="0"/>
              <w:adjustRightInd w:val="0"/>
              <w:snapToGrid w:val="0"/>
              <w:spacing w:beforeLines="60" w:before="144"/>
              <w:rPr>
                <w:rFonts w:eastAsia="Calibri"/>
                <w:spacing w:val="-2"/>
                <w:sz w:val="22"/>
                <w:szCs w:val="22"/>
                <w:lang w:val="vi-VN"/>
              </w:rPr>
            </w:pPr>
            <w:r w:rsidRPr="00957DE8">
              <w:rPr>
                <w:rFonts w:eastAsia="Calibri"/>
                <w:spacing w:val="-2"/>
                <w:sz w:val="22"/>
                <w:szCs w:val="22"/>
                <w:lang w:val="vi-VN"/>
              </w:rPr>
              <w:t>1. Trừ trường hợp quy định tại khoản 2 Điều này, Bộ Tài nguyên và Môi trường cấp giấy phép sau đây:</w:t>
            </w:r>
          </w:p>
          <w:p w14:paraId="3C58311C" w14:textId="77777777" w:rsidR="001208FB" w:rsidRPr="00072F0C" w:rsidRDefault="001208FB" w:rsidP="00072F0C">
            <w:pPr>
              <w:widowControl w:val="0"/>
              <w:adjustRightInd w:val="0"/>
              <w:snapToGrid w:val="0"/>
              <w:spacing w:beforeLines="60" w:before="144"/>
              <w:rPr>
                <w:rFonts w:eastAsia="Calibri"/>
                <w:spacing w:val="-2"/>
                <w:sz w:val="22"/>
                <w:szCs w:val="22"/>
                <w:lang w:val="vi-VN"/>
              </w:rPr>
            </w:pPr>
            <w:r w:rsidRPr="00957DE8">
              <w:rPr>
                <w:rFonts w:eastAsia="Calibri"/>
                <w:spacing w:val="-2"/>
                <w:sz w:val="22"/>
                <w:szCs w:val="22"/>
                <w:lang w:val="vi-VN"/>
              </w:rPr>
              <w:t xml:space="preserve">a) Giấy phép thăm dò khoáng sản nhóm I, nhóm II; </w:t>
            </w:r>
          </w:p>
          <w:p w14:paraId="1E60E0E1" w14:textId="77777777" w:rsidR="001208FB" w:rsidRPr="00072F0C" w:rsidRDefault="001208FB" w:rsidP="00072F0C">
            <w:pPr>
              <w:widowControl w:val="0"/>
              <w:adjustRightInd w:val="0"/>
              <w:snapToGrid w:val="0"/>
              <w:spacing w:beforeLines="60" w:before="144"/>
              <w:rPr>
                <w:rFonts w:eastAsia="Calibri"/>
                <w:spacing w:val="-2"/>
                <w:sz w:val="22"/>
                <w:szCs w:val="22"/>
                <w:lang w:val="vi-VN"/>
              </w:rPr>
            </w:pPr>
            <w:r w:rsidRPr="00957DE8">
              <w:rPr>
                <w:rFonts w:eastAsia="Calibri"/>
                <w:spacing w:val="-2"/>
                <w:sz w:val="22"/>
                <w:szCs w:val="22"/>
                <w:lang w:val="vi-VN"/>
              </w:rPr>
              <w:t>b) Giấy phép khai thác khoáng sản nhóm I, nhóm II.</w:t>
            </w:r>
          </w:p>
          <w:p w14:paraId="059FEC30"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t>2. Ủy ban nhân dân cấp tỉnh cấp giấy phép sau đây:</w:t>
            </w:r>
          </w:p>
          <w:p w14:paraId="633495BF"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a) Giấy phép thăm dò khoáng sản nhóm III, giấy phép khai thác khoáng sản nhóm III; giấy phép khai thác khoáng sản nhóm IV;</w:t>
            </w:r>
          </w:p>
          <w:p w14:paraId="7361B5F2" w14:textId="77777777" w:rsidR="001208FB" w:rsidRPr="00072F0C" w:rsidRDefault="001208FB" w:rsidP="00072F0C">
            <w:pPr>
              <w:widowControl w:val="0"/>
              <w:adjustRightInd w:val="0"/>
              <w:snapToGrid w:val="0"/>
              <w:spacing w:beforeLines="60" w:before="144"/>
              <w:rPr>
                <w:spacing w:val="-4"/>
                <w:sz w:val="22"/>
                <w:szCs w:val="22"/>
                <w:lang w:val="vi-VN"/>
              </w:rPr>
            </w:pPr>
            <w:r w:rsidRPr="00957DE8">
              <w:rPr>
                <w:rFonts w:eastAsia="SimSun"/>
                <w:spacing w:val="-4"/>
                <w:sz w:val="22"/>
                <w:szCs w:val="22"/>
                <w:lang w:val="vi-VN"/>
              </w:rPr>
              <w:t>b) Giấy phép thăm dò khoáng sản nhóm I, nhóm II và giấy phép khai thác khoáng sản nhóm I, nhóm II tại khu vực có khoáng sản phân tán, nhỏ lẻ đã được Bộ Tài nguyên và Môi trường khoanh định và công bố;</w:t>
            </w:r>
          </w:p>
          <w:p w14:paraId="068E04E5"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z w:val="22"/>
                <w:szCs w:val="22"/>
                <w:lang w:val="vi-VN"/>
              </w:rPr>
              <w:lastRenderedPageBreak/>
              <w:t>c) Giấy phép khai thác tận thu khoáng sản nhóm I, nhóm II, nhóm III.</w:t>
            </w:r>
          </w:p>
          <w:p w14:paraId="115E81F6"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spacing w:val="2"/>
                <w:sz w:val="22"/>
                <w:szCs w:val="22"/>
                <w:lang w:val="vi-VN"/>
              </w:rPr>
              <w:t xml:space="preserve">3. Cơ quan quản lý nhà nước có thẩm quyền cấp giấy phép thăm dò khoáng sản, giấy phép khai thác khoáng sản, giấy phép khai thác tận thu khoáng sản nào thì có quyền cấp lại, gia hạn, điều chỉnh, thu hồi, chấp thuận chuyển nhượng, trả lại, cấp đổi giấy phép đó; </w:t>
            </w:r>
            <w:r w:rsidRPr="00957DE8">
              <w:rPr>
                <w:rFonts w:eastAsia="SimSun"/>
                <w:sz w:val="22"/>
                <w:szCs w:val="22"/>
                <w:lang w:val="vi-VN"/>
              </w:rPr>
              <w:t>trừ trường hợp quy định tại khoản 4 Điều này và điểm b khoản 2 Điều 111 của Luật này.</w:t>
            </w:r>
          </w:p>
          <w:p w14:paraId="71AC79C1"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sz w:val="22"/>
                <w:szCs w:val="22"/>
                <w:lang w:val="vi-VN"/>
              </w:rPr>
              <w:t>4. Chính phủ quy định thẩm quyền cấp, điều chỉnh giấy phép khai thác khoáng sản do Ủy ban nhân dân cấp tỉnh cấp mà trong quá trình thăm dò, khai thác phát hiện khoáng sản đi kèm có trữ lượng thuộc thẩm quyền cấp giấy phép của Bộ Tài nguyên và Môi trường.</w:t>
            </w:r>
          </w:p>
        </w:tc>
        <w:tc>
          <w:tcPr>
            <w:tcW w:w="4852" w:type="dxa"/>
          </w:tcPr>
          <w:p w14:paraId="00C7D495"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364" w:name="_Toc255656316"/>
            <w:bookmarkStart w:id="365" w:name="_Toc257905706"/>
            <w:bookmarkStart w:id="366" w:name="_Toc259006844"/>
            <w:bookmarkStart w:id="367" w:name="_Toc270890982"/>
            <w:bookmarkStart w:id="368" w:name="_Toc181887002"/>
            <w:r w:rsidRPr="00072F0C">
              <w:rPr>
                <w:rFonts w:eastAsia="Calibri" w:hint="cs"/>
                <w:b/>
                <w:bCs/>
                <w:iCs/>
                <w:sz w:val="22"/>
                <w:szCs w:val="22"/>
                <w:lang w:val="vi-VN"/>
              </w:rPr>
              <w:lastRenderedPageBreak/>
              <w:t>Điều 108</w:t>
            </w:r>
            <w:r w:rsidRPr="00072F0C">
              <w:rPr>
                <w:rFonts w:eastAsia="Calibri"/>
                <w:b/>
                <w:bCs/>
                <w:iCs/>
                <w:sz w:val="22"/>
                <w:szCs w:val="22"/>
                <w:lang w:val="vi-VN"/>
              </w:rPr>
              <w:t xml:space="preserve">. Thẩm quyền cấp </w:t>
            </w:r>
            <w:bookmarkEnd w:id="364"/>
            <w:bookmarkEnd w:id="365"/>
            <w:bookmarkEnd w:id="366"/>
            <w:bookmarkEnd w:id="367"/>
            <w:r w:rsidRPr="00072F0C">
              <w:rPr>
                <w:rFonts w:eastAsia="Calibri"/>
                <w:b/>
                <w:bCs/>
                <w:iCs/>
                <w:sz w:val="22"/>
                <w:szCs w:val="22"/>
                <w:lang w:val="vi-VN"/>
              </w:rPr>
              <w:t>giấy phép th</w:t>
            </w:r>
            <w:r w:rsidRPr="00072F0C">
              <w:rPr>
                <w:rFonts w:eastAsia="Calibri" w:hint="cs"/>
                <w:b/>
                <w:bCs/>
                <w:iCs/>
                <w:sz w:val="22"/>
                <w:szCs w:val="22"/>
                <w:lang w:val="vi-VN"/>
              </w:rPr>
              <w:t>ă</w:t>
            </w:r>
            <w:r w:rsidRPr="00072F0C">
              <w:rPr>
                <w:rFonts w:eastAsia="Calibri"/>
                <w:b/>
                <w:bCs/>
                <w:iCs/>
                <w:sz w:val="22"/>
                <w:szCs w:val="22"/>
                <w:lang w:val="vi-VN"/>
              </w:rPr>
              <w:t>m dò khoáng sản, giấy phép khai thác khoáng sản</w:t>
            </w:r>
            <w:bookmarkEnd w:id="368"/>
          </w:p>
          <w:p w14:paraId="0D330829" w14:textId="77777777" w:rsidR="001208FB" w:rsidRPr="00072F0C" w:rsidRDefault="001208FB" w:rsidP="00072F0C">
            <w:pPr>
              <w:pStyle w:val="ListParagraph"/>
              <w:widowControl w:val="0"/>
              <w:tabs>
                <w:tab w:val="left" w:pos="990"/>
              </w:tabs>
              <w:spacing w:before="60" w:after="0" w:line="240" w:lineRule="auto"/>
              <w:ind w:left="0"/>
              <w:contextualSpacing w:val="0"/>
              <w:jc w:val="both"/>
              <w:rPr>
                <w:rFonts w:ascii="Times New Roman" w:hAnsi="Times New Roman"/>
                <w:spacing w:val="-2"/>
                <w:lang w:val="vi-VN"/>
              </w:rPr>
            </w:pPr>
            <w:r w:rsidRPr="00072F0C">
              <w:rPr>
                <w:rFonts w:ascii="Times New Roman" w:hAnsi="Times New Roman"/>
                <w:spacing w:val="-2"/>
                <w:lang w:val="vi-VN"/>
              </w:rPr>
              <w:t xml:space="preserve">1. Trừ trường hợp quy định tại khoản 2 Điều này, Bộ </w:t>
            </w:r>
            <w:del w:id="369" w:author="Luan Dang" w:date="2025-07-19T17:29:00Z">
              <w:r w:rsidRPr="00072F0C">
                <w:rPr>
                  <w:rFonts w:ascii="Times New Roman" w:hAnsi="Times New Roman"/>
                  <w:spacing w:val="-2"/>
                  <w:lang w:val="vi-VN"/>
                </w:rPr>
                <w:delText>Tài nguyên</w:delText>
              </w:r>
            </w:del>
            <w:r w:rsidRPr="00072F0C">
              <w:rPr>
                <w:rFonts w:ascii="Times New Roman" w:hAnsi="Times New Roman"/>
                <w:spacing w:val="-2"/>
                <w:lang w:val="vi-VN"/>
              </w:rPr>
              <w:t xml:space="preserve"> </w:t>
            </w:r>
            <w:ins w:id="370" w:author="Luan Dang" w:date="2025-07-19T17:29:00Z">
              <w:r w:rsidRPr="00072F0C">
                <w:rPr>
                  <w:rFonts w:ascii="Times New Roman" w:hAnsi="Times New Roman"/>
                  <w:b/>
                  <w:bCs/>
                  <w:i/>
                  <w:iCs/>
                  <w:spacing w:val="-2"/>
                </w:rPr>
                <w:t>trưởng Bộ Nông nghiệp</w:t>
              </w:r>
            </w:ins>
            <w:r w:rsidRPr="00072F0C">
              <w:rPr>
                <w:rFonts w:ascii="Times New Roman" w:hAnsi="Times New Roman"/>
                <w:spacing w:val="-2"/>
                <w:lang w:val="vi-VN"/>
              </w:rPr>
              <w:t xml:space="preserve"> và Môi trường cấp giấy phép sau đây:</w:t>
            </w:r>
          </w:p>
          <w:p w14:paraId="79CCD0ED" w14:textId="77777777" w:rsidR="001208FB" w:rsidRPr="00072F0C" w:rsidRDefault="001208FB" w:rsidP="00072F0C">
            <w:pPr>
              <w:pStyle w:val="ListParagraph"/>
              <w:widowControl w:val="0"/>
              <w:tabs>
                <w:tab w:val="left" w:pos="990"/>
              </w:tabs>
              <w:spacing w:before="60" w:after="0" w:line="240" w:lineRule="auto"/>
              <w:ind w:left="0"/>
              <w:contextualSpacing w:val="0"/>
              <w:jc w:val="both"/>
              <w:rPr>
                <w:rFonts w:ascii="Times New Roman" w:hAnsi="Times New Roman"/>
                <w:spacing w:val="-2"/>
                <w:lang w:val="vi-VN"/>
              </w:rPr>
            </w:pPr>
            <w:r w:rsidRPr="00072F0C">
              <w:rPr>
                <w:rFonts w:ascii="Times New Roman" w:hAnsi="Times New Roman"/>
                <w:spacing w:val="-2"/>
                <w:lang w:val="vi-VN"/>
              </w:rPr>
              <w:t>a) Giấy phép thăm dò khoáng sản nhóm I</w:t>
            </w:r>
            <w:del w:id="371" w:author="Luan Dang" w:date="2025-07-19T17:29:00Z">
              <w:r w:rsidRPr="00072F0C">
                <w:rPr>
                  <w:rFonts w:ascii="Times New Roman" w:hAnsi="Times New Roman"/>
                  <w:spacing w:val="-2"/>
                  <w:lang w:val="vi-VN"/>
                </w:rPr>
                <w:delText>, nhóm II</w:delText>
              </w:r>
            </w:del>
            <w:r w:rsidRPr="00072F0C">
              <w:rPr>
                <w:rFonts w:ascii="Times New Roman" w:hAnsi="Times New Roman"/>
                <w:spacing w:val="-2"/>
                <w:lang w:val="vi-VN"/>
              </w:rPr>
              <w:t xml:space="preserve">; </w:t>
            </w:r>
          </w:p>
          <w:p w14:paraId="196C9C1A" w14:textId="77777777" w:rsidR="001070F7" w:rsidRDefault="001208FB" w:rsidP="00072F0C">
            <w:pPr>
              <w:pStyle w:val="ListParagraph"/>
              <w:widowControl w:val="0"/>
              <w:tabs>
                <w:tab w:val="left" w:pos="990"/>
              </w:tabs>
              <w:spacing w:before="60" w:after="0" w:line="240" w:lineRule="auto"/>
              <w:ind w:left="0"/>
              <w:contextualSpacing w:val="0"/>
              <w:jc w:val="both"/>
              <w:rPr>
                <w:rFonts w:ascii="Times New Roman" w:hAnsi="Times New Roman"/>
                <w:spacing w:val="-2"/>
              </w:rPr>
            </w:pPr>
            <w:r w:rsidRPr="00072F0C">
              <w:rPr>
                <w:rFonts w:ascii="Times New Roman" w:hAnsi="Times New Roman"/>
                <w:spacing w:val="-2"/>
                <w:lang w:val="vi-VN"/>
              </w:rPr>
              <w:t>b) Giấy phép khai thác khoáng sản nhóm I</w:t>
            </w:r>
            <w:r w:rsidR="001070F7">
              <w:rPr>
                <w:rFonts w:ascii="Times New Roman" w:hAnsi="Times New Roman"/>
                <w:spacing w:val="-2"/>
              </w:rPr>
              <w:t>;</w:t>
            </w:r>
          </w:p>
          <w:p w14:paraId="630C060E" w14:textId="736A86CE" w:rsidR="00015186" w:rsidRPr="00015186" w:rsidRDefault="001070F7" w:rsidP="00015186">
            <w:pPr>
              <w:pStyle w:val="ListParagraph"/>
              <w:widowControl w:val="0"/>
              <w:tabs>
                <w:tab w:val="left" w:pos="990"/>
              </w:tabs>
              <w:spacing w:before="60"/>
              <w:ind w:left="0"/>
              <w:jc w:val="both"/>
              <w:rPr>
                <w:rFonts w:ascii="Times New Roman" w:hAnsi="Times New Roman"/>
                <w:i/>
                <w:iCs/>
                <w:color w:val="FF0000"/>
                <w:spacing w:val="-2"/>
              </w:rPr>
            </w:pPr>
            <w:r>
              <w:rPr>
                <w:rFonts w:ascii="Times New Roman" w:hAnsi="Times New Roman"/>
                <w:spacing w:val="-2"/>
              </w:rPr>
              <w:t>c)</w:t>
            </w:r>
            <w:r w:rsidR="00015186" w:rsidRPr="00015186">
              <w:rPr>
                <w:rFonts w:ascii="Times New Roman" w:hAnsi="Times New Roman"/>
                <w:i/>
                <w:iCs/>
                <w:color w:val="FF0000"/>
                <w:spacing w:val="-2"/>
              </w:rPr>
              <w:t xml:space="preserve"> Giấy phép thăm dò khoáng sản, giấy phép khai thác khoáng sản </w:t>
            </w:r>
            <w:r w:rsidR="00F866F4">
              <w:rPr>
                <w:rFonts w:ascii="Times New Roman" w:hAnsi="Times New Roman"/>
                <w:i/>
                <w:iCs/>
                <w:color w:val="FF0000"/>
                <w:spacing w:val="-2"/>
              </w:rPr>
              <w:t xml:space="preserve">nhóm II, </w:t>
            </w:r>
            <w:r w:rsidR="00015186" w:rsidRPr="00015186">
              <w:rPr>
                <w:rFonts w:ascii="Times New Roman" w:hAnsi="Times New Roman"/>
                <w:i/>
                <w:iCs/>
                <w:color w:val="FF0000"/>
                <w:spacing w:val="-2"/>
              </w:rPr>
              <w:t>nhóm III, nhóm IV tại khu vực biển nằm ngoài ranh giới quản lý hành chính trên biển của Ủy ban nhân dân cấp tỉnh;</w:t>
            </w:r>
          </w:p>
          <w:p w14:paraId="5F51377A" w14:textId="185CB1F5" w:rsidR="00015186" w:rsidRPr="00015186" w:rsidRDefault="00015186" w:rsidP="00015186">
            <w:pPr>
              <w:pStyle w:val="ListParagraph"/>
              <w:widowControl w:val="0"/>
              <w:tabs>
                <w:tab w:val="left" w:pos="990"/>
              </w:tabs>
              <w:spacing w:before="60"/>
              <w:ind w:left="0"/>
              <w:jc w:val="both"/>
              <w:rPr>
                <w:rFonts w:ascii="Times New Roman" w:hAnsi="Times New Roman"/>
                <w:i/>
                <w:iCs/>
                <w:color w:val="FF0000"/>
                <w:spacing w:val="-2"/>
              </w:rPr>
            </w:pPr>
            <w:r w:rsidRPr="00015186">
              <w:rPr>
                <w:rFonts w:ascii="Times New Roman" w:hAnsi="Times New Roman"/>
                <w:i/>
                <w:iCs/>
                <w:color w:val="FF0000"/>
                <w:spacing w:val="-2"/>
              </w:rPr>
              <w:t>d) Giấy phép thăm dò khoáng sản, giấy phép khai thác khoáng sản nhóm II,</w:t>
            </w:r>
            <w:r w:rsidR="00F866F4">
              <w:rPr>
                <w:rFonts w:ascii="Times New Roman" w:hAnsi="Times New Roman"/>
                <w:i/>
                <w:iCs/>
                <w:color w:val="FF0000"/>
                <w:spacing w:val="-2"/>
              </w:rPr>
              <w:t xml:space="preserve"> nhóm III,</w:t>
            </w:r>
            <w:r w:rsidRPr="00015186">
              <w:rPr>
                <w:rFonts w:ascii="Times New Roman" w:hAnsi="Times New Roman"/>
                <w:i/>
                <w:iCs/>
                <w:color w:val="FF0000"/>
                <w:spacing w:val="-2"/>
              </w:rPr>
              <w:t xml:space="preserve"> nhóm IV tại khu vực biển liên vùng thuộc thẩm quyền cấp giấy phép </w:t>
            </w:r>
            <w:r w:rsidRPr="00015186">
              <w:rPr>
                <w:rFonts w:ascii="Times New Roman" w:hAnsi="Times New Roman"/>
                <w:i/>
                <w:iCs/>
                <w:color w:val="FF0000"/>
                <w:spacing w:val="-2"/>
              </w:rPr>
              <w:lastRenderedPageBreak/>
              <w:t>của nhiều tỉnh hoặc có một phần diện tích thuộc thẩm quyền cấp giấy phép của Ủy ban nhân dân cấp tỉnh và Bộ Nông nghiệp và Môi trường.</w:t>
            </w:r>
          </w:p>
          <w:p w14:paraId="38016090" w14:textId="799B1897" w:rsidR="001208FB" w:rsidRPr="00072F0C" w:rsidRDefault="00015186" w:rsidP="00015186">
            <w:pPr>
              <w:widowControl w:val="0"/>
              <w:spacing w:before="60"/>
              <w:jc w:val="both"/>
              <w:rPr>
                <w:sz w:val="22"/>
                <w:szCs w:val="22"/>
                <w:lang w:val="vi-VN"/>
              </w:rPr>
            </w:pPr>
            <w:r w:rsidRPr="00015186">
              <w:rPr>
                <w:i/>
                <w:iCs/>
                <w:color w:val="FF0000"/>
                <w:spacing w:val="-2"/>
              </w:rPr>
              <w:t>2. Trừ các khu vực quy định tại các điểm c và d khoản 1 Điều này</w:t>
            </w:r>
            <w:r w:rsidR="000973E2" w:rsidRPr="000973E2">
              <w:rPr>
                <w:i/>
                <w:iCs/>
                <w:color w:val="FF0000"/>
                <w:sz w:val="22"/>
                <w:szCs w:val="22"/>
              </w:rPr>
              <w:t xml:space="preserve">, </w:t>
            </w:r>
            <w:ins w:id="372" w:author="Luan Dang" w:date="2025-07-19T17:29:00Z">
              <w:r w:rsidR="001208FB" w:rsidRPr="00072F0C">
                <w:rPr>
                  <w:b/>
                  <w:bCs/>
                  <w:i/>
                  <w:iCs/>
                  <w:sz w:val="22"/>
                  <w:szCs w:val="22"/>
                </w:rPr>
                <w:t>Chủ tịch</w:t>
              </w:r>
            </w:ins>
            <w:r w:rsidR="001208FB" w:rsidRPr="00072F0C">
              <w:rPr>
                <w:sz w:val="22"/>
                <w:szCs w:val="22"/>
              </w:rPr>
              <w:t xml:space="preserve"> </w:t>
            </w:r>
            <w:r w:rsidR="001208FB" w:rsidRPr="00072F0C">
              <w:rPr>
                <w:sz w:val="22"/>
                <w:szCs w:val="22"/>
                <w:lang w:val="vi-VN"/>
              </w:rPr>
              <w:t>Ủy ban nhân dân cấp tỉnh cấp giấy phép sau đây:</w:t>
            </w:r>
          </w:p>
          <w:p w14:paraId="27E2404B" w14:textId="77777777" w:rsidR="001208FB" w:rsidRPr="00072F0C" w:rsidRDefault="001208FB" w:rsidP="00072F0C">
            <w:pPr>
              <w:widowControl w:val="0"/>
              <w:spacing w:before="60"/>
              <w:jc w:val="both"/>
              <w:rPr>
                <w:spacing w:val="-4"/>
                <w:sz w:val="22"/>
                <w:szCs w:val="22"/>
                <w:lang w:val="vi-VN"/>
              </w:rPr>
            </w:pPr>
            <w:r w:rsidRPr="00072F0C">
              <w:rPr>
                <w:spacing w:val="-4"/>
                <w:sz w:val="22"/>
                <w:szCs w:val="22"/>
                <w:lang w:val="vi-VN"/>
              </w:rPr>
              <w:t xml:space="preserve">a) Giấy phép thăm dò khoáng sản </w:t>
            </w:r>
            <w:r w:rsidRPr="00072F0C">
              <w:rPr>
                <w:spacing w:val="-4"/>
                <w:sz w:val="22"/>
                <w:szCs w:val="22"/>
              </w:rPr>
              <w:t xml:space="preserve">nhóm </w:t>
            </w:r>
            <w:ins w:id="373" w:author="Luan Dang" w:date="2025-07-19T17:29:00Z">
              <w:r w:rsidRPr="00072F0C">
                <w:rPr>
                  <w:b/>
                  <w:bCs/>
                  <w:i/>
                  <w:iCs/>
                  <w:spacing w:val="-4"/>
                  <w:sz w:val="22"/>
                  <w:szCs w:val="22"/>
                </w:rPr>
                <w:t xml:space="preserve">II, </w:t>
              </w:r>
              <w:r w:rsidRPr="00072F0C">
                <w:rPr>
                  <w:b/>
                  <w:bCs/>
                  <w:i/>
                  <w:iCs/>
                  <w:spacing w:val="-4"/>
                  <w:sz w:val="22"/>
                  <w:szCs w:val="22"/>
                  <w:lang w:val="vi-VN"/>
                </w:rPr>
                <w:t>nhóm</w:t>
              </w:r>
              <w:r w:rsidRPr="00072F0C">
                <w:rPr>
                  <w:spacing w:val="-4"/>
                  <w:sz w:val="22"/>
                  <w:szCs w:val="22"/>
                  <w:lang w:val="vi-VN"/>
                </w:rPr>
                <w:t xml:space="preserve"> </w:t>
              </w:r>
            </w:ins>
            <w:r w:rsidRPr="00072F0C">
              <w:rPr>
                <w:spacing w:val="-4"/>
                <w:sz w:val="22"/>
                <w:szCs w:val="22"/>
                <w:lang w:val="vi-VN"/>
              </w:rPr>
              <w:t>III, giấy phép khai thác khoáng sản nhóm</w:t>
            </w:r>
            <w:r w:rsidRPr="00072F0C">
              <w:rPr>
                <w:spacing w:val="-4"/>
                <w:sz w:val="22"/>
                <w:szCs w:val="22"/>
              </w:rPr>
              <w:t xml:space="preserve"> </w:t>
            </w:r>
            <w:ins w:id="374" w:author="Luan Dang" w:date="2025-07-19T17:29:00Z">
              <w:r w:rsidRPr="00072F0C">
                <w:rPr>
                  <w:b/>
                  <w:bCs/>
                  <w:i/>
                  <w:iCs/>
                  <w:spacing w:val="-4"/>
                  <w:sz w:val="22"/>
                  <w:szCs w:val="22"/>
                </w:rPr>
                <w:t>II, nhóm</w:t>
              </w:r>
              <w:r w:rsidRPr="00072F0C">
                <w:rPr>
                  <w:spacing w:val="-4"/>
                  <w:sz w:val="22"/>
                  <w:szCs w:val="22"/>
                  <w:lang w:val="vi-VN"/>
                </w:rPr>
                <w:t xml:space="preserve"> </w:t>
              </w:r>
            </w:ins>
            <w:r w:rsidRPr="00072F0C">
              <w:rPr>
                <w:spacing w:val="-4"/>
                <w:sz w:val="22"/>
                <w:szCs w:val="22"/>
                <w:lang w:val="vi-VN"/>
              </w:rPr>
              <w:t>III; giấy phép khai thác khoáng sản nhóm IV;</w:t>
            </w:r>
          </w:p>
          <w:p w14:paraId="2DC937C4" w14:textId="37DD8581" w:rsidR="001208FB" w:rsidRPr="00072F0C" w:rsidRDefault="001208FB" w:rsidP="00072F0C">
            <w:pPr>
              <w:widowControl w:val="0"/>
              <w:spacing w:before="60"/>
              <w:jc w:val="both"/>
              <w:rPr>
                <w:spacing w:val="-4"/>
                <w:sz w:val="22"/>
                <w:szCs w:val="22"/>
                <w:lang w:val="vi-VN"/>
              </w:rPr>
            </w:pPr>
            <w:r w:rsidRPr="00072F0C">
              <w:rPr>
                <w:spacing w:val="-4"/>
                <w:sz w:val="22"/>
                <w:szCs w:val="22"/>
                <w:lang w:val="vi-VN"/>
              </w:rPr>
              <w:t xml:space="preserve">b) Giấy phép thăm dò khoáng sản nhóm I và giấy phép khai thác khoáng sản nhóm I tại khu vực có khoáng sản phân tán, nhỏ lẻ đã được Bộ </w:t>
            </w:r>
            <w:del w:id="375" w:author="Luan Dang" w:date="2025-07-19T17:29:00Z">
              <w:r w:rsidRPr="00072F0C">
                <w:rPr>
                  <w:spacing w:val="-4"/>
                  <w:sz w:val="22"/>
                  <w:szCs w:val="22"/>
                  <w:lang w:val="vi-VN"/>
                </w:rPr>
                <w:delText>Tài nguyên</w:delText>
              </w:r>
            </w:del>
            <w:r w:rsidRPr="00072F0C">
              <w:rPr>
                <w:spacing w:val="-4"/>
                <w:sz w:val="22"/>
                <w:szCs w:val="22"/>
                <w:lang w:val="vi-VN"/>
              </w:rPr>
              <w:t xml:space="preserve"> </w:t>
            </w:r>
            <w:ins w:id="376" w:author="Luan Dang" w:date="2025-07-19T17:29:00Z">
              <w:r w:rsidRPr="00072F0C">
                <w:rPr>
                  <w:b/>
                  <w:bCs/>
                  <w:i/>
                  <w:iCs/>
                  <w:spacing w:val="-4"/>
                  <w:sz w:val="22"/>
                  <w:szCs w:val="22"/>
                </w:rPr>
                <w:t>Nông nghiệp</w:t>
              </w:r>
            </w:ins>
            <w:r w:rsidRPr="00072F0C">
              <w:rPr>
                <w:spacing w:val="-4"/>
                <w:sz w:val="22"/>
                <w:szCs w:val="22"/>
                <w:lang w:val="vi-VN"/>
              </w:rPr>
              <w:t xml:space="preserve"> và Môi trường khoanh định và công bố;</w:t>
            </w:r>
          </w:p>
          <w:p w14:paraId="1B6D2EBA" w14:textId="77777777" w:rsidR="001208FB" w:rsidRPr="00072F0C" w:rsidRDefault="001208FB" w:rsidP="00072F0C">
            <w:pPr>
              <w:widowControl w:val="0"/>
              <w:spacing w:before="60"/>
              <w:jc w:val="both"/>
              <w:rPr>
                <w:sz w:val="22"/>
                <w:szCs w:val="22"/>
                <w:lang w:val="vi-VN"/>
              </w:rPr>
            </w:pPr>
            <w:r w:rsidRPr="00072F0C">
              <w:rPr>
                <w:sz w:val="22"/>
                <w:szCs w:val="22"/>
                <w:lang w:val="vi-VN"/>
              </w:rPr>
              <w:t>c) Giấy phép khai thác tận thu khoáng sản</w:t>
            </w:r>
            <w:del w:id="377" w:author="Luan Dang" w:date="2025-07-19T17:29:00Z">
              <w:r w:rsidRPr="00072F0C">
                <w:rPr>
                  <w:sz w:val="22"/>
                  <w:szCs w:val="22"/>
                  <w:lang w:val="vi-VN"/>
                </w:rPr>
                <w:delText xml:space="preserve"> nhóm I, nhóm II, nhóm III</w:delText>
              </w:r>
            </w:del>
            <w:r w:rsidRPr="00072F0C">
              <w:rPr>
                <w:sz w:val="22"/>
                <w:szCs w:val="22"/>
                <w:lang w:val="vi-VN"/>
              </w:rPr>
              <w:t>.</w:t>
            </w:r>
          </w:p>
          <w:p w14:paraId="46A644DA" w14:textId="77777777" w:rsidR="001208FB" w:rsidRPr="00072F0C" w:rsidRDefault="001208FB" w:rsidP="00072F0C">
            <w:pPr>
              <w:widowControl w:val="0"/>
              <w:spacing w:before="60"/>
              <w:jc w:val="both"/>
              <w:rPr>
                <w:sz w:val="22"/>
                <w:szCs w:val="22"/>
                <w:lang w:val="vi-VN"/>
              </w:rPr>
            </w:pPr>
            <w:r w:rsidRPr="00072F0C">
              <w:rPr>
                <w:spacing w:val="2"/>
                <w:sz w:val="22"/>
                <w:szCs w:val="22"/>
                <w:lang w:val="vi-VN"/>
              </w:rPr>
              <w:t xml:space="preserve">3. Cơ quan quản lý nhà nước có thẩm quyền cấp giấy phép thăm dò khoáng sản, giấy phép khai thác khoáng sản, giấy phép khai thác tận thu khoáng sản nào thì có quyền cấp lại, gia hạn, điều chỉnh, thu hồi, chấp thuận </w:t>
            </w:r>
            <w:del w:id="378" w:author="Luan Dang" w:date="2025-07-19T17:29:00Z">
              <w:r w:rsidRPr="00072F0C">
                <w:rPr>
                  <w:spacing w:val="2"/>
                  <w:sz w:val="22"/>
                  <w:szCs w:val="22"/>
                  <w:lang w:val="vi-VN"/>
                </w:rPr>
                <w:delText xml:space="preserve">chuyển nhượng, </w:delText>
              </w:r>
            </w:del>
            <w:r w:rsidRPr="00072F0C">
              <w:rPr>
                <w:spacing w:val="2"/>
                <w:sz w:val="22"/>
                <w:szCs w:val="22"/>
                <w:lang w:val="vi-VN"/>
              </w:rPr>
              <w:t>trả lại, cấp đổi</w:t>
            </w:r>
            <w:ins w:id="379" w:author="Luan Dang" w:date="2025-07-19T17:29:00Z">
              <w:r w:rsidRPr="00072F0C">
                <w:rPr>
                  <w:spacing w:val="2"/>
                  <w:sz w:val="22"/>
                  <w:szCs w:val="22"/>
                  <w:lang w:val="vi-VN"/>
                </w:rPr>
                <w:t xml:space="preserve"> </w:t>
              </w:r>
              <w:r w:rsidRPr="00072F0C">
                <w:rPr>
                  <w:b/>
                  <w:bCs/>
                  <w:i/>
                  <w:iCs/>
                  <w:spacing w:val="2"/>
                  <w:sz w:val="22"/>
                  <w:szCs w:val="22"/>
                  <w:lang w:val="vi-VN"/>
                </w:rPr>
                <w:t>giấy phép đó</w:t>
              </w:r>
              <w:r w:rsidRPr="00072F0C">
                <w:rPr>
                  <w:b/>
                  <w:bCs/>
                  <w:i/>
                  <w:iCs/>
                  <w:spacing w:val="2"/>
                  <w:sz w:val="22"/>
                  <w:szCs w:val="22"/>
                </w:rPr>
                <w:t xml:space="preserve"> và chuyển nhượng quyền thăm dò, khai thác khoáng sản đối với</w:t>
              </w:r>
            </w:ins>
            <w:r w:rsidRPr="00072F0C">
              <w:rPr>
                <w:spacing w:val="2"/>
                <w:sz w:val="22"/>
                <w:szCs w:val="22"/>
              </w:rPr>
              <w:t xml:space="preserve"> giấy phép đó</w:t>
            </w:r>
            <w:r w:rsidRPr="00072F0C">
              <w:rPr>
                <w:spacing w:val="2"/>
                <w:sz w:val="22"/>
                <w:szCs w:val="22"/>
                <w:lang w:val="vi-VN"/>
              </w:rPr>
              <w:t xml:space="preserve">; </w:t>
            </w:r>
            <w:r w:rsidRPr="00072F0C">
              <w:rPr>
                <w:sz w:val="22"/>
                <w:szCs w:val="22"/>
                <w:lang w:val="vi-VN"/>
              </w:rPr>
              <w:t>trừ trường hợp quy định tại khoản 4 Điều này và điểm b khoản 2 Điều 111 của Luật này.</w:t>
            </w:r>
          </w:p>
          <w:p w14:paraId="73AC2A45" w14:textId="77777777" w:rsidR="001208FB" w:rsidRPr="00072F0C" w:rsidRDefault="001208FB" w:rsidP="00072F0C">
            <w:pPr>
              <w:pStyle w:val="NormalWeb"/>
              <w:widowControl w:val="0"/>
              <w:shd w:val="clear" w:color="auto" w:fill="FFFFFF"/>
              <w:spacing w:before="60" w:beforeAutospacing="0" w:after="0" w:afterAutospacing="0"/>
              <w:jc w:val="both"/>
              <w:rPr>
                <w:sz w:val="28"/>
                <w:lang w:val="vi-VN"/>
              </w:rPr>
            </w:pPr>
            <w:r w:rsidRPr="00072F0C">
              <w:rPr>
                <w:sz w:val="22"/>
                <w:szCs w:val="22"/>
                <w:lang w:val="vi-VN"/>
              </w:rPr>
              <w:t>4. Chính phủ quy định thẩm quyền cấp, điều chỉnh giấy phép khai thác khoáng sản do</w:t>
            </w:r>
            <w:ins w:id="380" w:author="Luan Dang" w:date="2025-07-19T17:29:00Z">
              <w:r w:rsidRPr="00072F0C">
                <w:rPr>
                  <w:sz w:val="22"/>
                  <w:szCs w:val="22"/>
                  <w:lang w:val="vi-VN"/>
                </w:rPr>
                <w:t xml:space="preserve"> </w:t>
              </w:r>
              <w:r w:rsidRPr="00072F0C">
                <w:rPr>
                  <w:b/>
                  <w:bCs/>
                  <w:i/>
                  <w:iCs/>
                  <w:sz w:val="22"/>
                  <w:szCs w:val="22"/>
                  <w:lang w:val="pt-BR"/>
                </w:rPr>
                <w:t>Chủ tịch</w:t>
              </w:r>
            </w:ins>
            <w:r w:rsidRPr="00072F0C">
              <w:rPr>
                <w:sz w:val="22"/>
                <w:szCs w:val="22"/>
                <w:lang w:val="pt-BR"/>
              </w:rPr>
              <w:t xml:space="preserve"> </w:t>
            </w:r>
            <w:r w:rsidRPr="00072F0C">
              <w:rPr>
                <w:sz w:val="22"/>
                <w:szCs w:val="22"/>
                <w:lang w:val="vi-VN"/>
              </w:rPr>
              <w:t xml:space="preserve">Ủy ban nhân dân cấp tỉnh cấp mà trong quá trình thăm dò, khai thác phát hiện khoáng sản đi kèm có trữ lượng thuộc thẩm quyền cấp giấy phép của Bộ </w:t>
            </w:r>
            <w:del w:id="381" w:author="Luan Dang" w:date="2025-07-19T17:29:00Z">
              <w:r w:rsidRPr="00072F0C">
                <w:rPr>
                  <w:sz w:val="22"/>
                  <w:szCs w:val="22"/>
                  <w:lang w:val="vi-VN"/>
                </w:rPr>
                <w:delText>Tài nguyên</w:delText>
              </w:r>
            </w:del>
            <w:r w:rsidRPr="00072F0C">
              <w:rPr>
                <w:sz w:val="22"/>
                <w:szCs w:val="22"/>
                <w:lang w:val="vi-VN"/>
              </w:rPr>
              <w:t xml:space="preserve"> </w:t>
            </w:r>
            <w:ins w:id="382" w:author="Luan Dang" w:date="2025-07-19T17:29:00Z">
              <w:r w:rsidRPr="00072F0C">
                <w:rPr>
                  <w:b/>
                  <w:bCs/>
                  <w:i/>
                  <w:iCs/>
                  <w:sz w:val="22"/>
                  <w:szCs w:val="22"/>
                  <w:lang w:val="pt-BR"/>
                </w:rPr>
                <w:t xml:space="preserve">trưởng Bộ </w:t>
              </w:r>
              <w:r w:rsidRPr="00072F0C">
                <w:rPr>
                  <w:b/>
                  <w:bCs/>
                  <w:i/>
                  <w:iCs/>
                  <w:sz w:val="22"/>
                  <w:szCs w:val="22"/>
                  <w:lang w:val="nl-NL"/>
                </w:rPr>
                <w:t>Nông nghiệp</w:t>
              </w:r>
            </w:ins>
            <w:r w:rsidRPr="00072F0C">
              <w:rPr>
                <w:sz w:val="22"/>
                <w:szCs w:val="22"/>
                <w:lang w:val="nl-NL"/>
              </w:rPr>
              <w:t xml:space="preserve"> </w:t>
            </w:r>
            <w:r w:rsidRPr="00072F0C">
              <w:rPr>
                <w:sz w:val="22"/>
                <w:szCs w:val="22"/>
                <w:lang w:val="vi-VN"/>
              </w:rPr>
              <w:t>và Môi trường.</w:t>
            </w:r>
          </w:p>
        </w:tc>
        <w:tc>
          <w:tcPr>
            <w:tcW w:w="4852" w:type="dxa"/>
          </w:tcPr>
          <w:p w14:paraId="2EDE996C" w14:textId="66413AA0" w:rsidR="001208FB" w:rsidRPr="005B0268" w:rsidRDefault="0077347A" w:rsidP="0077347A">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quyền, phân cấp trong lĩnh vực địa chất, khoáng sản</w:t>
            </w:r>
          </w:p>
        </w:tc>
      </w:tr>
      <w:tr w:rsidR="001208FB" w:rsidRPr="00072F0C" w14:paraId="0351E312" w14:textId="77777777" w:rsidTr="00072F0C">
        <w:tc>
          <w:tcPr>
            <w:tcW w:w="5650" w:type="dxa"/>
          </w:tcPr>
          <w:p w14:paraId="09CD88B5"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r w:rsidRPr="00957DE8">
              <w:rPr>
                <w:rFonts w:eastAsia="SimSun"/>
                <w:b/>
                <w:bCs/>
                <w:spacing w:val="6"/>
                <w:kern w:val="32"/>
                <w:sz w:val="22"/>
                <w:szCs w:val="22"/>
                <w:lang w:val="vi-VN"/>
              </w:rPr>
              <w:t>Chương XII</w:t>
            </w:r>
            <w:r w:rsidRPr="00072F0C">
              <w:rPr>
                <w:b/>
                <w:bCs/>
                <w:spacing w:val="6"/>
                <w:kern w:val="32"/>
                <w:sz w:val="22"/>
                <w:szCs w:val="22"/>
                <w:lang w:val="vi-VN"/>
              </w:rPr>
              <w:t xml:space="preserve">. </w:t>
            </w:r>
            <w:r w:rsidRPr="00957DE8">
              <w:rPr>
                <w:rFonts w:eastAsia="SimSun"/>
                <w:b/>
                <w:bCs/>
                <w:spacing w:val="6"/>
                <w:kern w:val="32"/>
                <w:sz w:val="22"/>
                <w:szCs w:val="22"/>
                <w:lang w:val="vi-VN"/>
              </w:rPr>
              <w:t>ĐIỀU KHOẢN THI HÀNH</w:t>
            </w:r>
          </w:p>
        </w:tc>
        <w:tc>
          <w:tcPr>
            <w:tcW w:w="4852" w:type="dxa"/>
          </w:tcPr>
          <w:p w14:paraId="2D022C3F" w14:textId="77777777" w:rsidR="001208FB" w:rsidRPr="00072F0C" w:rsidRDefault="001208FB" w:rsidP="00072F0C">
            <w:pPr>
              <w:widowControl w:val="0"/>
              <w:overflowPunct w:val="0"/>
              <w:autoSpaceDE w:val="0"/>
              <w:autoSpaceDN w:val="0"/>
              <w:adjustRightInd w:val="0"/>
              <w:snapToGrid w:val="0"/>
              <w:spacing w:beforeLines="60" w:before="144"/>
              <w:textAlignment w:val="baseline"/>
              <w:outlineLvl w:val="0"/>
              <w:rPr>
                <w:rFonts w:eastAsia="SimSun"/>
                <w:b/>
                <w:bCs/>
                <w:spacing w:val="6"/>
                <w:kern w:val="32"/>
                <w:sz w:val="22"/>
                <w:szCs w:val="22"/>
                <w:lang w:val="vi-VN"/>
              </w:rPr>
            </w:pPr>
          </w:p>
        </w:tc>
        <w:tc>
          <w:tcPr>
            <w:tcW w:w="4852" w:type="dxa"/>
          </w:tcPr>
          <w:p w14:paraId="476831F8" w14:textId="77777777" w:rsidR="001208FB" w:rsidRPr="005B0268" w:rsidRDefault="001208FB" w:rsidP="00072F0C">
            <w:pPr>
              <w:widowControl w:val="0"/>
              <w:overflowPunct w:val="0"/>
              <w:autoSpaceDE w:val="0"/>
              <w:autoSpaceDN w:val="0"/>
              <w:adjustRightInd w:val="0"/>
              <w:snapToGrid w:val="0"/>
              <w:spacing w:beforeLines="60" w:before="144"/>
              <w:textAlignment w:val="baseline"/>
              <w:outlineLvl w:val="0"/>
              <w:rPr>
                <w:rFonts w:eastAsia="SimSun"/>
                <w:bCs/>
                <w:spacing w:val="6"/>
                <w:kern w:val="32"/>
                <w:sz w:val="22"/>
                <w:szCs w:val="22"/>
                <w:lang w:val="vi-VN"/>
              </w:rPr>
            </w:pPr>
          </w:p>
        </w:tc>
      </w:tr>
      <w:tr w:rsidR="001208FB" w:rsidRPr="00072F0C" w14:paraId="79B3B539" w14:textId="77777777" w:rsidTr="00072F0C">
        <w:tc>
          <w:tcPr>
            <w:tcW w:w="5650" w:type="dxa"/>
          </w:tcPr>
          <w:p w14:paraId="7780D332"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Điều 109. Sửa đổi, bổ sung, bãi bỏ một số điều của các luật có liên quan</w:t>
            </w:r>
          </w:p>
          <w:p w14:paraId="24332512"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lastRenderedPageBreak/>
              <w:t xml:space="preserve">1. Sửa đổi, bổ sung một số điều của Luật Bảo vệ môi trường số 72/2020/QH14 đã được sửa đổi, bổ sung một số điều theo Luật số 11/2022/QH15, Luật số 16/2023/QH15 và Luật số 18/2023/QH15 như sau: </w:t>
            </w:r>
          </w:p>
          <w:p w14:paraId="5921F057" w14:textId="77777777" w:rsidR="001208FB" w:rsidRPr="00072F0C" w:rsidRDefault="001208FB" w:rsidP="00072F0C">
            <w:pPr>
              <w:widowControl w:val="0"/>
              <w:adjustRightInd w:val="0"/>
              <w:snapToGrid w:val="0"/>
              <w:spacing w:beforeLines="60" w:before="144"/>
              <w:rPr>
                <w:iCs/>
                <w:sz w:val="22"/>
                <w:szCs w:val="22"/>
                <w:lang w:val="vi-VN"/>
              </w:rPr>
            </w:pPr>
            <w:r w:rsidRPr="00957DE8">
              <w:rPr>
                <w:rFonts w:eastAsia="SimSun"/>
                <w:iCs/>
                <w:sz w:val="22"/>
                <w:szCs w:val="22"/>
                <w:lang w:val="vi-VN"/>
              </w:rPr>
              <w:t>a) Sửa đổi, bổ sung khoản 2 Điều 30 như sau:</w:t>
            </w:r>
          </w:p>
          <w:p w14:paraId="060E1A6B" w14:textId="77777777" w:rsidR="001208FB" w:rsidRPr="00072F0C" w:rsidRDefault="001208FB" w:rsidP="00072F0C">
            <w:pPr>
              <w:widowControl w:val="0"/>
              <w:adjustRightInd w:val="0"/>
              <w:snapToGrid w:val="0"/>
              <w:spacing w:beforeLines="60" w:before="144"/>
              <w:rPr>
                <w:iCs/>
                <w:sz w:val="22"/>
                <w:szCs w:val="22"/>
                <w:shd w:val="clear" w:color="auto" w:fill="FFFFFF"/>
                <w:lang w:val="vi-VN"/>
              </w:rPr>
            </w:pPr>
            <w:r w:rsidRPr="00957DE8">
              <w:rPr>
                <w:rFonts w:eastAsia="SimSun"/>
                <w:iCs/>
                <w:sz w:val="22"/>
                <w:szCs w:val="22"/>
                <w:lang w:val="vi-VN"/>
              </w:rPr>
              <w:t>“</w:t>
            </w:r>
            <w:r w:rsidRPr="00957DE8">
              <w:rPr>
                <w:rFonts w:eastAsia="SimSun"/>
                <w:iCs/>
                <w:sz w:val="22"/>
                <w:szCs w:val="22"/>
                <w:shd w:val="clear" w:color="auto" w:fill="FFFFFF"/>
                <w:lang w:val="vi-VN"/>
              </w:rPr>
              <w:t>2. Đối tượng quy định tại khoản 1 Điều này không phải thực hiện đánh giá tác động môi trường khi thuộc trường hợp sau đây:</w:t>
            </w:r>
          </w:p>
          <w:p w14:paraId="6618220E" w14:textId="77777777" w:rsidR="001208FB" w:rsidRPr="00072F0C" w:rsidRDefault="001208FB" w:rsidP="00072F0C">
            <w:pPr>
              <w:widowControl w:val="0"/>
              <w:adjustRightInd w:val="0"/>
              <w:snapToGrid w:val="0"/>
              <w:spacing w:beforeLines="60" w:before="144"/>
              <w:rPr>
                <w:iCs/>
                <w:sz w:val="22"/>
                <w:szCs w:val="22"/>
                <w:shd w:val="clear" w:color="auto" w:fill="FFFFFF"/>
                <w:lang w:val="vi-VN"/>
              </w:rPr>
            </w:pPr>
            <w:r w:rsidRPr="00957DE8">
              <w:rPr>
                <w:rFonts w:eastAsia="SimSun"/>
                <w:iCs/>
                <w:sz w:val="22"/>
                <w:szCs w:val="22"/>
                <w:shd w:val="clear" w:color="auto" w:fill="FFFFFF"/>
                <w:lang w:val="vi-VN"/>
              </w:rPr>
              <w:t>a) Dự án đầu tư công khẩn cấp theo quy định của pháp luật về đầu tư công;</w:t>
            </w:r>
          </w:p>
          <w:p w14:paraId="46DF7337" w14:textId="77777777" w:rsidR="001208FB" w:rsidRPr="00072F0C" w:rsidRDefault="001208FB" w:rsidP="00072F0C">
            <w:pPr>
              <w:widowControl w:val="0"/>
              <w:adjustRightInd w:val="0"/>
              <w:snapToGrid w:val="0"/>
              <w:spacing w:beforeLines="60" w:before="144"/>
              <w:rPr>
                <w:iCs/>
                <w:sz w:val="22"/>
                <w:szCs w:val="22"/>
                <w:shd w:val="clear" w:color="auto" w:fill="FFFFFF"/>
                <w:lang w:val="vi-VN"/>
              </w:rPr>
            </w:pPr>
            <w:r w:rsidRPr="00957DE8">
              <w:rPr>
                <w:rFonts w:eastAsia="SimSun"/>
                <w:iCs/>
                <w:sz w:val="22"/>
                <w:szCs w:val="22"/>
                <w:shd w:val="clear" w:color="auto" w:fill="FFFFFF"/>
                <w:lang w:val="vi-VN"/>
              </w:rPr>
              <w:t xml:space="preserve">b) Dự án đầu tư hoặc phương án khai thác khoáng sản nhóm IV theo quy định của pháp luật về địa chất, khoáng sản của tổ chức được cơ quan quản lý nhà nước có thẩm quyền chấp thuận, lựa chọn là nhà thầu thi công </w:t>
            </w:r>
            <w:r w:rsidRPr="00957DE8">
              <w:rPr>
                <w:rFonts w:eastAsia="SimSun"/>
                <w:sz w:val="22"/>
                <w:szCs w:val="22"/>
                <w:lang w:val="vi-VN"/>
              </w:rPr>
              <w:t>để phục vụ</w:t>
            </w:r>
            <w:r w:rsidRPr="00957DE8">
              <w:rPr>
                <w:rFonts w:eastAsia="SimSun"/>
                <w:iCs/>
                <w:sz w:val="22"/>
                <w:szCs w:val="22"/>
                <w:shd w:val="clear" w:color="auto" w:fill="FFFFFF"/>
                <w:lang w:val="vi-VN"/>
              </w:rPr>
              <w:t xml:space="preserve"> các dự án quan trọng quốc gia, dự án đầu tư công khẩn cấp, công trình, hạng mục công trình thuộc chương trình mục tiêu quốc gia theo quy định của pháp luật về đầu tư công, thực hiện các biện pháp huy động khẩn cấp để kịp thời ứng phó với tình huống khẩn cấp về thiên tai, thi công các công trình phòng, chống thiên tai theo quy định của pháp luật về phòng, chống thiên tai.</w:t>
            </w:r>
            <w:r w:rsidRPr="00957DE8">
              <w:rPr>
                <w:rFonts w:eastAsia="SimSun"/>
                <w:sz w:val="22"/>
                <w:szCs w:val="22"/>
                <w:shd w:val="clear" w:color="auto" w:fill="FFFFFF"/>
                <w:lang w:val="vi-VN"/>
              </w:rPr>
              <w:t>”;</w:t>
            </w:r>
          </w:p>
          <w:p w14:paraId="0553CFB0" w14:textId="77777777" w:rsidR="001208FB" w:rsidRPr="00072F0C" w:rsidRDefault="001208FB" w:rsidP="00072F0C">
            <w:pPr>
              <w:widowControl w:val="0"/>
              <w:adjustRightInd w:val="0"/>
              <w:snapToGrid w:val="0"/>
              <w:spacing w:beforeLines="60" w:before="144"/>
              <w:rPr>
                <w:iCs/>
                <w:sz w:val="22"/>
                <w:szCs w:val="22"/>
                <w:shd w:val="clear" w:color="auto" w:fill="FFFFFF"/>
                <w:lang w:val="vi-VN"/>
              </w:rPr>
            </w:pPr>
            <w:r w:rsidRPr="00957DE8">
              <w:rPr>
                <w:rFonts w:eastAsia="SimSun"/>
                <w:iCs/>
                <w:sz w:val="22"/>
                <w:szCs w:val="22"/>
                <w:shd w:val="clear" w:color="auto" w:fill="FFFFFF"/>
                <w:lang w:val="vi-VN"/>
              </w:rPr>
              <w:t>b) Sửa đổi, bổ sung khoản 3 Điều 39 như sau:</w:t>
            </w:r>
          </w:p>
          <w:p w14:paraId="7B534A15" w14:textId="77777777" w:rsidR="001208FB" w:rsidRPr="00072F0C" w:rsidRDefault="001208FB" w:rsidP="00072F0C">
            <w:pPr>
              <w:widowControl w:val="0"/>
              <w:adjustRightInd w:val="0"/>
              <w:snapToGrid w:val="0"/>
              <w:spacing w:beforeLines="60" w:before="144"/>
              <w:rPr>
                <w:iCs/>
                <w:sz w:val="22"/>
                <w:szCs w:val="22"/>
                <w:shd w:val="clear" w:color="auto" w:fill="FFFFFF"/>
                <w:lang w:val="vi-VN"/>
              </w:rPr>
            </w:pPr>
            <w:r w:rsidRPr="00957DE8">
              <w:rPr>
                <w:rFonts w:eastAsia="SimSun"/>
                <w:iCs/>
                <w:sz w:val="22"/>
                <w:szCs w:val="22"/>
                <w:lang w:val="vi-VN"/>
              </w:rPr>
              <w:t>“</w:t>
            </w:r>
            <w:r w:rsidRPr="00957DE8">
              <w:rPr>
                <w:rFonts w:eastAsia="SimSun"/>
                <w:iCs/>
                <w:sz w:val="22"/>
                <w:szCs w:val="22"/>
                <w:shd w:val="clear" w:color="auto" w:fill="FFFFFF"/>
                <w:lang w:val="vi-VN"/>
              </w:rPr>
              <w:t>3. Đối tượng quy định tại khoản 1 Điều này được miễn giấy phép môi trường khi thuộc trường hợp sau đây:</w:t>
            </w:r>
          </w:p>
          <w:p w14:paraId="454DFBD8" w14:textId="77777777" w:rsidR="001208FB" w:rsidRPr="00072F0C" w:rsidRDefault="001208FB" w:rsidP="00072F0C">
            <w:pPr>
              <w:widowControl w:val="0"/>
              <w:adjustRightInd w:val="0"/>
              <w:snapToGrid w:val="0"/>
              <w:spacing w:beforeLines="60" w:before="144"/>
              <w:rPr>
                <w:iCs/>
                <w:sz w:val="22"/>
                <w:szCs w:val="22"/>
                <w:shd w:val="clear" w:color="auto" w:fill="FFFFFF"/>
                <w:lang w:val="vi-VN"/>
              </w:rPr>
            </w:pPr>
            <w:r w:rsidRPr="00957DE8">
              <w:rPr>
                <w:rFonts w:eastAsia="SimSun"/>
                <w:iCs/>
                <w:sz w:val="22"/>
                <w:szCs w:val="22"/>
                <w:shd w:val="clear" w:color="auto" w:fill="FFFFFF"/>
                <w:lang w:val="vi-VN"/>
              </w:rPr>
              <w:t>a) Dự án đầu tư công khẩn cấp theo quy định của pháp luật về đầu tư công;</w:t>
            </w:r>
          </w:p>
          <w:p w14:paraId="5BC35CD1" w14:textId="77777777" w:rsidR="001208FB" w:rsidRPr="00072F0C" w:rsidRDefault="001208FB" w:rsidP="00072F0C">
            <w:pPr>
              <w:widowControl w:val="0"/>
              <w:adjustRightInd w:val="0"/>
              <w:snapToGrid w:val="0"/>
              <w:spacing w:beforeLines="60" w:before="144"/>
              <w:rPr>
                <w:i/>
                <w:sz w:val="22"/>
                <w:szCs w:val="22"/>
                <w:shd w:val="clear" w:color="auto" w:fill="FFFFFF"/>
                <w:lang w:val="vi-VN"/>
              </w:rPr>
            </w:pPr>
            <w:r w:rsidRPr="00957DE8">
              <w:rPr>
                <w:rFonts w:eastAsia="SimSun"/>
                <w:iCs/>
                <w:sz w:val="22"/>
                <w:szCs w:val="22"/>
                <w:shd w:val="clear" w:color="auto" w:fill="FFFFFF"/>
                <w:lang w:val="vi-VN"/>
              </w:rPr>
              <w:t xml:space="preserve">b) Dự án đầu tư hoặc phương án khai thác khoáng sản nhóm IV theo quy định của pháp luật về địa chất, khoáng sản của tổ chức được cơ quan quản lý nhà nước có thẩm quyền chấp thuận, lựa chọn là nhà thầu thi công </w:t>
            </w:r>
            <w:r w:rsidRPr="00957DE8">
              <w:rPr>
                <w:rFonts w:eastAsia="SimSun"/>
                <w:sz w:val="22"/>
                <w:szCs w:val="22"/>
                <w:lang w:val="vi-VN"/>
              </w:rPr>
              <w:t>để phục vụ</w:t>
            </w:r>
            <w:r w:rsidRPr="00957DE8">
              <w:rPr>
                <w:rFonts w:eastAsia="SimSun"/>
                <w:iCs/>
                <w:sz w:val="22"/>
                <w:szCs w:val="22"/>
                <w:shd w:val="clear" w:color="auto" w:fill="FFFFFF"/>
                <w:lang w:val="vi-VN"/>
              </w:rPr>
              <w:t xml:space="preserve"> các dự án quan trọng quốc gia, dự án đầu tư công khẩn cấp, công trình, </w:t>
            </w:r>
            <w:r w:rsidRPr="00957DE8">
              <w:rPr>
                <w:rFonts w:eastAsia="SimSun"/>
                <w:iCs/>
                <w:sz w:val="22"/>
                <w:szCs w:val="22"/>
                <w:shd w:val="clear" w:color="auto" w:fill="FFFFFF"/>
                <w:lang w:val="vi-VN"/>
              </w:rPr>
              <w:lastRenderedPageBreak/>
              <w:t>hạng mục công trình thuộc chương trình mục tiêu quốc gia theo quy định của pháp luật về đầu tư công, thực hiện các biện pháp huy động khẩn cấp để kịp thời ứng phó với tình huống khẩn cấp về thiên tai, thi công các công trình phòng, chống thiên tai theo quy định của pháp luật về phòng, chống thiên tai.</w:t>
            </w:r>
            <w:r w:rsidRPr="00957DE8">
              <w:rPr>
                <w:rFonts w:eastAsia="SimSun"/>
                <w:sz w:val="22"/>
                <w:szCs w:val="22"/>
                <w:shd w:val="clear" w:color="auto" w:fill="FFFFFF"/>
                <w:lang w:val="vi-VN"/>
              </w:rPr>
              <w:t>”;</w:t>
            </w:r>
          </w:p>
          <w:p w14:paraId="70CCA579" w14:textId="77777777" w:rsidR="001208FB" w:rsidRPr="00072F0C" w:rsidRDefault="001208FB" w:rsidP="00072F0C">
            <w:pPr>
              <w:widowControl w:val="0"/>
              <w:adjustRightInd w:val="0"/>
              <w:snapToGrid w:val="0"/>
              <w:spacing w:beforeLines="60" w:before="144"/>
              <w:rPr>
                <w:iCs/>
                <w:sz w:val="22"/>
                <w:szCs w:val="22"/>
                <w:shd w:val="clear" w:color="auto" w:fill="FFFFFF"/>
                <w:lang w:val="vi-VN"/>
              </w:rPr>
            </w:pPr>
            <w:r w:rsidRPr="00957DE8">
              <w:rPr>
                <w:rFonts w:eastAsia="SimSun"/>
                <w:iCs/>
                <w:sz w:val="22"/>
                <w:szCs w:val="22"/>
                <w:shd w:val="clear" w:color="auto" w:fill="FFFFFF"/>
                <w:lang w:val="vi-VN"/>
              </w:rPr>
              <w:t>c) Bổ sung điểm b1 vào sau điểm b khoản 2 Điều 49 như sau:</w:t>
            </w:r>
          </w:p>
          <w:p w14:paraId="75F51435" w14:textId="77777777" w:rsidR="001208FB" w:rsidRPr="00072F0C" w:rsidRDefault="001208FB" w:rsidP="00072F0C">
            <w:pPr>
              <w:widowControl w:val="0"/>
              <w:adjustRightInd w:val="0"/>
              <w:snapToGrid w:val="0"/>
              <w:spacing w:beforeLines="60" w:before="144"/>
              <w:rPr>
                <w:iCs/>
                <w:sz w:val="22"/>
                <w:szCs w:val="22"/>
                <w:shd w:val="clear" w:color="auto" w:fill="FFFFFF"/>
                <w:lang w:val="vi-VN"/>
              </w:rPr>
            </w:pPr>
            <w:r w:rsidRPr="00957DE8">
              <w:rPr>
                <w:rFonts w:eastAsia="SimSun"/>
                <w:iCs/>
                <w:sz w:val="22"/>
                <w:szCs w:val="22"/>
                <w:shd w:val="clear" w:color="auto" w:fill="FFFFFF"/>
                <w:lang w:val="vi-VN"/>
              </w:rPr>
              <w:t xml:space="preserve">“b1) Dự án đầu tư hoặc phương án khai thác khoáng sản nhóm IV theo quy định của pháp luật về địa chất, khoáng sản của tổ chức được cơ quan quản lý nhà nước có thẩm quyền chấp thuận, lựa chọn là nhà thầu thi công </w:t>
            </w:r>
            <w:r w:rsidRPr="00957DE8">
              <w:rPr>
                <w:rFonts w:eastAsia="SimSun"/>
                <w:sz w:val="22"/>
                <w:szCs w:val="22"/>
                <w:lang w:val="vi-VN"/>
              </w:rPr>
              <w:t>để phục vụ</w:t>
            </w:r>
            <w:r w:rsidRPr="00957DE8">
              <w:rPr>
                <w:rFonts w:eastAsia="SimSun"/>
                <w:iCs/>
                <w:sz w:val="22"/>
                <w:szCs w:val="22"/>
                <w:shd w:val="clear" w:color="auto" w:fill="FFFFFF"/>
                <w:lang w:val="vi-VN"/>
              </w:rPr>
              <w:t xml:space="preserve"> các dự án quan trọng quốc gia, dự án đầu tư công khẩn cấp, công trình, hạng mục công trình thuộc chương trình mục tiêu quốc gia theo quy định của pháp luật về đầu tư công, thực hiện các biện pháp huy động khẩn cấp để kịp thời ứng phó với tình huống khẩn cấp về thiên tai, thi công các công trình phòng, chống thiên tai theo quy định của pháp luật về phòng, chống thiên tai;”.</w:t>
            </w:r>
          </w:p>
          <w:p w14:paraId="56151BD4"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iCs/>
                <w:sz w:val="22"/>
                <w:szCs w:val="22"/>
                <w:lang w:val="vi-VN"/>
              </w:rPr>
              <w:t>2. Bãi bỏ điểm c khoản 1 Điều 44 của Luật Thủy lợi số 08/2017/QH14 đã được sửa đổi, bổ sung một số điều theo Luật số 35/2018/QH14, Luật số 59/2020/QH14, Luật số 72/2020/QH14, Luật số 16/2023/QH15 và Luật số 28/2023/QH15.</w:t>
            </w:r>
          </w:p>
          <w:p w14:paraId="02D9877C"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3. Bãi bỏ Điều 14 của Luật Năng lượng nguyên tử số 18/2008/QH12 đã được sửa đổi, bổ sung một số điều theo Luật số 35/2018/QH14 và Luật số 18/2023/QH15.</w:t>
            </w:r>
          </w:p>
        </w:tc>
        <w:tc>
          <w:tcPr>
            <w:tcW w:w="4852" w:type="dxa"/>
          </w:tcPr>
          <w:p w14:paraId="6E2F5000"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281CF36F" w14:textId="28AF2DC7" w:rsidR="001208FB" w:rsidRPr="0077347A" w:rsidRDefault="0077347A" w:rsidP="0077347A">
            <w:pPr>
              <w:adjustRightInd w:val="0"/>
              <w:snapToGrid w:val="0"/>
              <w:spacing w:beforeLines="60" w:before="144"/>
              <w:jc w:val="both"/>
              <w:outlineLvl w:val="2"/>
              <w:rPr>
                <w:rFonts w:eastAsia="Calibri"/>
                <w:bCs/>
                <w:iCs/>
                <w:sz w:val="22"/>
                <w:szCs w:val="22"/>
              </w:rPr>
            </w:pPr>
            <w:r>
              <w:rPr>
                <w:rFonts w:eastAsia="Calibri"/>
                <w:bCs/>
                <w:iCs/>
                <w:sz w:val="22"/>
                <w:szCs w:val="22"/>
              </w:rPr>
              <w:t xml:space="preserve">Sửa đổi cho phù hợp với quy định tại khoản 2 Điều 72 của dự thảo Luật sửa đổi, bổ sung Luật Địa chất </w:t>
            </w:r>
            <w:r>
              <w:rPr>
                <w:rFonts w:eastAsia="Calibri"/>
                <w:bCs/>
                <w:iCs/>
                <w:sz w:val="22"/>
                <w:szCs w:val="22"/>
              </w:rPr>
              <w:lastRenderedPageBreak/>
              <w:t>và khoáng sản và bảo đảm tính đồng bộ trong hệ thông quy phạm pháp luật.</w:t>
            </w:r>
          </w:p>
        </w:tc>
      </w:tr>
      <w:tr w:rsidR="001208FB" w:rsidRPr="00072F0C" w14:paraId="29453E5A" w14:textId="77777777" w:rsidTr="00072F0C">
        <w:tc>
          <w:tcPr>
            <w:tcW w:w="5650" w:type="dxa"/>
          </w:tcPr>
          <w:p w14:paraId="7E3C4BFB"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lastRenderedPageBreak/>
              <w:t>Điều 110. Hiệu lực thi hành</w:t>
            </w:r>
          </w:p>
          <w:p w14:paraId="6A3BDB2F" w14:textId="77777777" w:rsidR="001208FB" w:rsidRPr="00072F0C" w:rsidRDefault="001208FB" w:rsidP="00072F0C">
            <w:pPr>
              <w:widowControl w:val="0"/>
              <w:adjustRightInd w:val="0"/>
              <w:snapToGrid w:val="0"/>
              <w:spacing w:beforeLines="60" w:before="144"/>
              <w:rPr>
                <w:iCs/>
                <w:spacing w:val="-6"/>
                <w:sz w:val="22"/>
                <w:szCs w:val="22"/>
                <w:lang w:val="vi-VN"/>
              </w:rPr>
            </w:pPr>
            <w:r w:rsidRPr="00957DE8">
              <w:rPr>
                <w:rFonts w:eastAsia="SimSun"/>
                <w:iCs/>
                <w:spacing w:val="-6"/>
                <w:sz w:val="22"/>
                <w:szCs w:val="22"/>
                <w:lang w:val="vi-VN"/>
              </w:rPr>
              <w:t xml:space="preserve">1. Luật này có hiệu lực thi hành từ ngày 01 tháng 7 năm 2025, trừ trường hợp quy định tại khoản 2 và khoản 3 Điều này. </w:t>
            </w:r>
          </w:p>
          <w:p w14:paraId="155495C9" w14:textId="77777777" w:rsidR="001208FB" w:rsidRPr="00072F0C" w:rsidRDefault="001208FB" w:rsidP="00072F0C">
            <w:pPr>
              <w:widowControl w:val="0"/>
              <w:adjustRightInd w:val="0"/>
              <w:snapToGrid w:val="0"/>
              <w:spacing w:beforeLines="60" w:before="144"/>
              <w:rPr>
                <w:iCs/>
                <w:spacing w:val="-6"/>
                <w:sz w:val="22"/>
                <w:szCs w:val="22"/>
                <w:lang w:val="vi-VN"/>
              </w:rPr>
            </w:pPr>
            <w:r w:rsidRPr="00957DE8">
              <w:rPr>
                <w:rFonts w:eastAsia="SimSun"/>
                <w:iCs/>
                <w:spacing w:val="-6"/>
                <w:sz w:val="22"/>
                <w:szCs w:val="22"/>
                <w:lang w:val="vi-VN"/>
              </w:rPr>
              <w:t>2. Điểm d khoản 1 Điều 6, Điều 72, Điều 73, Điều 74 và khoản 1 Điều 109 của Luật này có hiệu lực thi hành từ ngày 15 tháng 01 năm 2025.</w:t>
            </w:r>
          </w:p>
          <w:p w14:paraId="6902EF39" w14:textId="77777777" w:rsidR="001208FB" w:rsidRPr="00072F0C" w:rsidRDefault="001208FB" w:rsidP="00072F0C">
            <w:pPr>
              <w:widowControl w:val="0"/>
              <w:adjustRightInd w:val="0"/>
              <w:snapToGrid w:val="0"/>
              <w:spacing w:beforeLines="60" w:before="144"/>
              <w:rPr>
                <w:iCs/>
                <w:spacing w:val="-6"/>
                <w:sz w:val="22"/>
                <w:szCs w:val="22"/>
                <w:lang w:val="vi-VN"/>
              </w:rPr>
            </w:pPr>
            <w:r w:rsidRPr="00957DE8">
              <w:rPr>
                <w:rFonts w:eastAsia="SimSun"/>
                <w:iCs/>
                <w:spacing w:val="-6"/>
                <w:sz w:val="22"/>
                <w:szCs w:val="22"/>
                <w:lang w:val="vi-VN"/>
              </w:rPr>
              <w:lastRenderedPageBreak/>
              <w:t>3. Điểm b khoản 2 Điều 111 của Luật này có hiệu lực thi hành từ ngày 15 tháng 01 năm 2025 và thực hiện theo quy định tại khoản 1 Điều 111 của Luật này.</w:t>
            </w:r>
          </w:p>
          <w:p w14:paraId="30A0482E" w14:textId="77777777" w:rsidR="001208FB" w:rsidRPr="00072F0C" w:rsidRDefault="001208FB" w:rsidP="00072F0C">
            <w:pPr>
              <w:widowControl w:val="0"/>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iCs/>
                <w:sz w:val="22"/>
                <w:szCs w:val="22"/>
                <w:lang w:val="vi-VN"/>
              </w:rPr>
              <w:t>4. Luật Khoáng sản số 60/2010/QH12 đã được sửa đổi, bổ sung một số điều theo Luật số 35/2018/QH14 hết hiệu lực từ ngày Luật này có hiệu lực thi hành, trừ trường hợp quy định tại khoản 1, điểm a khoản 2, các khoản 3, 5, 6, 7, 8 và 9 Điều 111 của Luật này.</w:t>
            </w:r>
          </w:p>
        </w:tc>
        <w:tc>
          <w:tcPr>
            <w:tcW w:w="4852" w:type="dxa"/>
          </w:tcPr>
          <w:p w14:paraId="0FFDEAD3"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1B265987" w14:textId="05F0F785" w:rsidR="001208FB" w:rsidRPr="0077347A" w:rsidRDefault="0077347A" w:rsidP="00072F0C">
            <w:pPr>
              <w:adjustRightInd w:val="0"/>
              <w:snapToGrid w:val="0"/>
              <w:spacing w:beforeLines="60" w:before="144"/>
              <w:outlineLvl w:val="2"/>
              <w:rPr>
                <w:rFonts w:eastAsia="Calibri"/>
                <w:bCs/>
                <w:iCs/>
                <w:sz w:val="22"/>
                <w:szCs w:val="22"/>
              </w:rPr>
            </w:pPr>
            <w:r>
              <w:rPr>
                <w:rFonts w:eastAsia="Calibri"/>
                <w:bCs/>
                <w:iCs/>
                <w:sz w:val="22"/>
                <w:szCs w:val="22"/>
              </w:rPr>
              <w:t xml:space="preserve">Giữ nguyên như Luật Địa chất và khoáng sản  </w:t>
            </w:r>
          </w:p>
        </w:tc>
      </w:tr>
      <w:tr w:rsidR="001208FB" w:rsidRPr="00072F0C" w14:paraId="68F79D01" w14:textId="77777777" w:rsidTr="00072F0C">
        <w:tc>
          <w:tcPr>
            <w:tcW w:w="5650" w:type="dxa"/>
          </w:tcPr>
          <w:p w14:paraId="6075BFE9" w14:textId="77777777" w:rsidR="001208FB" w:rsidRPr="00072F0C" w:rsidRDefault="001208FB" w:rsidP="00072F0C">
            <w:pPr>
              <w:adjustRightInd w:val="0"/>
              <w:snapToGrid w:val="0"/>
              <w:spacing w:beforeLines="60" w:before="144"/>
              <w:outlineLvl w:val="2"/>
              <w:rPr>
                <w:rFonts w:eastAsia="Calibri"/>
                <w:b/>
                <w:bCs/>
                <w:iCs/>
                <w:sz w:val="22"/>
                <w:szCs w:val="22"/>
                <w:lang w:val="vi-VN"/>
              </w:rPr>
            </w:pPr>
            <w:r w:rsidRPr="00957DE8">
              <w:rPr>
                <w:rFonts w:eastAsia="Calibri"/>
                <w:b/>
                <w:bCs/>
                <w:iCs/>
                <w:sz w:val="22"/>
                <w:szCs w:val="22"/>
                <w:lang w:val="vi-VN"/>
              </w:rPr>
              <w:t xml:space="preserve">Điều 111. Quy định chuyển tiếp </w:t>
            </w:r>
          </w:p>
          <w:p w14:paraId="205036D9"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bCs/>
                <w:sz w:val="22"/>
                <w:szCs w:val="22"/>
                <w:lang w:val="vi-VN"/>
              </w:rPr>
              <w:t>1. Tổ chức, cá nhân</w:t>
            </w:r>
            <w:r w:rsidRPr="00957DE8">
              <w:rPr>
                <w:rFonts w:eastAsia="SimSun"/>
                <w:sz w:val="22"/>
                <w:szCs w:val="22"/>
                <w:lang w:val="vi-VN"/>
              </w:rPr>
              <w:t xml:space="preserve"> </w:t>
            </w:r>
            <w:r w:rsidRPr="00957DE8">
              <w:rPr>
                <w:rFonts w:eastAsia="SimSun"/>
                <w:bCs/>
                <w:sz w:val="22"/>
                <w:szCs w:val="22"/>
                <w:lang w:val="vi-VN"/>
              </w:rPr>
              <w:t>đã được cơ quan nhà nước có thẩm quyền tiếp nhận hồ sơ để giải quyết theo thủ tục hành chính về địa chất, khoáng sản trước ngày Luật này có hiệu lực thi hành mà chưa có kết quả giải quyết hồ sơ thì tổ chức, cá nhân được lựa chọn thực hiện trình tự, thủ tục, thẩm quyền</w:t>
            </w:r>
            <w:r w:rsidRPr="00957DE8">
              <w:rPr>
                <w:rFonts w:eastAsia="SimSun"/>
                <w:sz w:val="22"/>
                <w:szCs w:val="22"/>
                <w:lang w:val="vi-VN"/>
              </w:rPr>
              <w:t xml:space="preserve"> </w:t>
            </w:r>
            <w:r w:rsidRPr="00957DE8">
              <w:rPr>
                <w:rFonts w:eastAsia="SimSun"/>
                <w:bCs/>
                <w:sz w:val="22"/>
                <w:szCs w:val="22"/>
                <w:lang w:val="vi-VN"/>
              </w:rPr>
              <w:t>theo quy định của pháp luật tại thời điểm tiếp nhận hồ sơ hoặc</w:t>
            </w:r>
            <w:r w:rsidRPr="00957DE8">
              <w:rPr>
                <w:rFonts w:eastAsia="SimSun"/>
                <w:sz w:val="22"/>
                <w:szCs w:val="22"/>
                <w:lang w:val="vi-VN"/>
              </w:rPr>
              <w:t xml:space="preserve"> </w:t>
            </w:r>
            <w:r w:rsidRPr="00957DE8">
              <w:rPr>
                <w:rFonts w:eastAsia="SimSun"/>
                <w:bCs/>
                <w:sz w:val="22"/>
                <w:szCs w:val="22"/>
                <w:lang w:val="vi-VN"/>
              </w:rPr>
              <w:t>theo quy định của Luật này.</w:t>
            </w:r>
          </w:p>
          <w:p w14:paraId="4054D735"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bCs/>
                <w:sz w:val="22"/>
                <w:szCs w:val="22"/>
                <w:lang w:val="vi-VN"/>
              </w:rPr>
              <w:t>2. Tổ chức, cá nhân được cấp giấy phép, quyết định trong hoạt động khoáng sản trước ngày Luật này có hiệu lực thi hành thì được thực hiện như sau:</w:t>
            </w:r>
          </w:p>
          <w:p w14:paraId="11D0E4D3" w14:textId="77777777" w:rsidR="001208FB" w:rsidRPr="00072F0C" w:rsidRDefault="001208FB" w:rsidP="00072F0C">
            <w:pPr>
              <w:widowControl w:val="0"/>
              <w:adjustRightInd w:val="0"/>
              <w:snapToGrid w:val="0"/>
              <w:spacing w:beforeLines="60" w:before="144"/>
              <w:rPr>
                <w:bCs/>
                <w:spacing w:val="-6"/>
                <w:sz w:val="22"/>
                <w:szCs w:val="22"/>
                <w:lang w:val="vi-VN"/>
              </w:rPr>
            </w:pPr>
            <w:r w:rsidRPr="00957DE8">
              <w:rPr>
                <w:rFonts w:eastAsia="SimSun"/>
                <w:bCs/>
                <w:spacing w:val="-6"/>
                <w:sz w:val="22"/>
                <w:szCs w:val="22"/>
                <w:lang w:val="vi-VN"/>
              </w:rPr>
              <w:t>a) Tiếp tục thực hiện đến hết thời hạn quy định trong giấy phép, quyết định trong hoạt động khoáng sản, trừ trường hợp quy định tại điểm b và điểm c khoản này;</w:t>
            </w:r>
          </w:p>
          <w:p w14:paraId="15E71A98"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bCs/>
                <w:sz w:val="22"/>
                <w:szCs w:val="22"/>
                <w:lang w:val="vi-VN"/>
              </w:rPr>
              <w:t>b) Trường hợp gia hạn, cấp lại, điều chỉnh, trả lại, chuyển nhượng giấy phép hoạt động khoáng sản; phê duyệt đề án đóng cửa mỏ khoáng sản, chấp thuận phương án đóng cửa mỏ khoáng sản; đóng cửa mỏ khoáng sản thì được thực hiện theo quy định của Luật này;</w:t>
            </w:r>
          </w:p>
          <w:p w14:paraId="5DF3E593"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bCs/>
                <w:sz w:val="22"/>
                <w:szCs w:val="22"/>
                <w:lang w:val="vi-VN"/>
              </w:rPr>
              <w:t xml:space="preserve">c) Đối với các giấy phép khai thác khoáng sản cấp trước ngày Luật này có hiệu lực thi hành có nội dung không phù hợp với quy định tại khoản 2 Điều 56 của Luật này, trong thời hạn 36 tháng kể từ ngày Luật này có hiệu lực thi hành, tổ chức, cá nhân có trách nhiệm thực hiện thủ tục cấp đổi giấy </w:t>
            </w:r>
            <w:r w:rsidRPr="00957DE8">
              <w:rPr>
                <w:rFonts w:eastAsia="SimSun"/>
                <w:bCs/>
                <w:sz w:val="22"/>
                <w:szCs w:val="22"/>
                <w:lang w:val="vi-VN"/>
              </w:rPr>
              <w:lastRenderedPageBreak/>
              <w:t>phép khai thác. Sau thời hạn nêu trên, tổ chức, cá nhân khai thác khoáng sản phải tạm dừng khai thác cho đến khi được cơ quan có thẩm quyền cấp đổi giấy phép khai thác khoáng sản. Chính phủ quy định hồ sơ, trình tự, thủ tục cấp đổi giấy phép khai thác đối với những trường hợp này.</w:t>
            </w:r>
          </w:p>
          <w:p w14:paraId="70BB269F" w14:textId="77777777" w:rsidR="001208FB" w:rsidRPr="00072F0C" w:rsidRDefault="001208FB" w:rsidP="00072F0C">
            <w:pPr>
              <w:adjustRightInd w:val="0"/>
              <w:snapToGrid w:val="0"/>
              <w:spacing w:beforeLines="60" w:before="144"/>
              <w:rPr>
                <w:bCs/>
                <w:sz w:val="22"/>
                <w:szCs w:val="22"/>
                <w:lang w:val="vi-VN"/>
              </w:rPr>
            </w:pPr>
            <w:r w:rsidRPr="00957DE8">
              <w:rPr>
                <w:rFonts w:eastAsia="SimSun"/>
                <w:bCs/>
                <w:sz w:val="22"/>
                <w:szCs w:val="22"/>
                <w:lang w:val="vi-VN"/>
              </w:rPr>
              <w:t xml:space="preserve">3. Tổ chức, cá nhân được chấp thuận thu hồi khoáng sản trước ngày Luật này có hiệu lực thi hành thì được tiếp tục thực hiện đến hết thời hạn quy định trong văn bản chấp thuận. </w:t>
            </w:r>
          </w:p>
          <w:p w14:paraId="56C58305"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bCs/>
                <w:sz w:val="22"/>
                <w:szCs w:val="22"/>
                <w:lang w:val="vi-VN"/>
              </w:rPr>
              <w:t>4. Trường hợp đã được cơ quan có thẩm quyền phê duyệt trữ lượng khoáng sản trước ngày Luật này có hiệu lực thi hành, trong thời hạn 36 tháng kể từ ngày được phê duyệt trữ lượng, quyền ưu tiên đề nghị cấp giấy phép khai thác khoáng sản được thực hiện</w:t>
            </w:r>
            <w:r w:rsidRPr="00957DE8">
              <w:rPr>
                <w:rFonts w:eastAsia="SimSun"/>
                <w:sz w:val="22"/>
                <w:szCs w:val="22"/>
                <w:lang w:val="vi-VN"/>
              </w:rPr>
              <w:t xml:space="preserve"> theo quy định tại Điều 48 của Luật này</w:t>
            </w:r>
            <w:r w:rsidRPr="00957DE8">
              <w:rPr>
                <w:rFonts w:eastAsia="SimSun"/>
                <w:bCs/>
                <w:sz w:val="22"/>
                <w:szCs w:val="22"/>
                <w:lang w:val="vi-VN"/>
              </w:rPr>
              <w:t>, trừ các trường hợp sau đây:</w:t>
            </w:r>
          </w:p>
          <w:p w14:paraId="724027F6"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bCs/>
                <w:sz w:val="22"/>
                <w:szCs w:val="22"/>
                <w:lang w:val="vi-VN"/>
              </w:rPr>
              <w:t>a) Khu vực thăm dò đã được cấp giấy phép khai thác khoáng sản;</w:t>
            </w:r>
          </w:p>
          <w:p w14:paraId="2249FDB5"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bCs/>
                <w:sz w:val="22"/>
                <w:szCs w:val="22"/>
                <w:lang w:val="vi-VN"/>
              </w:rPr>
              <w:t>b) Khu vực thăm dò đã có</w:t>
            </w:r>
            <w:r w:rsidRPr="00957DE8">
              <w:rPr>
                <w:rFonts w:eastAsia="SimSun"/>
                <w:sz w:val="22"/>
                <w:szCs w:val="22"/>
                <w:lang w:val="vi-VN"/>
              </w:rPr>
              <w:t xml:space="preserve"> hồ sơ đề nghị cấp giấy phép khai thác khoáng sản </w:t>
            </w:r>
            <w:r w:rsidRPr="00957DE8">
              <w:rPr>
                <w:rFonts w:eastAsia="SimSun"/>
                <w:bCs/>
                <w:sz w:val="22"/>
                <w:szCs w:val="22"/>
                <w:lang w:val="vi-VN"/>
              </w:rPr>
              <w:t>được cơ quan quản lý nhà nước có thẩm quyền tiếp nhận;</w:t>
            </w:r>
          </w:p>
          <w:p w14:paraId="0B96CD9E" w14:textId="77777777" w:rsidR="001208FB" w:rsidRPr="00072F0C" w:rsidRDefault="001208FB" w:rsidP="00072F0C">
            <w:pPr>
              <w:widowControl w:val="0"/>
              <w:adjustRightInd w:val="0"/>
              <w:snapToGrid w:val="0"/>
              <w:spacing w:beforeLines="60" w:before="144"/>
              <w:rPr>
                <w:sz w:val="22"/>
                <w:szCs w:val="22"/>
                <w:lang w:val="vi-VN"/>
              </w:rPr>
            </w:pPr>
            <w:r w:rsidRPr="00957DE8">
              <w:rPr>
                <w:rFonts w:eastAsia="SimSun"/>
                <w:bCs/>
                <w:sz w:val="22"/>
                <w:szCs w:val="22"/>
                <w:lang w:val="vi-VN"/>
              </w:rPr>
              <w:t>c) Khu</w:t>
            </w:r>
            <w:r w:rsidRPr="00957DE8">
              <w:rPr>
                <w:rFonts w:eastAsia="SimSun"/>
                <w:sz w:val="22"/>
                <w:szCs w:val="22"/>
                <w:lang w:val="vi-VN"/>
              </w:rPr>
              <w:t xml:space="preserve"> vực thăm dò </w:t>
            </w:r>
            <w:r w:rsidRPr="00957DE8">
              <w:rPr>
                <w:rFonts w:eastAsia="SimSun"/>
                <w:bCs/>
                <w:sz w:val="22"/>
                <w:szCs w:val="22"/>
                <w:lang w:val="vi-VN"/>
              </w:rPr>
              <w:t>khoáng sản đã được cơ quan quản lý nhà nước có thẩm quyền phê duyệt kế hoạch đấu giá quyền</w:t>
            </w:r>
            <w:r w:rsidRPr="00957DE8">
              <w:rPr>
                <w:rFonts w:eastAsia="SimSun"/>
                <w:sz w:val="22"/>
                <w:szCs w:val="22"/>
                <w:lang w:val="vi-VN"/>
              </w:rPr>
              <w:t xml:space="preserve"> khai thác khoáng sản</w:t>
            </w:r>
            <w:r w:rsidRPr="00957DE8">
              <w:rPr>
                <w:rFonts w:eastAsia="SimSun"/>
                <w:bCs/>
                <w:sz w:val="22"/>
                <w:szCs w:val="22"/>
                <w:lang w:val="vi-VN"/>
              </w:rPr>
              <w:t xml:space="preserve">. </w:t>
            </w:r>
          </w:p>
          <w:p w14:paraId="335AD71A"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sz w:val="22"/>
                <w:szCs w:val="22"/>
                <w:lang w:val="vi-VN"/>
              </w:rPr>
              <w:t>5</w:t>
            </w:r>
            <w:r w:rsidRPr="00957DE8">
              <w:rPr>
                <w:rFonts w:eastAsia="SimSun"/>
                <w:bCs/>
                <w:sz w:val="22"/>
                <w:szCs w:val="22"/>
                <w:lang w:val="vi-VN"/>
              </w:rPr>
              <w:t>. Quyết định phê duyệt kết quả xác định chi phí đánh giá tiềm năng khoáng sản, chi phí thăm dò khoáng sản phải hoàn trả do Nhà nước đã đầu tư được ban hành trước ngày Luật này có hiệu lực thi hành được xử lý như sau:</w:t>
            </w:r>
          </w:p>
          <w:p w14:paraId="3EFADCD5"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bCs/>
                <w:sz w:val="22"/>
                <w:szCs w:val="22"/>
                <w:lang w:val="vi-VN"/>
              </w:rPr>
              <w:t xml:space="preserve">a) Trường hợp tổ chức, cá nhân đã được cấp giấy phép khai thác khoáng sản thì tiếp tục thực hiện theo quyết định đã được phê duyệt; trường hợp điều chỉnh giấy phép khai thác khoáng sản sau ngày Luật này có hiệu lực thi hành, chi phí đánh giá tiềm năng khoáng sản, thăm dò khoáng sản do Nhà nước đã đầu tư </w:t>
            </w:r>
            <w:r w:rsidRPr="00957DE8">
              <w:rPr>
                <w:rFonts w:eastAsia="SimSun"/>
                <w:bCs/>
                <w:spacing w:val="-4"/>
                <w:sz w:val="22"/>
                <w:szCs w:val="22"/>
                <w:lang w:val="vi-VN"/>
              </w:rPr>
              <w:t xml:space="preserve">đối với phần trữ lượng gia tăng (nếu có) được </w:t>
            </w:r>
            <w:r w:rsidRPr="00957DE8">
              <w:rPr>
                <w:rFonts w:eastAsia="SimSun"/>
                <w:bCs/>
                <w:spacing w:val="-4"/>
                <w:sz w:val="22"/>
                <w:szCs w:val="22"/>
                <w:lang w:val="vi-VN"/>
              </w:rPr>
              <w:lastRenderedPageBreak/>
              <w:t>xác định theo quy định của Luật này;</w:t>
            </w:r>
          </w:p>
          <w:p w14:paraId="38F6AFCC"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bCs/>
                <w:sz w:val="22"/>
                <w:szCs w:val="22"/>
                <w:lang w:val="vi-VN"/>
              </w:rPr>
              <w:t>b) Trường hợp tổ chức, cá nhân chưa được cấp giấy phép khai thác khoáng sản thì thực hiện theo quy định của Luật này, trừ trường hợp tổ chức, cá nhân đã thực hiện nghĩa vụ hoàn trả.</w:t>
            </w:r>
          </w:p>
          <w:p w14:paraId="6AC2E578"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bCs/>
                <w:sz w:val="22"/>
                <w:szCs w:val="22"/>
                <w:lang w:val="vi-VN"/>
              </w:rPr>
              <w:t>6. Quyết định của cơ quan quản lý nhà nước có thẩm quyền về quy hoạch khoáng sản, khu vực dự trữ khoáng sản quốc gia; phê duyệt khu vực cấm hoạt động khoáng sản, khu vực tạm thời cấm hoạt động khoáng sản, khu vực có khoáng sản phân tán, nhỏ lẻ; phê duyệt khu vực không đấu giá quyền khai thác khoáng sản được tiếp tục thực hiện đến khi có quyết định thay thế của cơ quan nhà nước có thẩm quyền.</w:t>
            </w:r>
          </w:p>
          <w:p w14:paraId="51EA2DEB"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bCs/>
                <w:sz w:val="22"/>
                <w:szCs w:val="22"/>
                <w:lang w:val="vi-VN"/>
              </w:rPr>
              <w:t>7. Quyết định về phê duyệt trữ lượng, tài nguyên khoáng sản đã được cơ quan nhà nước có thẩm quyền ban hành trước ngày Luật này có hiệu lực thi hành được tiếp tục thực hiện và là văn bản tương đương với quyết định công nhận kết quả thăm dò khoáng sản.</w:t>
            </w:r>
          </w:p>
          <w:p w14:paraId="1FF07DD8" w14:textId="77777777" w:rsidR="001208FB" w:rsidRPr="00072F0C" w:rsidRDefault="001208FB" w:rsidP="00072F0C">
            <w:pPr>
              <w:adjustRightInd w:val="0"/>
              <w:snapToGrid w:val="0"/>
              <w:spacing w:beforeLines="60" w:before="144"/>
              <w:rPr>
                <w:bCs/>
                <w:sz w:val="22"/>
                <w:szCs w:val="22"/>
                <w:lang w:val="vi-VN"/>
              </w:rPr>
            </w:pPr>
            <w:r w:rsidRPr="00957DE8">
              <w:rPr>
                <w:rFonts w:eastAsia="SimSun"/>
                <w:bCs/>
                <w:sz w:val="22"/>
                <w:szCs w:val="22"/>
                <w:lang w:val="vi-VN"/>
              </w:rPr>
              <w:t xml:space="preserve">8. Cơ quan quản lý nhà nước có thẩm quyền tổ chức cấp giấy phép thăm dò, giấy phép khai thác khoáng sản đối với khoáng sản than thuộc </w:t>
            </w:r>
            <w:bookmarkStart w:id="383" w:name="loai_1_name"/>
            <w:r w:rsidRPr="00957DE8">
              <w:rPr>
                <w:rFonts w:eastAsia="SimSun"/>
                <w:sz w:val="22"/>
                <w:szCs w:val="22"/>
                <w:shd w:val="clear" w:color="auto" w:fill="FFFFFF"/>
                <w:lang w:val="vi-VN"/>
              </w:rPr>
              <w:t xml:space="preserve">quy hoạch tổng thể về năng lượng quốc gia </w:t>
            </w:r>
            <w:bookmarkEnd w:id="383"/>
            <w:r w:rsidRPr="00957DE8">
              <w:rPr>
                <w:rFonts w:eastAsia="SimSun"/>
                <w:bCs/>
                <w:sz w:val="22"/>
                <w:szCs w:val="22"/>
                <w:lang w:val="vi-VN"/>
              </w:rPr>
              <w:t>đã được phê duyệt trước ngày Luật này có hiệu lực thi hành cho đến khi có quyết định điều chỉnh, bổ sung khoáng sản than vào quy hoạch khoáng sản</w:t>
            </w:r>
            <w:r w:rsidRPr="00957DE8">
              <w:rPr>
                <w:rFonts w:eastAsia="SimSun"/>
                <w:sz w:val="22"/>
                <w:szCs w:val="22"/>
                <w:lang w:val="vi-VN"/>
              </w:rPr>
              <w:t xml:space="preserve"> nhóm I </w:t>
            </w:r>
            <w:r w:rsidRPr="00957DE8">
              <w:rPr>
                <w:rFonts w:eastAsia="SimSun"/>
                <w:bCs/>
                <w:sz w:val="22"/>
                <w:szCs w:val="22"/>
                <w:lang w:val="vi-VN"/>
              </w:rPr>
              <w:t xml:space="preserve">của cơ quan quản lý nhà nước có thẩm quyền. </w:t>
            </w:r>
          </w:p>
          <w:p w14:paraId="68188967" w14:textId="77777777" w:rsidR="001208FB" w:rsidRPr="00072F0C" w:rsidRDefault="001208FB" w:rsidP="00072F0C">
            <w:pPr>
              <w:adjustRightInd w:val="0"/>
              <w:snapToGrid w:val="0"/>
              <w:spacing w:beforeLines="60" w:before="144"/>
              <w:rPr>
                <w:bCs/>
                <w:sz w:val="22"/>
                <w:szCs w:val="22"/>
              </w:rPr>
            </w:pPr>
            <w:r w:rsidRPr="00957DE8">
              <w:rPr>
                <w:rFonts w:eastAsia="SimSun"/>
                <w:bCs/>
                <w:sz w:val="22"/>
                <w:szCs w:val="22"/>
                <w:lang w:val="vi-VN"/>
              </w:rPr>
              <w:t>Ủy ban nhân dân cấp tỉnh cấp giấy phép thăm dò khoáng sản, giấy phép khai thác khoáng sản đối với nước khoáng thiên nhiên, nước nóng thiên nhiên căn cứ vào quy hoạch thăm dò, khai thác, chế biến và sử dụng các loại khoáng sản đã được phê duyệt trước ngày Luật này có hiệu lực thi hành cho đến khi có quyết định thay thế.</w:t>
            </w:r>
          </w:p>
          <w:p w14:paraId="105C2EA1" w14:textId="77777777" w:rsidR="001208FB" w:rsidRPr="00072F0C" w:rsidRDefault="001208FB" w:rsidP="00072F0C">
            <w:pPr>
              <w:adjustRightInd w:val="0"/>
              <w:snapToGrid w:val="0"/>
              <w:spacing w:beforeLines="60" w:before="144"/>
              <w:rPr>
                <w:bCs/>
                <w:sz w:val="22"/>
                <w:szCs w:val="22"/>
                <w:lang w:val="vi-VN"/>
              </w:rPr>
            </w:pPr>
            <w:r w:rsidRPr="00957DE8">
              <w:rPr>
                <w:rFonts w:eastAsia="SimSun"/>
                <w:bCs/>
                <w:sz w:val="22"/>
                <w:szCs w:val="22"/>
                <w:lang w:val="vi-VN"/>
              </w:rPr>
              <w:t xml:space="preserve">9. Tại thời điểm Luật này có hiệu lực thi hành, tiền cấp quyền khai thác khoáng sản, tiền trúng đấu giá quyền khai thác khoáng sản đối với các giấy phép khai thác khoáng sản, </w:t>
            </w:r>
            <w:r w:rsidRPr="00957DE8">
              <w:rPr>
                <w:rFonts w:eastAsia="SimSun"/>
                <w:bCs/>
                <w:sz w:val="22"/>
                <w:szCs w:val="22"/>
                <w:lang w:val="vi-VN"/>
              </w:rPr>
              <w:lastRenderedPageBreak/>
              <w:t>văn bản cho phép khai thác, thu hồi khoáng sản còn thời hạn khai thác, thu hồi hoặc đã hết thời hạn khai thác, thu hồi nhưng đủ điều kiện gia hạn, cấp lại giấy phép khai thác khoáng sản, văn bản cho phép khai thác, thu hồi khoáng sản được thực hiện như sau:</w:t>
            </w:r>
          </w:p>
          <w:p w14:paraId="3B7593C8" w14:textId="77777777" w:rsidR="001208FB" w:rsidRPr="00072F0C" w:rsidRDefault="001208FB" w:rsidP="00072F0C">
            <w:pPr>
              <w:adjustRightInd w:val="0"/>
              <w:snapToGrid w:val="0"/>
              <w:spacing w:beforeLines="60" w:before="144"/>
              <w:rPr>
                <w:bCs/>
                <w:sz w:val="22"/>
                <w:szCs w:val="22"/>
                <w:lang w:val="vi-VN"/>
              </w:rPr>
            </w:pPr>
            <w:r w:rsidRPr="00957DE8">
              <w:rPr>
                <w:rFonts w:eastAsia="SimSun"/>
                <w:bCs/>
                <w:sz w:val="22"/>
                <w:szCs w:val="22"/>
                <w:lang w:val="vi-VN"/>
              </w:rPr>
              <w:t>a) Quyết định phê duyệt tiền cấp quyền khai thác khoáng sản, tiền trúng đấu giá quyền khai thác khoáng sản được tiếp tục thực hiện đến khi có quyết định thay thế của cơ quan quản lý nhà nước có thẩm quyền;</w:t>
            </w:r>
          </w:p>
          <w:p w14:paraId="28B32976" w14:textId="77777777" w:rsidR="001208FB" w:rsidRPr="00072F0C" w:rsidRDefault="001208FB" w:rsidP="00072F0C">
            <w:pPr>
              <w:adjustRightInd w:val="0"/>
              <w:snapToGrid w:val="0"/>
              <w:spacing w:beforeLines="60" w:before="144"/>
              <w:rPr>
                <w:bCs/>
                <w:sz w:val="22"/>
                <w:szCs w:val="22"/>
                <w:lang w:val="vi-VN"/>
              </w:rPr>
            </w:pPr>
            <w:r w:rsidRPr="00957DE8">
              <w:rPr>
                <w:rFonts w:eastAsia="SimSun"/>
                <w:bCs/>
                <w:sz w:val="22"/>
                <w:szCs w:val="22"/>
                <w:lang w:val="vi-VN"/>
              </w:rPr>
              <w:t>b) Tiền cấp quyền khai thác khoáng sản, tiền trúng đấu giá quyền khai thác khoáng sản được quyết toán lần đầu theo quy định của Luật này và được xác định theo trữ lượng, khối lượng khoáng sản đã khai thác, thu hồi tính đến ngày 30 tháng 6 năm 2025;</w:t>
            </w:r>
          </w:p>
          <w:p w14:paraId="7C4A6A7B" w14:textId="77777777" w:rsidR="001208FB" w:rsidRPr="00072F0C" w:rsidRDefault="001208FB" w:rsidP="00072F0C">
            <w:pPr>
              <w:adjustRightInd w:val="0"/>
              <w:snapToGrid w:val="0"/>
              <w:spacing w:beforeLines="60" w:before="144"/>
              <w:rPr>
                <w:bCs/>
                <w:sz w:val="22"/>
                <w:szCs w:val="22"/>
                <w:lang w:val="vi-VN"/>
              </w:rPr>
            </w:pPr>
            <w:r w:rsidRPr="00957DE8">
              <w:rPr>
                <w:rFonts w:eastAsia="SimSun"/>
                <w:bCs/>
                <w:sz w:val="22"/>
                <w:szCs w:val="22"/>
                <w:lang w:val="vi-VN"/>
              </w:rPr>
              <w:t>c) Trữ lượng, khối lượng khoáng sản còn lại chưa khai thác, thu hồi tại thời điểm ngày 01 tháng 7 năm 2025 được phê duyệt lại tiền cấp quyền khai thác khoáng sản theo quy định của Luật này.</w:t>
            </w:r>
          </w:p>
          <w:p w14:paraId="4DE3EFFC" w14:textId="77777777" w:rsidR="001208FB" w:rsidRPr="00072F0C" w:rsidRDefault="001208FB" w:rsidP="00072F0C">
            <w:pPr>
              <w:widowControl w:val="0"/>
              <w:adjustRightInd w:val="0"/>
              <w:snapToGrid w:val="0"/>
              <w:spacing w:beforeLines="60" w:before="144"/>
              <w:rPr>
                <w:bCs/>
                <w:sz w:val="22"/>
                <w:szCs w:val="22"/>
                <w:lang w:val="vi-VN"/>
              </w:rPr>
            </w:pPr>
            <w:r w:rsidRPr="00957DE8">
              <w:rPr>
                <w:rFonts w:eastAsia="SimSun"/>
                <w:sz w:val="22"/>
                <w:szCs w:val="22"/>
                <w:lang w:val="vi-VN"/>
              </w:rPr>
              <w:t xml:space="preserve">10. </w:t>
            </w:r>
            <w:r w:rsidRPr="00957DE8">
              <w:rPr>
                <w:rFonts w:eastAsia="SimSun"/>
                <w:bCs/>
                <w:sz w:val="22"/>
                <w:szCs w:val="22"/>
                <w:lang w:val="vi-VN"/>
              </w:rPr>
              <w:t>Các giấy phép khai thác tận thu khoáng sản cấp trước ngày Luật này có hiệu lực thi hành phải nộp tiền cấp quyền khai thác khoáng sản theo quy định của Luật này đối với khối lượng khoáng sản còn lại chưa khai thác tại thời điểm Luật này có hiệu lực thi hành.</w:t>
            </w:r>
          </w:p>
          <w:p w14:paraId="3C7A87C4" w14:textId="77777777" w:rsidR="001208FB" w:rsidRPr="00072F0C" w:rsidRDefault="001208FB" w:rsidP="00072F0C">
            <w:pPr>
              <w:widowControl w:val="0"/>
              <w:adjustRightInd w:val="0"/>
              <w:snapToGrid w:val="0"/>
              <w:spacing w:beforeLines="60" w:before="144"/>
              <w:rPr>
                <w:bCs/>
                <w:spacing w:val="1"/>
                <w:sz w:val="22"/>
                <w:szCs w:val="22"/>
                <w:lang w:val="vi-VN"/>
              </w:rPr>
            </w:pPr>
            <w:r w:rsidRPr="00957DE8">
              <w:rPr>
                <w:rFonts w:eastAsia="SimSun"/>
                <w:bCs/>
                <w:spacing w:val="1"/>
                <w:sz w:val="22"/>
                <w:szCs w:val="22"/>
                <w:lang w:val="vi-VN"/>
              </w:rPr>
              <w:t>11. Đối với các khu vực khoáng sản đã có quyết định phê duyệt kết quả đấu giá quyền khai thác khoáng sản trước ngày Luật này có hiệu lực thi hành, trong quá trình thăm dò, khai thác sau khi đấu giá quyền khai thác khoáng sản phát hiện khoáng sản đi kèm và được cơ quan quản lý nhà nước có thẩm quyền cho phép khai thác, thu hồi thì tỷ lệ thu tiền cấp quyền khai thác khoáng sản đối với các khoáng sản đi kèm được xác định theo quy định tại khoản 2 Điều 105 của Luật này.</w:t>
            </w:r>
          </w:p>
          <w:p w14:paraId="43B72F4A" w14:textId="77777777" w:rsidR="001208FB" w:rsidRPr="00072F0C" w:rsidRDefault="001208FB" w:rsidP="00072F0C">
            <w:pPr>
              <w:overflowPunct w:val="0"/>
              <w:autoSpaceDE w:val="0"/>
              <w:autoSpaceDN w:val="0"/>
              <w:adjustRightInd w:val="0"/>
              <w:snapToGrid w:val="0"/>
              <w:spacing w:beforeLines="60" w:before="144"/>
              <w:jc w:val="both"/>
              <w:textAlignment w:val="baseline"/>
              <w:rPr>
                <w:rFonts w:eastAsia="Calibri"/>
                <w:b/>
                <w:bCs/>
                <w:iCs/>
                <w:sz w:val="22"/>
                <w:szCs w:val="22"/>
                <w:lang w:val="vi-VN"/>
              </w:rPr>
            </w:pPr>
            <w:r w:rsidRPr="00957DE8">
              <w:rPr>
                <w:rFonts w:eastAsia="SimSun"/>
                <w:bCs/>
                <w:sz w:val="22"/>
                <w:szCs w:val="22"/>
                <w:lang w:val="vi-VN"/>
              </w:rPr>
              <w:t xml:space="preserve">12. Đối với các khu vực khoáng sản đang thực hiện quy trình </w:t>
            </w:r>
            <w:r w:rsidRPr="00957DE8">
              <w:rPr>
                <w:rFonts w:eastAsia="SimSun"/>
                <w:bCs/>
                <w:sz w:val="22"/>
                <w:szCs w:val="22"/>
                <w:lang w:val="vi-VN"/>
              </w:rPr>
              <w:lastRenderedPageBreak/>
              <w:t>đấu giá quyền khai thác khoáng sản nhưng chưa niêm yết, thông báo công khai, việc tổ chức đấu giá quyền khai thác khoáng sản được thực hiện theo quy định của Luật này.</w:t>
            </w:r>
          </w:p>
        </w:tc>
        <w:tc>
          <w:tcPr>
            <w:tcW w:w="4852" w:type="dxa"/>
          </w:tcPr>
          <w:p w14:paraId="659DEF7D" w14:textId="77777777" w:rsidR="001208FB" w:rsidRPr="00072F0C" w:rsidRDefault="001208FB" w:rsidP="00072F0C">
            <w:pPr>
              <w:adjustRightInd w:val="0"/>
              <w:snapToGrid w:val="0"/>
              <w:spacing w:beforeLines="60" w:before="144"/>
              <w:outlineLvl w:val="2"/>
              <w:rPr>
                <w:rFonts w:eastAsia="Calibri"/>
                <w:b/>
                <w:bCs/>
                <w:iCs/>
                <w:sz w:val="22"/>
                <w:szCs w:val="22"/>
                <w:lang w:val="vi-VN"/>
              </w:rPr>
            </w:pPr>
            <w:bookmarkStart w:id="384" w:name="_Toc181887006"/>
            <w:r w:rsidRPr="00072F0C">
              <w:rPr>
                <w:rFonts w:eastAsia="Calibri" w:hint="cs"/>
                <w:b/>
                <w:bCs/>
                <w:iCs/>
                <w:sz w:val="22"/>
                <w:szCs w:val="22"/>
                <w:lang w:val="vi-VN"/>
              </w:rPr>
              <w:lastRenderedPageBreak/>
              <w:t>Điều 111</w:t>
            </w:r>
            <w:r w:rsidRPr="00072F0C">
              <w:rPr>
                <w:rFonts w:eastAsia="Calibri"/>
                <w:b/>
                <w:bCs/>
                <w:iCs/>
                <w:sz w:val="22"/>
                <w:szCs w:val="22"/>
                <w:lang w:val="vi-VN"/>
              </w:rPr>
              <w:t xml:space="preserve">. Quy </w:t>
            </w:r>
            <w:r w:rsidRPr="00072F0C">
              <w:rPr>
                <w:rFonts w:eastAsia="Calibri" w:hint="cs"/>
                <w:b/>
                <w:bCs/>
                <w:iCs/>
                <w:sz w:val="22"/>
                <w:szCs w:val="22"/>
                <w:lang w:val="vi-VN"/>
              </w:rPr>
              <w:t>đ</w:t>
            </w:r>
            <w:r w:rsidRPr="00072F0C">
              <w:rPr>
                <w:rFonts w:eastAsia="Calibri"/>
                <w:b/>
                <w:bCs/>
                <w:iCs/>
                <w:sz w:val="22"/>
                <w:szCs w:val="22"/>
                <w:lang w:val="vi-VN"/>
              </w:rPr>
              <w:t>ịnh chuyển tiếp</w:t>
            </w:r>
            <w:bookmarkEnd w:id="384"/>
            <w:r w:rsidRPr="00072F0C">
              <w:rPr>
                <w:rFonts w:eastAsia="Calibri"/>
                <w:b/>
                <w:bCs/>
                <w:iCs/>
                <w:sz w:val="22"/>
                <w:szCs w:val="22"/>
                <w:lang w:val="vi-VN"/>
              </w:rPr>
              <w:t xml:space="preserve"> </w:t>
            </w:r>
          </w:p>
          <w:p w14:paraId="76F984CB" w14:textId="77777777" w:rsidR="001208FB" w:rsidRPr="00072F0C" w:rsidRDefault="001208FB" w:rsidP="00072F0C">
            <w:pPr>
              <w:widowControl w:val="0"/>
              <w:spacing w:before="60"/>
              <w:jc w:val="both"/>
              <w:rPr>
                <w:bCs/>
                <w:sz w:val="22"/>
                <w:szCs w:val="22"/>
                <w:lang w:val="vi-VN"/>
              </w:rPr>
            </w:pPr>
            <w:r w:rsidRPr="00072F0C">
              <w:rPr>
                <w:bCs/>
                <w:sz w:val="22"/>
                <w:szCs w:val="22"/>
                <w:lang w:val="vi-VN"/>
              </w:rPr>
              <w:t>1. Tổ chức, cá nhân</w:t>
            </w:r>
            <w:r w:rsidRPr="00072F0C">
              <w:rPr>
                <w:sz w:val="22"/>
                <w:szCs w:val="22"/>
                <w:lang w:val="vi-VN"/>
              </w:rPr>
              <w:t xml:space="preserve"> </w:t>
            </w:r>
            <w:r w:rsidRPr="00072F0C">
              <w:rPr>
                <w:bCs/>
                <w:sz w:val="22"/>
                <w:szCs w:val="22"/>
                <w:lang w:val="vi-VN"/>
              </w:rPr>
              <w:t>đ</w:t>
            </w:r>
            <w:r w:rsidRPr="00072F0C">
              <w:rPr>
                <w:rFonts w:hint="eastAsia"/>
                <w:bCs/>
                <w:sz w:val="22"/>
                <w:szCs w:val="22"/>
                <w:lang w:val="vi-VN"/>
              </w:rPr>
              <w:t>ã</w:t>
            </w:r>
            <w:r w:rsidRPr="00072F0C">
              <w:rPr>
                <w:bCs/>
                <w:sz w:val="22"/>
                <w:szCs w:val="22"/>
                <w:lang w:val="vi-VN"/>
              </w:rPr>
              <w:t xml:space="preserve"> được cơ quan nhà nước có thẩm quyền tiếp nhận hồ sơ để giải quyết theo thủ tục hành chính về địa chất, khoáng sản trước ngày Luật này có hiệu lực thi hành mà chưa có kết quả giải quyết hồ sơ thì tổ chức, cá nhân được lựa chọn thực hiện trình tự, thủ tục, thẩm quyền</w:t>
            </w:r>
            <w:r w:rsidRPr="00072F0C">
              <w:rPr>
                <w:sz w:val="22"/>
                <w:szCs w:val="22"/>
                <w:lang w:val="vi-VN"/>
              </w:rPr>
              <w:t xml:space="preserve"> </w:t>
            </w:r>
            <w:r w:rsidRPr="00072F0C">
              <w:rPr>
                <w:bCs/>
                <w:sz w:val="22"/>
                <w:szCs w:val="22"/>
                <w:lang w:val="vi-VN"/>
              </w:rPr>
              <w:t>theo quy định của pháp luật tại thời điểm tiếp nhận hồ sơ hoặc</w:t>
            </w:r>
            <w:r w:rsidRPr="00072F0C">
              <w:rPr>
                <w:sz w:val="22"/>
                <w:szCs w:val="22"/>
                <w:lang w:val="vi-VN"/>
              </w:rPr>
              <w:t xml:space="preserve"> </w:t>
            </w:r>
            <w:r w:rsidRPr="00072F0C">
              <w:rPr>
                <w:bCs/>
                <w:sz w:val="22"/>
                <w:szCs w:val="22"/>
                <w:lang w:val="vi-VN"/>
              </w:rPr>
              <w:t>theo quy định của Luật này.</w:t>
            </w:r>
          </w:p>
          <w:p w14:paraId="5D685FA6" w14:textId="77777777" w:rsidR="001208FB" w:rsidRPr="00072F0C" w:rsidRDefault="001208FB" w:rsidP="00072F0C">
            <w:pPr>
              <w:widowControl w:val="0"/>
              <w:spacing w:before="60"/>
              <w:jc w:val="both"/>
              <w:rPr>
                <w:bCs/>
                <w:sz w:val="22"/>
                <w:szCs w:val="22"/>
                <w:lang w:val="vi-VN"/>
              </w:rPr>
            </w:pPr>
            <w:r w:rsidRPr="00072F0C">
              <w:rPr>
                <w:bCs/>
                <w:sz w:val="22"/>
                <w:szCs w:val="22"/>
                <w:lang w:val="vi-VN"/>
              </w:rPr>
              <w:t>2. Tổ chức, cá nhân được cấp giấy phép, quyết định trong hoạt động khoáng sản trước ngày Luật này có hiệu lực thi hành thì được thực hiện như sau:</w:t>
            </w:r>
          </w:p>
          <w:p w14:paraId="082A3F8C" w14:textId="77777777" w:rsidR="001208FB" w:rsidRPr="00072F0C" w:rsidRDefault="001208FB" w:rsidP="00072F0C">
            <w:pPr>
              <w:widowControl w:val="0"/>
              <w:spacing w:before="60"/>
              <w:jc w:val="both"/>
              <w:rPr>
                <w:bCs/>
                <w:spacing w:val="-6"/>
                <w:sz w:val="22"/>
                <w:szCs w:val="22"/>
                <w:lang w:val="vi-VN"/>
              </w:rPr>
            </w:pPr>
            <w:r w:rsidRPr="00072F0C">
              <w:rPr>
                <w:bCs/>
                <w:spacing w:val="-6"/>
                <w:sz w:val="22"/>
                <w:szCs w:val="22"/>
                <w:lang w:val="vi-VN"/>
              </w:rPr>
              <w:t>a) Tiếp tục thực hiện đến hết thời hạn quy định trong giấy phép, quyết định trong hoạt động khoáng sản, trừ trường hợp quy định tại điểm b và điểm c khoản này;</w:t>
            </w:r>
          </w:p>
          <w:p w14:paraId="57D481F9" w14:textId="77777777" w:rsidR="001208FB" w:rsidRPr="00072F0C" w:rsidRDefault="001208FB" w:rsidP="00072F0C">
            <w:pPr>
              <w:widowControl w:val="0"/>
              <w:spacing w:before="60"/>
              <w:jc w:val="both"/>
              <w:rPr>
                <w:bCs/>
                <w:sz w:val="22"/>
                <w:szCs w:val="22"/>
                <w:lang w:val="vi-VN"/>
              </w:rPr>
            </w:pPr>
            <w:r w:rsidRPr="00072F0C">
              <w:rPr>
                <w:bCs/>
                <w:sz w:val="22"/>
                <w:szCs w:val="22"/>
                <w:lang w:val="vi-VN"/>
              </w:rPr>
              <w:t>b) Trường hợp gia hạn, cấp lại, điều chỉnh, trả lại, chuyển nhượng giấy phép hoạt động khoáng sản; phê duyệt đề án đ</w:t>
            </w:r>
            <w:r w:rsidRPr="00072F0C">
              <w:rPr>
                <w:rFonts w:hint="eastAsia"/>
                <w:bCs/>
                <w:sz w:val="22"/>
                <w:szCs w:val="22"/>
                <w:lang w:val="vi-VN"/>
              </w:rPr>
              <w:t>ó</w:t>
            </w:r>
            <w:r w:rsidRPr="00072F0C">
              <w:rPr>
                <w:bCs/>
                <w:sz w:val="22"/>
                <w:szCs w:val="22"/>
                <w:lang w:val="vi-VN"/>
              </w:rPr>
              <w:t>ng cửa mỏ khoáng sản, chấp thuận phương án đ</w:t>
            </w:r>
            <w:r w:rsidRPr="00072F0C">
              <w:rPr>
                <w:rFonts w:hint="eastAsia"/>
                <w:bCs/>
                <w:sz w:val="22"/>
                <w:szCs w:val="22"/>
                <w:lang w:val="vi-VN"/>
              </w:rPr>
              <w:t>ó</w:t>
            </w:r>
            <w:r w:rsidRPr="00072F0C">
              <w:rPr>
                <w:bCs/>
                <w:sz w:val="22"/>
                <w:szCs w:val="22"/>
                <w:lang w:val="vi-VN"/>
              </w:rPr>
              <w:t>ng cửa mỏ khoáng sản; đ</w:t>
            </w:r>
            <w:r w:rsidRPr="00072F0C">
              <w:rPr>
                <w:rFonts w:hint="eastAsia"/>
                <w:bCs/>
                <w:sz w:val="22"/>
                <w:szCs w:val="22"/>
                <w:lang w:val="vi-VN"/>
              </w:rPr>
              <w:t>ó</w:t>
            </w:r>
            <w:r w:rsidRPr="00072F0C">
              <w:rPr>
                <w:bCs/>
                <w:sz w:val="22"/>
                <w:szCs w:val="22"/>
                <w:lang w:val="vi-VN"/>
              </w:rPr>
              <w:t>ng cửa mỏ khoáng sản thì được thực hiện theo quy định của Luật này;</w:t>
            </w:r>
          </w:p>
          <w:p w14:paraId="0E8B1C6E" w14:textId="77777777" w:rsidR="001208FB" w:rsidRPr="00072F0C" w:rsidRDefault="001208FB" w:rsidP="00072F0C">
            <w:pPr>
              <w:widowControl w:val="0"/>
              <w:spacing w:before="60"/>
              <w:jc w:val="both"/>
              <w:rPr>
                <w:bCs/>
                <w:sz w:val="22"/>
                <w:szCs w:val="22"/>
                <w:lang w:val="vi-VN"/>
              </w:rPr>
            </w:pPr>
            <w:r w:rsidRPr="00072F0C">
              <w:rPr>
                <w:bCs/>
                <w:sz w:val="22"/>
                <w:szCs w:val="22"/>
                <w:lang w:val="vi-VN"/>
              </w:rPr>
              <w:t xml:space="preserve">c) Đối với các giấy phép khai thác khoáng sản cấp trước ngày Luật này có hiệu lực thi hành có nội dung không phù hợp với quy định tại khoản 2 Điều 56 của Luật này, trong thời hạn 36 tháng kể từ ngày Luật này có hiệu lực thi hành, tổ chức, cá nhân có </w:t>
            </w:r>
            <w:r w:rsidRPr="00072F0C">
              <w:rPr>
                <w:bCs/>
                <w:sz w:val="22"/>
                <w:szCs w:val="22"/>
                <w:lang w:val="vi-VN"/>
              </w:rPr>
              <w:lastRenderedPageBreak/>
              <w:t>trách nhiệm thực hiện thủ tục cấp đổi giấy phép khai thác. Sau thời hạn nêu trên, tổ chức, cá nhân khai thác khoáng sản phải tạm dừng khai thác cho đến khi được cơ quan có thẩm quyền cấp đổi giấy phép khai thác khoáng sản. Chính phủ quy định hồ sơ, trình tự, thủ tục cấp đổi giấy phép khai thác đối với những trường hợp này.</w:t>
            </w:r>
          </w:p>
          <w:p w14:paraId="09CE5BD1" w14:textId="77777777" w:rsidR="001208FB" w:rsidRPr="00072F0C" w:rsidRDefault="001208FB" w:rsidP="00072F0C">
            <w:pPr>
              <w:spacing w:before="60"/>
              <w:jc w:val="both"/>
              <w:rPr>
                <w:bCs/>
                <w:sz w:val="22"/>
                <w:szCs w:val="22"/>
                <w:lang w:val="vi-VN"/>
              </w:rPr>
            </w:pPr>
            <w:r w:rsidRPr="00072F0C">
              <w:rPr>
                <w:bCs/>
                <w:sz w:val="22"/>
                <w:szCs w:val="22"/>
                <w:lang w:val="vi-VN"/>
              </w:rPr>
              <w:t xml:space="preserve">3. Tổ chức, cá nhân được chấp thuận thu hồi khoáng sản trước ngày Luật này có hiệu lực thi hành thì được tiếp tục thực hiện đến hết thời hạn quy định trong văn bản chấp thuận. </w:t>
            </w:r>
          </w:p>
          <w:p w14:paraId="4CA508B6" w14:textId="77777777" w:rsidR="001208FB" w:rsidRPr="00072F0C" w:rsidRDefault="001208FB" w:rsidP="00072F0C">
            <w:pPr>
              <w:widowControl w:val="0"/>
              <w:spacing w:before="60"/>
              <w:jc w:val="both"/>
              <w:rPr>
                <w:bCs/>
                <w:sz w:val="22"/>
                <w:szCs w:val="22"/>
                <w:lang w:val="vi-VN"/>
              </w:rPr>
            </w:pPr>
            <w:r w:rsidRPr="00072F0C">
              <w:rPr>
                <w:bCs/>
                <w:sz w:val="22"/>
                <w:szCs w:val="22"/>
                <w:lang w:val="vi-VN"/>
              </w:rPr>
              <w:t>4. Trường hợp đ</w:t>
            </w:r>
            <w:r w:rsidRPr="00072F0C">
              <w:rPr>
                <w:rFonts w:hint="eastAsia"/>
                <w:bCs/>
                <w:sz w:val="22"/>
                <w:szCs w:val="22"/>
                <w:lang w:val="vi-VN"/>
              </w:rPr>
              <w:t>ã</w:t>
            </w:r>
            <w:r w:rsidRPr="00072F0C">
              <w:rPr>
                <w:bCs/>
                <w:sz w:val="22"/>
                <w:szCs w:val="22"/>
                <w:lang w:val="vi-VN"/>
              </w:rPr>
              <w:t xml:space="preserve"> được cơ quan có thẩm quyền phê duyệt trữ lượng khoáng sản trước ngày Luật này có hiệu lực thi hành, trong thời hạn 36 tháng kể từ ngày được phê duyệt trữ lượng, quyền ưu tiên đề nghị cấp giấy phép khai thác khoáng sản được thực hiện</w:t>
            </w:r>
            <w:r w:rsidRPr="00072F0C">
              <w:rPr>
                <w:sz w:val="22"/>
                <w:szCs w:val="22"/>
                <w:lang w:val="vi-VN"/>
              </w:rPr>
              <w:t xml:space="preserve"> theo quy định tại Điều 48 của Luật này</w:t>
            </w:r>
            <w:r w:rsidRPr="00072F0C">
              <w:rPr>
                <w:bCs/>
                <w:sz w:val="22"/>
                <w:szCs w:val="22"/>
                <w:lang w:val="vi-VN"/>
              </w:rPr>
              <w:t>, trừ các trường hợp sau đây:</w:t>
            </w:r>
          </w:p>
          <w:p w14:paraId="724C1943" w14:textId="77777777" w:rsidR="001208FB" w:rsidRPr="00072F0C" w:rsidRDefault="001208FB" w:rsidP="00072F0C">
            <w:pPr>
              <w:widowControl w:val="0"/>
              <w:spacing w:before="60"/>
              <w:jc w:val="both"/>
              <w:rPr>
                <w:bCs/>
                <w:sz w:val="22"/>
                <w:szCs w:val="22"/>
                <w:lang w:val="vi-VN"/>
              </w:rPr>
            </w:pPr>
            <w:r w:rsidRPr="00072F0C">
              <w:rPr>
                <w:bCs/>
                <w:sz w:val="22"/>
                <w:szCs w:val="22"/>
                <w:lang w:val="vi-VN"/>
              </w:rPr>
              <w:t>a) Khu vực thăm dò đã được cấp giấy phép khai thác khoáng sản;</w:t>
            </w:r>
          </w:p>
          <w:p w14:paraId="6C7215CD" w14:textId="77777777" w:rsidR="001208FB" w:rsidRPr="00072F0C" w:rsidRDefault="001208FB" w:rsidP="00072F0C">
            <w:pPr>
              <w:widowControl w:val="0"/>
              <w:spacing w:before="60"/>
              <w:jc w:val="both"/>
              <w:rPr>
                <w:bCs/>
                <w:sz w:val="22"/>
                <w:szCs w:val="22"/>
                <w:lang w:val="vi-VN"/>
              </w:rPr>
            </w:pPr>
            <w:r w:rsidRPr="00072F0C">
              <w:rPr>
                <w:bCs/>
                <w:sz w:val="22"/>
                <w:szCs w:val="22"/>
                <w:lang w:val="vi-VN"/>
              </w:rPr>
              <w:t>b) Khu vực thăm dò đã có</w:t>
            </w:r>
            <w:r w:rsidRPr="00072F0C">
              <w:rPr>
                <w:sz w:val="22"/>
                <w:szCs w:val="22"/>
                <w:lang w:val="vi-VN"/>
              </w:rPr>
              <w:t xml:space="preserve"> hồ sơ đề nghị cấp giấy phép khai thác khoáng sản </w:t>
            </w:r>
            <w:r w:rsidRPr="00072F0C">
              <w:rPr>
                <w:bCs/>
                <w:sz w:val="22"/>
                <w:szCs w:val="22"/>
                <w:lang w:val="vi-VN"/>
              </w:rPr>
              <w:t>được cơ quan quản lý nhà nước có thẩm quyền tiếp nhận;</w:t>
            </w:r>
          </w:p>
          <w:p w14:paraId="6FBB3A0D" w14:textId="77777777" w:rsidR="001208FB" w:rsidRPr="00072F0C" w:rsidRDefault="001208FB" w:rsidP="00072F0C">
            <w:pPr>
              <w:widowControl w:val="0"/>
              <w:spacing w:before="60"/>
              <w:jc w:val="both"/>
              <w:rPr>
                <w:sz w:val="22"/>
                <w:szCs w:val="22"/>
                <w:lang w:val="vi-VN"/>
              </w:rPr>
            </w:pPr>
            <w:r w:rsidRPr="00072F0C">
              <w:rPr>
                <w:bCs/>
                <w:sz w:val="22"/>
                <w:szCs w:val="22"/>
                <w:lang w:val="vi-VN"/>
              </w:rPr>
              <w:t>c) Khu</w:t>
            </w:r>
            <w:r w:rsidRPr="00072F0C">
              <w:rPr>
                <w:sz w:val="22"/>
                <w:szCs w:val="22"/>
                <w:lang w:val="vi-VN"/>
              </w:rPr>
              <w:t xml:space="preserve"> vực thăm dò </w:t>
            </w:r>
            <w:r w:rsidRPr="00072F0C">
              <w:rPr>
                <w:bCs/>
                <w:sz w:val="22"/>
                <w:szCs w:val="22"/>
                <w:lang w:val="vi-VN"/>
              </w:rPr>
              <w:t>khoáng sản đã được cơ quan quản lý nhà nước có thẩm quyền phê duyệt kế hoạch đấu giá quyền</w:t>
            </w:r>
            <w:r w:rsidRPr="00072F0C">
              <w:rPr>
                <w:sz w:val="22"/>
                <w:szCs w:val="22"/>
                <w:lang w:val="vi-VN"/>
              </w:rPr>
              <w:t xml:space="preserve"> khai thác khoáng sản</w:t>
            </w:r>
            <w:r w:rsidRPr="00072F0C">
              <w:rPr>
                <w:bCs/>
                <w:sz w:val="22"/>
                <w:szCs w:val="22"/>
                <w:lang w:val="vi-VN"/>
              </w:rPr>
              <w:t xml:space="preserve">. </w:t>
            </w:r>
          </w:p>
          <w:p w14:paraId="7CAF0A2B" w14:textId="77777777" w:rsidR="001208FB" w:rsidRPr="00072F0C" w:rsidRDefault="001208FB" w:rsidP="00072F0C">
            <w:pPr>
              <w:widowControl w:val="0"/>
              <w:spacing w:before="60"/>
              <w:jc w:val="both"/>
              <w:rPr>
                <w:bCs/>
                <w:sz w:val="22"/>
                <w:szCs w:val="22"/>
                <w:lang w:val="vi-VN"/>
              </w:rPr>
            </w:pPr>
            <w:r w:rsidRPr="00072F0C">
              <w:rPr>
                <w:sz w:val="22"/>
                <w:szCs w:val="22"/>
                <w:lang w:val="vi-VN"/>
              </w:rPr>
              <w:t>5</w:t>
            </w:r>
            <w:r w:rsidRPr="00072F0C">
              <w:rPr>
                <w:bCs/>
                <w:sz w:val="22"/>
                <w:szCs w:val="22"/>
                <w:lang w:val="vi-VN"/>
              </w:rPr>
              <w:t>. Quyết định phê duyệt kết quả xác định chi phí đ</w:t>
            </w:r>
            <w:r w:rsidRPr="00072F0C">
              <w:rPr>
                <w:rFonts w:hint="eastAsia"/>
                <w:bCs/>
                <w:sz w:val="22"/>
                <w:szCs w:val="22"/>
                <w:lang w:val="vi-VN"/>
              </w:rPr>
              <w:t>á</w:t>
            </w:r>
            <w:r w:rsidRPr="00072F0C">
              <w:rPr>
                <w:bCs/>
                <w:sz w:val="22"/>
                <w:szCs w:val="22"/>
                <w:lang w:val="vi-VN"/>
              </w:rPr>
              <w:t>nh giá tiềm năng khoáng sản, chi phí thăm dò khoáng sản phải hoàn trả do Nhà nước đ</w:t>
            </w:r>
            <w:r w:rsidRPr="00072F0C">
              <w:rPr>
                <w:rFonts w:hint="eastAsia"/>
                <w:bCs/>
                <w:sz w:val="22"/>
                <w:szCs w:val="22"/>
                <w:lang w:val="vi-VN"/>
              </w:rPr>
              <w:t>ã</w:t>
            </w:r>
            <w:r w:rsidRPr="00072F0C">
              <w:rPr>
                <w:bCs/>
                <w:sz w:val="22"/>
                <w:szCs w:val="22"/>
                <w:lang w:val="vi-VN"/>
              </w:rPr>
              <w:t xml:space="preserve"> đầu tư được ban hành trước ngày Luật này có hiệu lực thi hành được xử lý như sau:</w:t>
            </w:r>
          </w:p>
          <w:p w14:paraId="622600CA" w14:textId="77777777" w:rsidR="001208FB" w:rsidRPr="00072F0C" w:rsidRDefault="001208FB" w:rsidP="00072F0C">
            <w:pPr>
              <w:widowControl w:val="0"/>
              <w:spacing w:before="60"/>
              <w:jc w:val="both"/>
              <w:rPr>
                <w:bCs/>
                <w:sz w:val="22"/>
                <w:szCs w:val="22"/>
                <w:lang w:val="vi-VN"/>
              </w:rPr>
            </w:pPr>
            <w:r w:rsidRPr="00072F0C">
              <w:rPr>
                <w:bCs/>
                <w:sz w:val="22"/>
                <w:szCs w:val="22"/>
                <w:lang w:val="vi-VN"/>
              </w:rPr>
              <w:t>a) Trường hợp tổ chức, cá nhân đã được cấp giấy phép khai thác khoáng sản thì tiếp tục thực hiện theo quyết định đ</w:t>
            </w:r>
            <w:r w:rsidRPr="00072F0C">
              <w:rPr>
                <w:rFonts w:hint="eastAsia"/>
                <w:bCs/>
                <w:sz w:val="22"/>
                <w:szCs w:val="22"/>
                <w:lang w:val="vi-VN"/>
              </w:rPr>
              <w:t>ã</w:t>
            </w:r>
            <w:r w:rsidRPr="00072F0C">
              <w:rPr>
                <w:bCs/>
                <w:sz w:val="22"/>
                <w:szCs w:val="22"/>
                <w:lang w:val="vi-VN"/>
              </w:rPr>
              <w:t xml:space="preserve"> được phê duyệt; trường hợp điều chỉnh giấy phép khai thác khoáng sản sau ngày Luật </w:t>
            </w:r>
            <w:r w:rsidRPr="00072F0C">
              <w:rPr>
                <w:bCs/>
                <w:sz w:val="22"/>
                <w:szCs w:val="22"/>
                <w:lang w:val="vi-VN"/>
              </w:rPr>
              <w:lastRenderedPageBreak/>
              <w:t>này có hiệu lực thi hành, chi phí đ</w:t>
            </w:r>
            <w:r w:rsidRPr="00072F0C">
              <w:rPr>
                <w:rFonts w:hint="eastAsia"/>
                <w:bCs/>
                <w:sz w:val="22"/>
                <w:szCs w:val="22"/>
                <w:lang w:val="vi-VN"/>
              </w:rPr>
              <w:t>á</w:t>
            </w:r>
            <w:r w:rsidRPr="00072F0C">
              <w:rPr>
                <w:bCs/>
                <w:sz w:val="22"/>
                <w:szCs w:val="22"/>
                <w:lang w:val="vi-VN"/>
              </w:rPr>
              <w:t>nh giá tiềm năng khoáng sản, thăm dò khoáng sản do Nhà nước đ</w:t>
            </w:r>
            <w:r w:rsidRPr="00072F0C">
              <w:rPr>
                <w:rFonts w:hint="eastAsia"/>
                <w:bCs/>
                <w:sz w:val="22"/>
                <w:szCs w:val="22"/>
                <w:lang w:val="vi-VN"/>
              </w:rPr>
              <w:t>ã</w:t>
            </w:r>
            <w:r w:rsidRPr="00072F0C">
              <w:rPr>
                <w:bCs/>
                <w:sz w:val="22"/>
                <w:szCs w:val="22"/>
                <w:lang w:val="vi-VN"/>
              </w:rPr>
              <w:t xml:space="preserve"> đầu tư </w:t>
            </w:r>
            <w:r w:rsidRPr="00072F0C">
              <w:rPr>
                <w:bCs/>
                <w:spacing w:val="-4"/>
                <w:sz w:val="22"/>
                <w:szCs w:val="22"/>
                <w:lang w:val="vi-VN"/>
              </w:rPr>
              <w:t>đối với phần trữ lượng gia tăng (nếu có) được xác định theo quy định của Luật này;</w:t>
            </w:r>
          </w:p>
          <w:p w14:paraId="66F9383F" w14:textId="77777777" w:rsidR="001208FB" w:rsidRPr="00072F0C" w:rsidRDefault="001208FB" w:rsidP="00072F0C">
            <w:pPr>
              <w:widowControl w:val="0"/>
              <w:spacing w:before="60"/>
              <w:jc w:val="both"/>
              <w:rPr>
                <w:bCs/>
                <w:sz w:val="22"/>
                <w:szCs w:val="22"/>
                <w:lang w:val="vi-VN"/>
              </w:rPr>
            </w:pPr>
            <w:r w:rsidRPr="00072F0C">
              <w:rPr>
                <w:bCs/>
                <w:sz w:val="22"/>
                <w:szCs w:val="22"/>
                <w:lang w:val="vi-VN"/>
              </w:rPr>
              <w:t>b) Trường hợp tổ chức, cá nhân chưa được cấp giấy phép khai thác khoáng sản thì thực hiện theo quy định của Luật này, trừ trường hợp tổ chức, cá nhân đ</w:t>
            </w:r>
            <w:r w:rsidRPr="00072F0C">
              <w:rPr>
                <w:rFonts w:hint="eastAsia"/>
                <w:bCs/>
                <w:sz w:val="22"/>
                <w:szCs w:val="22"/>
                <w:lang w:val="vi-VN"/>
              </w:rPr>
              <w:t>ã</w:t>
            </w:r>
            <w:r w:rsidRPr="00072F0C">
              <w:rPr>
                <w:bCs/>
                <w:sz w:val="22"/>
                <w:szCs w:val="22"/>
                <w:lang w:val="vi-VN"/>
              </w:rPr>
              <w:t xml:space="preserve"> thực hiện nghĩa vụ hoàn trả.</w:t>
            </w:r>
          </w:p>
          <w:p w14:paraId="01EFB430" w14:textId="77777777" w:rsidR="001208FB" w:rsidRPr="00072F0C" w:rsidRDefault="001208FB" w:rsidP="00072F0C">
            <w:pPr>
              <w:widowControl w:val="0"/>
              <w:spacing w:before="60"/>
              <w:jc w:val="both"/>
              <w:rPr>
                <w:bCs/>
                <w:sz w:val="22"/>
                <w:szCs w:val="22"/>
                <w:lang w:val="vi-VN"/>
              </w:rPr>
            </w:pPr>
            <w:r w:rsidRPr="00072F0C">
              <w:rPr>
                <w:bCs/>
                <w:sz w:val="22"/>
                <w:szCs w:val="22"/>
                <w:lang w:val="vi-VN"/>
              </w:rPr>
              <w:t>6. Quyết định của cơ quan quản lý nhà nước có thẩm quyền về quy hoạch khoáng sản, khu vực dự trữ khoáng sản quốc gia; phê duyệt khu vực cấm hoạt động khoáng sản, khu vực tạm thời cấm hoạt động khoáng sản, khu vực có khoáng sản phân tán, nhỏ lẻ; phê duyệt khu vực không đấu giá quyền khai thác khoáng sản được tiếp tục thực hiện đến khi có quyết định thay thế của cơ quan nhà nước có thẩm quyền.</w:t>
            </w:r>
          </w:p>
          <w:p w14:paraId="63E04D1B" w14:textId="77777777" w:rsidR="001208FB" w:rsidRPr="00072F0C" w:rsidRDefault="001208FB" w:rsidP="00072F0C">
            <w:pPr>
              <w:widowControl w:val="0"/>
              <w:spacing w:before="60"/>
              <w:jc w:val="both"/>
              <w:rPr>
                <w:bCs/>
                <w:sz w:val="22"/>
                <w:szCs w:val="22"/>
                <w:lang w:val="vi-VN"/>
              </w:rPr>
            </w:pPr>
            <w:r w:rsidRPr="00072F0C">
              <w:rPr>
                <w:bCs/>
                <w:sz w:val="22"/>
                <w:szCs w:val="22"/>
                <w:lang w:val="vi-VN"/>
              </w:rPr>
              <w:t xml:space="preserve">7. Quyết định về phê duyệt trữ lượng, tài nguyên khoáng sản </w:t>
            </w:r>
            <w:r w:rsidRPr="00072F0C">
              <w:rPr>
                <w:rFonts w:hint="cs"/>
                <w:bCs/>
                <w:sz w:val="22"/>
                <w:szCs w:val="22"/>
                <w:lang w:val="vi-VN"/>
              </w:rPr>
              <w:t>đ</w:t>
            </w:r>
            <w:r w:rsidRPr="00072F0C">
              <w:rPr>
                <w:rFonts w:hint="eastAsia"/>
                <w:bCs/>
                <w:sz w:val="22"/>
                <w:szCs w:val="22"/>
                <w:lang w:val="vi-VN"/>
              </w:rPr>
              <w:t>ã</w:t>
            </w:r>
            <w:r w:rsidRPr="00072F0C">
              <w:rPr>
                <w:bCs/>
                <w:sz w:val="22"/>
                <w:szCs w:val="22"/>
                <w:lang w:val="vi-VN"/>
              </w:rPr>
              <w:t xml:space="preserve"> </w:t>
            </w:r>
            <w:r w:rsidRPr="00072F0C">
              <w:rPr>
                <w:rFonts w:hint="cs"/>
                <w:bCs/>
                <w:sz w:val="22"/>
                <w:szCs w:val="22"/>
                <w:lang w:val="vi-VN"/>
              </w:rPr>
              <w:t>đư</w:t>
            </w:r>
            <w:r w:rsidRPr="00072F0C">
              <w:rPr>
                <w:bCs/>
                <w:sz w:val="22"/>
                <w:szCs w:val="22"/>
                <w:lang w:val="vi-VN"/>
              </w:rPr>
              <w:t>ợc c</w:t>
            </w:r>
            <w:r w:rsidRPr="00072F0C">
              <w:rPr>
                <w:rFonts w:hint="cs"/>
                <w:bCs/>
                <w:sz w:val="22"/>
                <w:szCs w:val="22"/>
                <w:lang w:val="vi-VN"/>
              </w:rPr>
              <w:t>ơ</w:t>
            </w:r>
            <w:r w:rsidRPr="00072F0C">
              <w:rPr>
                <w:bCs/>
                <w:sz w:val="22"/>
                <w:szCs w:val="22"/>
                <w:lang w:val="vi-VN"/>
              </w:rPr>
              <w:t xml:space="preserve"> quan nhà n</w:t>
            </w:r>
            <w:r w:rsidRPr="00072F0C">
              <w:rPr>
                <w:rFonts w:hint="cs"/>
                <w:bCs/>
                <w:sz w:val="22"/>
                <w:szCs w:val="22"/>
                <w:lang w:val="vi-VN"/>
              </w:rPr>
              <w:t>ư</w:t>
            </w:r>
            <w:r w:rsidRPr="00072F0C">
              <w:rPr>
                <w:bCs/>
                <w:sz w:val="22"/>
                <w:szCs w:val="22"/>
                <w:lang w:val="vi-VN"/>
              </w:rPr>
              <w:t>ớc có thẩm quyền ban hành tr</w:t>
            </w:r>
            <w:r w:rsidRPr="00072F0C">
              <w:rPr>
                <w:rFonts w:hint="cs"/>
                <w:bCs/>
                <w:sz w:val="22"/>
                <w:szCs w:val="22"/>
                <w:lang w:val="vi-VN"/>
              </w:rPr>
              <w:t>ư</w:t>
            </w:r>
            <w:r w:rsidRPr="00072F0C">
              <w:rPr>
                <w:bCs/>
                <w:sz w:val="22"/>
                <w:szCs w:val="22"/>
                <w:lang w:val="vi-VN"/>
              </w:rPr>
              <w:t>ớc ngày Luật này có hiệu lực thi hành được tiếp tục thực hiện và là v</w:t>
            </w:r>
            <w:r w:rsidRPr="00072F0C">
              <w:rPr>
                <w:rFonts w:hint="cs"/>
                <w:bCs/>
                <w:sz w:val="22"/>
                <w:szCs w:val="22"/>
                <w:lang w:val="vi-VN"/>
              </w:rPr>
              <w:t>ă</w:t>
            </w:r>
            <w:r w:rsidRPr="00072F0C">
              <w:rPr>
                <w:bCs/>
                <w:sz w:val="22"/>
                <w:szCs w:val="22"/>
                <w:lang w:val="vi-VN"/>
              </w:rPr>
              <w:t>n bản t</w:t>
            </w:r>
            <w:r w:rsidRPr="00072F0C">
              <w:rPr>
                <w:rFonts w:hint="cs"/>
                <w:bCs/>
                <w:sz w:val="22"/>
                <w:szCs w:val="22"/>
                <w:lang w:val="vi-VN"/>
              </w:rPr>
              <w:t>ươ</w:t>
            </w:r>
            <w:r w:rsidRPr="00072F0C">
              <w:rPr>
                <w:bCs/>
                <w:sz w:val="22"/>
                <w:szCs w:val="22"/>
                <w:lang w:val="vi-VN"/>
              </w:rPr>
              <w:t xml:space="preserve">ng </w:t>
            </w:r>
            <w:r w:rsidRPr="00072F0C">
              <w:rPr>
                <w:rFonts w:hint="cs"/>
                <w:bCs/>
                <w:sz w:val="22"/>
                <w:szCs w:val="22"/>
                <w:lang w:val="vi-VN"/>
              </w:rPr>
              <w:t>đươ</w:t>
            </w:r>
            <w:r w:rsidRPr="00072F0C">
              <w:rPr>
                <w:bCs/>
                <w:sz w:val="22"/>
                <w:szCs w:val="22"/>
                <w:lang w:val="vi-VN"/>
              </w:rPr>
              <w:t xml:space="preserve">ng với quyết </w:t>
            </w:r>
            <w:r w:rsidRPr="00072F0C">
              <w:rPr>
                <w:rFonts w:hint="cs"/>
                <w:bCs/>
                <w:sz w:val="22"/>
                <w:szCs w:val="22"/>
                <w:lang w:val="vi-VN"/>
              </w:rPr>
              <w:t>đ</w:t>
            </w:r>
            <w:r w:rsidRPr="00072F0C">
              <w:rPr>
                <w:bCs/>
                <w:sz w:val="22"/>
                <w:szCs w:val="22"/>
                <w:lang w:val="vi-VN"/>
              </w:rPr>
              <w:t>ịnh công nhận kết quả th</w:t>
            </w:r>
            <w:r w:rsidRPr="00072F0C">
              <w:rPr>
                <w:rFonts w:hint="cs"/>
                <w:bCs/>
                <w:sz w:val="22"/>
                <w:szCs w:val="22"/>
                <w:lang w:val="vi-VN"/>
              </w:rPr>
              <w:t>ă</w:t>
            </w:r>
            <w:r w:rsidRPr="00072F0C">
              <w:rPr>
                <w:bCs/>
                <w:sz w:val="22"/>
                <w:szCs w:val="22"/>
                <w:lang w:val="vi-VN"/>
              </w:rPr>
              <w:t>m dò khoáng sản.</w:t>
            </w:r>
          </w:p>
          <w:p w14:paraId="2EFB0371" w14:textId="77777777" w:rsidR="001208FB" w:rsidRPr="00072F0C" w:rsidRDefault="001208FB" w:rsidP="00072F0C">
            <w:pPr>
              <w:spacing w:before="60"/>
              <w:jc w:val="both"/>
              <w:rPr>
                <w:bCs/>
                <w:sz w:val="22"/>
                <w:szCs w:val="22"/>
                <w:lang w:val="vi-VN"/>
              </w:rPr>
            </w:pPr>
            <w:r w:rsidRPr="00072F0C">
              <w:rPr>
                <w:bCs/>
                <w:sz w:val="22"/>
                <w:szCs w:val="22"/>
                <w:lang w:val="vi-VN"/>
              </w:rPr>
              <w:t xml:space="preserve">8. Cơ quan quản lý nhà nước có thẩm quyền tổ chức cấp giấy phép thăm dò, giấy phép khai thác khoáng sản đối với khoáng sản than thuộc </w:t>
            </w:r>
            <w:r w:rsidRPr="00072F0C">
              <w:rPr>
                <w:sz w:val="22"/>
                <w:szCs w:val="22"/>
                <w:shd w:val="clear" w:color="auto" w:fill="FFFFFF"/>
                <w:lang w:val="vi-VN"/>
              </w:rPr>
              <w:t xml:space="preserve">quy hoạch tổng thể về năng lượng quốc gia </w:t>
            </w:r>
            <w:r w:rsidRPr="00072F0C">
              <w:rPr>
                <w:bCs/>
                <w:sz w:val="22"/>
                <w:szCs w:val="22"/>
                <w:lang w:val="vi-VN"/>
              </w:rPr>
              <w:t>đã được phê duyệt trước ngày Luật này có hiệu lực thi hành cho đến khi có quyết định điều chỉnh, bổ sung khoáng sản than vào quy hoạch khoáng sản</w:t>
            </w:r>
            <w:r w:rsidRPr="00072F0C">
              <w:rPr>
                <w:sz w:val="22"/>
                <w:szCs w:val="22"/>
                <w:lang w:val="vi-VN"/>
              </w:rPr>
              <w:t xml:space="preserve"> nhóm I </w:t>
            </w:r>
            <w:r w:rsidRPr="00072F0C">
              <w:rPr>
                <w:bCs/>
                <w:sz w:val="22"/>
                <w:szCs w:val="22"/>
                <w:lang w:val="vi-VN"/>
              </w:rPr>
              <w:t xml:space="preserve">của cơ quan quản lý nhà nước có thẩm quyền. </w:t>
            </w:r>
          </w:p>
          <w:p w14:paraId="6EBFCF7A" w14:textId="77777777" w:rsidR="001208FB" w:rsidRPr="00072F0C" w:rsidRDefault="001208FB" w:rsidP="00072F0C">
            <w:pPr>
              <w:spacing w:before="60"/>
              <w:jc w:val="both"/>
              <w:rPr>
                <w:bCs/>
                <w:sz w:val="22"/>
                <w:szCs w:val="22"/>
              </w:rPr>
            </w:pPr>
            <w:ins w:id="385" w:author="Luan Dang" w:date="2025-07-19T17:29:00Z">
              <w:r w:rsidRPr="00072F0C">
                <w:rPr>
                  <w:b/>
                  <w:i/>
                  <w:iCs/>
                  <w:sz w:val="22"/>
                  <w:szCs w:val="22"/>
                </w:rPr>
                <w:t>Chủ tịch</w:t>
              </w:r>
              <w:r w:rsidRPr="00072F0C">
                <w:rPr>
                  <w:bCs/>
                  <w:sz w:val="22"/>
                  <w:szCs w:val="22"/>
                </w:rPr>
                <w:t xml:space="preserve"> </w:t>
              </w:r>
            </w:ins>
            <w:r w:rsidRPr="00072F0C">
              <w:rPr>
                <w:bCs/>
                <w:sz w:val="22"/>
                <w:szCs w:val="22"/>
                <w:lang w:val="vi-VN"/>
              </w:rPr>
              <w:t xml:space="preserve">Ủy ban nhân dân cấp tỉnh cấp giấy phép thăm dò khoáng sản, giấy phép khai thác khoáng sản đối với nước khoáng thiên nhiên, nước nóng thiên nhiên căn cứ vào quy hoạch thăm dò, khai </w:t>
            </w:r>
            <w:r w:rsidRPr="00072F0C">
              <w:rPr>
                <w:bCs/>
                <w:sz w:val="22"/>
                <w:szCs w:val="22"/>
                <w:lang w:val="vi-VN"/>
              </w:rPr>
              <w:lastRenderedPageBreak/>
              <w:t>thác, chế biến và sử dụng các loại khoáng sản đã được phê duyệt trước ngày Luật này có hiệu lực thi hành cho đến khi có quyết định thay thế.</w:t>
            </w:r>
          </w:p>
          <w:p w14:paraId="4F877BD2" w14:textId="77777777" w:rsidR="001208FB" w:rsidRPr="00072F0C" w:rsidRDefault="001208FB" w:rsidP="00072F0C">
            <w:pPr>
              <w:spacing w:before="60"/>
              <w:jc w:val="both"/>
              <w:rPr>
                <w:bCs/>
                <w:sz w:val="22"/>
                <w:szCs w:val="22"/>
                <w:lang w:val="vi-VN"/>
              </w:rPr>
            </w:pPr>
            <w:r w:rsidRPr="00072F0C">
              <w:rPr>
                <w:bCs/>
                <w:sz w:val="22"/>
                <w:szCs w:val="22"/>
                <w:lang w:val="vi-VN"/>
              </w:rPr>
              <w:t xml:space="preserve">9. Tại thời </w:t>
            </w:r>
            <w:r w:rsidRPr="00072F0C">
              <w:rPr>
                <w:rFonts w:hint="cs"/>
                <w:bCs/>
                <w:sz w:val="22"/>
                <w:szCs w:val="22"/>
                <w:lang w:val="vi-VN"/>
              </w:rPr>
              <w:t>đ</w:t>
            </w:r>
            <w:r w:rsidRPr="00072F0C">
              <w:rPr>
                <w:bCs/>
                <w:sz w:val="22"/>
                <w:szCs w:val="22"/>
                <w:lang w:val="vi-VN"/>
              </w:rPr>
              <w:t xml:space="preserve">iểm Luật này có hiệu lực thi hành, tiền cấp quyền khai thác khoáng sản, tiền trúng </w:t>
            </w:r>
            <w:r w:rsidRPr="00072F0C">
              <w:rPr>
                <w:rFonts w:hint="cs"/>
                <w:bCs/>
                <w:sz w:val="22"/>
                <w:szCs w:val="22"/>
                <w:lang w:val="vi-VN"/>
              </w:rPr>
              <w:t>đ</w:t>
            </w:r>
            <w:r w:rsidRPr="00072F0C">
              <w:rPr>
                <w:bCs/>
                <w:sz w:val="22"/>
                <w:szCs w:val="22"/>
                <w:lang w:val="vi-VN"/>
              </w:rPr>
              <w:t xml:space="preserve">ấu giá quyền khai thác khoáng sản </w:t>
            </w:r>
            <w:r w:rsidRPr="00072F0C">
              <w:rPr>
                <w:rFonts w:hint="cs"/>
                <w:bCs/>
                <w:sz w:val="22"/>
                <w:szCs w:val="22"/>
                <w:lang w:val="vi-VN"/>
              </w:rPr>
              <w:t>đ</w:t>
            </w:r>
            <w:r w:rsidRPr="00072F0C">
              <w:rPr>
                <w:bCs/>
                <w:sz w:val="22"/>
                <w:szCs w:val="22"/>
                <w:lang w:val="vi-VN"/>
              </w:rPr>
              <w:t xml:space="preserve">ối với các giấy phép khai thác khoáng sản, văn bản cho phép khai thác, thu hồi khoáng sản còn thời hạn khai thác, thu hồi hoặc </w:t>
            </w:r>
            <w:r w:rsidRPr="00072F0C">
              <w:rPr>
                <w:rFonts w:hint="cs"/>
                <w:bCs/>
                <w:sz w:val="22"/>
                <w:szCs w:val="22"/>
                <w:lang w:val="vi-VN"/>
              </w:rPr>
              <w:t>đ</w:t>
            </w:r>
            <w:r w:rsidRPr="00072F0C">
              <w:rPr>
                <w:rFonts w:hint="eastAsia"/>
                <w:bCs/>
                <w:sz w:val="22"/>
                <w:szCs w:val="22"/>
                <w:lang w:val="vi-VN"/>
              </w:rPr>
              <w:t>ã</w:t>
            </w:r>
            <w:r w:rsidRPr="00072F0C">
              <w:rPr>
                <w:bCs/>
                <w:sz w:val="22"/>
                <w:szCs w:val="22"/>
                <w:lang w:val="vi-VN"/>
              </w:rPr>
              <w:t xml:space="preserve"> hết thời hạn khai thác, thu hồi nh</w:t>
            </w:r>
            <w:r w:rsidRPr="00072F0C">
              <w:rPr>
                <w:rFonts w:hint="cs"/>
                <w:bCs/>
                <w:sz w:val="22"/>
                <w:szCs w:val="22"/>
                <w:lang w:val="vi-VN"/>
              </w:rPr>
              <w:t>ư</w:t>
            </w:r>
            <w:r w:rsidRPr="00072F0C">
              <w:rPr>
                <w:bCs/>
                <w:sz w:val="22"/>
                <w:szCs w:val="22"/>
                <w:lang w:val="vi-VN"/>
              </w:rPr>
              <w:t xml:space="preserve">ng </w:t>
            </w:r>
            <w:r w:rsidRPr="00072F0C">
              <w:rPr>
                <w:rFonts w:hint="cs"/>
                <w:bCs/>
                <w:sz w:val="22"/>
                <w:szCs w:val="22"/>
                <w:lang w:val="vi-VN"/>
              </w:rPr>
              <w:t>đ</w:t>
            </w:r>
            <w:r w:rsidRPr="00072F0C">
              <w:rPr>
                <w:bCs/>
                <w:sz w:val="22"/>
                <w:szCs w:val="22"/>
                <w:lang w:val="vi-VN"/>
              </w:rPr>
              <w:t xml:space="preserve">ủ </w:t>
            </w:r>
            <w:r w:rsidRPr="00072F0C">
              <w:rPr>
                <w:rFonts w:hint="cs"/>
                <w:bCs/>
                <w:sz w:val="22"/>
                <w:szCs w:val="22"/>
                <w:lang w:val="vi-VN"/>
              </w:rPr>
              <w:t>đ</w:t>
            </w:r>
            <w:r w:rsidRPr="00072F0C">
              <w:rPr>
                <w:bCs/>
                <w:sz w:val="22"/>
                <w:szCs w:val="22"/>
                <w:lang w:val="vi-VN"/>
              </w:rPr>
              <w:t xml:space="preserve">iều kiện gia hạn, cấp lại giấy phép khai thác khoáng sản, văn bản cho phép khai thác, thu hồi khoáng sản </w:t>
            </w:r>
            <w:r w:rsidRPr="00072F0C">
              <w:rPr>
                <w:rFonts w:hint="cs"/>
                <w:bCs/>
                <w:sz w:val="22"/>
                <w:szCs w:val="22"/>
                <w:lang w:val="vi-VN"/>
              </w:rPr>
              <w:t>đư</w:t>
            </w:r>
            <w:r w:rsidRPr="00072F0C">
              <w:rPr>
                <w:bCs/>
                <w:sz w:val="22"/>
                <w:szCs w:val="22"/>
                <w:lang w:val="vi-VN"/>
              </w:rPr>
              <w:t>ợc thực hiện nh</w:t>
            </w:r>
            <w:r w:rsidRPr="00072F0C">
              <w:rPr>
                <w:rFonts w:hint="cs"/>
                <w:bCs/>
                <w:sz w:val="22"/>
                <w:szCs w:val="22"/>
                <w:lang w:val="vi-VN"/>
              </w:rPr>
              <w:t>ư</w:t>
            </w:r>
            <w:r w:rsidRPr="00072F0C">
              <w:rPr>
                <w:bCs/>
                <w:sz w:val="22"/>
                <w:szCs w:val="22"/>
                <w:lang w:val="vi-VN"/>
              </w:rPr>
              <w:t xml:space="preserve"> sau:</w:t>
            </w:r>
          </w:p>
          <w:p w14:paraId="1BA614E9" w14:textId="77777777" w:rsidR="001208FB" w:rsidRPr="00072F0C" w:rsidRDefault="001208FB" w:rsidP="00072F0C">
            <w:pPr>
              <w:spacing w:before="60"/>
              <w:jc w:val="both"/>
              <w:rPr>
                <w:bCs/>
                <w:sz w:val="22"/>
                <w:szCs w:val="22"/>
                <w:lang w:val="vi-VN"/>
              </w:rPr>
            </w:pPr>
            <w:r w:rsidRPr="00072F0C">
              <w:rPr>
                <w:bCs/>
                <w:sz w:val="22"/>
                <w:szCs w:val="22"/>
                <w:lang w:val="vi-VN"/>
              </w:rPr>
              <w:t xml:space="preserve">a) Quyết </w:t>
            </w:r>
            <w:r w:rsidRPr="00072F0C">
              <w:rPr>
                <w:rFonts w:hint="cs"/>
                <w:bCs/>
                <w:sz w:val="22"/>
                <w:szCs w:val="22"/>
                <w:lang w:val="vi-VN"/>
              </w:rPr>
              <w:t>đ</w:t>
            </w:r>
            <w:r w:rsidRPr="00072F0C">
              <w:rPr>
                <w:bCs/>
                <w:sz w:val="22"/>
                <w:szCs w:val="22"/>
                <w:lang w:val="vi-VN"/>
              </w:rPr>
              <w:t xml:space="preserve">ịnh phê duyệt tiền cấp quyền khai thác khoáng sản, tiền trúng </w:t>
            </w:r>
            <w:r w:rsidRPr="00072F0C">
              <w:rPr>
                <w:rFonts w:hint="cs"/>
                <w:bCs/>
                <w:sz w:val="22"/>
                <w:szCs w:val="22"/>
                <w:lang w:val="vi-VN"/>
              </w:rPr>
              <w:t>đ</w:t>
            </w:r>
            <w:r w:rsidRPr="00072F0C">
              <w:rPr>
                <w:bCs/>
                <w:sz w:val="22"/>
                <w:szCs w:val="22"/>
                <w:lang w:val="vi-VN"/>
              </w:rPr>
              <w:t xml:space="preserve">ấu giá quyền khai thác khoáng sản </w:t>
            </w:r>
            <w:r w:rsidRPr="00072F0C">
              <w:rPr>
                <w:rFonts w:hint="cs"/>
                <w:bCs/>
                <w:sz w:val="22"/>
                <w:szCs w:val="22"/>
                <w:lang w:val="vi-VN"/>
              </w:rPr>
              <w:t>đư</w:t>
            </w:r>
            <w:r w:rsidRPr="00072F0C">
              <w:rPr>
                <w:bCs/>
                <w:sz w:val="22"/>
                <w:szCs w:val="22"/>
                <w:lang w:val="vi-VN"/>
              </w:rPr>
              <w:t xml:space="preserve">ợc tiếp tục thực hiện </w:t>
            </w:r>
            <w:r w:rsidRPr="00072F0C">
              <w:rPr>
                <w:rFonts w:hint="cs"/>
                <w:bCs/>
                <w:sz w:val="22"/>
                <w:szCs w:val="22"/>
                <w:lang w:val="vi-VN"/>
              </w:rPr>
              <w:t>đ</w:t>
            </w:r>
            <w:r w:rsidRPr="00072F0C">
              <w:rPr>
                <w:bCs/>
                <w:sz w:val="22"/>
                <w:szCs w:val="22"/>
                <w:lang w:val="vi-VN"/>
              </w:rPr>
              <w:t>ến khi có quyết định thay thế của cơ quan quản lý nhà nước có thẩm quyền;</w:t>
            </w:r>
          </w:p>
          <w:p w14:paraId="4D7CFE85" w14:textId="77777777" w:rsidR="001208FB" w:rsidRPr="00072F0C" w:rsidRDefault="001208FB" w:rsidP="00072F0C">
            <w:pPr>
              <w:spacing w:before="60"/>
              <w:jc w:val="both"/>
              <w:rPr>
                <w:bCs/>
                <w:sz w:val="22"/>
                <w:szCs w:val="22"/>
                <w:lang w:val="vi-VN"/>
              </w:rPr>
            </w:pPr>
            <w:r w:rsidRPr="00072F0C">
              <w:rPr>
                <w:bCs/>
                <w:sz w:val="22"/>
                <w:szCs w:val="22"/>
                <w:lang w:val="vi-VN"/>
              </w:rPr>
              <w:t xml:space="preserve">b) Tiền cấp quyền khai thác khoáng sản, tiền trúng </w:t>
            </w:r>
            <w:r w:rsidRPr="00072F0C">
              <w:rPr>
                <w:rFonts w:hint="cs"/>
                <w:bCs/>
                <w:sz w:val="22"/>
                <w:szCs w:val="22"/>
                <w:lang w:val="vi-VN"/>
              </w:rPr>
              <w:t>đ</w:t>
            </w:r>
            <w:r w:rsidRPr="00072F0C">
              <w:rPr>
                <w:bCs/>
                <w:sz w:val="22"/>
                <w:szCs w:val="22"/>
                <w:lang w:val="vi-VN"/>
              </w:rPr>
              <w:t xml:space="preserve">ấu giá quyền khai thác khoáng sản </w:t>
            </w:r>
            <w:r w:rsidRPr="00072F0C">
              <w:rPr>
                <w:rFonts w:hint="cs"/>
                <w:bCs/>
                <w:sz w:val="22"/>
                <w:szCs w:val="22"/>
                <w:lang w:val="vi-VN"/>
              </w:rPr>
              <w:t>đư</w:t>
            </w:r>
            <w:r w:rsidRPr="00072F0C">
              <w:rPr>
                <w:bCs/>
                <w:sz w:val="22"/>
                <w:szCs w:val="22"/>
                <w:lang w:val="vi-VN"/>
              </w:rPr>
              <w:t xml:space="preserve">ợc quyết toán lần </w:t>
            </w:r>
            <w:r w:rsidRPr="00072F0C">
              <w:rPr>
                <w:rFonts w:hint="cs"/>
                <w:bCs/>
                <w:sz w:val="22"/>
                <w:szCs w:val="22"/>
                <w:lang w:val="vi-VN"/>
              </w:rPr>
              <w:t>đ</w:t>
            </w:r>
            <w:r w:rsidRPr="00072F0C">
              <w:rPr>
                <w:bCs/>
                <w:sz w:val="22"/>
                <w:szCs w:val="22"/>
                <w:lang w:val="vi-VN"/>
              </w:rPr>
              <w:t xml:space="preserve">ầu theo quy </w:t>
            </w:r>
            <w:r w:rsidRPr="00072F0C">
              <w:rPr>
                <w:rFonts w:hint="cs"/>
                <w:bCs/>
                <w:sz w:val="22"/>
                <w:szCs w:val="22"/>
                <w:lang w:val="vi-VN"/>
              </w:rPr>
              <w:t>đ</w:t>
            </w:r>
            <w:r w:rsidRPr="00072F0C">
              <w:rPr>
                <w:bCs/>
                <w:sz w:val="22"/>
                <w:szCs w:val="22"/>
                <w:lang w:val="vi-VN"/>
              </w:rPr>
              <w:t>ịnh của Luật này và được xác định theo trữ lượng, khối lượng khoáng sản đã khai thác, thu hồi tính đến ngày 30 tháng 6 n</w:t>
            </w:r>
            <w:r w:rsidRPr="00072F0C">
              <w:rPr>
                <w:rFonts w:hint="cs"/>
                <w:bCs/>
                <w:sz w:val="22"/>
                <w:szCs w:val="22"/>
                <w:lang w:val="vi-VN"/>
              </w:rPr>
              <w:t>ă</w:t>
            </w:r>
            <w:r w:rsidRPr="00072F0C">
              <w:rPr>
                <w:bCs/>
                <w:sz w:val="22"/>
                <w:szCs w:val="22"/>
                <w:lang w:val="vi-VN"/>
              </w:rPr>
              <w:t>m 2025;</w:t>
            </w:r>
          </w:p>
          <w:p w14:paraId="4F3CFFEB" w14:textId="77777777" w:rsidR="001208FB" w:rsidRPr="00072F0C" w:rsidRDefault="001208FB" w:rsidP="00072F0C">
            <w:pPr>
              <w:spacing w:before="60"/>
              <w:jc w:val="both"/>
              <w:rPr>
                <w:bCs/>
                <w:sz w:val="22"/>
                <w:szCs w:val="22"/>
                <w:lang w:val="vi-VN"/>
              </w:rPr>
            </w:pPr>
            <w:r w:rsidRPr="00072F0C">
              <w:rPr>
                <w:bCs/>
                <w:sz w:val="22"/>
                <w:szCs w:val="22"/>
                <w:lang w:val="vi-VN"/>
              </w:rPr>
              <w:t>c) Trữ l</w:t>
            </w:r>
            <w:r w:rsidRPr="00072F0C">
              <w:rPr>
                <w:rFonts w:hint="cs"/>
                <w:bCs/>
                <w:sz w:val="22"/>
                <w:szCs w:val="22"/>
                <w:lang w:val="vi-VN"/>
              </w:rPr>
              <w:t>ư</w:t>
            </w:r>
            <w:r w:rsidRPr="00072F0C">
              <w:rPr>
                <w:bCs/>
                <w:sz w:val="22"/>
                <w:szCs w:val="22"/>
                <w:lang w:val="vi-VN"/>
              </w:rPr>
              <w:t>ợng, khối lượng khoáng sản còn lại ch</w:t>
            </w:r>
            <w:r w:rsidRPr="00072F0C">
              <w:rPr>
                <w:rFonts w:hint="cs"/>
                <w:bCs/>
                <w:sz w:val="22"/>
                <w:szCs w:val="22"/>
                <w:lang w:val="vi-VN"/>
              </w:rPr>
              <w:t>ư</w:t>
            </w:r>
            <w:r w:rsidRPr="00072F0C">
              <w:rPr>
                <w:bCs/>
                <w:sz w:val="22"/>
                <w:szCs w:val="22"/>
                <w:lang w:val="vi-VN"/>
              </w:rPr>
              <w:t xml:space="preserve">a khai thác, thu hồi tại thời </w:t>
            </w:r>
            <w:r w:rsidRPr="00072F0C">
              <w:rPr>
                <w:rFonts w:hint="cs"/>
                <w:bCs/>
                <w:sz w:val="22"/>
                <w:szCs w:val="22"/>
                <w:lang w:val="vi-VN"/>
              </w:rPr>
              <w:t>đ</w:t>
            </w:r>
            <w:r w:rsidRPr="00072F0C">
              <w:rPr>
                <w:bCs/>
                <w:sz w:val="22"/>
                <w:szCs w:val="22"/>
                <w:lang w:val="vi-VN"/>
              </w:rPr>
              <w:t>iểm ngày 01 tháng 7 n</w:t>
            </w:r>
            <w:r w:rsidRPr="00072F0C">
              <w:rPr>
                <w:rFonts w:hint="cs"/>
                <w:bCs/>
                <w:sz w:val="22"/>
                <w:szCs w:val="22"/>
                <w:lang w:val="vi-VN"/>
              </w:rPr>
              <w:t>ă</w:t>
            </w:r>
            <w:r w:rsidRPr="00072F0C">
              <w:rPr>
                <w:bCs/>
                <w:sz w:val="22"/>
                <w:szCs w:val="22"/>
                <w:lang w:val="vi-VN"/>
              </w:rPr>
              <w:t xml:space="preserve">m 2025 </w:t>
            </w:r>
            <w:r w:rsidRPr="00072F0C">
              <w:rPr>
                <w:rFonts w:hint="cs"/>
                <w:bCs/>
                <w:sz w:val="22"/>
                <w:szCs w:val="22"/>
                <w:lang w:val="vi-VN"/>
              </w:rPr>
              <w:t>đư</w:t>
            </w:r>
            <w:r w:rsidRPr="00072F0C">
              <w:rPr>
                <w:bCs/>
                <w:sz w:val="22"/>
                <w:szCs w:val="22"/>
                <w:lang w:val="vi-VN"/>
              </w:rPr>
              <w:t xml:space="preserve">ợc phê duyệt lại tiền cấp quyền khai thác khoáng sản theo quy </w:t>
            </w:r>
            <w:r w:rsidRPr="00072F0C">
              <w:rPr>
                <w:rFonts w:hint="cs"/>
                <w:bCs/>
                <w:sz w:val="22"/>
                <w:szCs w:val="22"/>
                <w:lang w:val="vi-VN"/>
              </w:rPr>
              <w:t>đ</w:t>
            </w:r>
            <w:r w:rsidRPr="00072F0C">
              <w:rPr>
                <w:bCs/>
                <w:sz w:val="22"/>
                <w:szCs w:val="22"/>
                <w:lang w:val="vi-VN"/>
              </w:rPr>
              <w:t>ịnh của Luật này.</w:t>
            </w:r>
          </w:p>
          <w:p w14:paraId="7232BEC6" w14:textId="77777777" w:rsidR="001208FB" w:rsidRPr="00072F0C" w:rsidRDefault="001208FB" w:rsidP="00072F0C">
            <w:pPr>
              <w:widowControl w:val="0"/>
              <w:spacing w:before="60"/>
              <w:jc w:val="both"/>
              <w:rPr>
                <w:bCs/>
                <w:sz w:val="22"/>
                <w:szCs w:val="22"/>
                <w:lang w:val="vi-VN"/>
              </w:rPr>
            </w:pPr>
            <w:r w:rsidRPr="00072F0C">
              <w:rPr>
                <w:sz w:val="22"/>
                <w:szCs w:val="22"/>
                <w:lang w:val="vi-VN"/>
              </w:rPr>
              <w:t xml:space="preserve">10. </w:t>
            </w:r>
            <w:r w:rsidRPr="00072F0C">
              <w:rPr>
                <w:bCs/>
                <w:sz w:val="22"/>
                <w:szCs w:val="22"/>
                <w:lang w:val="vi-VN"/>
              </w:rPr>
              <w:t>Các giấy phép khai thác tận thu khoáng sản cấp trước ngày Luật này có hiệu lực thi hành phải nộp tiền cấp quyền khai thác khoáng sản theo quy định của Luật này đối với khối lượng khoáng sản còn lại chưa khai thác tại thời điểm Luật này có hiệu lực thi hành.</w:t>
            </w:r>
          </w:p>
          <w:p w14:paraId="1FCD9B0E" w14:textId="77777777" w:rsidR="001208FB" w:rsidRPr="00072F0C" w:rsidRDefault="001208FB" w:rsidP="00072F0C">
            <w:pPr>
              <w:widowControl w:val="0"/>
              <w:spacing w:before="60"/>
              <w:jc w:val="both"/>
              <w:rPr>
                <w:bCs/>
                <w:spacing w:val="1"/>
                <w:sz w:val="22"/>
                <w:szCs w:val="22"/>
                <w:lang w:val="vi-VN"/>
              </w:rPr>
            </w:pPr>
            <w:r w:rsidRPr="00072F0C">
              <w:rPr>
                <w:bCs/>
                <w:spacing w:val="1"/>
                <w:sz w:val="22"/>
                <w:szCs w:val="22"/>
                <w:lang w:val="vi-VN"/>
              </w:rPr>
              <w:t>11. Đối với các khu vực khoáng sản đ</w:t>
            </w:r>
            <w:r w:rsidRPr="00072F0C">
              <w:rPr>
                <w:rFonts w:hint="eastAsia"/>
                <w:bCs/>
                <w:spacing w:val="1"/>
                <w:sz w:val="22"/>
                <w:szCs w:val="22"/>
                <w:lang w:val="vi-VN"/>
              </w:rPr>
              <w:t>ã</w:t>
            </w:r>
            <w:r w:rsidRPr="00072F0C">
              <w:rPr>
                <w:bCs/>
                <w:spacing w:val="1"/>
                <w:sz w:val="22"/>
                <w:szCs w:val="22"/>
                <w:lang w:val="vi-VN"/>
              </w:rPr>
              <w:t xml:space="preserve"> có quyết định phê duyệt kết quả đấu giá quyền khai thác khoáng sản trước ngày Luật này có hiệu lực thi </w:t>
            </w:r>
            <w:r w:rsidRPr="00072F0C">
              <w:rPr>
                <w:bCs/>
                <w:spacing w:val="1"/>
                <w:sz w:val="22"/>
                <w:szCs w:val="22"/>
                <w:lang w:val="vi-VN"/>
              </w:rPr>
              <w:lastRenderedPageBreak/>
              <w:t>hành, trong quá trình thăm dò, khai thác sau khi đấu giá quyền khai thác khoáng sản phát hiện khoáng sản đi kèm và được cơ quan quản lý nhà nước có thẩm quyền cho phép khai thác, thu hồi thì tỷ lệ thu tiền cấp quyền khai thác khoáng sản đối với các khoáng sản đi kèm được xác định theo quy định tại khoản 2 Điều 105 của Luật này.</w:t>
            </w:r>
          </w:p>
          <w:p w14:paraId="2DC23BEF" w14:textId="77777777" w:rsidR="001208FB" w:rsidRPr="00072F0C" w:rsidRDefault="001208FB" w:rsidP="00072F0C">
            <w:pPr>
              <w:spacing w:before="60"/>
              <w:jc w:val="both"/>
              <w:rPr>
                <w:bCs/>
                <w:sz w:val="22"/>
                <w:szCs w:val="22"/>
              </w:rPr>
            </w:pPr>
            <w:r w:rsidRPr="00072F0C">
              <w:rPr>
                <w:bCs/>
                <w:sz w:val="22"/>
                <w:szCs w:val="22"/>
                <w:lang w:val="vi-VN"/>
              </w:rPr>
              <w:t>12. Đối với các khu vực khoáng sản đang thực hiện quy trình đấu giá quyền khai thác khoáng sản nhưng chưa niêm yết, thông báo công khai, việc tổ chức đấu giá quyền khai thác khoáng sản được thực hiện theo quy định của Luật này</w:t>
            </w:r>
            <w:del w:id="386" w:author="Luan Dang" w:date="2025-07-19T17:29:00Z">
              <w:r w:rsidRPr="00072F0C">
                <w:rPr>
                  <w:bCs/>
                  <w:sz w:val="22"/>
                  <w:szCs w:val="22"/>
                  <w:lang w:val="vi-VN"/>
                </w:rPr>
                <w:delText>.</w:delText>
              </w:r>
            </w:del>
          </w:p>
          <w:p w14:paraId="2CBB3A38" w14:textId="77777777" w:rsidR="001208FB" w:rsidRPr="00354B7C" w:rsidRDefault="001208FB" w:rsidP="00072F0C">
            <w:pPr>
              <w:spacing w:before="60"/>
              <w:jc w:val="both"/>
              <w:rPr>
                <w:bCs/>
                <w:i/>
                <w:iCs/>
                <w:color w:val="FF0000"/>
              </w:rPr>
            </w:pPr>
            <w:ins w:id="387" w:author="Luan Dang" w:date="2025-07-19T17:29:00Z">
              <w:r w:rsidRPr="00354B7C">
                <w:rPr>
                  <w:bCs/>
                  <w:i/>
                  <w:iCs/>
                  <w:color w:val="FF0000"/>
                  <w:lang w:val="vi-VN"/>
                </w:rPr>
                <w:t xml:space="preserve">13. </w:t>
              </w:r>
              <w:r w:rsidRPr="00354B7C">
                <w:rPr>
                  <w:rFonts w:hint="cs"/>
                  <w:bCs/>
                  <w:i/>
                  <w:iCs/>
                  <w:color w:val="FF0000"/>
                  <w:lang w:val="vi-VN"/>
                </w:rPr>
                <w:t>Đ</w:t>
              </w:r>
              <w:r w:rsidRPr="00354B7C">
                <w:rPr>
                  <w:bCs/>
                  <w:i/>
                  <w:iCs/>
                  <w:color w:val="FF0000"/>
                  <w:lang w:val="vi-VN"/>
                </w:rPr>
                <w:t xml:space="preserve">ối với các hành vi vi phạm </w:t>
              </w:r>
              <w:r w:rsidRPr="00354B7C">
                <w:rPr>
                  <w:rFonts w:hint="cs"/>
                  <w:bCs/>
                  <w:i/>
                  <w:iCs/>
                  <w:color w:val="FF0000"/>
                  <w:lang w:val="vi-VN"/>
                </w:rPr>
                <w:t>đ</w:t>
              </w:r>
              <w:r w:rsidRPr="00354B7C">
                <w:rPr>
                  <w:bCs/>
                  <w:i/>
                  <w:iCs/>
                  <w:color w:val="FF0000"/>
                  <w:lang w:val="vi-VN"/>
                </w:rPr>
                <w:t>ến mức phải thu hồi giấy phép th</w:t>
              </w:r>
              <w:r w:rsidRPr="00354B7C">
                <w:rPr>
                  <w:rFonts w:hint="cs"/>
                  <w:bCs/>
                  <w:i/>
                  <w:iCs/>
                  <w:color w:val="FF0000"/>
                  <w:lang w:val="vi-VN"/>
                </w:rPr>
                <w:t>ă</w:t>
              </w:r>
              <w:r w:rsidRPr="00354B7C">
                <w:rPr>
                  <w:bCs/>
                  <w:i/>
                  <w:iCs/>
                  <w:color w:val="FF0000"/>
                  <w:lang w:val="vi-VN"/>
                </w:rPr>
                <w:t xml:space="preserve">m dò khoáng sản, giấy phép khai thác khoáng sản theo quy </w:t>
              </w:r>
              <w:r w:rsidRPr="00354B7C">
                <w:rPr>
                  <w:rFonts w:hint="cs"/>
                  <w:bCs/>
                  <w:i/>
                  <w:iCs/>
                  <w:color w:val="FF0000"/>
                  <w:lang w:val="vi-VN"/>
                </w:rPr>
                <w:t>đ</w:t>
              </w:r>
              <w:r w:rsidRPr="00354B7C">
                <w:rPr>
                  <w:bCs/>
                  <w:i/>
                  <w:iCs/>
                  <w:color w:val="FF0000"/>
                  <w:lang w:val="vi-VN"/>
                </w:rPr>
                <w:t>ịnh của Luật Khoáng sản n</w:t>
              </w:r>
              <w:r w:rsidRPr="00354B7C">
                <w:rPr>
                  <w:rFonts w:hint="cs"/>
                  <w:bCs/>
                  <w:i/>
                  <w:iCs/>
                  <w:color w:val="FF0000"/>
                  <w:lang w:val="vi-VN"/>
                </w:rPr>
                <w:t>ă</w:t>
              </w:r>
              <w:r w:rsidRPr="00354B7C">
                <w:rPr>
                  <w:bCs/>
                  <w:i/>
                  <w:iCs/>
                  <w:color w:val="FF0000"/>
                  <w:lang w:val="vi-VN"/>
                </w:rPr>
                <w:t xml:space="preserve">m 2010 mà </w:t>
              </w:r>
              <w:r w:rsidRPr="00354B7C">
                <w:rPr>
                  <w:rFonts w:hint="cs"/>
                  <w:bCs/>
                  <w:i/>
                  <w:iCs/>
                  <w:color w:val="FF0000"/>
                  <w:lang w:val="vi-VN"/>
                </w:rPr>
                <w:t>đ</w:t>
              </w:r>
              <w:r w:rsidRPr="00354B7C">
                <w:rPr>
                  <w:bCs/>
                  <w:i/>
                  <w:iCs/>
                  <w:color w:val="FF0000"/>
                  <w:lang w:val="vi-VN"/>
                </w:rPr>
                <w:t xml:space="preserve">ang </w:t>
              </w:r>
              <w:r w:rsidRPr="00354B7C">
                <w:rPr>
                  <w:rFonts w:hint="cs"/>
                  <w:bCs/>
                  <w:i/>
                  <w:iCs/>
                  <w:color w:val="FF0000"/>
                  <w:lang w:val="vi-VN"/>
                </w:rPr>
                <w:t>đư</w:t>
              </w:r>
              <w:r w:rsidRPr="00354B7C">
                <w:rPr>
                  <w:bCs/>
                  <w:i/>
                  <w:iCs/>
                  <w:color w:val="FF0000"/>
                  <w:lang w:val="vi-VN"/>
                </w:rPr>
                <w:t>ợc c</w:t>
              </w:r>
              <w:r w:rsidRPr="00354B7C">
                <w:rPr>
                  <w:rFonts w:hint="cs"/>
                  <w:bCs/>
                  <w:i/>
                  <w:iCs/>
                  <w:color w:val="FF0000"/>
                  <w:lang w:val="vi-VN"/>
                </w:rPr>
                <w:t>ơ</w:t>
              </w:r>
              <w:r w:rsidRPr="00354B7C">
                <w:rPr>
                  <w:bCs/>
                  <w:i/>
                  <w:iCs/>
                  <w:color w:val="FF0000"/>
                  <w:lang w:val="vi-VN"/>
                </w:rPr>
                <w:t xml:space="preserve"> quan có thẩm quyền xem xét giải quyết thì </w:t>
              </w:r>
              <w:r w:rsidRPr="00354B7C">
                <w:rPr>
                  <w:rFonts w:hint="cs"/>
                  <w:bCs/>
                  <w:i/>
                  <w:iCs/>
                  <w:color w:val="FF0000"/>
                  <w:lang w:val="vi-VN"/>
                </w:rPr>
                <w:t>đư</w:t>
              </w:r>
              <w:r w:rsidRPr="00354B7C">
                <w:rPr>
                  <w:bCs/>
                  <w:i/>
                  <w:iCs/>
                  <w:color w:val="FF0000"/>
                  <w:lang w:val="vi-VN"/>
                </w:rPr>
                <w:t xml:space="preserve">ợc áp dụng quy </w:t>
              </w:r>
              <w:r w:rsidRPr="00354B7C">
                <w:rPr>
                  <w:rFonts w:hint="cs"/>
                  <w:bCs/>
                  <w:i/>
                  <w:iCs/>
                  <w:color w:val="FF0000"/>
                  <w:lang w:val="vi-VN"/>
                </w:rPr>
                <w:t>đ</w:t>
              </w:r>
              <w:r w:rsidRPr="00354B7C">
                <w:rPr>
                  <w:bCs/>
                  <w:i/>
                  <w:iCs/>
                  <w:color w:val="FF0000"/>
                  <w:lang w:val="vi-VN"/>
                </w:rPr>
                <w:t>ịnh của Luật này theo h</w:t>
              </w:r>
              <w:r w:rsidRPr="00354B7C">
                <w:rPr>
                  <w:rFonts w:hint="cs"/>
                  <w:bCs/>
                  <w:i/>
                  <w:iCs/>
                  <w:color w:val="FF0000"/>
                  <w:lang w:val="vi-VN"/>
                </w:rPr>
                <w:t>ư</w:t>
              </w:r>
              <w:r w:rsidRPr="00354B7C">
                <w:rPr>
                  <w:bCs/>
                  <w:i/>
                  <w:iCs/>
                  <w:color w:val="FF0000"/>
                  <w:lang w:val="vi-VN"/>
                </w:rPr>
                <w:t>ớng có lợi cho tổ chức, cá nhân.</w:t>
              </w:r>
            </w:ins>
          </w:p>
          <w:p w14:paraId="73CFF76B" w14:textId="77777777" w:rsidR="00354B7C" w:rsidRPr="00354B7C" w:rsidRDefault="00354B7C" w:rsidP="00354B7C">
            <w:pPr>
              <w:spacing w:before="60"/>
              <w:jc w:val="both"/>
              <w:rPr>
                <w:bCs/>
                <w:i/>
                <w:iCs/>
                <w:color w:val="FF0000"/>
              </w:rPr>
            </w:pPr>
            <w:r w:rsidRPr="00354B7C">
              <w:rPr>
                <w:bCs/>
                <w:i/>
                <w:iCs/>
                <w:color w:val="FF0000"/>
              </w:rPr>
              <w:t>14. Khu vực khoáng sản làm vật liệu xây dựng thông thường được cấp giấy phép thăm dò, giấy phép khai thác khoáng sản trong giai đoạn từ ngày 01 tháng 7 năm 2011 đến trước ngày 01 tháng 7 năm 2025 không qua đấu giá quyền khai thác khoáng sản, phù hợp với quy hoạch khoáng sản mà không phù hợp với tiêu chí không đấu giá quyền khai thác khoáng sản, đang còn thời hạn thì được phép khoanh định vào khu vực không đấu giá quyền khai thác khoáng sản và được xử lý như sau:</w:t>
            </w:r>
          </w:p>
          <w:p w14:paraId="0C53BBD6" w14:textId="77777777" w:rsidR="00354B7C" w:rsidRPr="00354B7C" w:rsidRDefault="00354B7C" w:rsidP="00354B7C">
            <w:pPr>
              <w:spacing w:before="60"/>
              <w:jc w:val="both"/>
              <w:rPr>
                <w:bCs/>
                <w:i/>
                <w:iCs/>
                <w:color w:val="FF0000"/>
              </w:rPr>
            </w:pPr>
            <w:r w:rsidRPr="00354B7C">
              <w:rPr>
                <w:bCs/>
                <w:i/>
                <w:iCs/>
                <w:color w:val="FF0000"/>
              </w:rPr>
              <w:t xml:space="preserve">a) Đối với giấy phép thăm dò khoáng sản: Được tiếp tục thực hiện thăm dò, thủ tục công nhận kết quả thăm dò khoáng sản và cấp giấy phép khai thác khoáng sản để cung cấp cho các </w:t>
            </w:r>
            <w:r w:rsidRPr="00354B7C">
              <w:rPr>
                <w:bCs/>
                <w:i/>
                <w:iCs/>
                <w:color w:val="FF0000"/>
              </w:rPr>
              <w:lastRenderedPageBreak/>
              <w:t>công trình, dự án, nhiệm vụ quy định tại khoản 3 Điều này;</w:t>
            </w:r>
          </w:p>
          <w:p w14:paraId="0359ACE1" w14:textId="77777777" w:rsidR="00354B7C" w:rsidRPr="00354B7C" w:rsidRDefault="00354B7C" w:rsidP="00354B7C">
            <w:pPr>
              <w:spacing w:before="60"/>
              <w:jc w:val="both"/>
              <w:rPr>
                <w:bCs/>
                <w:i/>
                <w:iCs/>
                <w:color w:val="FF0000"/>
              </w:rPr>
            </w:pPr>
            <w:r w:rsidRPr="00354B7C">
              <w:rPr>
                <w:bCs/>
                <w:i/>
                <w:iCs/>
                <w:color w:val="FF0000"/>
              </w:rPr>
              <w:t>b) Đối với giấy phép khai thác khoáng sản: Được phép điều chỉnh để cung cấp cho các công trình, dự án, nhiệm vụ quy định tại khoản 3 Điều này;</w:t>
            </w:r>
          </w:p>
          <w:p w14:paraId="2249E6B1" w14:textId="77777777" w:rsidR="00354B7C" w:rsidRPr="00354B7C" w:rsidRDefault="00354B7C" w:rsidP="00354B7C">
            <w:pPr>
              <w:spacing w:before="60"/>
              <w:jc w:val="both"/>
              <w:rPr>
                <w:bCs/>
                <w:i/>
                <w:iCs/>
                <w:color w:val="FF0000"/>
              </w:rPr>
            </w:pPr>
            <w:r w:rsidRPr="00354B7C">
              <w:rPr>
                <w:bCs/>
                <w:i/>
                <w:iCs/>
                <w:color w:val="FF0000"/>
              </w:rPr>
              <w:t>c) Sau khi thực hiện các nội dung quy định tại điểm a, điểm b khoản này, việc gia hạn, cấp lại, điều chỉnh, trả lại giấy phép và chuyển nhượng quyền thăm dò khoáng sản, quyền khai thác khoáng sản được thực hiện theo quy định pháp luật về địa chất và khoáng sản.</w:t>
            </w:r>
          </w:p>
          <w:p w14:paraId="0823DB90" w14:textId="77777777" w:rsidR="00354B7C" w:rsidRPr="00354B7C" w:rsidRDefault="00354B7C" w:rsidP="00354B7C">
            <w:pPr>
              <w:spacing w:before="60"/>
              <w:jc w:val="both"/>
              <w:rPr>
                <w:bCs/>
                <w:i/>
                <w:iCs/>
                <w:color w:val="FF0000"/>
              </w:rPr>
            </w:pPr>
            <w:r w:rsidRPr="00354B7C">
              <w:rPr>
                <w:bCs/>
                <w:i/>
                <w:iCs/>
                <w:color w:val="FF0000"/>
              </w:rPr>
              <w:t>15. Khu vực khoáng sản làm vật liệu xây dựng thông thường được cấp giấy phép thăm dò nhưng chưa phê duyệt trữ lượng khoáng sản, giấy phép khai thác khoáng sản đã hết thời hạn nhưng chưa đóng cửa mỏ trong giai đoạn từ ngày 01 tháng 7 năm 2011 đến trước ngày 01 tháng 7 năm 2025 không qua đấu giá quyền khai thác khoáng sản, phù hợp với quy hoạch khoáng sản mà không phù hợp với tiêu chí không đấu giá quyền khai thác khoáng sản thì được phép khoanh định vào khu vực không đấu giá quyền khai thác khoáng sản và xử lý như sau:</w:t>
            </w:r>
          </w:p>
          <w:p w14:paraId="62AACCD2" w14:textId="77777777" w:rsidR="00354B7C" w:rsidRPr="00354B7C" w:rsidRDefault="00354B7C" w:rsidP="00354B7C">
            <w:pPr>
              <w:spacing w:before="60"/>
              <w:jc w:val="both"/>
              <w:rPr>
                <w:bCs/>
                <w:i/>
                <w:iCs/>
                <w:color w:val="FF0000"/>
              </w:rPr>
            </w:pPr>
            <w:r w:rsidRPr="00354B7C">
              <w:rPr>
                <w:bCs/>
                <w:i/>
                <w:iCs/>
                <w:color w:val="FF0000"/>
              </w:rPr>
              <w:t>a) Đối với giấy phép thăm dò khoáng sản: Được phép tiếp tục thực hiện thăm dò, công nhận kết quả thăm dò và cấp giấy phép khai thác khoáng sản để cung cấp cho các công trình, dự án, nhiệm vụ quy định tại khoản 3 Điều này;</w:t>
            </w:r>
          </w:p>
          <w:p w14:paraId="4D808641" w14:textId="77777777" w:rsidR="00354B7C" w:rsidRPr="00354B7C" w:rsidRDefault="00354B7C" w:rsidP="00354B7C">
            <w:pPr>
              <w:spacing w:before="60"/>
              <w:jc w:val="both"/>
              <w:rPr>
                <w:bCs/>
                <w:i/>
                <w:iCs/>
                <w:color w:val="FF0000"/>
              </w:rPr>
            </w:pPr>
            <w:r w:rsidRPr="00354B7C">
              <w:rPr>
                <w:bCs/>
                <w:i/>
                <w:iCs/>
                <w:color w:val="FF0000"/>
              </w:rPr>
              <w:t xml:space="preserve">b) Đối với giấy phép khai thác khoáng sản: </w:t>
            </w:r>
            <w:r w:rsidRPr="00354B7C">
              <w:rPr>
                <w:bCs/>
                <w:i/>
                <w:iCs/>
                <w:color w:val="FF0000"/>
              </w:rPr>
              <w:lastRenderedPageBreak/>
              <w:t>Được phép gia hạn, điều chỉnh giấy phép để cung cấp cho các công trình, dự án, nhiệm vụ quy định tại khoản 3 Điều này;</w:t>
            </w:r>
          </w:p>
          <w:p w14:paraId="0F81FD1E" w14:textId="56AB5004" w:rsidR="00354B7C" w:rsidRPr="00354B7C" w:rsidRDefault="00354B7C" w:rsidP="00354B7C">
            <w:pPr>
              <w:spacing w:before="60"/>
              <w:jc w:val="both"/>
              <w:rPr>
                <w:b/>
                <w:i/>
                <w:iCs/>
                <w:sz w:val="28"/>
                <w:szCs w:val="28"/>
              </w:rPr>
            </w:pPr>
            <w:r w:rsidRPr="00354B7C">
              <w:rPr>
                <w:bCs/>
                <w:i/>
                <w:iCs/>
                <w:color w:val="FF0000"/>
              </w:rPr>
              <w:t>c) Sau khi thực hiện các nội dung quy định tại điểm a, điểm b khoản này, việc gia hạn, cấp lại, điều chỉnh, trả lại giấy phép và chuyển nhượng quyền thăm dò khoáng sản, quyền khai thác khoáng sản được thực hiện theo quy định pháp luật về địa chất và khoáng sản.</w:t>
            </w:r>
          </w:p>
        </w:tc>
        <w:tc>
          <w:tcPr>
            <w:tcW w:w="4852" w:type="dxa"/>
          </w:tcPr>
          <w:p w14:paraId="08D831B5" w14:textId="059D2E8A" w:rsidR="001208FB" w:rsidRPr="005B0268" w:rsidRDefault="0077347A" w:rsidP="0077347A">
            <w:pPr>
              <w:adjustRightInd w:val="0"/>
              <w:snapToGrid w:val="0"/>
              <w:spacing w:beforeLines="60" w:before="144"/>
              <w:jc w:val="both"/>
              <w:outlineLvl w:val="2"/>
              <w:rPr>
                <w:rFonts w:eastAsia="Calibri"/>
                <w:bCs/>
                <w:iCs/>
                <w:sz w:val="22"/>
                <w:szCs w:val="22"/>
                <w:lang w:val="vi-VN"/>
              </w:rPr>
            </w:pPr>
            <w:r>
              <w:rPr>
                <w:rFonts w:eastAsia="Calibri"/>
                <w:iCs/>
                <w:sz w:val="22"/>
                <w:szCs w:val="22"/>
              </w:rPr>
              <w:lastRenderedPageBreak/>
              <w:t>Sửa đổi cho phù hợp với quy định về phân quyền, phân cấp trong lĩnh vực địa chất, khoáng sản</w:t>
            </w:r>
            <w:r w:rsidR="00354B7C">
              <w:rPr>
                <w:rFonts w:eastAsia="Calibri"/>
                <w:iCs/>
                <w:sz w:val="22"/>
                <w:szCs w:val="22"/>
              </w:rPr>
              <w:t xml:space="preserve">. Đồng thời </w:t>
            </w:r>
            <w:r w:rsidR="001A75C4">
              <w:rPr>
                <w:rFonts w:eastAsia="Calibri"/>
                <w:iCs/>
                <w:sz w:val="22"/>
                <w:szCs w:val="22"/>
              </w:rPr>
              <w:t xml:space="preserve">nhằm tháo gỡ các vướng mắc, khó khăn trong việc thiếu hụt nguồn cung nguyên vật liệu xây dựng phục vụ </w:t>
            </w:r>
            <w:r w:rsidR="007C2A74" w:rsidRPr="007C2A74">
              <w:rPr>
                <w:rFonts w:eastAsia="Calibri"/>
                <w:iCs/>
                <w:sz w:val="22"/>
                <w:szCs w:val="22"/>
              </w:rPr>
              <w:t>cho các công trình, dự án quan trọng quốc gia; dự án trọng điểm; công trình xây dựng khẩn cấp, nhiệm vụ cấp bách theo quy định của pháp luật về xây dựng; dự án đầu tư công theo quy định của pháp luật về đầu tư công; dự án đầu tư thực hiện theo phương thức đối tác công tư (PPP) theo quy định của pháp luật về đầu tư theo phương thức đối tác công tư</w:t>
            </w:r>
            <w:r w:rsidR="007C2A74">
              <w:rPr>
                <w:rFonts w:eastAsia="Calibri"/>
                <w:iCs/>
                <w:sz w:val="22"/>
                <w:szCs w:val="22"/>
              </w:rPr>
              <w:t xml:space="preserve"> theo chỉ đạo của lãnh đạo Đảng, Nhà nước.</w:t>
            </w:r>
          </w:p>
        </w:tc>
      </w:tr>
      <w:tr w:rsidR="001208FB" w:rsidRPr="00072F0C" w14:paraId="5B1DFDCC" w14:textId="77777777" w:rsidTr="00072F0C">
        <w:tc>
          <w:tcPr>
            <w:tcW w:w="5650" w:type="dxa"/>
          </w:tcPr>
          <w:p w14:paraId="7AC0366D" w14:textId="77777777" w:rsidR="001208FB" w:rsidRPr="00072F0C" w:rsidRDefault="001208FB" w:rsidP="00072F0C">
            <w:pPr>
              <w:adjustRightInd w:val="0"/>
              <w:snapToGrid w:val="0"/>
              <w:spacing w:beforeLines="60" w:before="144"/>
              <w:outlineLvl w:val="2"/>
              <w:rPr>
                <w:rFonts w:eastAsia="Calibri"/>
                <w:b/>
                <w:bCs/>
                <w:iCs/>
                <w:sz w:val="22"/>
                <w:szCs w:val="22"/>
                <w:lang w:val="vi-VN"/>
              </w:rPr>
            </w:pPr>
          </w:p>
        </w:tc>
        <w:tc>
          <w:tcPr>
            <w:tcW w:w="4852" w:type="dxa"/>
          </w:tcPr>
          <w:p w14:paraId="3AF4F7C6" w14:textId="77777777" w:rsidR="001208FB" w:rsidRPr="00006A90" w:rsidRDefault="001208FB" w:rsidP="00072F0C">
            <w:pPr>
              <w:tabs>
                <w:tab w:val="num" w:pos="0"/>
              </w:tabs>
              <w:adjustRightInd w:val="0"/>
              <w:snapToGrid w:val="0"/>
              <w:spacing w:beforeLines="60" w:before="144"/>
              <w:jc w:val="both"/>
              <w:outlineLvl w:val="2"/>
              <w:rPr>
                <w:rFonts w:eastAsia="Calibri"/>
                <w:b/>
                <w:bCs/>
                <w:iCs/>
                <w:sz w:val="22"/>
                <w:szCs w:val="22"/>
                <w:lang w:val="vi-VN"/>
              </w:rPr>
            </w:pPr>
            <w:r w:rsidRPr="00072F0C">
              <w:rPr>
                <w:rFonts w:eastAsia="Calibri"/>
                <w:b/>
                <w:bCs/>
                <w:iCs/>
                <w:sz w:val="22"/>
                <w:szCs w:val="22"/>
                <w:lang w:val="vi-VN"/>
              </w:rPr>
              <w:t xml:space="preserve">Điều 2. </w:t>
            </w:r>
            <w:r w:rsidRPr="00006A90">
              <w:rPr>
                <w:rFonts w:eastAsia="Calibri"/>
                <w:b/>
                <w:bCs/>
                <w:iCs/>
                <w:sz w:val="22"/>
                <w:szCs w:val="22"/>
                <w:lang w:val="vi-VN"/>
              </w:rPr>
              <w:t>Sửa đổi, bổ sung một số điều của Luật Bảo vệ môi trường số 72/2020/QH14 ngày 17 tháng 11 năm 2020</w:t>
            </w:r>
          </w:p>
          <w:p w14:paraId="62D22A4A" w14:textId="77777777" w:rsidR="001208FB" w:rsidRPr="00006A90" w:rsidRDefault="001208FB" w:rsidP="00072F0C">
            <w:pPr>
              <w:widowControl w:val="0"/>
              <w:spacing w:before="60"/>
              <w:jc w:val="both"/>
              <w:outlineLvl w:val="1"/>
              <w:rPr>
                <w:color w:val="000000"/>
                <w:sz w:val="22"/>
                <w:szCs w:val="22"/>
                <w:lang w:val="pt-BR" w:eastAsia="zh-CN"/>
              </w:rPr>
            </w:pPr>
            <w:r w:rsidRPr="00006A90">
              <w:rPr>
                <w:color w:val="000000"/>
                <w:sz w:val="22"/>
                <w:szCs w:val="22"/>
                <w:lang w:val="pt-BR" w:eastAsia="zh-CN"/>
              </w:rPr>
              <w:t xml:space="preserve">1. Sửa đổi, bổ sung khoản 2 Điều 30 </w:t>
            </w:r>
            <w:r w:rsidRPr="00006A90">
              <w:rPr>
                <w:color w:val="000000"/>
                <w:sz w:val="22"/>
                <w:szCs w:val="22"/>
                <w:lang w:val="vi-VN" w:eastAsia="zh-CN"/>
              </w:rPr>
              <w:t>(được sửa đổi bởi Điểm a Khoản 1 Điều 109 Luật Địa chất và Khoáng sản</w:t>
            </w:r>
            <w:r w:rsidRPr="00006A90">
              <w:rPr>
                <w:rFonts w:eastAsia="Calibri"/>
                <w:sz w:val="22"/>
                <w:szCs w:val="22"/>
                <w:lang w:eastAsia="zh-CN"/>
              </w:rPr>
              <w:t xml:space="preserve"> </w:t>
            </w:r>
            <w:r w:rsidRPr="00006A90">
              <w:rPr>
                <w:color w:val="000000"/>
                <w:sz w:val="22"/>
                <w:szCs w:val="22"/>
                <w:lang w:val="vi-VN" w:eastAsia="zh-CN"/>
              </w:rPr>
              <w:t xml:space="preserve">số 54/2024/QH15 ngày 29 tháng 11 năm 2025) </w:t>
            </w:r>
            <w:r w:rsidRPr="00006A90">
              <w:rPr>
                <w:color w:val="000000"/>
                <w:sz w:val="22"/>
                <w:szCs w:val="22"/>
                <w:lang w:val="pt-BR" w:eastAsia="zh-CN"/>
              </w:rPr>
              <w:t>như sau:</w:t>
            </w:r>
          </w:p>
          <w:p w14:paraId="33AD3E09" w14:textId="77777777" w:rsidR="001208FB" w:rsidRPr="00006A90" w:rsidRDefault="001208FB" w:rsidP="00072F0C">
            <w:pPr>
              <w:widowControl w:val="0"/>
              <w:tabs>
                <w:tab w:val="left" w:pos="1276"/>
                <w:tab w:val="left" w:pos="1843"/>
              </w:tabs>
              <w:spacing w:before="60"/>
              <w:jc w:val="both"/>
              <w:rPr>
                <w:color w:val="000000"/>
                <w:sz w:val="22"/>
                <w:szCs w:val="22"/>
                <w:lang w:val="pt-BR" w:eastAsia="zh-CN"/>
              </w:rPr>
            </w:pPr>
            <w:r w:rsidRPr="00006A90">
              <w:rPr>
                <w:color w:val="000000"/>
                <w:sz w:val="22"/>
                <w:szCs w:val="22"/>
                <w:lang w:val="pt-BR" w:eastAsia="zh-CN"/>
              </w:rPr>
              <w:t>“2. Đối tượng quy định tại khoản 1 Điều này không phải thực hiện đánh giá tác động môi trường khi thuộc trường hợp sau đây:</w:t>
            </w:r>
          </w:p>
          <w:p w14:paraId="1831C15A" w14:textId="77777777" w:rsidR="001208FB" w:rsidRPr="00006A90" w:rsidRDefault="001208FB" w:rsidP="00072F0C">
            <w:pPr>
              <w:widowControl w:val="0"/>
              <w:tabs>
                <w:tab w:val="left" w:pos="1276"/>
                <w:tab w:val="left" w:pos="1843"/>
              </w:tabs>
              <w:spacing w:before="60"/>
              <w:jc w:val="both"/>
              <w:rPr>
                <w:color w:val="000000"/>
                <w:sz w:val="22"/>
                <w:szCs w:val="22"/>
                <w:lang w:val="pt-BR" w:eastAsia="zh-CN"/>
              </w:rPr>
            </w:pPr>
            <w:r w:rsidRPr="00006A90">
              <w:rPr>
                <w:color w:val="000000"/>
                <w:sz w:val="22"/>
                <w:szCs w:val="22"/>
                <w:lang w:val="pt-BR" w:eastAsia="zh-CN"/>
              </w:rPr>
              <w:t>a) Dự án đầu tư công khẩn cấp theo quy định của pháp luật về đầu tư công;</w:t>
            </w:r>
          </w:p>
          <w:p w14:paraId="47D36A9E" w14:textId="77777777" w:rsidR="001208FB" w:rsidRPr="00006A90" w:rsidRDefault="001208FB" w:rsidP="00072F0C">
            <w:pPr>
              <w:widowControl w:val="0"/>
              <w:tabs>
                <w:tab w:val="left" w:pos="1276"/>
                <w:tab w:val="left" w:pos="1843"/>
              </w:tabs>
              <w:spacing w:before="60"/>
              <w:jc w:val="both"/>
              <w:rPr>
                <w:color w:val="000000"/>
                <w:sz w:val="22"/>
                <w:szCs w:val="22"/>
                <w:lang w:val="pt-BR" w:eastAsia="zh-CN"/>
              </w:rPr>
            </w:pPr>
            <w:r w:rsidRPr="00006A90">
              <w:rPr>
                <w:color w:val="000000"/>
                <w:sz w:val="22"/>
                <w:szCs w:val="22"/>
                <w:lang w:val="pt-BR" w:eastAsia="zh-CN"/>
              </w:rPr>
              <w:t>b) Dự án đầu tư hoặc phương án khai thác khoáng sản nhóm IV để cung cấp vật liệu xây dựng phục vụ cho các công trình, dự án quan trọng quốc gia; dự án trọng điểm; công trình xây dựng khẩn cấp, nhiệm vụ cấp bách theo quy định của pháp luật về xây dựng; dự án đầu tư công theo quy định của pháp luật về đầu tư công; dự án đầu tư thực hiện theo phương thức đối tác công tư (PPP) theo quy định của pháp luật về đầu tư theo phương thức đối tác công tư;</w:t>
            </w:r>
          </w:p>
          <w:p w14:paraId="14AE0FD6" w14:textId="77777777" w:rsidR="001208FB" w:rsidRPr="00006A90" w:rsidRDefault="001208FB" w:rsidP="00072F0C">
            <w:pPr>
              <w:widowControl w:val="0"/>
              <w:tabs>
                <w:tab w:val="left" w:pos="1276"/>
                <w:tab w:val="left" w:pos="1843"/>
              </w:tabs>
              <w:spacing w:before="60"/>
              <w:jc w:val="both"/>
              <w:rPr>
                <w:color w:val="000000"/>
                <w:sz w:val="22"/>
                <w:szCs w:val="22"/>
                <w:lang w:val="pt-BR" w:eastAsia="zh-CN"/>
              </w:rPr>
            </w:pPr>
            <w:r w:rsidRPr="00006A90">
              <w:rPr>
                <w:color w:val="000000"/>
                <w:sz w:val="22"/>
                <w:szCs w:val="22"/>
                <w:lang w:val="pt-BR" w:eastAsia="zh-CN"/>
              </w:rPr>
              <w:t xml:space="preserve">c) Dự án điều chỉnh để nâng công suất khai thác khoáng sản nhóm III làm vật liệu xây dựng thông thường, khoáng sản nhóm IV đối với các mỏ </w:t>
            </w:r>
            <w:r w:rsidRPr="00006A90">
              <w:rPr>
                <w:color w:val="000000"/>
                <w:sz w:val="22"/>
                <w:szCs w:val="22"/>
                <w:lang w:val="pt-BR" w:eastAsia="zh-CN"/>
              </w:rPr>
              <w:lastRenderedPageBreak/>
              <w:t>khoáng sản đã có giấy phép khai thác khoáng sản còn hiệu lực để cung cấp vật liệu xây dựng cho các công trình, dự án quan trọng quốc gia; dự án trọng điểm; công trình xây dựng khẩn cấp, nhiệm vụ cấp bách theo quy định của pháp luật về xây dựng; dự án đầu tư công theo quy định của pháp luật về đầu tư công; dự án đầu tư thực hiện theo phương thức đối tác công tư (PPP) theo quy định của pháp luật về đầu tư theo phương thức đối tác công tư.”</w:t>
            </w:r>
          </w:p>
          <w:p w14:paraId="74A22F73" w14:textId="77777777" w:rsidR="001208FB" w:rsidRPr="00006A90" w:rsidRDefault="001208FB" w:rsidP="00072F0C">
            <w:pPr>
              <w:widowControl w:val="0"/>
              <w:spacing w:before="60"/>
              <w:jc w:val="both"/>
              <w:outlineLvl w:val="1"/>
              <w:rPr>
                <w:color w:val="000000"/>
                <w:sz w:val="22"/>
                <w:szCs w:val="22"/>
                <w:lang w:val="pt-BR" w:eastAsia="zh-CN"/>
              </w:rPr>
            </w:pPr>
            <w:r w:rsidRPr="00006A90">
              <w:rPr>
                <w:color w:val="000000"/>
                <w:sz w:val="22"/>
                <w:szCs w:val="22"/>
                <w:lang w:val="pt-BR" w:eastAsia="zh-CN"/>
              </w:rPr>
              <w:t>2. Sửa đổi, bổ sung khoản 3 Điều 39 (được sửa đổi bởi Điểm b Khoản 1 Điều 109 Luật Địa chất và Khoáng sản số 54/2024/QH15 ngày 29 tháng 11 năm 2025) như sau:</w:t>
            </w:r>
          </w:p>
          <w:p w14:paraId="0D033D26" w14:textId="77777777" w:rsidR="001208FB" w:rsidRPr="00006A90" w:rsidRDefault="001208FB" w:rsidP="00072F0C">
            <w:pPr>
              <w:widowControl w:val="0"/>
              <w:tabs>
                <w:tab w:val="left" w:pos="1276"/>
                <w:tab w:val="left" w:pos="1843"/>
              </w:tabs>
              <w:spacing w:before="60"/>
              <w:jc w:val="both"/>
              <w:rPr>
                <w:color w:val="000000"/>
                <w:sz w:val="22"/>
                <w:szCs w:val="22"/>
                <w:lang w:val="pt-BR" w:eastAsia="zh-CN"/>
              </w:rPr>
            </w:pPr>
            <w:r w:rsidRPr="00006A90">
              <w:rPr>
                <w:color w:val="000000"/>
                <w:sz w:val="22"/>
                <w:szCs w:val="22"/>
                <w:lang w:val="pt-BR" w:eastAsia="zh-CN"/>
              </w:rPr>
              <w:t>“3. Đối tượng quy định tại khoản 1 Điều này được miễn giấy phép môi trường khi thuộc trường hợp sau đây:</w:t>
            </w:r>
          </w:p>
          <w:p w14:paraId="504DA3B6" w14:textId="77777777" w:rsidR="001208FB" w:rsidRPr="00006A90" w:rsidRDefault="001208FB" w:rsidP="00072F0C">
            <w:pPr>
              <w:widowControl w:val="0"/>
              <w:tabs>
                <w:tab w:val="left" w:pos="1276"/>
                <w:tab w:val="left" w:pos="1843"/>
              </w:tabs>
              <w:spacing w:before="60"/>
              <w:jc w:val="both"/>
              <w:rPr>
                <w:color w:val="000000"/>
                <w:sz w:val="22"/>
                <w:szCs w:val="22"/>
                <w:lang w:val="pt-BR" w:eastAsia="zh-CN"/>
              </w:rPr>
            </w:pPr>
            <w:r w:rsidRPr="00006A90">
              <w:rPr>
                <w:color w:val="000000"/>
                <w:sz w:val="22"/>
                <w:szCs w:val="22"/>
                <w:lang w:val="pt-BR" w:eastAsia="zh-CN"/>
              </w:rPr>
              <w:t>a) Dự án đầu tư công khẩn cấp theo quy định của pháp luật về đầu tư công;</w:t>
            </w:r>
          </w:p>
          <w:p w14:paraId="4D8E4CD7" w14:textId="77777777" w:rsidR="001208FB" w:rsidRPr="00006A90" w:rsidRDefault="001208FB" w:rsidP="00072F0C">
            <w:pPr>
              <w:widowControl w:val="0"/>
              <w:tabs>
                <w:tab w:val="left" w:pos="1276"/>
                <w:tab w:val="left" w:pos="1843"/>
              </w:tabs>
              <w:spacing w:before="60"/>
              <w:jc w:val="both"/>
              <w:rPr>
                <w:color w:val="000000"/>
                <w:sz w:val="22"/>
                <w:szCs w:val="22"/>
                <w:lang w:val="pt-BR" w:eastAsia="zh-CN"/>
              </w:rPr>
            </w:pPr>
            <w:r w:rsidRPr="00006A90">
              <w:rPr>
                <w:color w:val="000000"/>
                <w:sz w:val="22"/>
                <w:szCs w:val="22"/>
                <w:lang w:val="pt-BR" w:eastAsia="zh-CN"/>
              </w:rPr>
              <w:t>b) Dự án đầu tư hoặc phương án khai thác khoáng sản nhóm IV để cung cấp vật liệu xây dựng phục vụ cho các công trình, dự án quan trọng quốc gia; dự án trọng điểm; công trình xây dựng khẩn cấp, nhiệm vụ cấp bách theo quy định của pháp luật về xây dựng; dự án đầu tư công theo quy định của pháp luật về đầu tư công; dự án đầu tư thực hiện theo phương thức đối tác công tư (PPP) theo quy định của pháp luật về đầu tư theo phương thức đối tác công tư;</w:t>
            </w:r>
          </w:p>
          <w:p w14:paraId="6726B822" w14:textId="77777777" w:rsidR="001208FB" w:rsidRPr="00006A90" w:rsidRDefault="001208FB" w:rsidP="00072F0C">
            <w:pPr>
              <w:widowControl w:val="0"/>
              <w:spacing w:before="60"/>
              <w:jc w:val="both"/>
              <w:rPr>
                <w:color w:val="000000"/>
                <w:sz w:val="22"/>
                <w:szCs w:val="22"/>
                <w:lang w:val="pt-BR" w:eastAsia="zh-CN"/>
              </w:rPr>
            </w:pPr>
            <w:r w:rsidRPr="00006A90">
              <w:rPr>
                <w:color w:val="000000"/>
                <w:sz w:val="22"/>
                <w:szCs w:val="22"/>
                <w:lang w:val="pt-BR" w:eastAsia="zh-CN"/>
              </w:rPr>
              <w:t xml:space="preserve">c) Dự án điều chỉnh để nâng công suất khai thác khoáng sản nhóm III làm vật liệu xây dựng thông thường, khoáng sản nhóm IV đối với các mỏ khoáng sản đã có giấy phép khai thác khoáng sản còn hiệu lực để cung cấp vật liệu xây dựng cho các công trình, dự án quan trọng quốc gia; dự án trọng điểm; công trình xây dựng khẩn cấp, nhiệm vụ cấp </w:t>
            </w:r>
            <w:r w:rsidRPr="00006A90">
              <w:rPr>
                <w:color w:val="000000"/>
                <w:sz w:val="22"/>
                <w:szCs w:val="22"/>
                <w:lang w:val="pt-BR" w:eastAsia="zh-CN"/>
              </w:rPr>
              <w:lastRenderedPageBreak/>
              <w:t>bách theo quy định của pháp luật về xây dựng; dự án đầu tư công theo quy định của pháp luật về đầu tư công; dự án đầu tư thực hiện theo phương thức đối tác công tư (PPP) theo quy định của pháp luật về đầu tư theo phương thức đối tác công tư.”.</w:t>
            </w:r>
          </w:p>
          <w:p w14:paraId="5372DCFF" w14:textId="77777777" w:rsidR="001208FB" w:rsidRPr="00006A90" w:rsidRDefault="001208FB" w:rsidP="00072F0C">
            <w:pPr>
              <w:widowControl w:val="0"/>
              <w:spacing w:before="60"/>
              <w:jc w:val="both"/>
              <w:outlineLvl w:val="1"/>
              <w:rPr>
                <w:rFonts w:cs="Times New Roman (Headings)"/>
                <w:color w:val="000000"/>
                <w:sz w:val="22"/>
                <w:szCs w:val="22"/>
                <w:lang w:val="pt-BR" w:eastAsia="zh-CN"/>
              </w:rPr>
            </w:pPr>
            <w:r w:rsidRPr="00006A90">
              <w:rPr>
                <w:rFonts w:cs="Times New Roman (Headings)"/>
                <w:color w:val="000000"/>
                <w:sz w:val="22"/>
                <w:szCs w:val="22"/>
                <w:lang w:val="pt-BR" w:eastAsia="zh-CN"/>
              </w:rPr>
              <w:t>3. Sửa đổi, bổ sung một số điểm tại khoản</w:t>
            </w:r>
            <w:r w:rsidRPr="00006A90">
              <w:rPr>
                <w:rFonts w:cs="Times New Roman (Headings)"/>
                <w:color w:val="000000"/>
                <w:sz w:val="22"/>
                <w:szCs w:val="22"/>
                <w:lang w:val="vi-VN" w:eastAsia="zh-CN"/>
              </w:rPr>
              <w:t xml:space="preserve"> 2</w:t>
            </w:r>
            <w:r w:rsidRPr="00006A90">
              <w:rPr>
                <w:rFonts w:cs="Times New Roman (Headings)"/>
                <w:color w:val="000000"/>
                <w:sz w:val="22"/>
                <w:szCs w:val="22"/>
                <w:lang w:val="pt-BR" w:eastAsia="zh-CN"/>
              </w:rPr>
              <w:t xml:space="preserve"> Điều 49 (được bổ sung bởi Điểm c Khoản 1 Điều 109 Luật Địa chất và Khoáng sản số 54/2024/QH15 ngày 29 tháng 11 năm 2025) như sau:</w:t>
            </w:r>
          </w:p>
          <w:p w14:paraId="78950B02" w14:textId="77777777" w:rsidR="001208FB" w:rsidRPr="00006A90" w:rsidRDefault="001208FB" w:rsidP="00072F0C">
            <w:pPr>
              <w:widowControl w:val="0"/>
              <w:spacing w:before="60"/>
              <w:jc w:val="both"/>
              <w:outlineLvl w:val="1"/>
              <w:rPr>
                <w:rFonts w:cs="Times New Roman (Headings)"/>
                <w:color w:val="000000"/>
                <w:sz w:val="22"/>
                <w:szCs w:val="22"/>
                <w:lang w:val="vi-VN" w:eastAsia="zh-CN"/>
              </w:rPr>
            </w:pPr>
            <w:r w:rsidRPr="00006A90">
              <w:rPr>
                <w:rFonts w:cs="Times New Roman (Headings)"/>
                <w:color w:val="000000"/>
                <w:sz w:val="22"/>
                <w:szCs w:val="22"/>
                <w:lang w:val="vi-VN" w:eastAsia="zh-CN"/>
              </w:rPr>
              <w:t xml:space="preserve">a) </w:t>
            </w:r>
            <w:r w:rsidRPr="00006A90">
              <w:rPr>
                <w:rFonts w:cs="Times New Roman (Headings)"/>
                <w:color w:val="000000"/>
                <w:sz w:val="22"/>
                <w:szCs w:val="22"/>
                <w:lang w:val="pt-BR" w:eastAsia="zh-CN"/>
              </w:rPr>
              <w:t>Sửa đổi, bổ sung</w:t>
            </w:r>
            <w:r w:rsidRPr="00006A90">
              <w:rPr>
                <w:rFonts w:cs="Times New Roman (Headings)"/>
                <w:color w:val="000000"/>
                <w:sz w:val="22"/>
                <w:szCs w:val="22"/>
                <w:lang w:val="vi-VN" w:eastAsia="zh-CN"/>
              </w:rPr>
              <w:t xml:space="preserve"> điểm b1 như sau:</w:t>
            </w:r>
          </w:p>
          <w:p w14:paraId="08D44CE8" w14:textId="77777777" w:rsidR="001208FB" w:rsidRPr="00006A90" w:rsidRDefault="001208FB" w:rsidP="00072F0C">
            <w:pPr>
              <w:widowControl w:val="0"/>
              <w:tabs>
                <w:tab w:val="left" w:pos="1276"/>
                <w:tab w:val="left" w:pos="1843"/>
              </w:tabs>
              <w:spacing w:before="60"/>
              <w:jc w:val="both"/>
              <w:rPr>
                <w:color w:val="000000"/>
                <w:sz w:val="22"/>
                <w:szCs w:val="22"/>
                <w:lang w:val="vi-VN" w:eastAsia="zh-CN"/>
              </w:rPr>
            </w:pPr>
            <w:r w:rsidRPr="00006A90">
              <w:rPr>
                <w:color w:val="000000"/>
                <w:sz w:val="22"/>
                <w:szCs w:val="22"/>
                <w:lang w:val="pt-BR" w:eastAsia="zh-CN"/>
              </w:rPr>
              <w:t>“b1) Dự án đầu tư hoặc phương án khai thác khoáng sản nhóm IV để cung cấp vật liệu xây dựng cho các công trình, dự án quan trọng quốc gia; dự án trọng điểm; công trình xây dựng khẩn cấp, nhiệm vụ cấp bách theo quy định của pháp luật về xây dựng; dự án đầu tư công theo quy định của pháp luật về đầu tư công; dự án đầu tư thực hiện theo phương thức đối tác công tư (PPP) theo quy định của pháp luật về đầu tư theo phương thức đối tác công tư;</w:t>
            </w:r>
            <w:r w:rsidRPr="00006A90">
              <w:rPr>
                <w:color w:val="000000"/>
                <w:sz w:val="22"/>
                <w:szCs w:val="22"/>
                <w:lang w:val="vi-VN" w:eastAsia="zh-CN"/>
              </w:rPr>
              <w:t>”</w:t>
            </w:r>
          </w:p>
          <w:p w14:paraId="53971973" w14:textId="77777777" w:rsidR="001208FB" w:rsidRPr="00006A90" w:rsidRDefault="001208FB" w:rsidP="00072F0C">
            <w:pPr>
              <w:widowControl w:val="0"/>
              <w:tabs>
                <w:tab w:val="left" w:pos="1276"/>
                <w:tab w:val="left" w:pos="1843"/>
              </w:tabs>
              <w:spacing w:before="60"/>
              <w:jc w:val="both"/>
              <w:rPr>
                <w:color w:val="000000"/>
                <w:sz w:val="22"/>
                <w:szCs w:val="22"/>
                <w:lang w:val="vi-VN" w:eastAsia="zh-CN"/>
              </w:rPr>
            </w:pPr>
            <w:r w:rsidRPr="00006A90">
              <w:rPr>
                <w:color w:val="000000"/>
                <w:sz w:val="22"/>
                <w:szCs w:val="22"/>
                <w:lang w:val="vi-VN" w:eastAsia="zh-CN"/>
              </w:rPr>
              <w:t>b) Bổ sung điểm b2 vào khoản 2 như sau:</w:t>
            </w:r>
          </w:p>
          <w:p w14:paraId="66B84151" w14:textId="77777777" w:rsidR="001208FB" w:rsidRPr="00072F0C" w:rsidRDefault="001208FB" w:rsidP="00072F0C">
            <w:pPr>
              <w:widowControl w:val="0"/>
              <w:tabs>
                <w:tab w:val="left" w:pos="1276"/>
                <w:tab w:val="left" w:pos="1843"/>
              </w:tabs>
              <w:spacing w:before="60"/>
              <w:jc w:val="both"/>
              <w:rPr>
                <w:color w:val="000000"/>
                <w:sz w:val="28"/>
                <w:szCs w:val="28"/>
                <w:lang w:val="pt-BR" w:eastAsia="zh-CN"/>
              </w:rPr>
            </w:pPr>
            <w:r w:rsidRPr="00006A90">
              <w:rPr>
                <w:color w:val="000000"/>
                <w:sz w:val="22"/>
                <w:szCs w:val="22"/>
                <w:lang w:val="vi-VN" w:eastAsia="zh-CN"/>
              </w:rPr>
              <w:t>“</w:t>
            </w:r>
            <w:r w:rsidRPr="00006A90">
              <w:rPr>
                <w:color w:val="000000"/>
                <w:sz w:val="22"/>
                <w:szCs w:val="22"/>
                <w:lang w:val="pt-BR" w:eastAsia="zh-CN"/>
              </w:rPr>
              <w:t>b2) Dự án điều chỉnh để nâng công suất khai thác khoáng sản nhóm III làm vật liệu xây dựng thông thường, khoáng sản nhóm IV đối với các mỏ khoáng sản đã có giấy phép khai thác khoáng sản còn hiệu lực để cung cấp vật liệu xây dựng cho các công trình, dự án quan trọng quốc gia; dự án trọng điểm; công trình xây dựng khẩn cấp, nhiệm vụ cấp bách theo quy định của pháp luật về xây dựng; dự án đầu tư công theo quy định của pháp luật về đầu tư công; dự án đầu tư thực hiện theo phương thức đối tác công tư (PPP) theo quy định của pháp luật về đầu tư theo phương thức đối tác công tư.”.</w:t>
            </w:r>
          </w:p>
        </w:tc>
        <w:tc>
          <w:tcPr>
            <w:tcW w:w="4852" w:type="dxa"/>
          </w:tcPr>
          <w:p w14:paraId="45AEB9E2" w14:textId="6455710B" w:rsidR="001208FB" w:rsidRPr="0077347A" w:rsidRDefault="0077347A" w:rsidP="0077347A">
            <w:pPr>
              <w:adjustRightInd w:val="0"/>
              <w:snapToGrid w:val="0"/>
              <w:spacing w:beforeLines="60" w:before="144"/>
              <w:jc w:val="both"/>
              <w:outlineLvl w:val="2"/>
              <w:rPr>
                <w:rFonts w:eastAsia="Calibri"/>
                <w:bCs/>
                <w:iCs/>
                <w:sz w:val="22"/>
                <w:szCs w:val="22"/>
              </w:rPr>
            </w:pPr>
            <w:r>
              <w:rPr>
                <w:rFonts w:eastAsia="Calibri"/>
                <w:bCs/>
                <w:iCs/>
                <w:sz w:val="22"/>
                <w:szCs w:val="22"/>
              </w:rPr>
              <w:lastRenderedPageBreak/>
              <w:t>Để bảo đảm tính đồng bộ trong hệ thống văn bản quy phạm pháp luật.</w:t>
            </w:r>
          </w:p>
        </w:tc>
      </w:tr>
    </w:tbl>
    <w:p w14:paraId="60F3947E" w14:textId="4AF4B4E6" w:rsidR="008E29A1" w:rsidRPr="00270FE1" w:rsidRDefault="008E29A1" w:rsidP="008C5A1F">
      <w:pPr>
        <w:spacing w:line="340" w:lineRule="exact"/>
        <w:jc w:val="center"/>
        <w:rPr>
          <w:b/>
          <w:sz w:val="28"/>
          <w:szCs w:val="28"/>
        </w:rPr>
      </w:pPr>
    </w:p>
    <w:p w14:paraId="7B94A1ED" w14:textId="77777777" w:rsidR="00572DF1" w:rsidRPr="00ED36E1" w:rsidRDefault="00572DF1" w:rsidP="0045318E">
      <w:pPr>
        <w:rPr>
          <w:sz w:val="28"/>
          <w:szCs w:val="28"/>
        </w:rPr>
      </w:pPr>
    </w:p>
    <w:p w14:paraId="1015007B" w14:textId="77777777" w:rsidR="009927DB" w:rsidRPr="00ED36E1" w:rsidRDefault="009927DB" w:rsidP="00FF224D">
      <w:pPr>
        <w:jc w:val="both"/>
        <w:rPr>
          <w:b/>
          <w:sz w:val="28"/>
          <w:szCs w:val="28"/>
          <w:lang w:val="vi-VN"/>
        </w:rPr>
      </w:pPr>
    </w:p>
    <w:sectPr w:rsidR="009927DB" w:rsidRPr="00ED36E1" w:rsidSect="00000DAF">
      <w:headerReference w:type="even" r:id="rId8"/>
      <w:headerReference w:type="default" r:id="rId9"/>
      <w:pgSz w:w="16840" w:h="11907" w:orient="landscape" w:code="9"/>
      <w:pgMar w:top="907"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CAFC2" w14:textId="77777777" w:rsidR="00F71FCC" w:rsidRDefault="00F71FCC">
      <w:r>
        <w:separator/>
      </w:r>
    </w:p>
  </w:endnote>
  <w:endnote w:type="continuationSeparator" w:id="0">
    <w:p w14:paraId="1D0E016A" w14:textId="77777777" w:rsidR="00F71FCC" w:rsidRDefault="00F7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New Roman (Headings)">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C0B61" w14:textId="77777777" w:rsidR="00F71FCC" w:rsidRDefault="00F71FCC">
      <w:r>
        <w:separator/>
      </w:r>
    </w:p>
  </w:footnote>
  <w:footnote w:type="continuationSeparator" w:id="0">
    <w:p w14:paraId="6125A1C5" w14:textId="77777777" w:rsidR="00F71FCC" w:rsidRDefault="00F7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BB147" w14:textId="77777777" w:rsidR="00F87D59" w:rsidRDefault="00F87D59" w:rsidP="002A76E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FCCB3B" w14:textId="77777777" w:rsidR="00F87D59" w:rsidRDefault="00F87D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A8F32" w14:textId="77777777" w:rsidR="00F87D59" w:rsidRPr="00006A90" w:rsidRDefault="00F87D59" w:rsidP="002A76EA">
    <w:pPr>
      <w:pStyle w:val="Header"/>
      <w:framePr w:wrap="around" w:vAnchor="text" w:hAnchor="margin" w:xAlign="center" w:y="1"/>
      <w:rPr>
        <w:rStyle w:val="PageNumber"/>
        <w:sz w:val="22"/>
        <w:szCs w:val="22"/>
      </w:rPr>
    </w:pPr>
    <w:r w:rsidRPr="00006A90">
      <w:rPr>
        <w:rStyle w:val="PageNumber"/>
        <w:sz w:val="22"/>
        <w:szCs w:val="22"/>
      </w:rPr>
      <w:fldChar w:fldCharType="begin"/>
    </w:r>
    <w:r w:rsidRPr="00006A90">
      <w:rPr>
        <w:rStyle w:val="PageNumber"/>
        <w:sz w:val="22"/>
        <w:szCs w:val="22"/>
      </w:rPr>
      <w:instrText xml:space="preserve">PAGE  </w:instrText>
    </w:r>
    <w:r w:rsidRPr="00006A90">
      <w:rPr>
        <w:rStyle w:val="PageNumber"/>
        <w:sz w:val="22"/>
        <w:szCs w:val="22"/>
      </w:rPr>
      <w:fldChar w:fldCharType="separate"/>
    </w:r>
    <w:r w:rsidR="00ED36E1" w:rsidRPr="00006A90">
      <w:rPr>
        <w:rStyle w:val="PageNumber"/>
        <w:noProof/>
        <w:sz w:val="22"/>
        <w:szCs w:val="22"/>
      </w:rPr>
      <w:t>2</w:t>
    </w:r>
    <w:r w:rsidRPr="00006A90">
      <w:rPr>
        <w:rStyle w:val="PageNumber"/>
        <w:sz w:val="22"/>
        <w:szCs w:val="22"/>
      </w:rPr>
      <w:fldChar w:fldCharType="end"/>
    </w:r>
  </w:p>
  <w:p w14:paraId="08544264" w14:textId="77777777" w:rsidR="00F87D59" w:rsidRDefault="00F87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A6F8A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5E2C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6E6862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4F62D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3B891F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502B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A6D7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A6DB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369F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CE2D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105"/>
    <w:multiLevelType w:val="multilevel"/>
    <w:tmpl w:val="0409001F"/>
    <w:styleLink w:val="1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185A5777"/>
    <w:multiLevelType w:val="hybridMultilevel"/>
    <w:tmpl w:val="4E94D9D6"/>
    <w:lvl w:ilvl="0" w:tplc="9D007EEE">
      <w:start w:val="1"/>
      <w:numFmt w:val="lowerLetter"/>
      <w:lvlText w:val="%1)"/>
      <w:lvlJc w:val="left"/>
      <w:pPr>
        <w:ind w:left="990" w:hanging="360"/>
      </w:pPr>
      <w:rPr>
        <w:rFonts w:ascii="Times New Roman" w:hAnsi="Times New Roman" w:cs="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2FEB01D2"/>
    <w:multiLevelType w:val="hybridMultilevel"/>
    <w:tmpl w:val="05026422"/>
    <w:lvl w:ilvl="0" w:tplc="261C5660">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Heading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pStyle w:val="Heading6"/>
      <w:lvlText w:val="%6."/>
      <w:lvlJc w:val="right"/>
      <w:pPr>
        <w:ind w:left="4320" w:hanging="180"/>
      </w:pPr>
    </w:lvl>
    <w:lvl w:ilvl="6" w:tplc="0409000F" w:tentative="1">
      <w:start w:val="1"/>
      <w:numFmt w:val="decimal"/>
      <w:pStyle w:val="Heading7"/>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pStyle w:val="Heading9"/>
      <w:lvlText w:val="%9."/>
      <w:lvlJc w:val="right"/>
      <w:pPr>
        <w:ind w:left="6480" w:hanging="180"/>
      </w:pPr>
    </w:lvl>
  </w:abstractNum>
  <w:abstractNum w:abstractNumId="13" w15:restartNumberingAfterBreak="0">
    <w:nsid w:val="40DE4086"/>
    <w:multiLevelType w:val="hybridMultilevel"/>
    <w:tmpl w:val="30D0F272"/>
    <w:lvl w:ilvl="0" w:tplc="74D2FB4C">
      <w:start w:val="1"/>
      <w:numFmt w:val="bullet"/>
      <w:pStyle w:val="List1"/>
      <w:lvlText w:val=""/>
      <w:lvlJc w:val="left"/>
      <w:pPr>
        <w:ind w:left="360" w:hanging="360"/>
      </w:pPr>
      <w:rPr>
        <w:rFonts w:ascii="Symbol" w:hAnsi="Symbol" w:cs="Symbol" w:hint="default"/>
      </w:rPr>
    </w:lvl>
    <w:lvl w:ilvl="1" w:tplc="6150B1DE">
      <w:start w:val="11"/>
      <w:numFmt w:val="bullet"/>
      <w:lvlText w:val="-"/>
      <w:lvlJc w:val="left"/>
      <w:pPr>
        <w:ind w:left="810" w:hanging="360"/>
      </w:pPr>
      <w:rPr>
        <w:rFonts w:ascii="Book Antiqua" w:eastAsia="Times New Roman" w:hAnsi="Book Antiqua" w:hint="default"/>
      </w:rPr>
    </w:lvl>
    <w:lvl w:ilvl="2" w:tplc="04090005">
      <w:start w:val="1"/>
      <w:numFmt w:val="bullet"/>
      <w:lvlText w:val="+"/>
      <w:lvlJc w:val="left"/>
      <w:pPr>
        <w:ind w:left="1530" w:hanging="360"/>
      </w:pPr>
      <w:rPr>
        <w:rFonts w:ascii="Times New Roman" w:hAnsi="Times New Roman" w:hint="default"/>
      </w:rPr>
    </w:lvl>
    <w:lvl w:ilvl="3" w:tplc="CA74673A">
      <w:start w:val="1"/>
      <w:numFmt w:val="bullet"/>
      <w:lvlText w:val=""/>
      <w:lvlJc w:val="left"/>
      <w:pPr>
        <w:ind w:left="2250" w:hanging="360"/>
      </w:pPr>
      <w:rPr>
        <w:rFonts w:ascii="Symbol" w:hAnsi="Symbol" w:cs="Symbol" w:hint="default"/>
      </w:rPr>
    </w:lvl>
    <w:lvl w:ilvl="4" w:tplc="87401482">
      <w:start w:val="1"/>
      <w:numFmt w:val="bullet"/>
      <w:lvlText w:val="o"/>
      <w:lvlJc w:val="left"/>
      <w:pPr>
        <w:ind w:left="2970" w:hanging="360"/>
      </w:pPr>
      <w:rPr>
        <w:rFonts w:ascii="Courier New" w:hAnsi="Courier New" w:cs="Courier New" w:hint="default"/>
      </w:rPr>
    </w:lvl>
    <w:lvl w:ilvl="5" w:tplc="19924992">
      <w:start w:val="1"/>
      <w:numFmt w:val="bullet"/>
      <w:lvlText w:val=""/>
      <w:lvlJc w:val="left"/>
      <w:pPr>
        <w:ind w:left="3690" w:hanging="360"/>
      </w:pPr>
      <w:rPr>
        <w:rFonts w:ascii="Wingdings" w:hAnsi="Wingdings" w:cs="Wingdings" w:hint="default"/>
      </w:rPr>
    </w:lvl>
    <w:lvl w:ilvl="6" w:tplc="BD64519A">
      <w:start w:val="1"/>
      <w:numFmt w:val="bullet"/>
      <w:lvlText w:val=""/>
      <w:lvlJc w:val="left"/>
      <w:pPr>
        <w:ind w:left="4410" w:hanging="360"/>
      </w:pPr>
      <w:rPr>
        <w:rFonts w:ascii="Symbol" w:hAnsi="Symbol" w:cs="Symbol" w:hint="default"/>
      </w:rPr>
    </w:lvl>
    <w:lvl w:ilvl="7" w:tplc="167014B6">
      <w:start w:val="1"/>
      <w:numFmt w:val="bullet"/>
      <w:lvlText w:val="o"/>
      <w:lvlJc w:val="left"/>
      <w:pPr>
        <w:ind w:left="5130" w:hanging="360"/>
      </w:pPr>
      <w:rPr>
        <w:rFonts w:ascii="Courier New" w:hAnsi="Courier New" w:cs="Courier New" w:hint="default"/>
      </w:rPr>
    </w:lvl>
    <w:lvl w:ilvl="8" w:tplc="EA2A0398">
      <w:start w:val="1"/>
      <w:numFmt w:val="bullet"/>
      <w:lvlText w:val=""/>
      <w:lvlJc w:val="left"/>
      <w:pPr>
        <w:ind w:left="5850" w:hanging="360"/>
      </w:pPr>
      <w:rPr>
        <w:rFonts w:ascii="Wingdings" w:hAnsi="Wingdings" w:cs="Wingdings" w:hint="default"/>
      </w:rPr>
    </w:lvl>
  </w:abstractNum>
  <w:abstractNum w:abstractNumId="14"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5" w15:restartNumberingAfterBreak="0">
    <w:nsid w:val="6FB5451F"/>
    <w:multiLevelType w:val="multilevel"/>
    <w:tmpl w:val="0409001D"/>
    <w:styleLink w:val="1ai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0DF7456"/>
    <w:multiLevelType w:val="multilevel"/>
    <w:tmpl w:val="04090023"/>
    <w:styleLink w:val="ArticleSection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2"/>
  </w:num>
  <w:num w:numId="2">
    <w:abstractNumId w:val="10"/>
  </w:num>
  <w:num w:numId="3">
    <w:abstractNumId w:val="15"/>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3"/>
  </w:num>
  <w:num w:numId="17">
    <w:abstractNumId w:val="11"/>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an Dang">
    <w15:presenceInfo w15:providerId="Windows Live" w15:userId="129071e419255b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8A"/>
    <w:rsid w:val="00000DAF"/>
    <w:rsid w:val="00000F0B"/>
    <w:rsid w:val="00004389"/>
    <w:rsid w:val="00006A90"/>
    <w:rsid w:val="00007447"/>
    <w:rsid w:val="0001317A"/>
    <w:rsid w:val="00015186"/>
    <w:rsid w:val="00016603"/>
    <w:rsid w:val="00033040"/>
    <w:rsid w:val="00036243"/>
    <w:rsid w:val="000372B6"/>
    <w:rsid w:val="00043DA9"/>
    <w:rsid w:val="00054F89"/>
    <w:rsid w:val="00055908"/>
    <w:rsid w:val="0005604D"/>
    <w:rsid w:val="000565BC"/>
    <w:rsid w:val="000640A9"/>
    <w:rsid w:val="00071AA3"/>
    <w:rsid w:val="00072F0C"/>
    <w:rsid w:val="00074E90"/>
    <w:rsid w:val="0008058E"/>
    <w:rsid w:val="000911A7"/>
    <w:rsid w:val="0009212A"/>
    <w:rsid w:val="000973E2"/>
    <w:rsid w:val="000A05EB"/>
    <w:rsid w:val="000B1015"/>
    <w:rsid w:val="000B1E0E"/>
    <w:rsid w:val="000B1E4E"/>
    <w:rsid w:val="000B2E9D"/>
    <w:rsid w:val="000B4C8A"/>
    <w:rsid w:val="000B556A"/>
    <w:rsid w:val="000B5944"/>
    <w:rsid w:val="000C543C"/>
    <w:rsid w:val="000D0EE9"/>
    <w:rsid w:val="000D5206"/>
    <w:rsid w:val="000D7A25"/>
    <w:rsid w:val="000E1C2A"/>
    <w:rsid w:val="000E5231"/>
    <w:rsid w:val="00101888"/>
    <w:rsid w:val="00106FA5"/>
    <w:rsid w:val="001070F7"/>
    <w:rsid w:val="00112BBD"/>
    <w:rsid w:val="00113B81"/>
    <w:rsid w:val="001208FB"/>
    <w:rsid w:val="001234E7"/>
    <w:rsid w:val="00130C66"/>
    <w:rsid w:val="0013127F"/>
    <w:rsid w:val="00132E94"/>
    <w:rsid w:val="001337F7"/>
    <w:rsid w:val="001343BD"/>
    <w:rsid w:val="00137C27"/>
    <w:rsid w:val="00144A82"/>
    <w:rsid w:val="0014578E"/>
    <w:rsid w:val="00151264"/>
    <w:rsid w:val="001512E8"/>
    <w:rsid w:val="00151E92"/>
    <w:rsid w:val="00155D00"/>
    <w:rsid w:val="00155D0C"/>
    <w:rsid w:val="00160514"/>
    <w:rsid w:val="001620BC"/>
    <w:rsid w:val="001622BF"/>
    <w:rsid w:val="00164EC0"/>
    <w:rsid w:val="0017068E"/>
    <w:rsid w:val="00172810"/>
    <w:rsid w:val="001765BF"/>
    <w:rsid w:val="001771B7"/>
    <w:rsid w:val="001860AD"/>
    <w:rsid w:val="001909B7"/>
    <w:rsid w:val="001913B4"/>
    <w:rsid w:val="00193885"/>
    <w:rsid w:val="001957EF"/>
    <w:rsid w:val="00196F7B"/>
    <w:rsid w:val="001A2D03"/>
    <w:rsid w:val="001A75C4"/>
    <w:rsid w:val="001B1634"/>
    <w:rsid w:val="001B1914"/>
    <w:rsid w:val="001B287F"/>
    <w:rsid w:val="001B2E7F"/>
    <w:rsid w:val="001B54F7"/>
    <w:rsid w:val="001C3B5F"/>
    <w:rsid w:val="001C407E"/>
    <w:rsid w:val="001C4DDD"/>
    <w:rsid w:val="001C58D7"/>
    <w:rsid w:val="001C61C4"/>
    <w:rsid w:val="001C7C54"/>
    <w:rsid w:val="001D3F10"/>
    <w:rsid w:val="001D5EEC"/>
    <w:rsid w:val="001D5F49"/>
    <w:rsid w:val="001E2A14"/>
    <w:rsid w:val="001F73F1"/>
    <w:rsid w:val="00210726"/>
    <w:rsid w:val="0021191F"/>
    <w:rsid w:val="0021575F"/>
    <w:rsid w:val="00215D59"/>
    <w:rsid w:val="002240DE"/>
    <w:rsid w:val="002249A5"/>
    <w:rsid w:val="002249E1"/>
    <w:rsid w:val="00227D8E"/>
    <w:rsid w:val="00244341"/>
    <w:rsid w:val="00245B12"/>
    <w:rsid w:val="00246DFC"/>
    <w:rsid w:val="00255402"/>
    <w:rsid w:val="00263F4E"/>
    <w:rsid w:val="002645EE"/>
    <w:rsid w:val="002703A1"/>
    <w:rsid w:val="00270FE1"/>
    <w:rsid w:val="00282BD8"/>
    <w:rsid w:val="002831E0"/>
    <w:rsid w:val="0028504A"/>
    <w:rsid w:val="002857B9"/>
    <w:rsid w:val="00286EBD"/>
    <w:rsid w:val="002901CE"/>
    <w:rsid w:val="0029356A"/>
    <w:rsid w:val="00293D3E"/>
    <w:rsid w:val="002A0804"/>
    <w:rsid w:val="002A76D4"/>
    <w:rsid w:val="002A76EA"/>
    <w:rsid w:val="002B0C15"/>
    <w:rsid w:val="002C246E"/>
    <w:rsid w:val="002C6769"/>
    <w:rsid w:val="002D54B6"/>
    <w:rsid w:val="002D637D"/>
    <w:rsid w:val="002E0925"/>
    <w:rsid w:val="002E241C"/>
    <w:rsid w:val="002E4B91"/>
    <w:rsid w:val="002F1D9B"/>
    <w:rsid w:val="002F5257"/>
    <w:rsid w:val="002F668F"/>
    <w:rsid w:val="00301CC2"/>
    <w:rsid w:val="00302BEC"/>
    <w:rsid w:val="003037B2"/>
    <w:rsid w:val="00305255"/>
    <w:rsid w:val="00305B76"/>
    <w:rsid w:val="00314550"/>
    <w:rsid w:val="00316262"/>
    <w:rsid w:val="00316F05"/>
    <w:rsid w:val="0032248A"/>
    <w:rsid w:val="003239F3"/>
    <w:rsid w:val="00326CE4"/>
    <w:rsid w:val="003357D7"/>
    <w:rsid w:val="0033708A"/>
    <w:rsid w:val="003372A9"/>
    <w:rsid w:val="00346C14"/>
    <w:rsid w:val="00354B7C"/>
    <w:rsid w:val="003637A6"/>
    <w:rsid w:val="00363E7C"/>
    <w:rsid w:val="00372E1C"/>
    <w:rsid w:val="0037693B"/>
    <w:rsid w:val="003812C4"/>
    <w:rsid w:val="00383979"/>
    <w:rsid w:val="003920AE"/>
    <w:rsid w:val="0039338C"/>
    <w:rsid w:val="00393B90"/>
    <w:rsid w:val="0039575D"/>
    <w:rsid w:val="00397D38"/>
    <w:rsid w:val="003A22EC"/>
    <w:rsid w:val="003A793C"/>
    <w:rsid w:val="003B220B"/>
    <w:rsid w:val="003B3678"/>
    <w:rsid w:val="003B458B"/>
    <w:rsid w:val="003B73B8"/>
    <w:rsid w:val="003C3639"/>
    <w:rsid w:val="003C36E6"/>
    <w:rsid w:val="003D6E9E"/>
    <w:rsid w:val="003E3F8C"/>
    <w:rsid w:val="003E506E"/>
    <w:rsid w:val="003E5730"/>
    <w:rsid w:val="003E7344"/>
    <w:rsid w:val="003E7CE3"/>
    <w:rsid w:val="003F389B"/>
    <w:rsid w:val="003F5598"/>
    <w:rsid w:val="00406443"/>
    <w:rsid w:val="00415EDF"/>
    <w:rsid w:val="0041733B"/>
    <w:rsid w:val="00420933"/>
    <w:rsid w:val="004223EF"/>
    <w:rsid w:val="00422D30"/>
    <w:rsid w:val="00430335"/>
    <w:rsid w:val="00432709"/>
    <w:rsid w:val="004359B5"/>
    <w:rsid w:val="00440B52"/>
    <w:rsid w:val="0045071A"/>
    <w:rsid w:val="0045318E"/>
    <w:rsid w:val="00453B95"/>
    <w:rsid w:val="0046618F"/>
    <w:rsid w:val="00467490"/>
    <w:rsid w:val="00472661"/>
    <w:rsid w:val="00482C69"/>
    <w:rsid w:val="00484812"/>
    <w:rsid w:val="00487582"/>
    <w:rsid w:val="00492D5D"/>
    <w:rsid w:val="00494016"/>
    <w:rsid w:val="004952F5"/>
    <w:rsid w:val="004978CD"/>
    <w:rsid w:val="004A4079"/>
    <w:rsid w:val="004B1074"/>
    <w:rsid w:val="004B157E"/>
    <w:rsid w:val="004B59DA"/>
    <w:rsid w:val="004B6B87"/>
    <w:rsid w:val="004B7AAA"/>
    <w:rsid w:val="004C0124"/>
    <w:rsid w:val="004C3453"/>
    <w:rsid w:val="004C3E93"/>
    <w:rsid w:val="004C4445"/>
    <w:rsid w:val="004C55AE"/>
    <w:rsid w:val="004C649F"/>
    <w:rsid w:val="004C6BA6"/>
    <w:rsid w:val="004D6234"/>
    <w:rsid w:val="004E0E68"/>
    <w:rsid w:val="004E0FA8"/>
    <w:rsid w:val="004E2C56"/>
    <w:rsid w:val="004E5D40"/>
    <w:rsid w:val="004E6B75"/>
    <w:rsid w:val="004F684A"/>
    <w:rsid w:val="005044D5"/>
    <w:rsid w:val="00514F51"/>
    <w:rsid w:val="005175D4"/>
    <w:rsid w:val="0052123B"/>
    <w:rsid w:val="00533ABA"/>
    <w:rsid w:val="00535BD1"/>
    <w:rsid w:val="00536481"/>
    <w:rsid w:val="00546994"/>
    <w:rsid w:val="005539F0"/>
    <w:rsid w:val="005555E2"/>
    <w:rsid w:val="00563E5D"/>
    <w:rsid w:val="00565FEA"/>
    <w:rsid w:val="0056602C"/>
    <w:rsid w:val="00572D39"/>
    <w:rsid w:val="00572DF1"/>
    <w:rsid w:val="005774AF"/>
    <w:rsid w:val="0058353A"/>
    <w:rsid w:val="00584DF0"/>
    <w:rsid w:val="00591C19"/>
    <w:rsid w:val="005A28F0"/>
    <w:rsid w:val="005A2948"/>
    <w:rsid w:val="005A29CD"/>
    <w:rsid w:val="005A3647"/>
    <w:rsid w:val="005A6DCC"/>
    <w:rsid w:val="005B0268"/>
    <w:rsid w:val="005B06E5"/>
    <w:rsid w:val="005B52CC"/>
    <w:rsid w:val="005B62EE"/>
    <w:rsid w:val="005C2751"/>
    <w:rsid w:val="005C748E"/>
    <w:rsid w:val="005C7901"/>
    <w:rsid w:val="005D1427"/>
    <w:rsid w:val="005D198C"/>
    <w:rsid w:val="005D3807"/>
    <w:rsid w:val="005D4560"/>
    <w:rsid w:val="005E2A83"/>
    <w:rsid w:val="005E7B61"/>
    <w:rsid w:val="005F3166"/>
    <w:rsid w:val="005F4380"/>
    <w:rsid w:val="005F67D6"/>
    <w:rsid w:val="005F732E"/>
    <w:rsid w:val="006026AA"/>
    <w:rsid w:val="0061469D"/>
    <w:rsid w:val="0061566F"/>
    <w:rsid w:val="006175C2"/>
    <w:rsid w:val="00624130"/>
    <w:rsid w:val="00624491"/>
    <w:rsid w:val="006341F7"/>
    <w:rsid w:val="0063562D"/>
    <w:rsid w:val="00637A25"/>
    <w:rsid w:val="00647644"/>
    <w:rsid w:val="0065130C"/>
    <w:rsid w:val="00651B1F"/>
    <w:rsid w:val="00654AA9"/>
    <w:rsid w:val="006557C4"/>
    <w:rsid w:val="00656CE3"/>
    <w:rsid w:val="0065792F"/>
    <w:rsid w:val="00665BC5"/>
    <w:rsid w:val="00665DA2"/>
    <w:rsid w:val="006702AB"/>
    <w:rsid w:val="0068176A"/>
    <w:rsid w:val="00686B87"/>
    <w:rsid w:val="00691972"/>
    <w:rsid w:val="006933F6"/>
    <w:rsid w:val="00694A3A"/>
    <w:rsid w:val="00694A4C"/>
    <w:rsid w:val="00694EE4"/>
    <w:rsid w:val="00697E92"/>
    <w:rsid w:val="006A0109"/>
    <w:rsid w:val="006A29D5"/>
    <w:rsid w:val="006A2E65"/>
    <w:rsid w:val="006A5567"/>
    <w:rsid w:val="006B07D2"/>
    <w:rsid w:val="006B0D6D"/>
    <w:rsid w:val="006B415B"/>
    <w:rsid w:val="006B552C"/>
    <w:rsid w:val="006C14D9"/>
    <w:rsid w:val="006C4B5C"/>
    <w:rsid w:val="006C7353"/>
    <w:rsid w:val="006D0EB8"/>
    <w:rsid w:val="006D2463"/>
    <w:rsid w:val="006D3CBC"/>
    <w:rsid w:val="006D4895"/>
    <w:rsid w:val="006E201B"/>
    <w:rsid w:val="006F0F22"/>
    <w:rsid w:val="006F2D3F"/>
    <w:rsid w:val="00705A77"/>
    <w:rsid w:val="007071D3"/>
    <w:rsid w:val="00721E21"/>
    <w:rsid w:val="0072224C"/>
    <w:rsid w:val="00734C06"/>
    <w:rsid w:val="00742090"/>
    <w:rsid w:val="007452F8"/>
    <w:rsid w:val="007474AC"/>
    <w:rsid w:val="007475B7"/>
    <w:rsid w:val="00757AEB"/>
    <w:rsid w:val="0077112A"/>
    <w:rsid w:val="0077133B"/>
    <w:rsid w:val="0077347A"/>
    <w:rsid w:val="00777EA4"/>
    <w:rsid w:val="00782660"/>
    <w:rsid w:val="00783AD0"/>
    <w:rsid w:val="00786C51"/>
    <w:rsid w:val="00787F50"/>
    <w:rsid w:val="007957DB"/>
    <w:rsid w:val="00795BFC"/>
    <w:rsid w:val="007A28FB"/>
    <w:rsid w:val="007A35D6"/>
    <w:rsid w:val="007B33FC"/>
    <w:rsid w:val="007B3DF9"/>
    <w:rsid w:val="007B4780"/>
    <w:rsid w:val="007C2A74"/>
    <w:rsid w:val="007C6B3C"/>
    <w:rsid w:val="007D7102"/>
    <w:rsid w:val="007E49B2"/>
    <w:rsid w:val="007F4791"/>
    <w:rsid w:val="007F57E2"/>
    <w:rsid w:val="007F5C35"/>
    <w:rsid w:val="007F6E7A"/>
    <w:rsid w:val="0080186D"/>
    <w:rsid w:val="00801B6C"/>
    <w:rsid w:val="0081181C"/>
    <w:rsid w:val="00812C41"/>
    <w:rsid w:val="00812D85"/>
    <w:rsid w:val="0081552D"/>
    <w:rsid w:val="008243A8"/>
    <w:rsid w:val="008250C6"/>
    <w:rsid w:val="00826933"/>
    <w:rsid w:val="008276DC"/>
    <w:rsid w:val="0083243C"/>
    <w:rsid w:val="00834C4D"/>
    <w:rsid w:val="00840778"/>
    <w:rsid w:val="00844054"/>
    <w:rsid w:val="00845516"/>
    <w:rsid w:val="0085097E"/>
    <w:rsid w:val="008637B0"/>
    <w:rsid w:val="008664BF"/>
    <w:rsid w:val="00872C1E"/>
    <w:rsid w:val="00875FE5"/>
    <w:rsid w:val="00881055"/>
    <w:rsid w:val="00881F82"/>
    <w:rsid w:val="00885D38"/>
    <w:rsid w:val="00891AFC"/>
    <w:rsid w:val="008A09AC"/>
    <w:rsid w:val="008A11D0"/>
    <w:rsid w:val="008A164E"/>
    <w:rsid w:val="008A3F0D"/>
    <w:rsid w:val="008A7983"/>
    <w:rsid w:val="008A7C20"/>
    <w:rsid w:val="008B0C77"/>
    <w:rsid w:val="008B1392"/>
    <w:rsid w:val="008B1998"/>
    <w:rsid w:val="008B3B93"/>
    <w:rsid w:val="008B4513"/>
    <w:rsid w:val="008B62D1"/>
    <w:rsid w:val="008B6329"/>
    <w:rsid w:val="008C0A88"/>
    <w:rsid w:val="008C3D5B"/>
    <w:rsid w:val="008C42F2"/>
    <w:rsid w:val="008C5A1F"/>
    <w:rsid w:val="008C6198"/>
    <w:rsid w:val="008D0789"/>
    <w:rsid w:val="008D2BD8"/>
    <w:rsid w:val="008D351A"/>
    <w:rsid w:val="008D49A3"/>
    <w:rsid w:val="008E29A1"/>
    <w:rsid w:val="008E3D34"/>
    <w:rsid w:val="008E4C31"/>
    <w:rsid w:val="008E7591"/>
    <w:rsid w:val="008F3D5F"/>
    <w:rsid w:val="008F3DA5"/>
    <w:rsid w:val="008F54D4"/>
    <w:rsid w:val="008F7E2A"/>
    <w:rsid w:val="009116B6"/>
    <w:rsid w:val="00914A34"/>
    <w:rsid w:val="009215FD"/>
    <w:rsid w:val="00922D90"/>
    <w:rsid w:val="00923B2B"/>
    <w:rsid w:val="00924A5B"/>
    <w:rsid w:val="00933380"/>
    <w:rsid w:val="00945CD6"/>
    <w:rsid w:val="00951F83"/>
    <w:rsid w:val="00956C06"/>
    <w:rsid w:val="0095727F"/>
    <w:rsid w:val="00961D71"/>
    <w:rsid w:val="009639DB"/>
    <w:rsid w:val="009707A6"/>
    <w:rsid w:val="00973CF2"/>
    <w:rsid w:val="00975BC2"/>
    <w:rsid w:val="00976288"/>
    <w:rsid w:val="0097687F"/>
    <w:rsid w:val="00983D64"/>
    <w:rsid w:val="0098643D"/>
    <w:rsid w:val="009922EF"/>
    <w:rsid w:val="009927DB"/>
    <w:rsid w:val="0099305E"/>
    <w:rsid w:val="00995E7D"/>
    <w:rsid w:val="009970C5"/>
    <w:rsid w:val="009A2245"/>
    <w:rsid w:val="009A27C2"/>
    <w:rsid w:val="009A2A90"/>
    <w:rsid w:val="009A349B"/>
    <w:rsid w:val="009B2550"/>
    <w:rsid w:val="009B4A97"/>
    <w:rsid w:val="009C51CC"/>
    <w:rsid w:val="009C58A3"/>
    <w:rsid w:val="009C6890"/>
    <w:rsid w:val="009E0452"/>
    <w:rsid w:val="009E75A3"/>
    <w:rsid w:val="009E7C37"/>
    <w:rsid w:val="009F7E6D"/>
    <w:rsid w:val="00A02F84"/>
    <w:rsid w:val="00A1039E"/>
    <w:rsid w:val="00A13F76"/>
    <w:rsid w:val="00A16136"/>
    <w:rsid w:val="00A17C7D"/>
    <w:rsid w:val="00A22E7F"/>
    <w:rsid w:val="00A23415"/>
    <w:rsid w:val="00A2423D"/>
    <w:rsid w:val="00A24549"/>
    <w:rsid w:val="00A27739"/>
    <w:rsid w:val="00A27D4A"/>
    <w:rsid w:val="00A349DB"/>
    <w:rsid w:val="00A42336"/>
    <w:rsid w:val="00A428B4"/>
    <w:rsid w:val="00A42EAA"/>
    <w:rsid w:val="00A44F5B"/>
    <w:rsid w:val="00A51141"/>
    <w:rsid w:val="00A531B5"/>
    <w:rsid w:val="00A55756"/>
    <w:rsid w:val="00A566E0"/>
    <w:rsid w:val="00A61AC5"/>
    <w:rsid w:val="00A639A3"/>
    <w:rsid w:val="00A6523A"/>
    <w:rsid w:val="00A66D14"/>
    <w:rsid w:val="00A714BE"/>
    <w:rsid w:val="00A71623"/>
    <w:rsid w:val="00A7678A"/>
    <w:rsid w:val="00A84ECF"/>
    <w:rsid w:val="00A85D74"/>
    <w:rsid w:val="00A96AA3"/>
    <w:rsid w:val="00AA0B71"/>
    <w:rsid w:val="00AA1E31"/>
    <w:rsid w:val="00AA3865"/>
    <w:rsid w:val="00AA5E43"/>
    <w:rsid w:val="00AB1789"/>
    <w:rsid w:val="00AB2642"/>
    <w:rsid w:val="00AB2ECB"/>
    <w:rsid w:val="00AB7A1F"/>
    <w:rsid w:val="00AC1464"/>
    <w:rsid w:val="00AC3388"/>
    <w:rsid w:val="00AC3CC0"/>
    <w:rsid w:val="00AD2FF8"/>
    <w:rsid w:val="00AD6DF9"/>
    <w:rsid w:val="00AE067D"/>
    <w:rsid w:val="00AE168E"/>
    <w:rsid w:val="00AE27EC"/>
    <w:rsid w:val="00AE3EFE"/>
    <w:rsid w:val="00AE4176"/>
    <w:rsid w:val="00AE505D"/>
    <w:rsid w:val="00AF09D6"/>
    <w:rsid w:val="00AF11DA"/>
    <w:rsid w:val="00AF1D3D"/>
    <w:rsid w:val="00B00605"/>
    <w:rsid w:val="00B04BAD"/>
    <w:rsid w:val="00B101E6"/>
    <w:rsid w:val="00B111A9"/>
    <w:rsid w:val="00B15C59"/>
    <w:rsid w:val="00B24FFE"/>
    <w:rsid w:val="00B2635C"/>
    <w:rsid w:val="00B3079E"/>
    <w:rsid w:val="00B3299E"/>
    <w:rsid w:val="00B37217"/>
    <w:rsid w:val="00B44982"/>
    <w:rsid w:val="00B4712A"/>
    <w:rsid w:val="00B51CA7"/>
    <w:rsid w:val="00B5521D"/>
    <w:rsid w:val="00B574A5"/>
    <w:rsid w:val="00B57559"/>
    <w:rsid w:val="00B624C3"/>
    <w:rsid w:val="00B70404"/>
    <w:rsid w:val="00B7526E"/>
    <w:rsid w:val="00B82EE0"/>
    <w:rsid w:val="00B92C0B"/>
    <w:rsid w:val="00B93D89"/>
    <w:rsid w:val="00B94823"/>
    <w:rsid w:val="00B95E73"/>
    <w:rsid w:val="00B96212"/>
    <w:rsid w:val="00B97327"/>
    <w:rsid w:val="00B97520"/>
    <w:rsid w:val="00BA7A3D"/>
    <w:rsid w:val="00BB251C"/>
    <w:rsid w:val="00BB2844"/>
    <w:rsid w:val="00BB31E5"/>
    <w:rsid w:val="00BB6CC4"/>
    <w:rsid w:val="00BC27C1"/>
    <w:rsid w:val="00BC453D"/>
    <w:rsid w:val="00BC4CAE"/>
    <w:rsid w:val="00BD0CFC"/>
    <w:rsid w:val="00BD3B31"/>
    <w:rsid w:val="00BE3222"/>
    <w:rsid w:val="00BE5263"/>
    <w:rsid w:val="00BE5F3B"/>
    <w:rsid w:val="00BE5FCF"/>
    <w:rsid w:val="00BE6CA6"/>
    <w:rsid w:val="00BF309B"/>
    <w:rsid w:val="00C025FE"/>
    <w:rsid w:val="00C03877"/>
    <w:rsid w:val="00C07F6E"/>
    <w:rsid w:val="00C1096E"/>
    <w:rsid w:val="00C167B2"/>
    <w:rsid w:val="00C16BD9"/>
    <w:rsid w:val="00C1717B"/>
    <w:rsid w:val="00C21758"/>
    <w:rsid w:val="00C265BE"/>
    <w:rsid w:val="00C30C0C"/>
    <w:rsid w:val="00C323A9"/>
    <w:rsid w:val="00C3328A"/>
    <w:rsid w:val="00C336A6"/>
    <w:rsid w:val="00C36924"/>
    <w:rsid w:val="00C44497"/>
    <w:rsid w:val="00C4542C"/>
    <w:rsid w:val="00C457AA"/>
    <w:rsid w:val="00C503B4"/>
    <w:rsid w:val="00C53D9C"/>
    <w:rsid w:val="00C54433"/>
    <w:rsid w:val="00C64C73"/>
    <w:rsid w:val="00C656D0"/>
    <w:rsid w:val="00C76942"/>
    <w:rsid w:val="00C76CE9"/>
    <w:rsid w:val="00C8009F"/>
    <w:rsid w:val="00C814CA"/>
    <w:rsid w:val="00C82052"/>
    <w:rsid w:val="00C8266C"/>
    <w:rsid w:val="00C873D0"/>
    <w:rsid w:val="00C90C5B"/>
    <w:rsid w:val="00C92DED"/>
    <w:rsid w:val="00C9437D"/>
    <w:rsid w:val="00C95F34"/>
    <w:rsid w:val="00CA1934"/>
    <w:rsid w:val="00CA2258"/>
    <w:rsid w:val="00CA4F12"/>
    <w:rsid w:val="00CA5B31"/>
    <w:rsid w:val="00CB1FB2"/>
    <w:rsid w:val="00CB223E"/>
    <w:rsid w:val="00CB783E"/>
    <w:rsid w:val="00CD0EB2"/>
    <w:rsid w:val="00CD3297"/>
    <w:rsid w:val="00CD48B7"/>
    <w:rsid w:val="00CD4CD8"/>
    <w:rsid w:val="00CE0EEC"/>
    <w:rsid w:val="00CE4844"/>
    <w:rsid w:val="00CE6F57"/>
    <w:rsid w:val="00CF440C"/>
    <w:rsid w:val="00CF4799"/>
    <w:rsid w:val="00D05824"/>
    <w:rsid w:val="00D05A2E"/>
    <w:rsid w:val="00D06D31"/>
    <w:rsid w:val="00D125AF"/>
    <w:rsid w:val="00D16610"/>
    <w:rsid w:val="00D1720F"/>
    <w:rsid w:val="00D215AF"/>
    <w:rsid w:val="00D24E90"/>
    <w:rsid w:val="00D27B36"/>
    <w:rsid w:val="00D3222D"/>
    <w:rsid w:val="00D32BFE"/>
    <w:rsid w:val="00D32D9B"/>
    <w:rsid w:val="00D36244"/>
    <w:rsid w:val="00D4220A"/>
    <w:rsid w:val="00D42654"/>
    <w:rsid w:val="00D468A8"/>
    <w:rsid w:val="00D503A7"/>
    <w:rsid w:val="00D50B79"/>
    <w:rsid w:val="00D53F66"/>
    <w:rsid w:val="00D61875"/>
    <w:rsid w:val="00D66F89"/>
    <w:rsid w:val="00D760E0"/>
    <w:rsid w:val="00D803D8"/>
    <w:rsid w:val="00D83B42"/>
    <w:rsid w:val="00D84F06"/>
    <w:rsid w:val="00D864A8"/>
    <w:rsid w:val="00D86C4B"/>
    <w:rsid w:val="00D92213"/>
    <w:rsid w:val="00D96610"/>
    <w:rsid w:val="00DB0868"/>
    <w:rsid w:val="00DB20C2"/>
    <w:rsid w:val="00DB3285"/>
    <w:rsid w:val="00DC057B"/>
    <w:rsid w:val="00DC1BF3"/>
    <w:rsid w:val="00DD2B40"/>
    <w:rsid w:val="00DD5801"/>
    <w:rsid w:val="00DD5F13"/>
    <w:rsid w:val="00DD6478"/>
    <w:rsid w:val="00DE50C2"/>
    <w:rsid w:val="00DF30F5"/>
    <w:rsid w:val="00DF4C42"/>
    <w:rsid w:val="00DF5D6F"/>
    <w:rsid w:val="00E01F96"/>
    <w:rsid w:val="00E03D27"/>
    <w:rsid w:val="00E06019"/>
    <w:rsid w:val="00E07D91"/>
    <w:rsid w:val="00E10A6F"/>
    <w:rsid w:val="00E14FAF"/>
    <w:rsid w:val="00E170F2"/>
    <w:rsid w:val="00E17A0B"/>
    <w:rsid w:val="00E22B6F"/>
    <w:rsid w:val="00E25FF0"/>
    <w:rsid w:val="00E31297"/>
    <w:rsid w:val="00E335A9"/>
    <w:rsid w:val="00E40BC8"/>
    <w:rsid w:val="00E4244B"/>
    <w:rsid w:val="00E43CA9"/>
    <w:rsid w:val="00E45EAB"/>
    <w:rsid w:val="00E5005D"/>
    <w:rsid w:val="00E53D54"/>
    <w:rsid w:val="00E5667A"/>
    <w:rsid w:val="00E80015"/>
    <w:rsid w:val="00E91259"/>
    <w:rsid w:val="00E95A37"/>
    <w:rsid w:val="00E975CC"/>
    <w:rsid w:val="00EA38AF"/>
    <w:rsid w:val="00EB47EF"/>
    <w:rsid w:val="00EC07EB"/>
    <w:rsid w:val="00EC36FB"/>
    <w:rsid w:val="00ED36E1"/>
    <w:rsid w:val="00ED63E2"/>
    <w:rsid w:val="00EE4997"/>
    <w:rsid w:val="00EF3B86"/>
    <w:rsid w:val="00F00ED9"/>
    <w:rsid w:val="00F02275"/>
    <w:rsid w:val="00F04730"/>
    <w:rsid w:val="00F0772F"/>
    <w:rsid w:val="00F07C45"/>
    <w:rsid w:val="00F142A8"/>
    <w:rsid w:val="00F15902"/>
    <w:rsid w:val="00F2506F"/>
    <w:rsid w:val="00F25B2F"/>
    <w:rsid w:val="00F3235B"/>
    <w:rsid w:val="00F324F5"/>
    <w:rsid w:val="00F37965"/>
    <w:rsid w:val="00F43D4F"/>
    <w:rsid w:val="00F455E9"/>
    <w:rsid w:val="00F47179"/>
    <w:rsid w:val="00F53552"/>
    <w:rsid w:val="00F54284"/>
    <w:rsid w:val="00F55797"/>
    <w:rsid w:val="00F63AA0"/>
    <w:rsid w:val="00F64BC1"/>
    <w:rsid w:val="00F71FCC"/>
    <w:rsid w:val="00F72ACA"/>
    <w:rsid w:val="00F850C0"/>
    <w:rsid w:val="00F866F4"/>
    <w:rsid w:val="00F86F1D"/>
    <w:rsid w:val="00F87D59"/>
    <w:rsid w:val="00F91427"/>
    <w:rsid w:val="00F97240"/>
    <w:rsid w:val="00FA02CA"/>
    <w:rsid w:val="00FA135B"/>
    <w:rsid w:val="00FA3364"/>
    <w:rsid w:val="00FA699A"/>
    <w:rsid w:val="00FA6D9D"/>
    <w:rsid w:val="00FA705C"/>
    <w:rsid w:val="00FB0907"/>
    <w:rsid w:val="00FB390D"/>
    <w:rsid w:val="00FC5CE1"/>
    <w:rsid w:val="00FD2475"/>
    <w:rsid w:val="00FD366D"/>
    <w:rsid w:val="00FE0DD0"/>
    <w:rsid w:val="00FE40EF"/>
    <w:rsid w:val="00FE5B72"/>
    <w:rsid w:val="00FF08C8"/>
    <w:rsid w:val="00FF09E3"/>
    <w:rsid w:val="00FF0F2C"/>
    <w:rsid w:val="00FF224D"/>
    <w:rsid w:val="00FF5957"/>
    <w:rsid w:val="00FF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74F554"/>
  <w15:chartTrackingRefBased/>
  <w15:docId w15:val="{0B61E3EC-E00D-41AD-A1AF-35A1CFBB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Document Map" w:uiPriority="99"/>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891AFC"/>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5175D4"/>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951F8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8E29A1"/>
    <w:pPr>
      <w:keepNext/>
      <w:keepLines/>
      <w:numPr>
        <w:ilvl w:val="3"/>
        <w:numId w:val="1"/>
      </w:numPr>
      <w:spacing w:before="40"/>
      <w:outlineLvl w:val="3"/>
    </w:pPr>
    <w:rPr>
      <w:rFonts w:ascii="Calibri Light" w:hAnsi="Calibri Light"/>
      <w:i/>
      <w:iCs/>
      <w:color w:val="2F5496"/>
      <w:lang w:val="vi-VN"/>
    </w:rPr>
  </w:style>
  <w:style w:type="paragraph" w:styleId="Heading5">
    <w:name w:val="heading 5"/>
    <w:aliases w:val=" Char,Char"/>
    <w:basedOn w:val="Normal"/>
    <w:next w:val="Normal"/>
    <w:link w:val="Heading5Char"/>
    <w:qFormat/>
    <w:rsid w:val="00305B76"/>
    <w:pPr>
      <w:spacing w:before="240" w:after="60"/>
      <w:outlineLvl w:val="4"/>
    </w:pPr>
    <w:rPr>
      <w:rFonts w:ascii=".VnTime" w:hAnsi=".VnTime"/>
      <w:b/>
      <w:bCs/>
      <w:i/>
      <w:iCs/>
      <w:sz w:val="26"/>
      <w:szCs w:val="26"/>
    </w:rPr>
  </w:style>
  <w:style w:type="paragraph" w:styleId="Heading6">
    <w:name w:val="heading 6"/>
    <w:basedOn w:val="Normal"/>
    <w:next w:val="Normal"/>
    <w:link w:val="Heading6Char"/>
    <w:qFormat/>
    <w:rsid w:val="008E29A1"/>
    <w:pPr>
      <w:keepNext/>
      <w:keepLines/>
      <w:numPr>
        <w:ilvl w:val="5"/>
        <w:numId w:val="1"/>
      </w:numPr>
      <w:spacing w:before="40"/>
      <w:outlineLvl w:val="5"/>
    </w:pPr>
    <w:rPr>
      <w:rFonts w:ascii="Calibri Light" w:hAnsi="Calibri Light"/>
      <w:color w:val="1F3763"/>
      <w:lang w:val="vi-VN"/>
    </w:rPr>
  </w:style>
  <w:style w:type="paragraph" w:styleId="Heading7">
    <w:name w:val="heading 7"/>
    <w:basedOn w:val="Normal"/>
    <w:next w:val="Normal"/>
    <w:link w:val="Heading7Char"/>
    <w:qFormat/>
    <w:rsid w:val="008E29A1"/>
    <w:pPr>
      <w:keepNext/>
      <w:keepLines/>
      <w:numPr>
        <w:ilvl w:val="6"/>
        <w:numId w:val="1"/>
      </w:numPr>
      <w:spacing w:before="40"/>
      <w:outlineLvl w:val="6"/>
    </w:pPr>
    <w:rPr>
      <w:rFonts w:ascii="Calibri Light" w:hAnsi="Calibri Light"/>
      <w:i/>
      <w:iCs/>
      <w:color w:val="1F3763"/>
      <w:lang w:val="vi-VN"/>
    </w:rPr>
  </w:style>
  <w:style w:type="paragraph" w:styleId="Heading8">
    <w:name w:val="heading 8"/>
    <w:basedOn w:val="Normal"/>
    <w:next w:val="Normal"/>
    <w:link w:val="Heading8Char"/>
    <w:qFormat/>
    <w:rsid w:val="008E29A1"/>
    <w:pPr>
      <w:keepNext/>
      <w:keepLines/>
      <w:numPr>
        <w:ilvl w:val="7"/>
        <w:numId w:val="1"/>
      </w:numPr>
      <w:spacing w:before="40"/>
      <w:outlineLvl w:val="7"/>
    </w:pPr>
    <w:rPr>
      <w:rFonts w:ascii="Calibri Light" w:hAnsi="Calibri Light"/>
      <w:color w:val="272727"/>
      <w:sz w:val="21"/>
      <w:szCs w:val="21"/>
      <w:lang w:val="vi-VN"/>
    </w:rPr>
  </w:style>
  <w:style w:type="paragraph" w:styleId="Heading9">
    <w:name w:val="heading 9"/>
    <w:basedOn w:val="Normal"/>
    <w:next w:val="Normal"/>
    <w:link w:val="Heading9Char"/>
    <w:qFormat/>
    <w:rsid w:val="008E29A1"/>
    <w:pPr>
      <w:keepNext/>
      <w:keepLines/>
      <w:numPr>
        <w:ilvl w:val="8"/>
        <w:numId w:val="1"/>
      </w:numPr>
      <w:spacing w:before="40"/>
      <w:outlineLvl w:val="8"/>
    </w:pPr>
    <w:rPr>
      <w:rFonts w:ascii="Calibri Light" w:hAnsi="Calibri Light"/>
      <w:i/>
      <w:iCs/>
      <w:color w:val="272727"/>
      <w:sz w:val="21"/>
      <w:szCs w:val="2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6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rsid w:val="0058353A"/>
    <w:pPr>
      <w:tabs>
        <w:tab w:val="center" w:pos="4320"/>
        <w:tab w:val="right" w:pos="8640"/>
      </w:tabs>
    </w:pPr>
  </w:style>
  <w:style w:type="character" w:styleId="PageNumber">
    <w:name w:val="page number"/>
    <w:basedOn w:val="DefaultParagraphFont"/>
    <w:rsid w:val="0058353A"/>
  </w:style>
  <w:style w:type="paragraph" w:styleId="Footer">
    <w:name w:val="footer"/>
    <w:basedOn w:val="Normal"/>
    <w:link w:val="FooterChar"/>
    <w:rsid w:val="002901CE"/>
    <w:pPr>
      <w:tabs>
        <w:tab w:val="center" w:pos="4320"/>
        <w:tab w:val="right" w:pos="8640"/>
      </w:tabs>
    </w:pPr>
  </w:style>
  <w:style w:type="paragraph" w:customStyle="1" w:styleId="Char4">
    <w:name w:val="Char4"/>
    <w:basedOn w:val="Normal"/>
    <w:semiHidden/>
    <w:rsid w:val="007C6B3C"/>
    <w:pPr>
      <w:spacing w:after="160" w:line="240" w:lineRule="exact"/>
    </w:pPr>
    <w:rPr>
      <w:rFonts w:ascii="Arial" w:hAnsi="Arial" w:cs="Arial"/>
      <w:sz w:val="22"/>
      <w:szCs w:val="22"/>
    </w:rPr>
  </w:style>
  <w:style w:type="paragraph" w:styleId="BodyText">
    <w:name w:val="Body Text"/>
    <w:basedOn w:val="Normal"/>
    <w:link w:val="BodyTextChar"/>
    <w:rsid w:val="00155D0C"/>
    <w:pPr>
      <w:jc w:val="both"/>
    </w:pPr>
    <w:rPr>
      <w:rFonts w:ascii=".VnTime" w:hAnsi=".VnTime"/>
      <w:sz w:val="28"/>
      <w:szCs w:val="20"/>
    </w:rPr>
  </w:style>
  <w:style w:type="character" w:customStyle="1" w:styleId="BodyTextChar">
    <w:name w:val="Body Text Char"/>
    <w:link w:val="BodyText"/>
    <w:rsid w:val="00155D0C"/>
    <w:rPr>
      <w:rFonts w:ascii=".VnTime" w:hAnsi=".VnTime"/>
      <w:sz w:val="28"/>
      <w:lang w:val="en-US" w:eastAsia="en-US" w:bidi="ar-SA"/>
    </w:rPr>
  </w:style>
  <w:style w:type="paragraph" w:customStyle="1" w:styleId="n-chuong1">
    <w:name w:val="n-chuong1"/>
    <w:basedOn w:val="Normal"/>
    <w:rsid w:val="00033040"/>
    <w:pPr>
      <w:spacing w:before="300" w:after="80"/>
      <w:jc w:val="center"/>
    </w:pPr>
    <w:rPr>
      <w:rFonts w:ascii=".VnTime" w:eastAsia="Calibri" w:hAnsi=".VnTime"/>
      <w:b/>
      <w:i/>
      <w:sz w:val="28"/>
      <w:szCs w:val="20"/>
    </w:rPr>
  </w:style>
  <w:style w:type="paragraph" w:styleId="NormalWeb">
    <w:name w:val="Normal (Web)"/>
    <w:basedOn w:val="Normal"/>
    <w:link w:val="NormalWebChar"/>
    <w:uiPriority w:val="99"/>
    <w:rsid w:val="00033040"/>
    <w:pPr>
      <w:spacing w:before="100" w:beforeAutospacing="1" w:after="100" w:afterAutospacing="1"/>
    </w:pPr>
  </w:style>
  <w:style w:type="character" w:customStyle="1" w:styleId="NormalWebChar">
    <w:name w:val="Normal (Web) Char"/>
    <w:link w:val="NormalWeb"/>
    <w:uiPriority w:val="99"/>
    <w:locked/>
    <w:rsid w:val="00033040"/>
    <w:rPr>
      <w:sz w:val="24"/>
      <w:szCs w:val="24"/>
      <w:lang w:val="en-US" w:eastAsia="en-US" w:bidi="ar-SA"/>
    </w:rPr>
  </w:style>
  <w:style w:type="paragraph" w:styleId="BodyText3">
    <w:name w:val="Body Text 3"/>
    <w:basedOn w:val="Normal"/>
    <w:link w:val="BodyText3Char"/>
    <w:rsid w:val="00007447"/>
    <w:pPr>
      <w:spacing w:after="120"/>
    </w:pPr>
    <w:rPr>
      <w:sz w:val="16"/>
      <w:szCs w:val="16"/>
    </w:rPr>
  </w:style>
  <w:style w:type="character" w:customStyle="1" w:styleId="BodyText3Char">
    <w:name w:val="Body Text 3 Char"/>
    <w:link w:val="BodyText3"/>
    <w:locked/>
    <w:rsid w:val="00007447"/>
    <w:rPr>
      <w:sz w:val="16"/>
      <w:szCs w:val="16"/>
      <w:lang w:val="en-US" w:eastAsia="en-US" w:bidi="ar-SA"/>
    </w:rPr>
  </w:style>
  <w:style w:type="character" w:customStyle="1" w:styleId="Heading5Char">
    <w:name w:val="Heading 5 Char"/>
    <w:aliases w:val=" Char Char,Char Char1"/>
    <w:link w:val="Heading5"/>
    <w:rsid w:val="00305B76"/>
    <w:rPr>
      <w:rFonts w:ascii=".VnTime" w:hAnsi=".VnTime"/>
      <w:b/>
      <w:bCs/>
      <w:i/>
      <w:iCs/>
      <w:sz w:val="26"/>
      <w:szCs w:val="26"/>
      <w:lang w:val="en-US" w:eastAsia="en-US" w:bidi="ar-SA"/>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link w:val="Header"/>
    <w:uiPriority w:val="99"/>
    <w:locked/>
    <w:rsid w:val="00305B76"/>
    <w:rPr>
      <w:sz w:val="24"/>
      <w:szCs w:val="24"/>
      <w:lang w:val="en-US" w:eastAsia="en-US" w:bidi="ar-SA"/>
    </w:rPr>
  </w:style>
  <w:style w:type="character" w:customStyle="1" w:styleId="CharChar">
    <w:name w:val="Char Char"/>
    <w:rsid w:val="00305B76"/>
    <w:rPr>
      <w:b/>
      <w:bCs/>
      <w:i/>
      <w:iCs/>
      <w:sz w:val="26"/>
      <w:szCs w:val="26"/>
      <w:lang w:val="en-US" w:eastAsia="en-US" w:bidi="ar-SA"/>
    </w:rPr>
  </w:style>
  <w:style w:type="paragraph" w:customStyle="1" w:styleId="abc">
    <w:name w:val="abc"/>
    <w:basedOn w:val="Normal"/>
    <w:rsid w:val="00844054"/>
    <w:pPr>
      <w:widowControl w:val="0"/>
    </w:pPr>
    <w:rPr>
      <w:rFonts w:ascii=".VnTime" w:hAnsi=".VnTime"/>
      <w:sz w:val="28"/>
      <w:szCs w:val="20"/>
    </w:rPr>
  </w:style>
  <w:style w:type="paragraph" w:customStyle="1" w:styleId="normal-p">
    <w:name w:val="normal-p"/>
    <w:basedOn w:val="Normal"/>
    <w:rsid w:val="00036243"/>
    <w:pPr>
      <w:overflowPunct w:val="0"/>
      <w:jc w:val="both"/>
      <w:textAlignment w:val="baseline"/>
    </w:pPr>
    <w:rPr>
      <w:sz w:val="20"/>
      <w:szCs w:val="20"/>
    </w:rPr>
  </w:style>
  <w:style w:type="paragraph" w:customStyle="1" w:styleId="CharCharChar">
    <w:name w:val="Char Char Char"/>
    <w:basedOn w:val="Normal"/>
    <w:rsid w:val="002831E0"/>
    <w:pPr>
      <w:pageBreakBefore/>
      <w:spacing w:before="100" w:beforeAutospacing="1" w:after="100" w:afterAutospacing="1"/>
      <w:jc w:val="both"/>
    </w:pPr>
    <w:rPr>
      <w:rFonts w:ascii="Tahoma" w:hAnsi="Tahoma"/>
      <w:sz w:val="20"/>
      <w:szCs w:val="20"/>
    </w:rPr>
  </w:style>
  <w:style w:type="paragraph" w:styleId="Revision">
    <w:name w:val="Revision"/>
    <w:hidden/>
    <w:uiPriority w:val="99"/>
    <w:semiHidden/>
    <w:rsid w:val="00AF09D6"/>
    <w:rPr>
      <w:sz w:val="24"/>
      <w:szCs w:val="24"/>
    </w:rPr>
  </w:style>
  <w:style w:type="paragraph" w:styleId="BalloonText">
    <w:name w:val="Balloon Text"/>
    <w:basedOn w:val="Normal"/>
    <w:link w:val="BalloonTextChar"/>
    <w:semiHidden/>
    <w:rsid w:val="00C814CA"/>
    <w:rPr>
      <w:rFonts w:ascii="Tahoma" w:hAnsi="Tahoma" w:cs="Tahoma"/>
      <w:sz w:val="16"/>
      <w:szCs w:val="16"/>
    </w:rPr>
  </w:style>
  <w:style w:type="character" w:customStyle="1" w:styleId="Heading2Char">
    <w:name w:val="Heading 2 Char"/>
    <w:link w:val="Heading2"/>
    <w:rsid w:val="005175D4"/>
    <w:rPr>
      <w:rFonts w:ascii="Calibri Light" w:eastAsia="Times New Roman" w:hAnsi="Calibri Light" w:cs="Times New Roman"/>
      <w:b/>
      <w:bCs/>
      <w:i/>
      <w:iCs/>
      <w:sz w:val="28"/>
      <w:szCs w:val="28"/>
    </w:rPr>
  </w:style>
  <w:style w:type="character" w:styleId="Strong">
    <w:name w:val="Strong"/>
    <w:uiPriority w:val="22"/>
    <w:qFormat/>
    <w:rsid w:val="005175D4"/>
    <w:rPr>
      <w:b/>
      <w:bCs/>
    </w:rPr>
  </w:style>
  <w:style w:type="character" w:customStyle="1" w:styleId="Heading1Char">
    <w:name w:val="Heading 1 Char"/>
    <w:link w:val="Heading1"/>
    <w:rsid w:val="00891AFC"/>
    <w:rPr>
      <w:rFonts w:ascii="Calibri Light" w:eastAsia="Times New Roman" w:hAnsi="Calibri Light" w:cs="Times New Roman"/>
      <w:b/>
      <w:bCs/>
      <w:kern w:val="32"/>
      <w:sz w:val="32"/>
      <w:szCs w:val="32"/>
    </w:rPr>
  </w:style>
  <w:style w:type="paragraph" w:customStyle="1" w:styleId="CharChar1CharChar">
    <w:name w:val="Char Char1 Char Char"/>
    <w:basedOn w:val="Normal"/>
    <w:rsid w:val="00881F82"/>
    <w:pPr>
      <w:pageBreakBefore/>
      <w:spacing w:before="100" w:beforeAutospacing="1" w:after="100" w:afterAutospacing="1"/>
      <w:jc w:val="both"/>
    </w:pPr>
    <w:rPr>
      <w:rFonts w:ascii="Tahoma" w:hAnsi="Tahoma"/>
      <w:sz w:val="20"/>
      <w:szCs w:val="20"/>
    </w:rPr>
  </w:style>
  <w:style w:type="character" w:customStyle="1" w:styleId="Heading3Char">
    <w:name w:val="Heading 3 Char"/>
    <w:link w:val="Heading3"/>
    <w:rsid w:val="00951F83"/>
    <w:rPr>
      <w:rFonts w:ascii="Calibri Light" w:eastAsia="Times New Roman" w:hAnsi="Calibri Light" w:cs="Times New Roman"/>
      <w:b/>
      <w:bCs/>
      <w:sz w:val="26"/>
      <w:szCs w:val="26"/>
      <w:lang w:val="en-US"/>
    </w:rPr>
  </w:style>
  <w:style w:type="character" w:customStyle="1" w:styleId="Heading4Char">
    <w:name w:val="Heading 4 Char"/>
    <w:link w:val="Heading4"/>
    <w:rsid w:val="008E29A1"/>
    <w:rPr>
      <w:rFonts w:ascii="Calibri Light" w:hAnsi="Calibri Light"/>
      <w:i/>
      <w:iCs/>
      <w:color w:val="2F5496"/>
      <w:sz w:val="24"/>
      <w:szCs w:val="24"/>
    </w:rPr>
  </w:style>
  <w:style w:type="character" w:customStyle="1" w:styleId="Heading6Char">
    <w:name w:val="Heading 6 Char"/>
    <w:link w:val="Heading6"/>
    <w:rsid w:val="008E29A1"/>
    <w:rPr>
      <w:rFonts w:ascii="Calibri Light" w:hAnsi="Calibri Light"/>
      <w:color w:val="1F3763"/>
      <w:sz w:val="24"/>
      <w:szCs w:val="24"/>
    </w:rPr>
  </w:style>
  <w:style w:type="character" w:customStyle="1" w:styleId="Heading7Char">
    <w:name w:val="Heading 7 Char"/>
    <w:link w:val="Heading7"/>
    <w:rsid w:val="008E29A1"/>
    <w:rPr>
      <w:rFonts w:ascii="Calibri Light" w:hAnsi="Calibri Light"/>
      <w:i/>
      <w:iCs/>
      <w:color w:val="1F3763"/>
      <w:sz w:val="24"/>
      <w:szCs w:val="24"/>
    </w:rPr>
  </w:style>
  <w:style w:type="character" w:customStyle="1" w:styleId="Heading8Char">
    <w:name w:val="Heading 8 Char"/>
    <w:link w:val="Heading8"/>
    <w:rsid w:val="008E29A1"/>
    <w:rPr>
      <w:rFonts w:ascii="Calibri Light" w:hAnsi="Calibri Light"/>
      <w:color w:val="272727"/>
      <w:sz w:val="21"/>
      <w:szCs w:val="21"/>
    </w:rPr>
  </w:style>
  <w:style w:type="character" w:customStyle="1" w:styleId="Heading9Char">
    <w:name w:val="Heading 9 Char"/>
    <w:link w:val="Heading9"/>
    <w:rsid w:val="008E29A1"/>
    <w:rPr>
      <w:rFonts w:ascii="Calibri Light" w:hAnsi="Calibri Light"/>
      <w:i/>
      <w:iCs/>
      <w:color w:val="272727"/>
      <w:sz w:val="21"/>
      <w:szCs w:val="21"/>
    </w:rPr>
  </w:style>
  <w:style w:type="numbering" w:customStyle="1" w:styleId="NoList1">
    <w:name w:val="No List1"/>
    <w:next w:val="NoList"/>
    <w:uiPriority w:val="99"/>
    <w:semiHidden/>
    <w:unhideWhenUsed/>
    <w:rsid w:val="008E29A1"/>
  </w:style>
  <w:style w:type="paragraph" w:customStyle="1" w:styleId="Style1">
    <w:name w:val="Style1"/>
    <w:basedOn w:val="Normal"/>
    <w:next w:val="Heading1"/>
    <w:autoRedefine/>
    <w:semiHidden/>
    <w:rsid w:val="008E29A1"/>
    <w:pPr>
      <w:overflowPunct w:val="0"/>
      <w:autoSpaceDE w:val="0"/>
      <w:autoSpaceDN w:val="0"/>
      <w:adjustRightInd w:val="0"/>
      <w:spacing w:before="120" w:line="360" w:lineRule="exact"/>
      <w:ind w:firstLine="720"/>
      <w:jc w:val="center"/>
      <w:textAlignment w:val="baseline"/>
    </w:pPr>
    <w:rPr>
      <w:rFonts w:eastAsia="SimSun"/>
      <w:color w:val="0000FF"/>
      <w:sz w:val="28"/>
      <w:szCs w:val="28"/>
      <w:lang w:val="pl-PL"/>
    </w:rPr>
  </w:style>
  <w:style w:type="numbering" w:styleId="111111">
    <w:name w:val="Outline List 2"/>
    <w:basedOn w:val="NoList"/>
    <w:rsid w:val="008E29A1"/>
  </w:style>
  <w:style w:type="numbering" w:styleId="1ai">
    <w:name w:val="Outline List 1"/>
    <w:basedOn w:val="NoList"/>
    <w:rsid w:val="008E29A1"/>
  </w:style>
  <w:style w:type="numbering" w:styleId="ArticleSection">
    <w:name w:val="Outline List 3"/>
    <w:basedOn w:val="NoList"/>
    <w:rsid w:val="008E29A1"/>
  </w:style>
  <w:style w:type="paragraph" w:styleId="BlockText">
    <w:name w:val="Block Text"/>
    <w:basedOn w:val="Normal"/>
    <w:rsid w:val="008E29A1"/>
    <w:pPr>
      <w:overflowPunct w:val="0"/>
      <w:autoSpaceDE w:val="0"/>
      <w:autoSpaceDN w:val="0"/>
      <w:adjustRightInd w:val="0"/>
      <w:spacing w:after="120"/>
      <w:ind w:left="1440" w:right="1440" w:firstLine="567"/>
      <w:jc w:val="both"/>
      <w:textAlignment w:val="baseline"/>
    </w:pPr>
    <w:rPr>
      <w:rFonts w:ascii=".VnTime" w:eastAsia="SimSun" w:hAnsi=".VnTime"/>
      <w:color w:val="0000FF"/>
      <w:szCs w:val="20"/>
    </w:rPr>
  </w:style>
  <w:style w:type="paragraph" w:styleId="BodyText2">
    <w:name w:val="Body Text 2"/>
    <w:basedOn w:val="Normal"/>
    <w:link w:val="BodyText2Char"/>
    <w:rsid w:val="008E29A1"/>
    <w:pPr>
      <w:overflowPunct w:val="0"/>
      <w:autoSpaceDE w:val="0"/>
      <w:autoSpaceDN w:val="0"/>
      <w:adjustRightInd w:val="0"/>
      <w:spacing w:after="120" w:line="480" w:lineRule="auto"/>
      <w:ind w:firstLine="567"/>
      <w:jc w:val="both"/>
      <w:textAlignment w:val="baseline"/>
    </w:pPr>
    <w:rPr>
      <w:rFonts w:ascii=".VnTime" w:eastAsia="SimSun" w:hAnsi=".VnTime"/>
      <w:color w:val="0000FF"/>
      <w:szCs w:val="20"/>
    </w:rPr>
  </w:style>
  <w:style w:type="character" w:customStyle="1" w:styleId="BodyText2Char">
    <w:name w:val="Body Text 2 Char"/>
    <w:link w:val="BodyText2"/>
    <w:rsid w:val="008E29A1"/>
    <w:rPr>
      <w:rFonts w:ascii=".VnTime" w:eastAsia="SimSun" w:hAnsi=".VnTime"/>
      <w:color w:val="0000FF"/>
      <w:sz w:val="24"/>
      <w:lang w:val="en-US"/>
    </w:rPr>
  </w:style>
  <w:style w:type="paragraph" w:styleId="BodyTextFirstIndent">
    <w:name w:val="Body Text First Indent"/>
    <w:basedOn w:val="BodyText"/>
    <w:link w:val="BodyTextFirstIndentChar"/>
    <w:rsid w:val="008E29A1"/>
    <w:pPr>
      <w:overflowPunct w:val="0"/>
      <w:autoSpaceDE w:val="0"/>
      <w:autoSpaceDN w:val="0"/>
      <w:adjustRightInd w:val="0"/>
      <w:spacing w:after="120"/>
      <w:ind w:firstLine="210"/>
      <w:textAlignment w:val="baseline"/>
    </w:pPr>
    <w:rPr>
      <w:rFonts w:eastAsia="SimSun"/>
      <w:color w:val="0000FF"/>
      <w:sz w:val="24"/>
    </w:rPr>
  </w:style>
  <w:style w:type="character" w:customStyle="1" w:styleId="BodyTextFirstIndentChar">
    <w:name w:val="Body Text First Indent Char"/>
    <w:link w:val="BodyTextFirstIndent"/>
    <w:rsid w:val="008E29A1"/>
    <w:rPr>
      <w:rFonts w:ascii=".VnTime" w:eastAsia="SimSun" w:hAnsi=".VnTime"/>
      <w:color w:val="0000FF"/>
      <w:sz w:val="24"/>
      <w:lang w:val="en-US" w:eastAsia="en-US" w:bidi="ar-SA"/>
    </w:rPr>
  </w:style>
  <w:style w:type="paragraph" w:styleId="BodyTextIndent">
    <w:name w:val="Body Text Indent"/>
    <w:basedOn w:val="Normal"/>
    <w:link w:val="BodyTextIndentChar"/>
    <w:rsid w:val="008E29A1"/>
    <w:pPr>
      <w:overflowPunct w:val="0"/>
      <w:autoSpaceDE w:val="0"/>
      <w:autoSpaceDN w:val="0"/>
      <w:adjustRightInd w:val="0"/>
      <w:spacing w:after="120"/>
      <w:ind w:left="360" w:firstLine="567"/>
      <w:jc w:val="both"/>
      <w:textAlignment w:val="baseline"/>
    </w:pPr>
    <w:rPr>
      <w:rFonts w:ascii=".VnTime" w:eastAsia="SimSun" w:hAnsi=".VnTime"/>
      <w:color w:val="0000FF"/>
      <w:szCs w:val="20"/>
    </w:rPr>
  </w:style>
  <w:style w:type="character" w:customStyle="1" w:styleId="BodyTextIndentChar">
    <w:name w:val="Body Text Indent Char"/>
    <w:link w:val="BodyTextIndent"/>
    <w:rsid w:val="008E29A1"/>
    <w:rPr>
      <w:rFonts w:ascii=".VnTime" w:eastAsia="SimSun" w:hAnsi=".VnTime"/>
      <w:color w:val="0000FF"/>
      <w:sz w:val="24"/>
      <w:lang w:val="en-US"/>
    </w:rPr>
  </w:style>
  <w:style w:type="paragraph" w:customStyle="1" w:styleId="ColorfulShading-Accent11">
    <w:name w:val="Colorful Shading - Accent 11"/>
    <w:hidden/>
    <w:uiPriority w:val="99"/>
    <w:semiHidden/>
    <w:rsid w:val="008E29A1"/>
    <w:rPr>
      <w:rFonts w:ascii=".VnTime" w:eastAsia="SimSun" w:hAnsi=".VnTime"/>
      <w:color w:val="0000FF"/>
      <w:sz w:val="24"/>
    </w:rPr>
  </w:style>
  <w:style w:type="paragraph" w:styleId="BodyTextFirstIndent2">
    <w:name w:val="Body Text First Indent 2"/>
    <w:basedOn w:val="BodyTextIndent"/>
    <w:link w:val="BodyTextFirstIndent2Char"/>
    <w:rsid w:val="008E29A1"/>
    <w:pPr>
      <w:ind w:firstLine="210"/>
    </w:pPr>
  </w:style>
  <w:style w:type="character" w:customStyle="1" w:styleId="BodyTextFirstIndent2Char">
    <w:name w:val="Body Text First Indent 2 Char"/>
    <w:basedOn w:val="BodyTextIndentChar"/>
    <w:link w:val="BodyTextFirstIndent2"/>
    <w:rsid w:val="008E29A1"/>
    <w:rPr>
      <w:rFonts w:ascii=".VnTime" w:eastAsia="SimSun" w:hAnsi=".VnTime"/>
      <w:color w:val="0000FF"/>
      <w:sz w:val="24"/>
      <w:lang w:val="en-US"/>
    </w:rPr>
  </w:style>
  <w:style w:type="paragraph" w:styleId="BodyTextIndent2">
    <w:name w:val="Body Text Indent 2"/>
    <w:basedOn w:val="Normal"/>
    <w:link w:val="BodyTextIndent2Char"/>
    <w:rsid w:val="008E29A1"/>
    <w:pPr>
      <w:overflowPunct w:val="0"/>
      <w:autoSpaceDE w:val="0"/>
      <w:autoSpaceDN w:val="0"/>
      <w:adjustRightInd w:val="0"/>
      <w:spacing w:after="120" w:line="480" w:lineRule="auto"/>
      <w:ind w:left="360" w:firstLine="567"/>
      <w:jc w:val="both"/>
      <w:textAlignment w:val="baseline"/>
    </w:pPr>
    <w:rPr>
      <w:rFonts w:ascii=".VnTime" w:eastAsia="SimSun" w:hAnsi=".VnTime"/>
      <w:color w:val="0000FF"/>
      <w:szCs w:val="20"/>
    </w:rPr>
  </w:style>
  <w:style w:type="character" w:customStyle="1" w:styleId="BodyTextIndent2Char">
    <w:name w:val="Body Text Indent 2 Char"/>
    <w:link w:val="BodyTextIndent2"/>
    <w:rsid w:val="008E29A1"/>
    <w:rPr>
      <w:rFonts w:ascii=".VnTime" w:eastAsia="SimSun" w:hAnsi=".VnTime"/>
      <w:color w:val="0000FF"/>
      <w:sz w:val="24"/>
      <w:lang w:val="en-US"/>
    </w:rPr>
  </w:style>
  <w:style w:type="paragraph" w:styleId="BodyTextIndent3">
    <w:name w:val="Body Text Indent 3"/>
    <w:basedOn w:val="Normal"/>
    <w:link w:val="BodyTextIndent3Char"/>
    <w:rsid w:val="008E29A1"/>
    <w:pPr>
      <w:overflowPunct w:val="0"/>
      <w:autoSpaceDE w:val="0"/>
      <w:autoSpaceDN w:val="0"/>
      <w:adjustRightInd w:val="0"/>
      <w:spacing w:after="120"/>
      <w:ind w:left="360" w:firstLine="567"/>
      <w:jc w:val="both"/>
      <w:textAlignment w:val="baseline"/>
    </w:pPr>
    <w:rPr>
      <w:rFonts w:ascii=".VnTime" w:eastAsia="SimSun" w:hAnsi=".VnTime"/>
      <w:color w:val="0000FF"/>
      <w:sz w:val="16"/>
      <w:szCs w:val="16"/>
    </w:rPr>
  </w:style>
  <w:style w:type="character" w:customStyle="1" w:styleId="BodyTextIndent3Char">
    <w:name w:val="Body Text Indent 3 Char"/>
    <w:link w:val="BodyTextIndent3"/>
    <w:rsid w:val="008E29A1"/>
    <w:rPr>
      <w:rFonts w:ascii=".VnTime" w:eastAsia="SimSun" w:hAnsi=".VnTime"/>
      <w:color w:val="0000FF"/>
      <w:sz w:val="16"/>
      <w:szCs w:val="16"/>
      <w:lang w:val="en-US"/>
    </w:rPr>
  </w:style>
  <w:style w:type="paragraph" w:styleId="Closing">
    <w:name w:val="Closing"/>
    <w:basedOn w:val="Normal"/>
    <w:link w:val="ClosingChar"/>
    <w:rsid w:val="008E29A1"/>
    <w:pPr>
      <w:overflowPunct w:val="0"/>
      <w:autoSpaceDE w:val="0"/>
      <w:autoSpaceDN w:val="0"/>
      <w:adjustRightInd w:val="0"/>
      <w:spacing w:after="120"/>
      <w:ind w:left="4320" w:firstLine="567"/>
      <w:jc w:val="both"/>
      <w:textAlignment w:val="baseline"/>
    </w:pPr>
    <w:rPr>
      <w:rFonts w:ascii=".VnTime" w:eastAsia="SimSun" w:hAnsi=".VnTime"/>
      <w:color w:val="0000FF"/>
      <w:szCs w:val="20"/>
    </w:rPr>
  </w:style>
  <w:style w:type="character" w:customStyle="1" w:styleId="ClosingChar">
    <w:name w:val="Closing Char"/>
    <w:link w:val="Closing"/>
    <w:rsid w:val="008E29A1"/>
    <w:rPr>
      <w:rFonts w:ascii=".VnTime" w:eastAsia="SimSun" w:hAnsi=".VnTime"/>
      <w:color w:val="0000FF"/>
      <w:sz w:val="24"/>
      <w:lang w:val="en-US"/>
    </w:rPr>
  </w:style>
  <w:style w:type="paragraph" w:styleId="Date">
    <w:name w:val="Date"/>
    <w:basedOn w:val="Normal"/>
    <w:next w:val="Normal"/>
    <w:link w:val="DateChar"/>
    <w:rsid w:val="008E29A1"/>
    <w:pPr>
      <w:overflowPunct w:val="0"/>
      <w:autoSpaceDE w:val="0"/>
      <w:autoSpaceDN w:val="0"/>
      <w:adjustRightInd w:val="0"/>
      <w:spacing w:after="120"/>
      <w:ind w:firstLine="567"/>
      <w:jc w:val="both"/>
      <w:textAlignment w:val="baseline"/>
    </w:pPr>
    <w:rPr>
      <w:rFonts w:ascii=".VnTime" w:eastAsia="SimSun" w:hAnsi=".VnTime"/>
      <w:color w:val="0000FF"/>
      <w:szCs w:val="20"/>
    </w:rPr>
  </w:style>
  <w:style w:type="character" w:customStyle="1" w:styleId="DateChar">
    <w:name w:val="Date Char"/>
    <w:link w:val="Date"/>
    <w:rsid w:val="008E29A1"/>
    <w:rPr>
      <w:rFonts w:ascii=".VnTime" w:eastAsia="SimSun" w:hAnsi=".VnTime"/>
      <w:color w:val="0000FF"/>
      <w:sz w:val="24"/>
      <w:lang w:val="en-US"/>
    </w:rPr>
  </w:style>
  <w:style w:type="paragraph" w:styleId="E-mailSignature">
    <w:name w:val="E-mail Signature"/>
    <w:basedOn w:val="Normal"/>
    <w:link w:val="E-mailSignatureChar"/>
    <w:rsid w:val="008E29A1"/>
    <w:pPr>
      <w:overflowPunct w:val="0"/>
      <w:autoSpaceDE w:val="0"/>
      <w:autoSpaceDN w:val="0"/>
      <w:adjustRightInd w:val="0"/>
      <w:spacing w:after="120"/>
      <w:ind w:firstLine="567"/>
      <w:jc w:val="both"/>
      <w:textAlignment w:val="baseline"/>
    </w:pPr>
    <w:rPr>
      <w:rFonts w:ascii=".VnTime" w:eastAsia="SimSun" w:hAnsi=".VnTime"/>
      <w:color w:val="0000FF"/>
      <w:szCs w:val="20"/>
    </w:rPr>
  </w:style>
  <w:style w:type="character" w:customStyle="1" w:styleId="E-mailSignatureChar">
    <w:name w:val="E-mail Signature Char"/>
    <w:link w:val="E-mailSignature"/>
    <w:rsid w:val="008E29A1"/>
    <w:rPr>
      <w:rFonts w:ascii=".VnTime" w:eastAsia="SimSun" w:hAnsi=".VnTime"/>
      <w:color w:val="0000FF"/>
      <w:sz w:val="24"/>
      <w:lang w:val="en-US"/>
    </w:rPr>
  </w:style>
  <w:style w:type="character" w:styleId="Emphasis">
    <w:name w:val="Emphasis"/>
    <w:uiPriority w:val="20"/>
    <w:qFormat/>
    <w:rsid w:val="008E29A1"/>
    <w:rPr>
      <w:i/>
      <w:iCs/>
    </w:rPr>
  </w:style>
  <w:style w:type="paragraph" w:styleId="EnvelopeAddress">
    <w:name w:val="envelope address"/>
    <w:basedOn w:val="Normal"/>
    <w:rsid w:val="008E29A1"/>
    <w:pPr>
      <w:framePr w:w="7920" w:h="1980" w:hRule="exact" w:hSpace="180" w:wrap="auto" w:hAnchor="page" w:xAlign="center" w:yAlign="bottom"/>
      <w:overflowPunct w:val="0"/>
      <w:autoSpaceDE w:val="0"/>
      <w:autoSpaceDN w:val="0"/>
      <w:adjustRightInd w:val="0"/>
      <w:spacing w:after="120"/>
      <w:ind w:left="2880" w:firstLine="567"/>
      <w:jc w:val="both"/>
      <w:textAlignment w:val="baseline"/>
    </w:pPr>
    <w:rPr>
      <w:rFonts w:ascii="Arial" w:eastAsia="SimSun" w:hAnsi="Arial" w:cs="Arial"/>
      <w:color w:val="0000FF"/>
    </w:rPr>
  </w:style>
  <w:style w:type="paragraph" w:styleId="EnvelopeReturn">
    <w:name w:val="envelope return"/>
    <w:basedOn w:val="Normal"/>
    <w:rsid w:val="008E29A1"/>
    <w:pPr>
      <w:overflowPunct w:val="0"/>
      <w:autoSpaceDE w:val="0"/>
      <w:autoSpaceDN w:val="0"/>
      <w:adjustRightInd w:val="0"/>
      <w:spacing w:after="120"/>
      <w:ind w:firstLine="567"/>
      <w:jc w:val="both"/>
      <w:textAlignment w:val="baseline"/>
    </w:pPr>
    <w:rPr>
      <w:rFonts w:ascii="Arial" w:eastAsia="SimSun" w:hAnsi="Arial" w:cs="Arial"/>
      <w:color w:val="0000FF"/>
      <w:sz w:val="20"/>
      <w:szCs w:val="20"/>
    </w:rPr>
  </w:style>
  <w:style w:type="character" w:styleId="FollowedHyperlink">
    <w:name w:val="FollowedHyperlink"/>
    <w:rsid w:val="008E29A1"/>
    <w:rPr>
      <w:color w:val="800080"/>
      <w:u w:val="single"/>
    </w:rPr>
  </w:style>
  <w:style w:type="character" w:customStyle="1" w:styleId="FooterChar">
    <w:name w:val="Footer Char"/>
    <w:link w:val="Footer"/>
    <w:rsid w:val="008E29A1"/>
    <w:rPr>
      <w:sz w:val="24"/>
      <w:szCs w:val="24"/>
      <w:lang w:val="en-US"/>
    </w:rPr>
  </w:style>
  <w:style w:type="character" w:styleId="HTMLAcronym">
    <w:name w:val="HTML Acronym"/>
    <w:basedOn w:val="DefaultParagraphFont"/>
    <w:rsid w:val="008E29A1"/>
  </w:style>
  <w:style w:type="paragraph" w:styleId="HTMLAddress">
    <w:name w:val="HTML Address"/>
    <w:basedOn w:val="Normal"/>
    <w:link w:val="HTMLAddressChar"/>
    <w:rsid w:val="008E29A1"/>
    <w:pPr>
      <w:overflowPunct w:val="0"/>
      <w:autoSpaceDE w:val="0"/>
      <w:autoSpaceDN w:val="0"/>
      <w:adjustRightInd w:val="0"/>
      <w:spacing w:after="120"/>
      <w:ind w:firstLine="567"/>
      <w:jc w:val="both"/>
      <w:textAlignment w:val="baseline"/>
    </w:pPr>
    <w:rPr>
      <w:rFonts w:ascii=".VnTime" w:eastAsia="SimSun" w:hAnsi=".VnTime"/>
      <w:i/>
      <w:iCs/>
      <w:color w:val="0000FF"/>
      <w:szCs w:val="20"/>
    </w:rPr>
  </w:style>
  <w:style w:type="character" w:customStyle="1" w:styleId="HTMLAddressChar">
    <w:name w:val="HTML Address Char"/>
    <w:link w:val="HTMLAddress"/>
    <w:rsid w:val="008E29A1"/>
    <w:rPr>
      <w:rFonts w:ascii=".VnTime" w:eastAsia="SimSun" w:hAnsi=".VnTime"/>
      <w:i/>
      <w:iCs/>
      <w:color w:val="0000FF"/>
      <w:sz w:val="24"/>
      <w:lang w:val="en-US"/>
    </w:rPr>
  </w:style>
  <w:style w:type="character" w:styleId="HTMLCite">
    <w:name w:val="HTML Cite"/>
    <w:rsid w:val="008E29A1"/>
    <w:rPr>
      <w:i/>
      <w:iCs/>
    </w:rPr>
  </w:style>
  <w:style w:type="character" w:styleId="HTMLCode">
    <w:name w:val="HTML Code"/>
    <w:rsid w:val="008E29A1"/>
    <w:rPr>
      <w:rFonts w:ascii="Courier New" w:hAnsi="Courier New" w:cs="Courier New"/>
      <w:sz w:val="20"/>
      <w:szCs w:val="20"/>
    </w:rPr>
  </w:style>
  <w:style w:type="character" w:styleId="HTMLDefinition">
    <w:name w:val="HTML Definition"/>
    <w:rsid w:val="008E29A1"/>
    <w:rPr>
      <w:i/>
      <w:iCs/>
    </w:rPr>
  </w:style>
  <w:style w:type="character" w:styleId="HTMLKeyboard">
    <w:name w:val="HTML Keyboard"/>
    <w:rsid w:val="008E29A1"/>
    <w:rPr>
      <w:rFonts w:ascii="Courier New" w:hAnsi="Courier New" w:cs="Courier New"/>
      <w:sz w:val="20"/>
      <w:szCs w:val="20"/>
    </w:rPr>
  </w:style>
  <w:style w:type="paragraph" w:styleId="HTMLPreformatted">
    <w:name w:val="HTML Preformatted"/>
    <w:basedOn w:val="Normal"/>
    <w:link w:val="HTMLPreformattedChar"/>
    <w:uiPriority w:val="99"/>
    <w:rsid w:val="008E29A1"/>
    <w:pPr>
      <w:overflowPunct w:val="0"/>
      <w:autoSpaceDE w:val="0"/>
      <w:autoSpaceDN w:val="0"/>
      <w:adjustRightInd w:val="0"/>
      <w:spacing w:after="120"/>
      <w:ind w:firstLine="567"/>
      <w:jc w:val="both"/>
      <w:textAlignment w:val="baseline"/>
    </w:pPr>
    <w:rPr>
      <w:rFonts w:ascii="Courier New" w:eastAsia="SimSun" w:hAnsi="Courier New" w:cs="Courier New"/>
      <w:color w:val="0000FF"/>
      <w:sz w:val="20"/>
      <w:szCs w:val="20"/>
    </w:rPr>
  </w:style>
  <w:style w:type="character" w:customStyle="1" w:styleId="HTMLPreformattedChar">
    <w:name w:val="HTML Preformatted Char"/>
    <w:link w:val="HTMLPreformatted"/>
    <w:uiPriority w:val="99"/>
    <w:rsid w:val="008E29A1"/>
    <w:rPr>
      <w:rFonts w:ascii="Courier New" w:eastAsia="SimSun" w:hAnsi="Courier New" w:cs="Courier New"/>
      <w:color w:val="0000FF"/>
      <w:lang w:val="en-US"/>
    </w:rPr>
  </w:style>
  <w:style w:type="character" w:styleId="HTMLSample">
    <w:name w:val="HTML Sample"/>
    <w:rsid w:val="008E29A1"/>
    <w:rPr>
      <w:rFonts w:ascii="Courier New" w:hAnsi="Courier New" w:cs="Courier New"/>
    </w:rPr>
  </w:style>
  <w:style w:type="character" w:styleId="HTMLTypewriter">
    <w:name w:val="HTML Typewriter"/>
    <w:rsid w:val="008E29A1"/>
    <w:rPr>
      <w:rFonts w:ascii="Courier New" w:hAnsi="Courier New" w:cs="Courier New"/>
      <w:sz w:val="20"/>
      <w:szCs w:val="20"/>
    </w:rPr>
  </w:style>
  <w:style w:type="character" w:styleId="HTMLVariable">
    <w:name w:val="HTML Variable"/>
    <w:rsid w:val="008E29A1"/>
    <w:rPr>
      <w:i/>
      <w:iCs/>
    </w:rPr>
  </w:style>
  <w:style w:type="character" w:styleId="Hyperlink">
    <w:name w:val="Hyperlink"/>
    <w:uiPriority w:val="99"/>
    <w:rsid w:val="008E29A1"/>
    <w:rPr>
      <w:color w:val="0000FF"/>
      <w:u w:val="single"/>
    </w:rPr>
  </w:style>
  <w:style w:type="character" w:styleId="LineNumber">
    <w:name w:val="line number"/>
    <w:basedOn w:val="DefaultParagraphFont"/>
    <w:rsid w:val="008E29A1"/>
  </w:style>
  <w:style w:type="paragraph" w:styleId="List">
    <w:name w:val="List"/>
    <w:basedOn w:val="Normal"/>
    <w:rsid w:val="008E29A1"/>
    <w:pPr>
      <w:overflowPunct w:val="0"/>
      <w:autoSpaceDE w:val="0"/>
      <w:autoSpaceDN w:val="0"/>
      <w:adjustRightInd w:val="0"/>
      <w:spacing w:after="120"/>
      <w:ind w:left="360" w:hanging="360"/>
      <w:jc w:val="both"/>
      <w:textAlignment w:val="baseline"/>
    </w:pPr>
    <w:rPr>
      <w:rFonts w:ascii=".VnTime" w:eastAsia="SimSun" w:hAnsi=".VnTime"/>
      <w:color w:val="0000FF"/>
      <w:szCs w:val="20"/>
    </w:rPr>
  </w:style>
  <w:style w:type="paragraph" w:styleId="List2">
    <w:name w:val="List 2"/>
    <w:basedOn w:val="Normal"/>
    <w:rsid w:val="008E29A1"/>
    <w:pPr>
      <w:overflowPunct w:val="0"/>
      <w:autoSpaceDE w:val="0"/>
      <w:autoSpaceDN w:val="0"/>
      <w:adjustRightInd w:val="0"/>
      <w:spacing w:after="120"/>
      <w:ind w:left="720" w:hanging="360"/>
      <w:jc w:val="both"/>
      <w:textAlignment w:val="baseline"/>
    </w:pPr>
    <w:rPr>
      <w:rFonts w:ascii=".VnTime" w:eastAsia="SimSun" w:hAnsi=".VnTime"/>
      <w:color w:val="0000FF"/>
      <w:szCs w:val="20"/>
    </w:rPr>
  </w:style>
  <w:style w:type="paragraph" w:styleId="List3">
    <w:name w:val="List 3"/>
    <w:basedOn w:val="Normal"/>
    <w:rsid w:val="008E29A1"/>
    <w:pPr>
      <w:overflowPunct w:val="0"/>
      <w:autoSpaceDE w:val="0"/>
      <w:autoSpaceDN w:val="0"/>
      <w:adjustRightInd w:val="0"/>
      <w:spacing w:after="120"/>
      <w:ind w:left="1080" w:hanging="360"/>
      <w:jc w:val="both"/>
      <w:textAlignment w:val="baseline"/>
    </w:pPr>
    <w:rPr>
      <w:rFonts w:ascii=".VnTime" w:eastAsia="SimSun" w:hAnsi=".VnTime"/>
      <w:color w:val="0000FF"/>
      <w:szCs w:val="20"/>
    </w:rPr>
  </w:style>
  <w:style w:type="paragraph" w:styleId="List4">
    <w:name w:val="List 4"/>
    <w:basedOn w:val="Normal"/>
    <w:rsid w:val="008E29A1"/>
    <w:pPr>
      <w:overflowPunct w:val="0"/>
      <w:autoSpaceDE w:val="0"/>
      <w:autoSpaceDN w:val="0"/>
      <w:adjustRightInd w:val="0"/>
      <w:spacing w:after="120"/>
      <w:ind w:left="1440" w:hanging="360"/>
      <w:jc w:val="both"/>
      <w:textAlignment w:val="baseline"/>
    </w:pPr>
    <w:rPr>
      <w:rFonts w:ascii=".VnTime" w:eastAsia="SimSun" w:hAnsi=".VnTime"/>
      <w:color w:val="0000FF"/>
      <w:szCs w:val="20"/>
    </w:rPr>
  </w:style>
  <w:style w:type="paragraph" w:styleId="List5">
    <w:name w:val="List 5"/>
    <w:basedOn w:val="Normal"/>
    <w:rsid w:val="008E29A1"/>
    <w:pPr>
      <w:overflowPunct w:val="0"/>
      <w:autoSpaceDE w:val="0"/>
      <w:autoSpaceDN w:val="0"/>
      <w:adjustRightInd w:val="0"/>
      <w:spacing w:after="120"/>
      <w:ind w:left="1800" w:hanging="360"/>
      <w:jc w:val="both"/>
      <w:textAlignment w:val="baseline"/>
    </w:pPr>
    <w:rPr>
      <w:rFonts w:ascii=".VnTime" w:eastAsia="SimSun" w:hAnsi=".VnTime"/>
      <w:color w:val="0000FF"/>
      <w:szCs w:val="20"/>
    </w:rPr>
  </w:style>
  <w:style w:type="paragraph" w:styleId="ListBullet">
    <w:name w:val="List Bullet"/>
    <w:basedOn w:val="Normal"/>
    <w:rsid w:val="008E29A1"/>
    <w:pPr>
      <w:numPr>
        <w:numId w:val="5"/>
      </w:numPr>
      <w:overflowPunct w:val="0"/>
      <w:autoSpaceDE w:val="0"/>
      <w:autoSpaceDN w:val="0"/>
      <w:adjustRightInd w:val="0"/>
      <w:spacing w:after="120"/>
      <w:jc w:val="both"/>
      <w:textAlignment w:val="baseline"/>
    </w:pPr>
    <w:rPr>
      <w:rFonts w:ascii=".VnTime" w:eastAsia="SimSun" w:hAnsi=".VnTime"/>
      <w:color w:val="0000FF"/>
      <w:szCs w:val="20"/>
    </w:rPr>
  </w:style>
  <w:style w:type="paragraph" w:styleId="ListBullet2">
    <w:name w:val="List Bullet 2"/>
    <w:basedOn w:val="Normal"/>
    <w:rsid w:val="008E29A1"/>
    <w:pPr>
      <w:numPr>
        <w:numId w:val="6"/>
      </w:numPr>
      <w:overflowPunct w:val="0"/>
      <w:autoSpaceDE w:val="0"/>
      <w:autoSpaceDN w:val="0"/>
      <w:adjustRightInd w:val="0"/>
      <w:spacing w:after="120"/>
      <w:jc w:val="both"/>
      <w:textAlignment w:val="baseline"/>
    </w:pPr>
    <w:rPr>
      <w:rFonts w:ascii=".VnTime" w:eastAsia="SimSun" w:hAnsi=".VnTime"/>
      <w:color w:val="0000FF"/>
      <w:szCs w:val="20"/>
    </w:rPr>
  </w:style>
  <w:style w:type="paragraph" w:styleId="ListBullet3">
    <w:name w:val="List Bullet 3"/>
    <w:basedOn w:val="Normal"/>
    <w:rsid w:val="008E29A1"/>
    <w:pPr>
      <w:numPr>
        <w:numId w:val="7"/>
      </w:numPr>
      <w:overflowPunct w:val="0"/>
      <w:autoSpaceDE w:val="0"/>
      <w:autoSpaceDN w:val="0"/>
      <w:adjustRightInd w:val="0"/>
      <w:spacing w:after="120"/>
      <w:jc w:val="both"/>
      <w:textAlignment w:val="baseline"/>
    </w:pPr>
    <w:rPr>
      <w:rFonts w:ascii=".VnTime" w:eastAsia="SimSun" w:hAnsi=".VnTime"/>
      <w:color w:val="0000FF"/>
      <w:szCs w:val="20"/>
    </w:rPr>
  </w:style>
  <w:style w:type="paragraph" w:styleId="ListBullet4">
    <w:name w:val="List Bullet 4"/>
    <w:basedOn w:val="Normal"/>
    <w:rsid w:val="008E29A1"/>
    <w:pPr>
      <w:numPr>
        <w:numId w:val="8"/>
      </w:numPr>
      <w:overflowPunct w:val="0"/>
      <w:autoSpaceDE w:val="0"/>
      <w:autoSpaceDN w:val="0"/>
      <w:adjustRightInd w:val="0"/>
      <w:spacing w:after="120"/>
      <w:jc w:val="both"/>
      <w:textAlignment w:val="baseline"/>
    </w:pPr>
    <w:rPr>
      <w:rFonts w:ascii=".VnTime" w:eastAsia="SimSun" w:hAnsi=".VnTime"/>
      <w:color w:val="0000FF"/>
      <w:szCs w:val="20"/>
    </w:rPr>
  </w:style>
  <w:style w:type="paragraph" w:styleId="ListBullet5">
    <w:name w:val="List Bullet 5"/>
    <w:basedOn w:val="Normal"/>
    <w:rsid w:val="008E29A1"/>
    <w:pPr>
      <w:numPr>
        <w:numId w:val="9"/>
      </w:numPr>
      <w:overflowPunct w:val="0"/>
      <w:autoSpaceDE w:val="0"/>
      <w:autoSpaceDN w:val="0"/>
      <w:adjustRightInd w:val="0"/>
      <w:spacing w:after="120"/>
      <w:jc w:val="both"/>
      <w:textAlignment w:val="baseline"/>
    </w:pPr>
    <w:rPr>
      <w:rFonts w:ascii=".VnTime" w:eastAsia="SimSun" w:hAnsi=".VnTime"/>
      <w:color w:val="0000FF"/>
      <w:szCs w:val="20"/>
    </w:rPr>
  </w:style>
  <w:style w:type="paragraph" w:styleId="ListContinue">
    <w:name w:val="List Continue"/>
    <w:basedOn w:val="Normal"/>
    <w:rsid w:val="008E29A1"/>
    <w:pPr>
      <w:overflowPunct w:val="0"/>
      <w:autoSpaceDE w:val="0"/>
      <w:autoSpaceDN w:val="0"/>
      <w:adjustRightInd w:val="0"/>
      <w:spacing w:after="120"/>
      <w:ind w:left="360" w:firstLine="567"/>
      <w:jc w:val="both"/>
      <w:textAlignment w:val="baseline"/>
    </w:pPr>
    <w:rPr>
      <w:rFonts w:ascii=".VnTime" w:eastAsia="SimSun" w:hAnsi=".VnTime"/>
      <w:color w:val="0000FF"/>
      <w:szCs w:val="20"/>
    </w:rPr>
  </w:style>
  <w:style w:type="paragraph" w:styleId="ListContinue2">
    <w:name w:val="List Continue 2"/>
    <w:basedOn w:val="Normal"/>
    <w:rsid w:val="008E29A1"/>
    <w:pPr>
      <w:overflowPunct w:val="0"/>
      <w:autoSpaceDE w:val="0"/>
      <w:autoSpaceDN w:val="0"/>
      <w:adjustRightInd w:val="0"/>
      <w:spacing w:after="120"/>
      <w:ind w:left="720" w:firstLine="567"/>
      <w:jc w:val="both"/>
      <w:textAlignment w:val="baseline"/>
    </w:pPr>
    <w:rPr>
      <w:rFonts w:ascii=".VnTime" w:eastAsia="SimSun" w:hAnsi=".VnTime"/>
      <w:color w:val="0000FF"/>
      <w:szCs w:val="20"/>
    </w:rPr>
  </w:style>
  <w:style w:type="paragraph" w:styleId="ListContinue3">
    <w:name w:val="List Continue 3"/>
    <w:basedOn w:val="Normal"/>
    <w:rsid w:val="008E29A1"/>
    <w:pPr>
      <w:overflowPunct w:val="0"/>
      <w:autoSpaceDE w:val="0"/>
      <w:autoSpaceDN w:val="0"/>
      <w:adjustRightInd w:val="0"/>
      <w:spacing w:after="120"/>
      <w:ind w:left="1080" w:firstLine="567"/>
      <w:jc w:val="both"/>
      <w:textAlignment w:val="baseline"/>
    </w:pPr>
    <w:rPr>
      <w:rFonts w:ascii=".VnTime" w:eastAsia="SimSun" w:hAnsi=".VnTime"/>
      <w:color w:val="0000FF"/>
      <w:szCs w:val="20"/>
    </w:rPr>
  </w:style>
  <w:style w:type="paragraph" w:styleId="ListContinue4">
    <w:name w:val="List Continue 4"/>
    <w:basedOn w:val="Normal"/>
    <w:rsid w:val="008E29A1"/>
    <w:pPr>
      <w:overflowPunct w:val="0"/>
      <w:autoSpaceDE w:val="0"/>
      <w:autoSpaceDN w:val="0"/>
      <w:adjustRightInd w:val="0"/>
      <w:spacing w:after="120"/>
      <w:ind w:left="1440" w:firstLine="567"/>
      <w:jc w:val="both"/>
      <w:textAlignment w:val="baseline"/>
    </w:pPr>
    <w:rPr>
      <w:rFonts w:ascii=".VnTime" w:eastAsia="SimSun" w:hAnsi=".VnTime"/>
      <w:color w:val="0000FF"/>
      <w:szCs w:val="20"/>
    </w:rPr>
  </w:style>
  <w:style w:type="paragraph" w:styleId="ListContinue5">
    <w:name w:val="List Continue 5"/>
    <w:basedOn w:val="Normal"/>
    <w:rsid w:val="008E29A1"/>
    <w:pPr>
      <w:overflowPunct w:val="0"/>
      <w:autoSpaceDE w:val="0"/>
      <w:autoSpaceDN w:val="0"/>
      <w:adjustRightInd w:val="0"/>
      <w:spacing w:after="120"/>
      <w:ind w:left="1800" w:firstLine="567"/>
      <w:jc w:val="both"/>
      <w:textAlignment w:val="baseline"/>
    </w:pPr>
    <w:rPr>
      <w:rFonts w:ascii=".VnTime" w:eastAsia="SimSun" w:hAnsi=".VnTime"/>
      <w:color w:val="0000FF"/>
      <w:szCs w:val="20"/>
    </w:rPr>
  </w:style>
  <w:style w:type="paragraph" w:styleId="ListNumber">
    <w:name w:val="List Number"/>
    <w:basedOn w:val="Normal"/>
    <w:rsid w:val="008E29A1"/>
    <w:pPr>
      <w:numPr>
        <w:numId w:val="10"/>
      </w:numPr>
      <w:overflowPunct w:val="0"/>
      <w:autoSpaceDE w:val="0"/>
      <w:autoSpaceDN w:val="0"/>
      <w:adjustRightInd w:val="0"/>
      <w:spacing w:after="120"/>
      <w:jc w:val="both"/>
      <w:textAlignment w:val="baseline"/>
    </w:pPr>
    <w:rPr>
      <w:rFonts w:ascii=".VnTime" w:eastAsia="SimSun" w:hAnsi=".VnTime"/>
      <w:color w:val="0000FF"/>
      <w:szCs w:val="20"/>
    </w:rPr>
  </w:style>
  <w:style w:type="paragraph" w:styleId="ListNumber2">
    <w:name w:val="List Number 2"/>
    <w:basedOn w:val="Normal"/>
    <w:rsid w:val="008E29A1"/>
    <w:pPr>
      <w:numPr>
        <w:numId w:val="11"/>
      </w:numPr>
      <w:overflowPunct w:val="0"/>
      <w:autoSpaceDE w:val="0"/>
      <w:autoSpaceDN w:val="0"/>
      <w:adjustRightInd w:val="0"/>
      <w:spacing w:after="120"/>
      <w:jc w:val="both"/>
      <w:textAlignment w:val="baseline"/>
    </w:pPr>
    <w:rPr>
      <w:rFonts w:ascii=".VnTime" w:eastAsia="SimSun" w:hAnsi=".VnTime"/>
      <w:color w:val="0000FF"/>
      <w:szCs w:val="20"/>
    </w:rPr>
  </w:style>
  <w:style w:type="paragraph" w:styleId="ListNumber3">
    <w:name w:val="List Number 3"/>
    <w:basedOn w:val="Normal"/>
    <w:rsid w:val="008E29A1"/>
    <w:pPr>
      <w:numPr>
        <w:numId w:val="12"/>
      </w:numPr>
      <w:overflowPunct w:val="0"/>
      <w:autoSpaceDE w:val="0"/>
      <w:autoSpaceDN w:val="0"/>
      <w:adjustRightInd w:val="0"/>
      <w:spacing w:after="120"/>
      <w:jc w:val="both"/>
      <w:textAlignment w:val="baseline"/>
    </w:pPr>
    <w:rPr>
      <w:rFonts w:ascii=".VnTime" w:eastAsia="SimSun" w:hAnsi=".VnTime"/>
      <w:color w:val="0000FF"/>
      <w:szCs w:val="20"/>
    </w:rPr>
  </w:style>
  <w:style w:type="paragraph" w:styleId="ListNumber4">
    <w:name w:val="List Number 4"/>
    <w:basedOn w:val="Normal"/>
    <w:rsid w:val="008E29A1"/>
    <w:pPr>
      <w:numPr>
        <w:numId w:val="13"/>
      </w:numPr>
      <w:overflowPunct w:val="0"/>
      <w:autoSpaceDE w:val="0"/>
      <w:autoSpaceDN w:val="0"/>
      <w:adjustRightInd w:val="0"/>
      <w:spacing w:after="120"/>
      <w:jc w:val="both"/>
      <w:textAlignment w:val="baseline"/>
    </w:pPr>
    <w:rPr>
      <w:rFonts w:ascii=".VnTime" w:eastAsia="SimSun" w:hAnsi=".VnTime"/>
      <w:color w:val="0000FF"/>
      <w:szCs w:val="20"/>
    </w:rPr>
  </w:style>
  <w:style w:type="paragraph" w:styleId="ListNumber5">
    <w:name w:val="List Number 5"/>
    <w:basedOn w:val="Normal"/>
    <w:rsid w:val="008E29A1"/>
    <w:pPr>
      <w:numPr>
        <w:numId w:val="14"/>
      </w:numPr>
      <w:overflowPunct w:val="0"/>
      <w:autoSpaceDE w:val="0"/>
      <w:autoSpaceDN w:val="0"/>
      <w:adjustRightInd w:val="0"/>
      <w:spacing w:after="120"/>
      <w:jc w:val="both"/>
      <w:textAlignment w:val="baseline"/>
    </w:pPr>
    <w:rPr>
      <w:rFonts w:ascii=".VnTime" w:eastAsia="SimSun" w:hAnsi=".VnTime"/>
      <w:color w:val="0000FF"/>
      <w:szCs w:val="20"/>
    </w:rPr>
  </w:style>
  <w:style w:type="paragraph" w:styleId="MessageHeader">
    <w:name w:val="Message Header"/>
    <w:basedOn w:val="Normal"/>
    <w:link w:val="MessageHeaderChar"/>
    <w:rsid w:val="008E29A1"/>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20"/>
      <w:ind w:left="1080" w:hanging="1080"/>
      <w:jc w:val="both"/>
      <w:textAlignment w:val="baseline"/>
    </w:pPr>
    <w:rPr>
      <w:rFonts w:ascii="Arial" w:eastAsia="SimSun" w:hAnsi="Arial" w:cs="Arial"/>
      <w:color w:val="0000FF"/>
    </w:rPr>
  </w:style>
  <w:style w:type="character" w:customStyle="1" w:styleId="MessageHeaderChar">
    <w:name w:val="Message Header Char"/>
    <w:link w:val="MessageHeader"/>
    <w:rsid w:val="008E29A1"/>
    <w:rPr>
      <w:rFonts w:ascii="Arial" w:eastAsia="SimSun" w:hAnsi="Arial" w:cs="Arial"/>
      <w:color w:val="0000FF"/>
      <w:sz w:val="24"/>
      <w:szCs w:val="24"/>
      <w:shd w:val="pct20" w:color="auto" w:fill="auto"/>
      <w:lang w:val="en-US"/>
    </w:rPr>
  </w:style>
  <w:style w:type="paragraph" w:styleId="NormalIndent">
    <w:name w:val="Normal Indent"/>
    <w:basedOn w:val="Normal"/>
    <w:rsid w:val="008E29A1"/>
    <w:pPr>
      <w:overflowPunct w:val="0"/>
      <w:autoSpaceDE w:val="0"/>
      <w:autoSpaceDN w:val="0"/>
      <w:adjustRightInd w:val="0"/>
      <w:spacing w:after="120"/>
      <w:ind w:left="720" w:firstLine="567"/>
      <w:jc w:val="both"/>
      <w:textAlignment w:val="baseline"/>
    </w:pPr>
    <w:rPr>
      <w:rFonts w:ascii=".VnTime" w:eastAsia="SimSun" w:hAnsi=".VnTime"/>
      <w:color w:val="0000FF"/>
      <w:szCs w:val="20"/>
    </w:rPr>
  </w:style>
  <w:style w:type="paragraph" w:styleId="NoteHeading">
    <w:name w:val="Note Heading"/>
    <w:basedOn w:val="Normal"/>
    <w:next w:val="Normal"/>
    <w:link w:val="NoteHeadingChar"/>
    <w:rsid w:val="008E29A1"/>
    <w:pPr>
      <w:overflowPunct w:val="0"/>
      <w:autoSpaceDE w:val="0"/>
      <w:autoSpaceDN w:val="0"/>
      <w:adjustRightInd w:val="0"/>
      <w:spacing w:after="120"/>
      <w:ind w:firstLine="567"/>
      <w:jc w:val="both"/>
      <w:textAlignment w:val="baseline"/>
    </w:pPr>
    <w:rPr>
      <w:rFonts w:ascii=".VnTime" w:eastAsia="SimSun" w:hAnsi=".VnTime"/>
      <w:color w:val="0000FF"/>
      <w:szCs w:val="20"/>
    </w:rPr>
  </w:style>
  <w:style w:type="character" w:customStyle="1" w:styleId="NoteHeadingChar">
    <w:name w:val="Note Heading Char"/>
    <w:link w:val="NoteHeading"/>
    <w:rsid w:val="008E29A1"/>
    <w:rPr>
      <w:rFonts w:ascii=".VnTime" w:eastAsia="SimSun" w:hAnsi=".VnTime"/>
      <w:color w:val="0000FF"/>
      <w:sz w:val="24"/>
      <w:lang w:val="en-US"/>
    </w:rPr>
  </w:style>
  <w:style w:type="paragraph" w:styleId="PlainText">
    <w:name w:val="Plain Text"/>
    <w:basedOn w:val="Normal"/>
    <w:link w:val="PlainTextChar"/>
    <w:rsid w:val="008E29A1"/>
    <w:pPr>
      <w:overflowPunct w:val="0"/>
      <w:autoSpaceDE w:val="0"/>
      <w:autoSpaceDN w:val="0"/>
      <w:adjustRightInd w:val="0"/>
      <w:spacing w:after="120"/>
      <w:ind w:firstLine="567"/>
      <w:jc w:val="both"/>
      <w:textAlignment w:val="baseline"/>
    </w:pPr>
    <w:rPr>
      <w:rFonts w:ascii="Courier New" w:eastAsia="SimSun" w:hAnsi="Courier New" w:cs="Courier New"/>
      <w:color w:val="0000FF"/>
      <w:sz w:val="20"/>
      <w:szCs w:val="20"/>
    </w:rPr>
  </w:style>
  <w:style w:type="character" w:customStyle="1" w:styleId="PlainTextChar">
    <w:name w:val="Plain Text Char"/>
    <w:link w:val="PlainText"/>
    <w:rsid w:val="008E29A1"/>
    <w:rPr>
      <w:rFonts w:ascii="Courier New" w:eastAsia="SimSun" w:hAnsi="Courier New" w:cs="Courier New"/>
      <w:color w:val="0000FF"/>
      <w:lang w:val="en-US"/>
    </w:rPr>
  </w:style>
  <w:style w:type="paragraph" w:styleId="Salutation">
    <w:name w:val="Salutation"/>
    <w:basedOn w:val="Normal"/>
    <w:next w:val="Normal"/>
    <w:link w:val="SalutationChar"/>
    <w:rsid w:val="008E29A1"/>
    <w:pPr>
      <w:overflowPunct w:val="0"/>
      <w:autoSpaceDE w:val="0"/>
      <w:autoSpaceDN w:val="0"/>
      <w:adjustRightInd w:val="0"/>
      <w:spacing w:after="120"/>
      <w:ind w:firstLine="567"/>
      <w:jc w:val="both"/>
      <w:textAlignment w:val="baseline"/>
    </w:pPr>
    <w:rPr>
      <w:rFonts w:ascii=".VnTime" w:eastAsia="SimSun" w:hAnsi=".VnTime"/>
      <w:color w:val="0000FF"/>
      <w:szCs w:val="20"/>
    </w:rPr>
  </w:style>
  <w:style w:type="character" w:customStyle="1" w:styleId="SalutationChar">
    <w:name w:val="Salutation Char"/>
    <w:link w:val="Salutation"/>
    <w:rsid w:val="008E29A1"/>
    <w:rPr>
      <w:rFonts w:ascii=".VnTime" w:eastAsia="SimSun" w:hAnsi=".VnTime"/>
      <w:color w:val="0000FF"/>
      <w:sz w:val="24"/>
      <w:lang w:val="en-US"/>
    </w:rPr>
  </w:style>
  <w:style w:type="paragraph" w:styleId="Signature">
    <w:name w:val="Signature"/>
    <w:basedOn w:val="Normal"/>
    <w:link w:val="SignatureChar"/>
    <w:rsid w:val="008E29A1"/>
    <w:pPr>
      <w:overflowPunct w:val="0"/>
      <w:autoSpaceDE w:val="0"/>
      <w:autoSpaceDN w:val="0"/>
      <w:adjustRightInd w:val="0"/>
      <w:spacing w:after="120"/>
      <w:ind w:left="4320" w:firstLine="567"/>
      <w:jc w:val="both"/>
      <w:textAlignment w:val="baseline"/>
    </w:pPr>
    <w:rPr>
      <w:rFonts w:ascii=".VnTime" w:eastAsia="SimSun" w:hAnsi=".VnTime"/>
      <w:color w:val="0000FF"/>
      <w:szCs w:val="20"/>
    </w:rPr>
  </w:style>
  <w:style w:type="character" w:customStyle="1" w:styleId="SignatureChar">
    <w:name w:val="Signature Char"/>
    <w:link w:val="Signature"/>
    <w:rsid w:val="008E29A1"/>
    <w:rPr>
      <w:rFonts w:ascii=".VnTime" w:eastAsia="SimSun" w:hAnsi=".VnTime"/>
      <w:color w:val="0000FF"/>
      <w:sz w:val="24"/>
      <w:lang w:val="en-US"/>
    </w:rPr>
  </w:style>
  <w:style w:type="paragraph" w:styleId="Subtitle">
    <w:name w:val="Subtitle"/>
    <w:basedOn w:val="Normal"/>
    <w:link w:val="SubtitleChar"/>
    <w:qFormat/>
    <w:rsid w:val="008E29A1"/>
    <w:pPr>
      <w:overflowPunct w:val="0"/>
      <w:autoSpaceDE w:val="0"/>
      <w:autoSpaceDN w:val="0"/>
      <w:adjustRightInd w:val="0"/>
      <w:spacing w:after="60"/>
      <w:ind w:firstLine="567"/>
      <w:jc w:val="center"/>
      <w:textAlignment w:val="baseline"/>
      <w:outlineLvl w:val="1"/>
    </w:pPr>
    <w:rPr>
      <w:rFonts w:ascii="Arial" w:eastAsia="SimSun" w:hAnsi="Arial" w:cs="Arial"/>
      <w:color w:val="0000FF"/>
    </w:rPr>
  </w:style>
  <w:style w:type="character" w:customStyle="1" w:styleId="SubtitleChar">
    <w:name w:val="Subtitle Char"/>
    <w:link w:val="Subtitle"/>
    <w:rsid w:val="008E29A1"/>
    <w:rPr>
      <w:rFonts w:ascii="Arial" w:eastAsia="SimSun" w:hAnsi="Arial" w:cs="Arial"/>
      <w:color w:val="0000FF"/>
      <w:sz w:val="24"/>
      <w:szCs w:val="24"/>
      <w:lang w:val="en-US"/>
    </w:rPr>
  </w:style>
  <w:style w:type="table" w:styleId="Table3Deffects1">
    <w:name w:val="Table 3D effects 1"/>
    <w:basedOn w:val="TableNormal"/>
    <w:rsid w:val="008E29A1"/>
    <w:pPr>
      <w:overflowPunct w:val="0"/>
      <w:autoSpaceDE w:val="0"/>
      <w:autoSpaceDN w:val="0"/>
      <w:adjustRightInd w:val="0"/>
      <w:spacing w:after="120"/>
      <w:ind w:firstLine="567"/>
      <w:jc w:val="both"/>
      <w:textAlignment w:val="baseline"/>
    </w:pPr>
    <w:rPr>
      <w:rFonts w:eastAsia="SimSu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E29A1"/>
    <w:pPr>
      <w:overflowPunct w:val="0"/>
      <w:autoSpaceDE w:val="0"/>
      <w:autoSpaceDN w:val="0"/>
      <w:adjustRightInd w:val="0"/>
      <w:spacing w:after="120"/>
      <w:ind w:firstLine="567"/>
      <w:jc w:val="both"/>
      <w:textAlignment w:val="baseline"/>
    </w:pPr>
    <w:rPr>
      <w:rFonts w:eastAsia="SimSu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E29A1"/>
    <w:pPr>
      <w:overflowPunct w:val="0"/>
      <w:autoSpaceDE w:val="0"/>
      <w:autoSpaceDN w:val="0"/>
      <w:adjustRightInd w:val="0"/>
      <w:spacing w:after="120"/>
      <w:ind w:firstLine="567"/>
      <w:jc w:val="both"/>
      <w:textAlignment w:val="baseline"/>
    </w:pPr>
    <w:rPr>
      <w:rFonts w:eastAsia="SimSu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E29A1"/>
    <w:pPr>
      <w:overflowPunct w:val="0"/>
      <w:autoSpaceDE w:val="0"/>
      <w:autoSpaceDN w:val="0"/>
      <w:adjustRightInd w:val="0"/>
      <w:spacing w:after="120"/>
      <w:ind w:firstLine="567"/>
      <w:jc w:val="both"/>
      <w:textAlignment w:val="baseline"/>
    </w:pPr>
    <w:rPr>
      <w:rFonts w:eastAsia="SimSu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E29A1"/>
    <w:pPr>
      <w:overflowPunct w:val="0"/>
      <w:autoSpaceDE w:val="0"/>
      <w:autoSpaceDN w:val="0"/>
      <w:adjustRightInd w:val="0"/>
      <w:spacing w:after="120"/>
      <w:ind w:firstLine="567"/>
      <w:jc w:val="both"/>
      <w:textAlignment w:val="baseline"/>
    </w:pPr>
    <w:rPr>
      <w:rFonts w:eastAsia="SimSu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E29A1"/>
    <w:pPr>
      <w:overflowPunct w:val="0"/>
      <w:autoSpaceDE w:val="0"/>
      <w:autoSpaceDN w:val="0"/>
      <w:adjustRightInd w:val="0"/>
      <w:spacing w:after="120"/>
      <w:ind w:firstLine="567"/>
      <w:jc w:val="both"/>
      <w:textAlignment w:val="baseline"/>
    </w:pPr>
    <w:rPr>
      <w:rFonts w:eastAsia="SimSu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E29A1"/>
    <w:pPr>
      <w:overflowPunct w:val="0"/>
      <w:autoSpaceDE w:val="0"/>
      <w:autoSpaceDN w:val="0"/>
      <w:adjustRightInd w:val="0"/>
      <w:spacing w:after="120"/>
      <w:ind w:firstLine="567"/>
      <w:jc w:val="both"/>
      <w:textAlignment w:val="baseline"/>
    </w:pPr>
    <w:rPr>
      <w:rFonts w:eastAsia="SimSu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E29A1"/>
    <w:pPr>
      <w:overflowPunct w:val="0"/>
      <w:autoSpaceDE w:val="0"/>
      <w:autoSpaceDN w:val="0"/>
      <w:adjustRightInd w:val="0"/>
      <w:spacing w:after="120"/>
      <w:ind w:firstLine="567"/>
      <w:jc w:val="both"/>
      <w:textAlignment w:val="baseline"/>
    </w:pPr>
    <w:rPr>
      <w:rFonts w:eastAsia="SimSu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E29A1"/>
    <w:pPr>
      <w:overflowPunct w:val="0"/>
      <w:autoSpaceDE w:val="0"/>
      <w:autoSpaceDN w:val="0"/>
      <w:adjustRightInd w:val="0"/>
      <w:spacing w:after="120"/>
      <w:ind w:firstLine="567"/>
      <w:jc w:val="both"/>
      <w:textAlignment w:val="baseline"/>
    </w:pPr>
    <w:rPr>
      <w:rFonts w:eastAsia="SimSu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E29A1"/>
    <w:pPr>
      <w:overflowPunct w:val="0"/>
      <w:autoSpaceDE w:val="0"/>
      <w:autoSpaceDN w:val="0"/>
      <w:adjustRightInd w:val="0"/>
      <w:spacing w:after="120"/>
      <w:ind w:firstLine="567"/>
      <w:jc w:val="both"/>
      <w:textAlignment w:val="baseline"/>
    </w:pPr>
    <w:rPr>
      <w:rFonts w:eastAsia="SimSu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E29A1"/>
    <w:pPr>
      <w:overflowPunct w:val="0"/>
      <w:autoSpaceDE w:val="0"/>
      <w:autoSpaceDN w:val="0"/>
      <w:adjustRightInd w:val="0"/>
      <w:spacing w:after="120"/>
      <w:ind w:firstLine="567"/>
      <w:jc w:val="both"/>
      <w:textAlignment w:val="baseline"/>
    </w:pPr>
    <w:rPr>
      <w:rFonts w:eastAsia="SimSu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E29A1"/>
    <w:pPr>
      <w:overflowPunct w:val="0"/>
      <w:autoSpaceDE w:val="0"/>
      <w:autoSpaceDN w:val="0"/>
      <w:adjustRightInd w:val="0"/>
      <w:spacing w:after="120"/>
      <w:ind w:firstLine="567"/>
      <w:jc w:val="both"/>
      <w:textAlignment w:val="baseline"/>
    </w:pPr>
    <w:rPr>
      <w:rFonts w:eastAsia="SimSu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E29A1"/>
    <w:pPr>
      <w:overflowPunct w:val="0"/>
      <w:autoSpaceDE w:val="0"/>
      <w:autoSpaceDN w:val="0"/>
      <w:adjustRightInd w:val="0"/>
      <w:spacing w:after="120"/>
      <w:ind w:firstLine="567"/>
      <w:jc w:val="both"/>
      <w:textAlignment w:val="baseline"/>
    </w:pPr>
    <w:rPr>
      <w:rFonts w:eastAsia="SimSu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E29A1"/>
    <w:pPr>
      <w:overflowPunct w:val="0"/>
      <w:autoSpaceDE w:val="0"/>
      <w:autoSpaceDN w:val="0"/>
      <w:adjustRightInd w:val="0"/>
      <w:spacing w:after="120"/>
      <w:ind w:firstLine="567"/>
      <w:jc w:val="both"/>
      <w:textAlignment w:val="baseline"/>
    </w:pPr>
    <w:rPr>
      <w:rFonts w:eastAsia="SimSu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E29A1"/>
    <w:pPr>
      <w:overflowPunct w:val="0"/>
      <w:autoSpaceDE w:val="0"/>
      <w:autoSpaceDN w:val="0"/>
      <w:adjustRightInd w:val="0"/>
      <w:spacing w:after="120"/>
      <w:ind w:firstLine="567"/>
      <w:jc w:val="both"/>
      <w:textAlignment w:val="baseline"/>
    </w:pPr>
    <w:rPr>
      <w:rFonts w:eastAsia="SimSu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E29A1"/>
    <w:pPr>
      <w:overflowPunct w:val="0"/>
      <w:autoSpaceDE w:val="0"/>
      <w:autoSpaceDN w:val="0"/>
      <w:adjustRightInd w:val="0"/>
      <w:spacing w:after="120"/>
      <w:ind w:firstLine="567"/>
      <w:jc w:val="both"/>
      <w:textAlignment w:val="baseline"/>
    </w:pPr>
    <w:rPr>
      <w:rFonts w:eastAsia="SimSu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E29A1"/>
    <w:pPr>
      <w:overflowPunct w:val="0"/>
      <w:autoSpaceDE w:val="0"/>
      <w:autoSpaceDN w:val="0"/>
      <w:adjustRightInd w:val="0"/>
      <w:spacing w:after="120"/>
      <w:ind w:firstLine="567"/>
      <w:jc w:val="both"/>
      <w:textAlignment w:val="baseline"/>
    </w:pPr>
    <w:rPr>
      <w:rFonts w:eastAsia="SimSu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E29A1"/>
    <w:pPr>
      <w:overflowPunct w:val="0"/>
      <w:autoSpaceDE w:val="0"/>
      <w:autoSpaceDN w:val="0"/>
      <w:adjustRightInd w:val="0"/>
      <w:spacing w:after="120"/>
      <w:ind w:firstLine="567"/>
      <w:jc w:val="both"/>
      <w:textAlignment w:val="baseline"/>
    </w:pPr>
    <w:rPr>
      <w:rFonts w:eastAsia="SimSu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E29A1"/>
    <w:pPr>
      <w:overflowPunct w:val="0"/>
      <w:autoSpaceDE w:val="0"/>
      <w:autoSpaceDN w:val="0"/>
      <w:adjustRightInd w:val="0"/>
      <w:spacing w:after="120"/>
      <w:ind w:firstLine="567"/>
      <w:jc w:val="both"/>
      <w:textAlignment w:val="baseline"/>
    </w:pPr>
    <w:rPr>
      <w:rFonts w:eastAsia="SimSu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E29A1"/>
    <w:pPr>
      <w:overflowPunct w:val="0"/>
      <w:autoSpaceDE w:val="0"/>
      <w:autoSpaceDN w:val="0"/>
      <w:adjustRightInd w:val="0"/>
      <w:spacing w:after="120"/>
      <w:ind w:firstLine="567"/>
      <w:jc w:val="both"/>
      <w:textAlignment w:val="baseline"/>
    </w:pPr>
    <w:rPr>
      <w:rFonts w:eastAsia="SimSu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E29A1"/>
    <w:pPr>
      <w:overflowPunct w:val="0"/>
      <w:autoSpaceDE w:val="0"/>
      <w:autoSpaceDN w:val="0"/>
      <w:adjustRightInd w:val="0"/>
      <w:spacing w:after="120"/>
      <w:ind w:firstLine="567"/>
      <w:jc w:val="both"/>
      <w:textAlignment w:val="baseline"/>
    </w:pPr>
    <w:rPr>
      <w:rFonts w:eastAsia="SimSu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E29A1"/>
    <w:pPr>
      <w:overflowPunct w:val="0"/>
      <w:autoSpaceDE w:val="0"/>
      <w:autoSpaceDN w:val="0"/>
      <w:adjustRightInd w:val="0"/>
      <w:spacing w:after="120"/>
      <w:ind w:firstLine="567"/>
      <w:jc w:val="both"/>
      <w:textAlignment w:val="baseline"/>
    </w:pPr>
    <w:rPr>
      <w:rFonts w:eastAsia="SimSu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E29A1"/>
    <w:pPr>
      <w:overflowPunct w:val="0"/>
      <w:autoSpaceDE w:val="0"/>
      <w:autoSpaceDN w:val="0"/>
      <w:adjustRightInd w:val="0"/>
      <w:spacing w:after="120"/>
      <w:ind w:firstLine="567"/>
      <w:jc w:val="both"/>
      <w:textAlignment w:val="baseline"/>
    </w:pPr>
    <w:rPr>
      <w:rFonts w:eastAsia="SimSu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E29A1"/>
    <w:pPr>
      <w:overflowPunct w:val="0"/>
      <w:autoSpaceDE w:val="0"/>
      <w:autoSpaceDN w:val="0"/>
      <w:adjustRightInd w:val="0"/>
      <w:spacing w:after="120"/>
      <w:ind w:firstLine="567"/>
      <w:jc w:val="both"/>
      <w:textAlignment w:val="baseline"/>
    </w:pPr>
    <w:rPr>
      <w:rFonts w:eastAsia="SimSu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E29A1"/>
    <w:pPr>
      <w:overflowPunct w:val="0"/>
      <w:autoSpaceDE w:val="0"/>
      <w:autoSpaceDN w:val="0"/>
      <w:adjustRightInd w:val="0"/>
      <w:spacing w:after="120"/>
      <w:ind w:firstLine="567"/>
      <w:jc w:val="both"/>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E29A1"/>
    <w:pPr>
      <w:overflowPunct w:val="0"/>
      <w:autoSpaceDE w:val="0"/>
      <w:autoSpaceDN w:val="0"/>
      <w:adjustRightInd w:val="0"/>
      <w:spacing w:after="120"/>
      <w:ind w:firstLine="567"/>
      <w:jc w:val="both"/>
      <w:textAlignment w:val="baseline"/>
    </w:pPr>
    <w:rPr>
      <w:rFonts w:eastAsia="SimSu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E29A1"/>
    <w:pPr>
      <w:overflowPunct w:val="0"/>
      <w:autoSpaceDE w:val="0"/>
      <w:autoSpaceDN w:val="0"/>
      <w:adjustRightInd w:val="0"/>
      <w:spacing w:after="120"/>
      <w:ind w:firstLine="567"/>
      <w:jc w:val="both"/>
      <w:textAlignment w:val="baseline"/>
    </w:pPr>
    <w:rPr>
      <w:rFonts w:eastAsia="SimSu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E29A1"/>
    <w:pPr>
      <w:overflowPunct w:val="0"/>
      <w:autoSpaceDE w:val="0"/>
      <w:autoSpaceDN w:val="0"/>
      <w:adjustRightInd w:val="0"/>
      <w:spacing w:after="120"/>
      <w:ind w:firstLine="567"/>
      <w:jc w:val="both"/>
      <w:textAlignment w:val="baseline"/>
    </w:pPr>
    <w:rPr>
      <w:rFonts w:eastAsia="SimSu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E29A1"/>
    <w:pPr>
      <w:overflowPunct w:val="0"/>
      <w:autoSpaceDE w:val="0"/>
      <w:autoSpaceDN w:val="0"/>
      <w:adjustRightInd w:val="0"/>
      <w:spacing w:before="240" w:after="60"/>
      <w:ind w:firstLine="567"/>
      <w:jc w:val="center"/>
      <w:textAlignment w:val="baseline"/>
      <w:outlineLvl w:val="0"/>
    </w:pPr>
    <w:rPr>
      <w:rFonts w:ascii="Arial" w:eastAsia="SimSun" w:hAnsi="Arial" w:cs="Arial"/>
      <w:b/>
      <w:bCs/>
      <w:color w:val="0000FF"/>
      <w:kern w:val="28"/>
      <w:sz w:val="32"/>
      <w:szCs w:val="32"/>
    </w:rPr>
  </w:style>
  <w:style w:type="character" w:customStyle="1" w:styleId="TitleChar">
    <w:name w:val="Title Char"/>
    <w:link w:val="Title"/>
    <w:rsid w:val="008E29A1"/>
    <w:rPr>
      <w:rFonts w:ascii="Arial" w:eastAsia="SimSun" w:hAnsi="Arial" w:cs="Arial"/>
      <w:b/>
      <w:bCs/>
      <w:color w:val="0000FF"/>
      <w:kern w:val="28"/>
      <w:sz w:val="32"/>
      <w:szCs w:val="32"/>
      <w:lang w:val="en-US"/>
    </w:rPr>
  </w:style>
  <w:style w:type="character" w:customStyle="1" w:styleId="normal-h1">
    <w:name w:val="normal-h1"/>
    <w:rsid w:val="008E29A1"/>
    <w:rPr>
      <w:rFonts w:ascii="Times New Roman" w:hAnsi="Times New Roman" w:cs="Times New Roman" w:hint="default"/>
      <w:sz w:val="24"/>
      <w:szCs w:val="24"/>
    </w:rPr>
  </w:style>
  <w:style w:type="paragraph" w:customStyle="1" w:styleId="Style2">
    <w:name w:val="Style2"/>
    <w:basedOn w:val="Heading1"/>
    <w:qFormat/>
    <w:rsid w:val="008E29A1"/>
    <w:pPr>
      <w:keepNext w:val="0"/>
      <w:widowControl w:val="0"/>
      <w:spacing w:after="120" w:line="360" w:lineRule="exact"/>
      <w:jc w:val="center"/>
    </w:pPr>
    <w:rPr>
      <w:rFonts w:ascii="Times New Roman" w:eastAsia="SimSun" w:hAnsi="Times New Roman"/>
      <w:spacing w:val="6"/>
      <w:sz w:val="28"/>
      <w:szCs w:val="28"/>
    </w:rPr>
  </w:style>
  <w:style w:type="paragraph" w:customStyle="1" w:styleId="GridTable31">
    <w:name w:val="Grid Table 31"/>
    <w:basedOn w:val="Heading1"/>
    <w:next w:val="Normal"/>
    <w:uiPriority w:val="39"/>
    <w:qFormat/>
    <w:rsid w:val="008E29A1"/>
    <w:pPr>
      <w:keepNext w:val="0"/>
      <w:keepLines/>
      <w:widowControl w:val="0"/>
      <w:spacing w:before="480" w:after="120" w:line="276" w:lineRule="auto"/>
      <w:outlineLvl w:val="9"/>
    </w:pPr>
    <w:rPr>
      <w:rFonts w:ascii="Cambria" w:hAnsi="Cambria"/>
      <w:color w:val="365F91"/>
      <w:spacing w:val="6"/>
      <w:kern w:val="0"/>
      <w:sz w:val="28"/>
      <w:szCs w:val="28"/>
    </w:rPr>
  </w:style>
  <w:style w:type="paragraph" w:styleId="TOC1">
    <w:name w:val="toc 1"/>
    <w:basedOn w:val="Normal"/>
    <w:next w:val="Normal"/>
    <w:autoRedefine/>
    <w:uiPriority w:val="39"/>
    <w:unhideWhenUsed/>
    <w:rsid w:val="008E29A1"/>
    <w:pPr>
      <w:tabs>
        <w:tab w:val="right" w:leader="dot" w:pos="9062"/>
      </w:tabs>
      <w:overflowPunct w:val="0"/>
      <w:autoSpaceDE w:val="0"/>
      <w:autoSpaceDN w:val="0"/>
      <w:adjustRightInd w:val="0"/>
      <w:spacing w:after="120"/>
      <w:jc w:val="both"/>
      <w:textAlignment w:val="baseline"/>
    </w:pPr>
    <w:rPr>
      <w:rFonts w:eastAsia="SimSun"/>
      <w:sz w:val="28"/>
      <w:szCs w:val="20"/>
    </w:rPr>
  </w:style>
  <w:style w:type="paragraph" w:styleId="TOC3">
    <w:name w:val="toc 3"/>
    <w:basedOn w:val="Normal"/>
    <w:next w:val="Normal"/>
    <w:autoRedefine/>
    <w:uiPriority w:val="39"/>
    <w:unhideWhenUsed/>
    <w:rsid w:val="008E29A1"/>
    <w:pPr>
      <w:overflowPunct w:val="0"/>
      <w:autoSpaceDE w:val="0"/>
      <w:autoSpaceDN w:val="0"/>
      <w:adjustRightInd w:val="0"/>
      <w:spacing w:after="120"/>
      <w:ind w:left="480" w:firstLine="567"/>
      <w:jc w:val="both"/>
      <w:textAlignment w:val="baseline"/>
    </w:pPr>
    <w:rPr>
      <w:rFonts w:ascii=".VnTime" w:eastAsia="SimSun" w:hAnsi=".VnTime"/>
      <w:color w:val="0000FF"/>
      <w:szCs w:val="20"/>
    </w:rPr>
  </w:style>
  <w:style w:type="paragraph" w:styleId="TOC2">
    <w:name w:val="toc 2"/>
    <w:basedOn w:val="Normal"/>
    <w:next w:val="Normal"/>
    <w:autoRedefine/>
    <w:uiPriority w:val="39"/>
    <w:unhideWhenUsed/>
    <w:rsid w:val="008E29A1"/>
    <w:pPr>
      <w:overflowPunct w:val="0"/>
      <w:autoSpaceDE w:val="0"/>
      <w:autoSpaceDN w:val="0"/>
      <w:adjustRightInd w:val="0"/>
      <w:spacing w:after="120"/>
      <w:jc w:val="both"/>
      <w:textAlignment w:val="baseline"/>
    </w:pPr>
    <w:rPr>
      <w:rFonts w:eastAsia="SimSun"/>
      <w:sz w:val="28"/>
      <w:szCs w:val="20"/>
    </w:rPr>
  </w:style>
  <w:style w:type="paragraph" w:styleId="TOC4">
    <w:name w:val="toc 4"/>
    <w:basedOn w:val="Normal"/>
    <w:next w:val="Normal"/>
    <w:autoRedefine/>
    <w:uiPriority w:val="39"/>
    <w:unhideWhenUsed/>
    <w:rsid w:val="008E29A1"/>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8E29A1"/>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8E29A1"/>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8E29A1"/>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8E29A1"/>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8E29A1"/>
    <w:pPr>
      <w:spacing w:after="100" w:line="276" w:lineRule="auto"/>
      <w:ind w:left="1760"/>
    </w:pPr>
    <w:rPr>
      <w:rFonts w:ascii="Calibri" w:hAnsi="Calibri"/>
      <w:sz w:val="22"/>
      <w:szCs w:val="22"/>
    </w:rPr>
  </w:style>
  <w:style w:type="character" w:customStyle="1" w:styleId="BalloonTextChar">
    <w:name w:val="Balloon Text Char"/>
    <w:link w:val="BalloonText"/>
    <w:semiHidden/>
    <w:rsid w:val="008E29A1"/>
    <w:rPr>
      <w:rFonts w:ascii="Tahoma" w:hAnsi="Tahoma" w:cs="Tahoma"/>
      <w:sz w:val="16"/>
      <w:szCs w:val="16"/>
      <w:lang w:val="en-US"/>
    </w:rPr>
  </w:style>
  <w:style w:type="paragraph" w:styleId="DocumentMap">
    <w:name w:val="Document Map"/>
    <w:basedOn w:val="Normal"/>
    <w:link w:val="DocumentMapChar"/>
    <w:uiPriority w:val="99"/>
    <w:unhideWhenUsed/>
    <w:rsid w:val="008E29A1"/>
    <w:pPr>
      <w:overflowPunct w:val="0"/>
      <w:autoSpaceDE w:val="0"/>
      <w:autoSpaceDN w:val="0"/>
      <w:adjustRightInd w:val="0"/>
      <w:spacing w:after="120"/>
      <w:ind w:firstLine="567"/>
      <w:jc w:val="both"/>
      <w:textAlignment w:val="baseline"/>
    </w:pPr>
    <w:rPr>
      <w:rFonts w:ascii="Tahoma" w:eastAsia="SimSun" w:hAnsi="Tahoma" w:cs="Tahoma"/>
      <w:color w:val="0000FF"/>
      <w:sz w:val="16"/>
      <w:szCs w:val="16"/>
    </w:rPr>
  </w:style>
  <w:style w:type="character" w:customStyle="1" w:styleId="DocumentMapChar">
    <w:name w:val="Document Map Char"/>
    <w:link w:val="DocumentMap"/>
    <w:uiPriority w:val="99"/>
    <w:rsid w:val="008E29A1"/>
    <w:rPr>
      <w:rFonts w:ascii="Tahoma" w:eastAsia="SimSun" w:hAnsi="Tahoma" w:cs="Tahoma"/>
      <w:color w:val="0000FF"/>
      <w:sz w:val="16"/>
      <w:szCs w:val="16"/>
      <w:lang w:val="en-US"/>
    </w:rPr>
  </w:style>
  <w:style w:type="paragraph" w:customStyle="1" w:styleId="ndieund">
    <w:name w:val="ndieund"/>
    <w:basedOn w:val="Normal"/>
    <w:rsid w:val="008E29A1"/>
    <w:pPr>
      <w:spacing w:after="120"/>
      <w:ind w:firstLine="720"/>
      <w:jc w:val="both"/>
    </w:pPr>
    <w:rPr>
      <w:rFonts w:ascii=".VnTime" w:eastAsia="SimSun" w:hAnsi=".VnTime"/>
      <w:sz w:val="28"/>
    </w:rPr>
  </w:style>
  <w:style w:type="character" w:styleId="CommentReference">
    <w:name w:val="annotation reference"/>
    <w:rsid w:val="008E29A1"/>
    <w:rPr>
      <w:sz w:val="16"/>
      <w:szCs w:val="16"/>
    </w:rPr>
  </w:style>
  <w:style w:type="paragraph" w:styleId="CommentText">
    <w:name w:val="annotation text"/>
    <w:basedOn w:val="Normal"/>
    <w:link w:val="CommentTextChar"/>
    <w:uiPriority w:val="99"/>
    <w:rsid w:val="008E29A1"/>
    <w:pPr>
      <w:overflowPunct w:val="0"/>
      <w:autoSpaceDE w:val="0"/>
      <w:autoSpaceDN w:val="0"/>
      <w:adjustRightInd w:val="0"/>
      <w:spacing w:after="120"/>
      <w:ind w:firstLine="567"/>
      <w:jc w:val="both"/>
      <w:textAlignment w:val="baseline"/>
    </w:pPr>
    <w:rPr>
      <w:rFonts w:ascii=".VnTime" w:eastAsia="SimSun" w:hAnsi=".VnTime"/>
      <w:color w:val="0000FF"/>
      <w:sz w:val="20"/>
      <w:szCs w:val="20"/>
    </w:rPr>
  </w:style>
  <w:style w:type="character" w:customStyle="1" w:styleId="CommentTextChar">
    <w:name w:val="Comment Text Char"/>
    <w:link w:val="CommentText"/>
    <w:uiPriority w:val="99"/>
    <w:rsid w:val="008E29A1"/>
    <w:rPr>
      <w:rFonts w:ascii=".VnTime" w:eastAsia="SimSun" w:hAnsi=".VnTime"/>
      <w:color w:val="0000FF"/>
      <w:lang w:val="en-US"/>
    </w:rPr>
  </w:style>
  <w:style w:type="paragraph" w:styleId="CommentSubject">
    <w:name w:val="annotation subject"/>
    <w:basedOn w:val="CommentText"/>
    <w:next w:val="CommentText"/>
    <w:link w:val="CommentSubjectChar"/>
    <w:rsid w:val="008E29A1"/>
    <w:rPr>
      <w:b/>
      <w:bCs/>
    </w:rPr>
  </w:style>
  <w:style w:type="character" w:customStyle="1" w:styleId="CommentSubjectChar">
    <w:name w:val="Comment Subject Char"/>
    <w:link w:val="CommentSubject"/>
    <w:rsid w:val="008E29A1"/>
    <w:rPr>
      <w:rFonts w:ascii=".VnTime" w:eastAsia="SimSun" w:hAnsi=".VnTime"/>
      <w:b/>
      <w:bCs/>
      <w:color w:val="0000FF"/>
      <w:lang w:val="en-US"/>
    </w:rPr>
  </w:style>
  <w:style w:type="paragraph" w:customStyle="1" w:styleId="n-dieu">
    <w:name w:val="n-dieu"/>
    <w:basedOn w:val="Normal"/>
    <w:rsid w:val="008E29A1"/>
    <w:pPr>
      <w:overflowPunct w:val="0"/>
      <w:autoSpaceDE w:val="0"/>
      <w:autoSpaceDN w:val="0"/>
      <w:adjustRightInd w:val="0"/>
      <w:spacing w:before="120" w:after="180"/>
      <w:ind w:left="1786" w:hanging="1077"/>
      <w:jc w:val="both"/>
      <w:textAlignment w:val="baseline"/>
    </w:pPr>
    <w:rPr>
      <w:rFonts w:ascii=".VnTime" w:eastAsia="SimSun" w:hAnsi=".VnTime"/>
      <w:b/>
      <w:sz w:val="28"/>
      <w:szCs w:val="20"/>
    </w:rPr>
  </w:style>
  <w:style w:type="paragraph" w:customStyle="1" w:styleId="StyleTimesNewRomanJustifiedFirstline127cmBefore6">
    <w:name w:val="Style Times New Roman Justified First line:  127 cm Before:  6"/>
    <w:basedOn w:val="Normal"/>
    <w:rsid w:val="008E29A1"/>
    <w:pPr>
      <w:spacing w:before="120" w:line="340" w:lineRule="exact"/>
      <w:ind w:firstLine="720"/>
      <w:jc w:val="both"/>
    </w:pPr>
    <w:rPr>
      <w:sz w:val="28"/>
      <w:szCs w:val="20"/>
    </w:rPr>
  </w:style>
  <w:style w:type="paragraph" w:customStyle="1" w:styleId="nd">
    <w:name w:val="nd"/>
    <w:basedOn w:val="Normal"/>
    <w:qFormat/>
    <w:rsid w:val="008E29A1"/>
    <w:pPr>
      <w:spacing w:before="120" w:line="320" w:lineRule="exact"/>
      <w:ind w:firstLine="567"/>
      <w:jc w:val="both"/>
    </w:pPr>
    <w:rPr>
      <w:rFonts w:eastAsia="MS Mincho"/>
      <w:color w:val="000000"/>
      <w:sz w:val="28"/>
      <w:szCs w:val="28"/>
      <w:lang w:val="vi-VN" w:eastAsia="ja-JP"/>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uiPriority w:val="99"/>
    <w:rsid w:val="008E29A1"/>
    <w:rPr>
      <w:sz w:val="20"/>
      <w:szCs w:val="20"/>
    </w:rPr>
  </w:style>
  <w:style w:type="character" w:customStyle="1" w:styleId="FootnoteTextChar">
    <w:name w:val="Footnote Text Char"/>
    <w:uiPriority w:val="99"/>
    <w:rsid w:val="008E29A1"/>
    <w:rPr>
      <w:lang w:val="en-US"/>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Footnote Text Char1 Char, Cha Char"/>
    <w:link w:val="FootnoteText"/>
    <w:uiPriority w:val="99"/>
    <w:rsid w:val="008E29A1"/>
    <w:rPr>
      <w:lang w:val="en-US"/>
    </w:rPr>
  </w:style>
  <w:style w:type="character" w:styleId="FootnoteReference">
    <w:name w:val="footnote reference"/>
    <w:uiPriority w:val="99"/>
    <w:rsid w:val="008E29A1"/>
    <w:rPr>
      <w:vertAlign w:val="superscript"/>
    </w:rPr>
  </w:style>
  <w:style w:type="paragraph" w:customStyle="1" w:styleId="muc11">
    <w:name w:val="muc_11"/>
    <w:basedOn w:val="Normal"/>
    <w:rsid w:val="008E29A1"/>
    <w:pPr>
      <w:numPr>
        <w:ilvl w:val="1"/>
        <w:numId w:val="15"/>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paragraph" w:customStyle="1" w:styleId="msonormal0">
    <w:name w:val="msonormal"/>
    <w:basedOn w:val="Normal"/>
    <w:uiPriority w:val="99"/>
    <w:rsid w:val="008E29A1"/>
    <w:pPr>
      <w:spacing w:before="100" w:beforeAutospacing="1" w:after="100" w:afterAutospacing="1"/>
    </w:pPr>
  </w:style>
  <w:style w:type="paragraph" w:customStyle="1" w:styleId="ColorfulList-Accent11">
    <w:name w:val="Colorful List - Accent 11"/>
    <w:basedOn w:val="Normal"/>
    <w:uiPriority w:val="1"/>
    <w:qFormat/>
    <w:rsid w:val="008E29A1"/>
    <w:pPr>
      <w:spacing w:after="160" w:line="256" w:lineRule="auto"/>
      <w:ind w:left="720"/>
      <w:contextualSpacing/>
    </w:pPr>
    <w:rPr>
      <w:rFonts w:ascii="Calibri" w:eastAsia="Calibri" w:hAnsi="Calibri"/>
      <w:kern w:val="2"/>
      <w:sz w:val="22"/>
      <w:szCs w:val="22"/>
    </w:rPr>
  </w:style>
  <w:style w:type="character" w:customStyle="1" w:styleId="BodyText1">
    <w:name w:val="Body Text1"/>
    <w:rsid w:val="008E29A1"/>
    <w:rPr>
      <w:rFonts w:ascii="Times New Roman" w:eastAsia="Times New Roman" w:hAnsi="Times New Roman" w:cs="Times New Roman" w:hint="default"/>
      <w:b w:val="0"/>
      <w:bCs w:val="0"/>
      <w:i w:val="0"/>
      <w:iCs w:val="0"/>
      <w:smallCaps w:val="0"/>
      <w:strike w:val="0"/>
      <w:dstrike w:val="0"/>
      <w:color w:val="000000"/>
      <w:spacing w:val="10"/>
      <w:w w:val="100"/>
      <w:position w:val="0"/>
      <w:sz w:val="25"/>
      <w:szCs w:val="25"/>
      <w:u w:val="none"/>
      <w:effect w:val="none"/>
      <w:lang w:val="vi-VN"/>
    </w:rPr>
  </w:style>
  <w:style w:type="numbering" w:customStyle="1" w:styleId="1111111">
    <w:name w:val="1 / 1.1 / 1.1.11"/>
    <w:basedOn w:val="NoList"/>
    <w:next w:val="111111"/>
    <w:semiHidden/>
    <w:rsid w:val="008E29A1"/>
    <w:pPr>
      <w:numPr>
        <w:numId w:val="2"/>
      </w:numPr>
    </w:pPr>
  </w:style>
  <w:style w:type="numbering" w:customStyle="1" w:styleId="1ai1">
    <w:name w:val="1 / a / i1"/>
    <w:basedOn w:val="NoList"/>
    <w:next w:val="1ai"/>
    <w:semiHidden/>
    <w:rsid w:val="008E29A1"/>
    <w:pPr>
      <w:numPr>
        <w:numId w:val="3"/>
      </w:numPr>
    </w:pPr>
  </w:style>
  <w:style w:type="numbering" w:customStyle="1" w:styleId="ArticleSection1">
    <w:name w:val="Article / Section1"/>
    <w:basedOn w:val="NoList"/>
    <w:next w:val="ArticleSection"/>
    <w:semiHidden/>
    <w:rsid w:val="008E29A1"/>
    <w:pPr>
      <w:numPr>
        <w:numId w:val="4"/>
      </w:numPr>
    </w:pPr>
  </w:style>
  <w:style w:type="paragraph" w:customStyle="1" w:styleId="CharCharCharCharCharCharChar">
    <w:name w:val="Char Char Char Char Char Char Char"/>
    <w:basedOn w:val="Normal"/>
    <w:rsid w:val="008E29A1"/>
    <w:pPr>
      <w:pageBreakBefore/>
      <w:spacing w:before="100" w:beforeAutospacing="1" w:after="100" w:afterAutospacing="1"/>
      <w:jc w:val="both"/>
    </w:pPr>
    <w:rPr>
      <w:rFonts w:ascii="Tahoma" w:hAnsi="Tahoma"/>
      <w:sz w:val="20"/>
      <w:szCs w:val="28"/>
    </w:rPr>
  </w:style>
  <w:style w:type="paragraph" w:customStyle="1" w:styleId="MediumGrid21">
    <w:name w:val="Medium Grid 21"/>
    <w:uiPriority w:val="1"/>
    <w:qFormat/>
    <w:rsid w:val="008E29A1"/>
    <w:pPr>
      <w:overflowPunct w:val="0"/>
      <w:autoSpaceDE w:val="0"/>
      <w:autoSpaceDN w:val="0"/>
      <w:adjustRightInd w:val="0"/>
      <w:ind w:firstLine="567"/>
      <w:jc w:val="both"/>
      <w:textAlignment w:val="baseline"/>
    </w:pPr>
    <w:rPr>
      <w:rFonts w:ascii=".VnTime" w:eastAsia="SimSun" w:hAnsi=".VnTime"/>
      <w:color w:val="0000FF"/>
      <w:sz w:val="24"/>
    </w:rPr>
  </w:style>
  <w:style w:type="paragraph" w:customStyle="1" w:styleId="List1">
    <w:name w:val="List 1"/>
    <w:basedOn w:val="ColorfulList-Accent11"/>
    <w:link w:val="List1Char"/>
    <w:uiPriority w:val="99"/>
    <w:rsid w:val="008E29A1"/>
    <w:pPr>
      <w:numPr>
        <w:numId w:val="16"/>
      </w:numPr>
      <w:spacing w:before="120" w:beforeAutospacing="1" w:after="0" w:afterAutospacing="1" w:line="312" w:lineRule="auto"/>
      <w:ind w:firstLine="0"/>
      <w:contextualSpacing w:val="0"/>
      <w:jc w:val="both"/>
    </w:pPr>
    <w:rPr>
      <w:kern w:val="0"/>
      <w:sz w:val="28"/>
      <w:szCs w:val="28"/>
      <w:lang w:val="sv-SE" w:eastAsia="x-none"/>
    </w:rPr>
  </w:style>
  <w:style w:type="character" w:customStyle="1" w:styleId="List1Char">
    <w:name w:val="List 1 Char"/>
    <w:link w:val="List1"/>
    <w:uiPriority w:val="99"/>
    <w:locked/>
    <w:rsid w:val="008E29A1"/>
    <w:rPr>
      <w:rFonts w:ascii="Calibri" w:eastAsia="Calibri" w:hAnsi="Calibri"/>
      <w:sz w:val="28"/>
      <w:szCs w:val="28"/>
      <w:lang w:val="sv-SE" w:eastAsia="x-none"/>
    </w:rPr>
  </w:style>
  <w:style w:type="paragraph" w:customStyle="1" w:styleId="yiv7951660768msonormal">
    <w:name w:val="yiv7951660768msonormal"/>
    <w:basedOn w:val="Normal"/>
    <w:rsid w:val="008E29A1"/>
    <w:pPr>
      <w:spacing w:before="100" w:beforeAutospacing="1" w:after="100" w:afterAutospacing="1"/>
    </w:pPr>
    <w:rPr>
      <w:lang w:val="vi-VN" w:eastAsia="vi-VN"/>
    </w:rPr>
  </w:style>
  <w:style w:type="paragraph" w:styleId="ListParagraph">
    <w:name w:val="List Paragraph"/>
    <w:basedOn w:val="Normal"/>
    <w:uiPriority w:val="1"/>
    <w:qFormat/>
    <w:rsid w:val="008E29A1"/>
    <w:pPr>
      <w:spacing w:after="160" w:line="259" w:lineRule="auto"/>
      <w:ind w:left="720"/>
      <w:contextualSpacing/>
    </w:pPr>
    <w:rPr>
      <w:rFonts w:ascii="Calibri" w:eastAsia="Calibri" w:hAnsi="Calibri"/>
      <w:sz w:val="22"/>
      <w:szCs w:val="22"/>
    </w:rPr>
  </w:style>
  <w:style w:type="paragraph" w:styleId="TOCHeading">
    <w:name w:val="TOC Heading"/>
    <w:basedOn w:val="Heading1"/>
    <w:next w:val="Normal"/>
    <w:uiPriority w:val="39"/>
    <w:qFormat/>
    <w:rsid w:val="008E29A1"/>
    <w:pPr>
      <w:keepLines/>
      <w:spacing w:before="480" w:after="120" w:line="276" w:lineRule="auto"/>
      <w:outlineLvl w:val="9"/>
    </w:pPr>
    <w:rPr>
      <w:rFonts w:ascii="Cambria" w:hAnsi="Cambria"/>
      <w:color w:val="365F91"/>
      <w:spacing w:val="6"/>
      <w:kern w:val="0"/>
      <w:sz w:val="28"/>
      <w:szCs w:val="28"/>
    </w:rPr>
  </w:style>
  <w:style w:type="character" w:customStyle="1" w:styleId="cf01">
    <w:name w:val="cf01"/>
    <w:rsid w:val="008E29A1"/>
    <w:rPr>
      <w:rFonts w:ascii="Segoe UI" w:hAnsi="Segoe UI" w:cs="Segoe UI" w:hint="default"/>
      <w:sz w:val="18"/>
      <w:szCs w:val="18"/>
    </w:rPr>
  </w:style>
  <w:style w:type="character" w:customStyle="1" w:styleId="apple-converted-space">
    <w:name w:val="apple-converted-space"/>
    <w:rsid w:val="008E29A1"/>
  </w:style>
  <w:style w:type="paragraph" w:customStyle="1" w:styleId="CharCharChar0">
    <w:name w:val="Char Char Char"/>
    <w:basedOn w:val="Normal"/>
    <w:next w:val="Normal"/>
    <w:autoRedefine/>
    <w:semiHidden/>
    <w:rsid w:val="008E29A1"/>
    <w:pPr>
      <w:spacing w:before="120" w:after="120" w:line="312" w:lineRule="auto"/>
    </w:pPr>
    <w:rPr>
      <w:sz w:val="28"/>
      <w:szCs w:val="28"/>
    </w:rPr>
  </w:style>
  <w:style w:type="character" w:customStyle="1" w:styleId="cf11">
    <w:name w:val="cf11"/>
    <w:rsid w:val="008E29A1"/>
    <w:rPr>
      <w:rFonts w:ascii="Segoe UI" w:hAnsi="Segoe UI" w:cs="Segoe UI" w:hint="default"/>
      <w:color w:val="3E3E3E"/>
      <w:sz w:val="18"/>
      <w:szCs w:val="18"/>
      <w:shd w:val="clear" w:color="auto" w:fill="FFFFFF"/>
    </w:rPr>
  </w:style>
  <w:style w:type="character" w:customStyle="1" w:styleId="cf21">
    <w:name w:val="cf21"/>
    <w:rsid w:val="008E29A1"/>
    <w:rPr>
      <w:rFonts w:ascii="Segoe UI" w:hAnsi="Segoe UI" w:cs="Segoe UI" w:hint="default"/>
      <w:color w:val="3E3E3E"/>
      <w:sz w:val="18"/>
      <w:szCs w:val="18"/>
      <w:shd w:val="clear" w:color="auto" w:fill="FFFFFF"/>
    </w:rPr>
  </w:style>
  <w:style w:type="character" w:customStyle="1" w:styleId="cf31">
    <w:name w:val="cf31"/>
    <w:rsid w:val="008E29A1"/>
    <w:rPr>
      <w:rFonts w:ascii="Segoe UI" w:hAnsi="Segoe UI" w:cs="Segoe UI" w:hint="default"/>
      <w:color w:val="3E3E3E"/>
      <w:sz w:val="18"/>
      <w:szCs w:val="18"/>
      <w:shd w:val="clear" w:color="auto" w:fill="FFFFFF"/>
    </w:rPr>
  </w:style>
  <w:style w:type="character" w:customStyle="1" w:styleId="text">
    <w:name w:val="text"/>
    <w:basedOn w:val="DefaultParagraphFont"/>
    <w:rsid w:val="008E29A1"/>
  </w:style>
  <w:style w:type="character" w:customStyle="1" w:styleId="y2iqfc">
    <w:name w:val="y2iqfc"/>
    <w:basedOn w:val="DefaultParagraphFont"/>
    <w:rsid w:val="008E29A1"/>
  </w:style>
  <w:style w:type="paragraph" w:customStyle="1" w:styleId="K1">
    <w:name w:val="Kỳ 1"/>
    <w:basedOn w:val="Normal"/>
    <w:link w:val="K1Char"/>
    <w:qFormat/>
    <w:rsid w:val="008E29A1"/>
    <w:pPr>
      <w:keepNext/>
      <w:spacing w:before="120" w:after="120"/>
      <w:ind w:firstLine="720"/>
      <w:jc w:val="both"/>
    </w:pPr>
    <w:rPr>
      <w:sz w:val="28"/>
    </w:rPr>
  </w:style>
  <w:style w:type="character" w:customStyle="1" w:styleId="K1Char">
    <w:name w:val="Kỳ 1 Char"/>
    <w:link w:val="K1"/>
    <w:rsid w:val="008E29A1"/>
    <w:rPr>
      <w:sz w:val="28"/>
      <w:szCs w:val="24"/>
      <w:lang w:val="en-US"/>
    </w:rPr>
  </w:style>
  <w:style w:type="paragraph" w:customStyle="1" w:styleId="Ky2">
    <w:name w:val="Ky 2"/>
    <w:basedOn w:val="Normal"/>
    <w:link w:val="Ky2Char"/>
    <w:qFormat/>
    <w:rsid w:val="008E29A1"/>
    <w:pPr>
      <w:spacing w:before="120" w:after="120"/>
      <w:ind w:firstLine="720"/>
      <w:jc w:val="both"/>
    </w:pPr>
    <w:rPr>
      <w:sz w:val="28"/>
    </w:rPr>
  </w:style>
  <w:style w:type="character" w:customStyle="1" w:styleId="Ky2Char">
    <w:name w:val="Ky 2 Char"/>
    <w:link w:val="Ky2"/>
    <w:rsid w:val="008E29A1"/>
    <w:rPr>
      <w:sz w:val="28"/>
      <w:szCs w:val="24"/>
      <w:lang w:val="en-US"/>
    </w:rPr>
  </w:style>
  <w:style w:type="paragraph" w:customStyle="1" w:styleId="TableParagraph">
    <w:name w:val="Table Paragraph"/>
    <w:basedOn w:val="Normal"/>
    <w:uiPriority w:val="1"/>
    <w:qFormat/>
    <w:rsid w:val="008E29A1"/>
    <w:pPr>
      <w:widowControl w:val="0"/>
      <w:autoSpaceDE w:val="0"/>
      <w:autoSpaceDN w:val="0"/>
    </w:pPr>
    <w:rPr>
      <w:sz w:val="22"/>
      <w:szCs w:val="22"/>
      <w:lang w:val="vi"/>
    </w:rPr>
  </w:style>
  <w:style w:type="character" w:customStyle="1" w:styleId="UnresolvedMention1">
    <w:name w:val="Unresolved Mention1"/>
    <w:uiPriority w:val="99"/>
    <w:semiHidden/>
    <w:unhideWhenUsed/>
    <w:rsid w:val="008E29A1"/>
    <w:rPr>
      <w:color w:val="605E5C"/>
      <w:shd w:val="clear" w:color="auto" w:fill="E1DFDD"/>
    </w:rPr>
  </w:style>
  <w:style w:type="character" w:customStyle="1" w:styleId="fontstyle01">
    <w:name w:val="fontstyle01"/>
    <w:rsid w:val="008E29A1"/>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D4178-1A20-4E5E-BA5B-759FB3973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125</Pages>
  <Words>41367</Words>
  <Characters>235796</Characters>
  <Application>Microsoft Office Word</Application>
  <DocSecurity>0</DocSecurity>
  <Lines>1964</Lines>
  <Paragraphs>553</Paragraphs>
  <ScaleCrop>false</ScaleCrop>
  <HeadingPairs>
    <vt:vector size="2" baseType="variant">
      <vt:variant>
        <vt:lpstr>Title</vt:lpstr>
      </vt:variant>
      <vt:variant>
        <vt:i4>1</vt:i4>
      </vt:variant>
    </vt:vector>
  </HeadingPairs>
  <TitlesOfParts>
    <vt:vector size="1" baseType="lpstr">
      <vt:lpstr>BẢNG SO SÁNH LUẬT THI HÀNH ÁN HÌNH SỰ</vt:lpstr>
    </vt:vector>
  </TitlesOfParts>
  <Company>MSHOME</Company>
  <LinksUpToDate>false</LinksUpToDate>
  <CharactersWithSpaces>276610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SO SÁNH LUẬT THI HÀNH ÁN HÌNH SỰ</dc:title>
  <dc:subject/>
  <dc:creator>phumy</dc:creator>
  <cp:keywords/>
  <dc:description/>
  <cp:lastModifiedBy>Tran Thi Thuy</cp:lastModifiedBy>
  <cp:revision>2</cp:revision>
  <cp:lastPrinted>2025-06-05T05:13:00Z</cp:lastPrinted>
  <dcterms:created xsi:type="dcterms:W3CDTF">2025-09-26T02:29:00Z</dcterms:created>
  <dcterms:modified xsi:type="dcterms:W3CDTF">2025-09-26T02:29:00Z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87483a1e65067c6b6589c2dafb3994f35190ae05fbd5cc39c5901740c362738c</vt:lpwstr>
  </property>
</Properties>
</file>